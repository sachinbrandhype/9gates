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theme/themeOverride2.xml" ContentType="application/vnd.openxmlformats-officedocument.themeOverride+xml"/>
  <Override PartName="/word/charts/chart3.xml" ContentType="application/vnd.openxmlformats-officedocument.drawingml.chart+xml"/>
  <Override PartName="/word/theme/themeOverride3.xml" ContentType="application/vnd.openxmlformats-officedocument.themeOverride+xml"/>
  <Override PartName="/word/charts/chart4.xml" ContentType="application/vnd.openxmlformats-officedocument.drawingml.chart+xml"/>
  <Override PartName="/word/theme/themeOverride4.xml" ContentType="application/vnd.openxmlformats-officedocument.themeOverride+xml"/>
  <Override PartName="/word/charts/chart5.xml" ContentType="application/vnd.openxmlformats-officedocument.drawingml.chart+xml"/>
  <Override PartName="/word/theme/themeOverride5.xml" ContentType="application/vnd.openxmlformats-officedocument.themeOverrid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AF2871" w14:textId="6D084A7F" w:rsidR="00E67883" w:rsidRDefault="007F3B30" w:rsidP="008137B1">
      <w:pPr>
        <w:spacing w:line="480" w:lineRule="auto"/>
        <w:rPr>
          <w:rFonts w:ascii="Times New Roman" w:hAnsi="Times New Roman"/>
          <w:b/>
          <w:sz w:val="24"/>
          <w:szCs w:val="24"/>
        </w:rPr>
        <w:sectPr w:rsidR="00E67883" w:rsidSect="00E8312F">
          <w:headerReference w:type="default" r:id="rId11"/>
          <w:footerReference w:type="default" r:id="rId12"/>
          <w:footerReference w:type="first" r:id="rId13"/>
          <w:pgSz w:w="11907" w:h="16839" w:code="9"/>
          <w:pgMar w:top="1440" w:right="1440" w:bottom="1440" w:left="1440" w:header="720" w:footer="720" w:gutter="0"/>
          <w:pgNumType w:fmt="lowerRoman" w:start="1"/>
          <w:cols w:space="720"/>
          <w:titlePg/>
          <w:docGrid w:linePitch="360"/>
        </w:sectPr>
      </w:pPr>
      <w:ins w:id="1" w:author="thomasmoore adingo" w:date="2017-05-22T08:43:00Z">
        <w:r>
          <w:rPr>
            <w:rFonts w:ascii="Times New Roman" w:hAnsi="Times New Roman"/>
            <w:b/>
            <w:sz w:val="24"/>
            <w:szCs w:val="24"/>
          </w:rPr>
          <w:t xml:space="preserve"> </w:t>
        </w:r>
      </w:ins>
    </w:p>
    <w:p w14:paraId="56AF4C8C" w14:textId="48045737" w:rsidR="00E90D22" w:rsidRPr="003C4646" w:rsidRDefault="00740D1A" w:rsidP="008137B1">
      <w:pPr>
        <w:spacing w:line="480" w:lineRule="auto"/>
        <w:rPr>
          <w:rFonts w:ascii="Times New Roman" w:hAnsi="Times New Roman"/>
          <w:b/>
          <w:sz w:val="24"/>
          <w:szCs w:val="24"/>
        </w:rPr>
      </w:pPr>
      <w:r>
        <w:rPr>
          <w:rFonts w:ascii="Times New Roman" w:hAnsi="Times New Roman"/>
          <w:noProof/>
          <w:sz w:val="24"/>
          <w:szCs w:val="24"/>
        </w:rPr>
        <w:lastRenderedPageBreak/>
        <w:drawing>
          <wp:anchor distT="0" distB="0" distL="114300" distR="114300" simplePos="0" relativeHeight="251664384" behindDoc="1" locked="0" layoutInCell="1" allowOverlap="1" wp14:anchorId="3ECF42A2" wp14:editId="042CDC19">
            <wp:simplePos x="0" y="0"/>
            <wp:positionH relativeFrom="page">
              <wp:posOffset>616585</wp:posOffset>
            </wp:positionH>
            <wp:positionV relativeFrom="page">
              <wp:posOffset>882650</wp:posOffset>
            </wp:positionV>
            <wp:extent cx="6252210" cy="9034780"/>
            <wp:effectExtent l="0" t="0" r="0" b="0"/>
            <wp:wrapNone/>
            <wp:docPr id="24" name="Picture 2" descr="bg_dis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g_diss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252210" cy="9034780"/>
                    </a:xfrm>
                    <a:prstGeom prst="rect">
                      <a:avLst/>
                    </a:prstGeom>
                    <a:noFill/>
                  </pic:spPr>
                </pic:pic>
              </a:graphicData>
            </a:graphic>
            <wp14:sizeRelH relativeFrom="page">
              <wp14:pctWidth>0</wp14:pctWidth>
            </wp14:sizeRelH>
            <wp14:sizeRelV relativeFrom="page">
              <wp14:pctHeight>0</wp14:pctHeight>
            </wp14:sizeRelV>
          </wp:anchor>
        </w:drawing>
      </w:r>
    </w:p>
    <w:p w14:paraId="1E186B02" w14:textId="77777777" w:rsidR="00E90D22" w:rsidRPr="003C4646" w:rsidRDefault="00F3457E" w:rsidP="008137B1">
      <w:pPr>
        <w:tabs>
          <w:tab w:val="left" w:pos="2436"/>
        </w:tabs>
        <w:spacing w:line="480" w:lineRule="auto"/>
        <w:rPr>
          <w:rFonts w:ascii="Times New Roman" w:hAnsi="Times New Roman"/>
          <w:b/>
          <w:sz w:val="24"/>
          <w:szCs w:val="24"/>
        </w:rPr>
      </w:pPr>
      <w:r>
        <w:rPr>
          <w:rFonts w:ascii="Times New Roman" w:hAnsi="Times New Roman"/>
          <w:b/>
          <w:sz w:val="24"/>
          <w:szCs w:val="24"/>
        </w:rPr>
        <w:tab/>
      </w:r>
    </w:p>
    <w:p w14:paraId="29CDDE88" w14:textId="77777777" w:rsidR="00AD07D8" w:rsidRPr="00142556" w:rsidRDefault="00AD07D8" w:rsidP="008137B1">
      <w:pPr>
        <w:framePr w:w="9521" w:h="7067" w:hRule="exact" w:hSpace="180" w:wrap="around" w:vAnchor="text" w:hAnchor="page" w:x="1227" w:y="674"/>
        <w:spacing w:line="480" w:lineRule="auto"/>
        <w:jc w:val="center"/>
        <w:rPr>
          <w:rFonts w:ascii="Times New Roman" w:hAnsi="Times New Roman"/>
          <w:sz w:val="24"/>
          <w:szCs w:val="24"/>
        </w:rPr>
      </w:pPr>
      <w:r w:rsidRPr="00142556">
        <w:rPr>
          <w:rFonts w:ascii="Times New Roman" w:hAnsi="Times New Roman"/>
          <w:sz w:val="24"/>
          <w:szCs w:val="24"/>
        </w:rPr>
        <w:t xml:space="preserve">Management Processes for Assets and Liabilities of International Banking Systems in Ghana: Case Study of Ghana Commercial Bank and Agricultural Development Bank. </w:t>
      </w:r>
    </w:p>
    <w:p w14:paraId="59DEC0BA" w14:textId="77777777" w:rsidR="00523B8E" w:rsidRDefault="00523B8E" w:rsidP="008137B1">
      <w:pPr>
        <w:framePr w:w="9521" w:h="7067" w:hRule="exact" w:hSpace="180" w:wrap="around" w:vAnchor="text" w:hAnchor="page" w:x="1227" w:y="674"/>
        <w:spacing w:line="480" w:lineRule="auto"/>
        <w:jc w:val="center"/>
        <w:rPr>
          <w:rFonts w:ascii="Times New Roman" w:hAnsi="Times New Roman"/>
          <w:b/>
          <w:sz w:val="24"/>
          <w:szCs w:val="24"/>
        </w:rPr>
      </w:pPr>
      <w:r w:rsidRPr="003C4646">
        <w:rPr>
          <w:rFonts w:ascii="Times New Roman" w:hAnsi="Times New Roman"/>
          <w:b/>
          <w:sz w:val="24"/>
          <w:szCs w:val="24"/>
        </w:rPr>
        <w:t>HILLARY FRANCIS</w:t>
      </w:r>
      <w:r w:rsidRPr="003C4646">
        <w:rPr>
          <w:rFonts w:ascii="Times New Roman" w:hAnsi="Times New Roman"/>
          <w:noProof/>
          <w:sz w:val="24"/>
          <w:szCs w:val="24"/>
        </w:rPr>
        <w:t xml:space="preserve"> </w:t>
      </w:r>
      <w:r w:rsidRPr="003C4646">
        <w:rPr>
          <w:rFonts w:ascii="Times New Roman" w:hAnsi="Times New Roman"/>
          <w:b/>
          <w:sz w:val="24"/>
          <w:szCs w:val="24"/>
        </w:rPr>
        <w:t>ADINGO</w:t>
      </w:r>
    </w:p>
    <w:p w14:paraId="519477AF" w14:textId="77777777" w:rsidR="000D30CE" w:rsidRPr="000D30CE" w:rsidRDefault="000D30CE" w:rsidP="008137B1">
      <w:pPr>
        <w:framePr w:w="9521" w:h="7067" w:hRule="exact" w:hSpace="180" w:wrap="around" w:vAnchor="text" w:hAnchor="page" w:x="1227" w:y="674"/>
        <w:spacing w:after="0" w:line="480" w:lineRule="auto"/>
        <w:jc w:val="center"/>
        <w:rPr>
          <w:rFonts w:ascii="Times New Roman" w:hAnsi="Times New Roman"/>
          <w:bCs/>
          <w:sz w:val="24"/>
          <w:szCs w:val="24"/>
        </w:rPr>
      </w:pPr>
      <w:r w:rsidRPr="000D30CE">
        <w:rPr>
          <w:rFonts w:ascii="Times New Roman" w:hAnsi="Times New Roman"/>
          <w:bCs/>
          <w:sz w:val="24"/>
          <w:szCs w:val="24"/>
        </w:rPr>
        <w:t>Swiss Management Center University</w:t>
      </w:r>
    </w:p>
    <w:p w14:paraId="47C065CA" w14:textId="77777777" w:rsidR="000D30CE" w:rsidRPr="00722510" w:rsidRDefault="000D30CE" w:rsidP="008137B1">
      <w:pPr>
        <w:framePr w:w="9521" w:h="7067" w:hRule="exact" w:hSpace="180" w:wrap="around" w:vAnchor="text" w:hAnchor="page" w:x="1227" w:y="674"/>
        <w:spacing w:line="480" w:lineRule="auto"/>
        <w:jc w:val="center"/>
        <w:rPr>
          <w:rFonts w:ascii="Times New Roman" w:hAnsi="Times New Roman"/>
          <w:bCs/>
          <w:sz w:val="24"/>
          <w:szCs w:val="24"/>
        </w:rPr>
      </w:pPr>
      <w:r w:rsidRPr="000D30CE">
        <w:rPr>
          <w:rFonts w:ascii="Times New Roman" w:hAnsi="Times New Roman"/>
          <w:bCs/>
          <w:sz w:val="24"/>
          <w:szCs w:val="24"/>
        </w:rPr>
        <w:t xml:space="preserve">Submitted as partial fulfillment of the requirements for the degree of </w:t>
      </w:r>
      <w:r w:rsidRPr="003C4646">
        <w:rPr>
          <w:rFonts w:ascii="Times New Roman" w:hAnsi="Times New Roman"/>
          <w:sz w:val="24"/>
          <w:szCs w:val="24"/>
        </w:rPr>
        <w:t>Masters of Science</w:t>
      </w:r>
      <w:r w:rsidR="00722510">
        <w:rPr>
          <w:rFonts w:ascii="Times New Roman" w:hAnsi="Times New Roman"/>
          <w:sz w:val="24"/>
          <w:szCs w:val="24"/>
        </w:rPr>
        <w:t xml:space="preserve"> (Msc)</w:t>
      </w:r>
      <w:r w:rsidRPr="003C4646">
        <w:rPr>
          <w:rFonts w:ascii="Times New Roman" w:hAnsi="Times New Roman"/>
          <w:sz w:val="24"/>
          <w:szCs w:val="24"/>
        </w:rPr>
        <w:t xml:space="preserve"> Degree in Finance and </w:t>
      </w:r>
      <w:r w:rsidR="00722510">
        <w:rPr>
          <w:rFonts w:ascii="Times New Roman" w:hAnsi="Times New Roman"/>
          <w:sz w:val="24"/>
          <w:szCs w:val="24"/>
        </w:rPr>
        <w:t xml:space="preserve">Controlling </w:t>
      </w:r>
    </w:p>
    <w:p w14:paraId="3B0DE1D5" w14:textId="77777777" w:rsidR="00523B8E" w:rsidRPr="003C4646" w:rsidRDefault="001344DC" w:rsidP="008137B1">
      <w:pPr>
        <w:framePr w:w="9521" w:h="7067" w:hRule="exact" w:hSpace="180" w:wrap="around" w:vAnchor="text" w:hAnchor="page" w:x="1227" w:y="674"/>
        <w:autoSpaceDE w:val="0"/>
        <w:autoSpaceDN w:val="0"/>
        <w:adjustRightInd w:val="0"/>
        <w:spacing w:line="480" w:lineRule="auto"/>
        <w:jc w:val="center"/>
        <w:rPr>
          <w:rFonts w:ascii="Times New Roman" w:hAnsi="Times New Roman"/>
          <w:b/>
          <w:noProof/>
          <w:sz w:val="24"/>
          <w:szCs w:val="24"/>
        </w:rPr>
      </w:pPr>
      <w:r>
        <w:rPr>
          <w:rFonts w:ascii="Times New Roman" w:hAnsi="Times New Roman"/>
          <w:b/>
          <w:noProof/>
          <w:sz w:val="24"/>
          <w:szCs w:val="24"/>
        </w:rPr>
        <w:t xml:space="preserve">Supervisor: </w:t>
      </w:r>
      <w:r w:rsidR="00523B8E" w:rsidRPr="003C4646">
        <w:rPr>
          <w:rFonts w:ascii="Times New Roman" w:hAnsi="Times New Roman"/>
          <w:b/>
          <w:noProof/>
          <w:sz w:val="24"/>
          <w:szCs w:val="24"/>
        </w:rPr>
        <w:t xml:space="preserve">Dr. Igor Gvozdanovic </w:t>
      </w:r>
    </w:p>
    <w:p w14:paraId="1E9D6DFD" w14:textId="77777777" w:rsidR="00523B8E" w:rsidRPr="003C4646" w:rsidRDefault="00523B8E" w:rsidP="008137B1">
      <w:pPr>
        <w:framePr w:w="9521" w:h="7067" w:hRule="exact" w:hSpace="180" w:wrap="around" w:vAnchor="text" w:hAnchor="page" w:x="1227" w:y="674"/>
        <w:autoSpaceDE w:val="0"/>
        <w:autoSpaceDN w:val="0"/>
        <w:adjustRightInd w:val="0"/>
        <w:spacing w:line="480" w:lineRule="auto"/>
        <w:jc w:val="center"/>
        <w:rPr>
          <w:rFonts w:ascii="Times New Roman" w:hAnsi="Times New Roman"/>
          <w:noProof/>
          <w:sz w:val="24"/>
          <w:szCs w:val="24"/>
        </w:rPr>
      </w:pPr>
      <w:r w:rsidRPr="003C4646">
        <w:rPr>
          <w:rFonts w:ascii="Times New Roman" w:hAnsi="Times New Roman"/>
          <w:noProof/>
          <w:sz w:val="24"/>
          <w:szCs w:val="24"/>
        </w:rPr>
        <w:t>Date</w:t>
      </w:r>
      <w:r w:rsidR="00F0313A">
        <w:rPr>
          <w:rFonts w:ascii="Times New Roman" w:hAnsi="Times New Roman"/>
          <w:noProof/>
          <w:sz w:val="24"/>
          <w:szCs w:val="24"/>
        </w:rPr>
        <w:t xml:space="preserve"> </w:t>
      </w:r>
      <w:r w:rsidR="00E46474">
        <w:rPr>
          <w:rFonts w:ascii="Times New Roman" w:hAnsi="Times New Roman"/>
          <w:noProof/>
          <w:sz w:val="24"/>
          <w:szCs w:val="24"/>
        </w:rPr>
        <w:t>20</w:t>
      </w:r>
      <w:r w:rsidR="00E46474" w:rsidRPr="00E46474">
        <w:rPr>
          <w:rFonts w:ascii="Times New Roman" w:hAnsi="Times New Roman"/>
          <w:noProof/>
          <w:sz w:val="24"/>
          <w:szCs w:val="24"/>
          <w:vertAlign w:val="superscript"/>
        </w:rPr>
        <w:t>th</w:t>
      </w:r>
      <w:r w:rsidR="00E46474">
        <w:rPr>
          <w:rFonts w:ascii="Times New Roman" w:hAnsi="Times New Roman"/>
          <w:noProof/>
          <w:sz w:val="24"/>
          <w:szCs w:val="24"/>
        </w:rPr>
        <w:t xml:space="preserve"> September</w:t>
      </w:r>
      <w:r w:rsidRPr="003C4646">
        <w:rPr>
          <w:rFonts w:ascii="Times New Roman" w:hAnsi="Times New Roman"/>
          <w:noProof/>
          <w:sz w:val="24"/>
          <w:szCs w:val="24"/>
        </w:rPr>
        <w:t>, 2016</w:t>
      </w:r>
    </w:p>
    <w:p w14:paraId="189152F0" w14:textId="77777777" w:rsidR="00523B8E" w:rsidRPr="003C4646" w:rsidRDefault="00523B8E" w:rsidP="008137B1">
      <w:pPr>
        <w:framePr w:w="9521" w:h="7067" w:hRule="exact" w:hSpace="180" w:wrap="around" w:vAnchor="text" w:hAnchor="page" w:x="1227" w:y="674"/>
        <w:autoSpaceDE w:val="0"/>
        <w:autoSpaceDN w:val="0"/>
        <w:adjustRightInd w:val="0"/>
        <w:spacing w:line="480" w:lineRule="auto"/>
        <w:jc w:val="center"/>
        <w:rPr>
          <w:rFonts w:ascii="Times New Roman" w:hAnsi="Times New Roman"/>
          <w:b/>
          <w:bCs/>
          <w:color w:val="7F7F7F"/>
          <w:sz w:val="24"/>
          <w:szCs w:val="24"/>
          <w:lang w:val="en-GB"/>
        </w:rPr>
      </w:pPr>
    </w:p>
    <w:p w14:paraId="1A27745E" w14:textId="77777777" w:rsidR="00523B8E" w:rsidRPr="003C4646" w:rsidRDefault="00523B8E" w:rsidP="008137B1">
      <w:pPr>
        <w:framePr w:w="9521" w:h="7067" w:hRule="exact" w:hSpace="180" w:wrap="around" w:vAnchor="text" w:hAnchor="page" w:x="1227" w:y="674"/>
        <w:autoSpaceDE w:val="0"/>
        <w:autoSpaceDN w:val="0"/>
        <w:adjustRightInd w:val="0"/>
        <w:spacing w:line="480" w:lineRule="auto"/>
        <w:rPr>
          <w:rFonts w:ascii="Times New Roman" w:hAnsi="Times New Roman"/>
          <w:b/>
          <w:bCs/>
          <w:color w:val="7F7F7F"/>
          <w:sz w:val="24"/>
          <w:szCs w:val="24"/>
          <w:lang w:val="en-GB"/>
        </w:rPr>
      </w:pPr>
    </w:p>
    <w:p w14:paraId="76A7EFF2" w14:textId="77777777" w:rsidR="00523B8E" w:rsidRPr="003C4646" w:rsidRDefault="00523B8E" w:rsidP="008137B1">
      <w:pPr>
        <w:framePr w:w="9521" w:h="7067" w:hRule="exact" w:hSpace="180" w:wrap="around" w:vAnchor="text" w:hAnchor="page" w:x="1227" w:y="674"/>
        <w:spacing w:line="480" w:lineRule="auto"/>
        <w:rPr>
          <w:rFonts w:ascii="Times New Roman" w:hAnsi="Times New Roman"/>
          <w:sz w:val="24"/>
          <w:szCs w:val="24"/>
          <w:lang w:val="en-GB"/>
        </w:rPr>
      </w:pPr>
    </w:p>
    <w:p w14:paraId="23AD00CA" w14:textId="77777777" w:rsidR="00523B8E" w:rsidRPr="003C4646" w:rsidRDefault="00523B8E" w:rsidP="008137B1">
      <w:pPr>
        <w:spacing w:line="480" w:lineRule="auto"/>
        <w:rPr>
          <w:rFonts w:ascii="Times New Roman" w:hAnsi="Times New Roman"/>
          <w:sz w:val="24"/>
          <w:szCs w:val="24"/>
        </w:rPr>
      </w:pPr>
    </w:p>
    <w:p w14:paraId="3F04122F" w14:textId="77777777" w:rsidR="001010D5" w:rsidRPr="00840CBF" w:rsidRDefault="001E2D22" w:rsidP="00840CBF">
      <w:pPr>
        <w:tabs>
          <w:tab w:val="left" w:pos="3935"/>
        </w:tabs>
        <w:spacing w:line="480" w:lineRule="auto"/>
        <w:rPr>
          <w:rFonts w:ascii="Times New Roman" w:hAnsi="Times New Roman"/>
          <w:sz w:val="24"/>
          <w:szCs w:val="24"/>
        </w:rPr>
        <w:sectPr w:rsidR="001010D5" w:rsidRPr="00840CBF" w:rsidSect="00E67883">
          <w:type w:val="oddPage"/>
          <w:pgSz w:w="11907" w:h="16839" w:code="9"/>
          <w:pgMar w:top="1440" w:right="1440" w:bottom="1440" w:left="1440" w:header="720" w:footer="720" w:gutter="0"/>
          <w:pgNumType w:fmt="lowerRoman" w:start="1"/>
          <w:cols w:space="720"/>
          <w:titlePg/>
          <w:docGrid w:linePitch="360"/>
        </w:sectPr>
      </w:pPr>
      <w:r w:rsidRPr="003C4646">
        <w:rPr>
          <w:rFonts w:ascii="Times New Roman" w:hAnsi="Times New Roman"/>
          <w:sz w:val="24"/>
          <w:szCs w:val="24"/>
        </w:rPr>
        <w:tab/>
      </w:r>
    </w:p>
    <w:p w14:paraId="1A3A75E2" w14:textId="77777777" w:rsidR="00E67883" w:rsidRDefault="00E67883" w:rsidP="00840CBF">
      <w:pPr>
        <w:sectPr w:rsidR="00E67883" w:rsidSect="00E8312F">
          <w:pgSz w:w="11907" w:h="16839" w:code="9"/>
          <w:pgMar w:top="1440" w:right="1440" w:bottom="1440" w:left="1440" w:header="720" w:footer="720" w:gutter="0"/>
          <w:pgNumType w:fmt="lowerRoman" w:start="1"/>
          <w:cols w:space="720"/>
          <w:titlePg/>
          <w:docGrid w:linePitch="360"/>
        </w:sectPr>
      </w:pPr>
    </w:p>
    <w:p w14:paraId="4FC92CA7" w14:textId="77777777" w:rsidR="00D81782" w:rsidRDefault="00D81782" w:rsidP="00E67883">
      <w:pPr>
        <w:tabs>
          <w:tab w:val="left" w:pos="5025"/>
        </w:tabs>
        <w:jc w:val="center"/>
        <w:rPr>
          <w:rFonts w:ascii="Times New Roman" w:hAnsi="Times New Roman"/>
          <w:b/>
          <w:sz w:val="24"/>
        </w:rPr>
        <w:sectPr w:rsidR="00D81782" w:rsidSect="00E8312F">
          <w:type w:val="continuous"/>
          <w:pgSz w:w="11907" w:h="16839" w:code="9"/>
          <w:pgMar w:top="1440" w:right="1440" w:bottom="1440" w:left="1440" w:header="720" w:footer="720" w:gutter="0"/>
          <w:pgNumType w:fmt="lowerRoman" w:start="1"/>
          <w:cols w:space="720"/>
          <w:docGrid w:linePitch="360"/>
        </w:sectPr>
      </w:pPr>
    </w:p>
    <w:p w14:paraId="73C2DC6E" w14:textId="77777777" w:rsidR="008A00E1" w:rsidRPr="00087535" w:rsidRDefault="008A00E1" w:rsidP="00087535">
      <w:pPr>
        <w:pStyle w:val="Heading1"/>
        <w:spacing w:line="480" w:lineRule="auto"/>
        <w:jc w:val="center"/>
        <w:rPr>
          <w:rFonts w:ascii="Times New Roman" w:hAnsi="Times New Roman"/>
          <w:sz w:val="24"/>
          <w:szCs w:val="24"/>
        </w:rPr>
      </w:pPr>
      <w:bookmarkStart w:id="2" w:name="_Toc493384744"/>
      <w:r w:rsidRPr="00087535">
        <w:rPr>
          <w:rFonts w:ascii="Times New Roman" w:hAnsi="Times New Roman"/>
          <w:color w:val="000000"/>
          <w:sz w:val="24"/>
          <w:szCs w:val="24"/>
        </w:rPr>
        <w:lastRenderedPageBreak/>
        <w:t>ABSTRACT</w:t>
      </w:r>
      <w:bookmarkEnd w:id="2"/>
    </w:p>
    <w:p w14:paraId="4FDA12E6" w14:textId="54EEE574" w:rsidR="008C603C" w:rsidRDefault="008A00E1" w:rsidP="008C603C">
      <w:pPr>
        <w:spacing w:line="480" w:lineRule="auto"/>
        <w:rPr>
          <w:ins w:id="3" w:author="thomasmoore adingo" w:date="2017-03-21T05:49:00Z"/>
          <w:rFonts w:ascii="Times New Roman" w:hAnsi="Times New Roman"/>
          <w:sz w:val="24"/>
          <w:szCs w:val="24"/>
        </w:rPr>
      </w:pPr>
      <w:r>
        <w:rPr>
          <w:rFonts w:ascii="Times New Roman" w:hAnsi="Times New Roman"/>
          <w:sz w:val="24"/>
          <w:szCs w:val="24"/>
        </w:rPr>
        <w:t>Asset l</w:t>
      </w:r>
      <w:r w:rsidRPr="005235BB">
        <w:rPr>
          <w:rFonts w:ascii="Times New Roman" w:hAnsi="Times New Roman"/>
          <w:sz w:val="24"/>
          <w:szCs w:val="24"/>
        </w:rPr>
        <w:t>iabil</w:t>
      </w:r>
      <w:r>
        <w:rPr>
          <w:rFonts w:ascii="Times New Roman" w:hAnsi="Times New Roman"/>
          <w:sz w:val="24"/>
          <w:szCs w:val="24"/>
        </w:rPr>
        <w:t xml:space="preserve">ity management (ALM) </w:t>
      </w:r>
      <w:r w:rsidR="00C927D9">
        <w:rPr>
          <w:rFonts w:ascii="Times New Roman" w:hAnsi="Times New Roman"/>
          <w:sz w:val="24"/>
          <w:szCs w:val="24"/>
        </w:rPr>
        <w:t>i</w:t>
      </w:r>
      <w:r>
        <w:rPr>
          <w:rFonts w:ascii="Times New Roman" w:hAnsi="Times New Roman"/>
          <w:sz w:val="24"/>
          <w:szCs w:val="24"/>
        </w:rPr>
        <w:t>s an approach in</w:t>
      </w:r>
      <w:r w:rsidRPr="005235BB">
        <w:rPr>
          <w:rFonts w:ascii="Times New Roman" w:hAnsi="Times New Roman"/>
          <w:sz w:val="24"/>
          <w:szCs w:val="24"/>
        </w:rPr>
        <w:t xml:space="preserve"> gaining attention in the </w:t>
      </w:r>
      <w:r>
        <w:rPr>
          <w:rFonts w:ascii="Times New Roman" w:hAnsi="Times New Roman"/>
          <w:sz w:val="24"/>
          <w:szCs w:val="24"/>
        </w:rPr>
        <w:t xml:space="preserve">Ghanaian </w:t>
      </w:r>
      <w:r w:rsidR="002D09BC">
        <w:rPr>
          <w:rFonts w:ascii="Times New Roman" w:hAnsi="Times New Roman"/>
          <w:sz w:val="24"/>
          <w:szCs w:val="24"/>
        </w:rPr>
        <w:t>Bank section</w:t>
      </w:r>
      <w:r w:rsidR="00736F51">
        <w:rPr>
          <w:rFonts w:ascii="Times New Roman" w:hAnsi="Times New Roman"/>
          <w:sz w:val="24"/>
          <w:szCs w:val="24"/>
        </w:rPr>
        <w:t>.</w:t>
      </w:r>
      <w:r w:rsidRPr="005235BB">
        <w:rPr>
          <w:rFonts w:ascii="Times New Roman" w:hAnsi="Times New Roman"/>
          <w:sz w:val="24"/>
          <w:szCs w:val="24"/>
        </w:rPr>
        <w:t xml:space="preserve"> </w:t>
      </w:r>
      <w:r>
        <w:rPr>
          <w:rFonts w:ascii="Times New Roman" w:hAnsi="Times New Roman"/>
          <w:sz w:val="24"/>
          <w:szCs w:val="24"/>
        </w:rPr>
        <w:t xml:space="preserve">ALM </w:t>
      </w:r>
      <w:r w:rsidRPr="005235BB">
        <w:rPr>
          <w:rFonts w:ascii="Times New Roman" w:hAnsi="Times New Roman"/>
          <w:sz w:val="24"/>
          <w:szCs w:val="24"/>
        </w:rPr>
        <w:t>is helping banks in en</w:t>
      </w:r>
      <w:r>
        <w:rPr>
          <w:rFonts w:ascii="Times New Roman" w:hAnsi="Times New Roman"/>
          <w:sz w:val="24"/>
          <w:szCs w:val="24"/>
        </w:rPr>
        <w:t>suring the maturity profiles of</w:t>
      </w:r>
      <w:r w:rsidRPr="005235BB">
        <w:rPr>
          <w:rFonts w:ascii="Times New Roman" w:hAnsi="Times New Roman"/>
          <w:sz w:val="24"/>
          <w:szCs w:val="24"/>
        </w:rPr>
        <w:t xml:space="preserve"> assets and</w:t>
      </w:r>
      <w:r>
        <w:rPr>
          <w:rFonts w:ascii="Times New Roman" w:hAnsi="Times New Roman"/>
          <w:sz w:val="24"/>
          <w:szCs w:val="24"/>
        </w:rPr>
        <w:t xml:space="preserve"> liabilities,</w:t>
      </w:r>
      <w:r w:rsidRPr="005235BB">
        <w:rPr>
          <w:rFonts w:ascii="Times New Roman" w:hAnsi="Times New Roman"/>
          <w:sz w:val="24"/>
          <w:szCs w:val="24"/>
        </w:rPr>
        <w:t xml:space="preserve"> effectively matching them and </w:t>
      </w:r>
      <w:r w:rsidR="00F313F9">
        <w:rPr>
          <w:rFonts w:ascii="Times New Roman" w:hAnsi="Times New Roman"/>
          <w:sz w:val="24"/>
          <w:szCs w:val="24"/>
        </w:rPr>
        <w:t>that also link</w:t>
      </w:r>
      <w:r w:rsidRPr="005235BB">
        <w:rPr>
          <w:rFonts w:ascii="Times New Roman" w:hAnsi="Times New Roman"/>
          <w:sz w:val="24"/>
          <w:szCs w:val="24"/>
        </w:rPr>
        <w:t xml:space="preserve"> the techniques of </w:t>
      </w:r>
      <w:r>
        <w:rPr>
          <w:rFonts w:ascii="Times New Roman" w:hAnsi="Times New Roman"/>
          <w:sz w:val="24"/>
          <w:szCs w:val="24"/>
        </w:rPr>
        <w:t xml:space="preserve">asset </w:t>
      </w:r>
      <w:r w:rsidRPr="005235BB">
        <w:rPr>
          <w:rFonts w:ascii="Times New Roman" w:hAnsi="Times New Roman"/>
          <w:sz w:val="24"/>
          <w:szCs w:val="24"/>
        </w:rPr>
        <w:t>liability management</w:t>
      </w:r>
      <w:r>
        <w:rPr>
          <w:rFonts w:ascii="Times New Roman" w:hAnsi="Times New Roman"/>
          <w:sz w:val="24"/>
          <w:szCs w:val="24"/>
        </w:rPr>
        <w:t xml:space="preserve"> for</w:t>
      </w:r>
      <w:r w:rsidRPr="005235BB">
        <w:rPr>
          <w:rFonts w:ascii="Times New Roman" w:hAnsi="Times New Roman"/>
          <w:sz w:val="24"/>
          <w:szCs w:val="24"/>
        </w:rPr>
        <w:t xml:space="preserve"> managing the </w:t>
      </w:r>
      <w:r>
        <w:rPr>
          <w:rFonts w:ascii="Times New Roman" w:hAnsi="Times New Roman"/>
          <w:sz w:val="24"/>
          <w:szCs w:val="24"/>
        </w:rPr>
        <w:t>total balance sheet</w:t>
      </w:r>
      <w:r w:rsidRPr="005235BB">
        <w:rPr>
          <w:rFonts w:ascii="Times New Roman" w:hAnsi="Times New Roman"/>
          <w:sz w:val="24"/>
          <w:szCs w:val="24"/>
        </w:rPr>
        <w:t>.</w:t>
      </w:r>
      <w:r w:rsidR="00382B96" w:rsidRPr="00382B96">
        <w:rPr>
          <w:rFonts w:ascii="Times New Roman" w:eastAsia="Times New Roman" w:hAnsi="Times New Roman"/>
          <w:sz w:val="30"/>
          <w:szCs w:val="30"/>
        </w:rPr>
        <w:t xml:space="preserve"> </w:t>
      </w:r>
      <w:commentRangeStart w:id="4"/>
      <w:r w:rsidR="00382B96" w:rsidRPr="00382B96">
        <w:rPr>
          <w:rFonts w:ascii="Times New Roman" w:hAnsi="Times New Roman"/>
          <w:sz w:val="24"/>
          <w:szCs w:val="24"/>
        </w:rPr>
        <w:t xml:space="preserve">The instruments </w:t>
      </w:r>
      <w:commentRangeEnd w:id="4"/>
      <w:r w:rsidR="005831BD">
        <w:rPr>
          <w:rStyle w:val="CommentReference"/>
        </w:rPr>
        <w:commentReference w:id="4"/>
      </w:r>
      <w:r w:rsidR="00382B96" w:rsidRPr="00382B96">
        <w:rPr>
          <w:rFonts w:ascii="Times New Roman" w:hAnsi="Times New Roman"/>
          <w:sz w:val="24"/>
          <w:szCs w:val="24"/>
        </w:rPr>
        <w:t xml:space="preserve">used were </w:t>
      </w:r>
      <w:commentRangeStart w:id="5"/>
      <w:del w:id="6" w:author="thomasmoore adingo" w:date="2017-03-21T05:45:00Z">
        <w:r w:rsidR="00382B96" w:rsidRPr="00382B96" w:rsidDel="008C603C">
          <w:rPr>
            <w:rFonts w:ascii="Times New Roman" w:hAnsi="Times New Roman"/>
            <w:sz w:val="24"/>
            <w:szCs w:val="24"/>
          </w:rPr>
          <w:delText>questionnaires</w:delText>
        </w:r>
        <w:commentRangeEnd w:id="5"/>
        <w:r w:rsidR="00157A9A" w:rsidDel="008C603C">
          <w:rPr>
            <w:rStyle w:val="CommentReference"/>
          </w:rPr>
          <w:commentReference w:id="5"/>
        </w:r>
        <w:r w:rsidR="00382B96" w:rsidRPr="00382B96" w:rsidDel="008C603C">
          <w:rPr>
            <w:rFonts w:ascii="Times New Roman" w:hAnsi="Times New Roman"/>
            <w:sz w:val="24"/>
            <w:szCs w:val="24"/>
          </w:rPr>
          <w:delText xml:space="preserve"> and</w:delText>
        </w:r>
      </w:del>
      <w:r w:rsidR="00382B96" w:rsidRPr="00382B96">
        <w:rPr>
          <w:rFonts w:ascii="Times New Roman" w:hAnsi="Times New Roman"/>
          <w:sz w:val="24"/>
          <w:szCs w:val="24"/>
        </w:rPr>
        <w:t xml:space="preserve"> interview</w:t>
      </w:r>
      <w:ins w:id="7" w:author="Francis" w:date="2017-09-17T04:46:00Z">
        <w:r w:rsidR="00AE5813">
          <w:rPr>
            <w:rFonts w:ascii="Times New Roman" w:hAnsi="Times New Roman"/>
            <w:sz w:val="24"/>
            <w:szCs w:val="24"/>
          </w:rPr>
          <w:t>s</w:t>
        </w:r>
      </w:ins>
      <w:del w:id="8" w:author="Francis" w:date="2017-09-17T05:04:00Z">
        <w:r w:rsidR="00382B96" w:rsidRPr="00382B96" w:rsidDel="0035745C">
          <w:rPr>
            <w:rFonts w:ascii="Times New Roman" w:hAnsi="Times New Roman"/>
            <w:sz w:val="24"/>
            <w:szCs w:val="24"/>
          </w:rPr>
          <w:delText xml:space="preserve"> </w:delText>
        </w:r>
      </w:del>
      <w:ins w:id="9" w:author="Francis" w:date="2017-09-17T04:45:00Z">
        <w:r w:rsidR="00AE5813">
          <w:rPr>
            <w:rFonts w:ascii="Times New Roman" w:hAnsi="Times New Roman"/>
            <w:sz w:val="24"/>
            <w:szCs w:val="24"/>
          </w:rPr>
          <w:t xml:space="preserve"> </w:t>
        </w:r>
      </w:ins>
      <w:r w:rsidR="00382B96" w:rsidRPr="00382B96">
        <w:rPr>
          <w:rFonts w:ascii="Times New Roman" w:hAnsi="Times New Roman"/>
          <w:sz w:val="24"/>
          <w:szCs w:val="24"/>
        </w:rPr>
        <w:t xml:space="preserve">which were administered to </w:t>
      </w:r>
      <w:r w:rsidR="009420FC">
        <w:rPr>
          <w:rFonts w:ascii="Times New Roman" w:hAnsi="Times New Roman"/>
          <w:sz w:val="24"/>
          <w:szCs w:val="24"/>
        </w:rPr>
        <w:t>t</w:t>
      </w:r>
      <w:r w:rsidR="00382B96" w:rsidRPr="00382B96">
        <w:rPr>
          <w:rFonts w:ascii="Times New Roman" w:hAnsi="Times New Roman"/>
          <w:sz w:val="24"/>
          <w:szCs w:val="24"/>
        </w:rPr>
        <w:t>he</w:t>
      </w:r>
      <w:r w:rsidR="009420FC">
        <w:rPr>
          <w:rFonts w:ascii="Times New Roman" w:hAnsi="Times New Roman"/>
          <w:sz w:val="24"/>
          <w:szCs w:val="24"/>
        </w:rPr>
        <w:t xml:space="preserve"> two main banks GCB and ADB.</w:t>
      </w:r>
      <w:r w:rsidR="00382B96" w:rsidRPr="00382B96">
        <w:rPr>
          <w:rFonts w:ascii="Times New Roman" w:hAnsi="Times New Roman"/>
          <w:sz w:val="24"/>
          <w:szCs w:val="24"/>
        </w:rPr>
        <w:t xml:space="preserve"> The findings were collected, organized, analyzed and</w:t>
      </w:r>
      <w:r w:rsidR="00382B96">
        <w:rPr>
          <w:rFonts w:ascii="Times New Roman" w:hAnsi="Times New Roman"/>
          <w:sz w:val="24"/>
          <w:szCs w:val="24"/>
        </w:rPr>
        <w:t xml:space="preserve"> interpreted using </w:t>
      </w:r>
      <w:r w:rsidR="00E14C8D">
        <w:rPr>
          <w:rFonts w:ascii="Times New Roman" w:hAnsi="Times New Roman"/>
          <w:sz w:val="24"/>
          <w:szCs w:val="24"/>
        </w:rPr>
        <w:t>content analyses</w:t>
      </w:r>
      <w:r w:rsidR="00382B96">
        <w:rPr>
          <w:rFonts w:ascii="Times New Roman" w:hAnsi="Times New Roman"/>
          <w:sz w:val="24"/>
          <w:szCs w:val="24"/>
        </w:rPr>
        <w:t>.</w:t>
      </w:r>
      <w:r w:rsidR="009420FC">
        <w:rPr>
          <w:rFonts w:ascii="Times New Roman" w:hAnsi="Times New Roman"/>
          <w:sz w:val="24"/>
          <w:szCs w:val="24"/>
        </w:rPr>
        <w:t xml:space="preserve"> </w:t>
      </w:r>
      <w:r w:rsidRPr="005235BB">
        <w:rPr>
          <w:rFonts w:ascii="Times New Roman" w:hAnsi="Times New Roman"/>
          <w:sz w:val="24"/>
          <w:szCs w:val="24"/>
        </w:rPr>
        <w:t>The process of</w:t>
      </w:r>
      <w:r>
        <w:rPr>
          <w:rFonts w:ascii="Times New Roman" w:hAnsi="Times New Roman"/>
          <w:sz w:val="24"/>
          <w:szCs w:val="24"/>
        </w:rPr>
        <w:t xml:space="preserve"> asset</w:t>
      </w:r>
      <w:r w:rsidRPr="005235BB">
        <w:rPr>
          <w:rFonts w:ascii="Times New Roman" w:hAnsi="Times New Roman"/>
          <w:sz w:val="24"/>
          <w:szCs w:val="24"/>
        </w:rPr>
        <w:t xml:space="preserve"> liabil</w:t>
      </w:r>
      <w:r>
        <w:rPr>
          <w:rFonts w:ascii="Times New Roman" w:hAnsi="Times New Roman"/>
          <w:sz w:val="24"/>
          <w:szCs w:val="24"/>
        </w:rPr>
        <w:t>ity management varies from bank to bank</w:t>
      </w:r>
      <w:r w:rsidRPr="005235BB">
        <w:rPr>
          <w:rFonts w:ascii="Times New Roman" w:hAnsi="Times New Roman"/>
          <w:sz w:val="24"/>
          <w:szCs w:val="24"/>
        </w:rPr>
        <w:t xml:space="preserve"> and the achievement of ALM techniques</w:t>
      </w:r>
      <w:r w:rsidR="00E131D5">
        <w:rPr>
          <w:rFonts w:ascii="Times New Roman" w:hAnsi="Times New Roman"/>
          <w:sz w:val="24"/>
          <w:szCs w:val="24"/>
        </w:rPr>
        <w:t xml:space="preserve"> </w:t>
      </w:r>
      <w:r>
        <w:rPr>
          <w:rFonts w:ascii="Times New Roman" w:hAnsi="Times New Roman"/>
          <w:sz w:val="24"/>
          <w:szCs w:val="24"/>
        </w:rPr>
        <w:t>depends on the efficiency of</w:t>
      </w:r>
      <w:r w:rsidRPr="005235BB">
        <w:rPr>
          <w:rFonts w:ascii="Times New Roman" w:hAnsi="Times New Roman"/>
          <w:sz w:val="24"/>
          <w:szCs w:val="24"/>
        </w:rPr>
        <w:t xml:space="preserve"> banks in predicting an</w:t>
      </w:r>
      <w:r>
        <w:rPr>
          <w:rFonts w:ascii="Times New Roman" w:hAnsi="Times New Roman"/>
          <w:sz w:val="24"/>
          <w:szCs w:val="24"/>
        </w:rPr>
        <w:t>d managing risk. Asset liability</w:t>
      </w:r>
      <w:r w:rsidRPr="005235BB">
        <w:rPr>
          <w:rFonts w:ascii="Times New Roman" w:hAnsi="Times New Roman"/>
          <w:sz w:val="24"/>
          <w:szCs w:val="24"/>
        </w:rPr>
        <w:t xml:space="preserve"> management helps in increasing the net interest income and identifying</w:t>
      </w:r>
      <w:r>
        <w:rPr>
          <w:rFonts w:ascii="Times New Roman" w:hAnsi="Times New Roman"/>
          <w:sz w:val="24"/>
          <w:szCs w:val="24"/>
        </w:rPr>
        <w:t xml:space="preserve"> </w:t>
      </w:r>
      <w:r w:rsidRPr="005235BB">
        <w:rPr>
          <w:rFonts w:ascii="Times New Roman" w:hAnsi="Times New Roman"/>
          <w:sz w:val="24"/>
          <w:szCs w:val="24"/>
        </w:rPr>
        <w:t xml:space="preserve">the possible credit risk, interest rate risk and liquidity </w:t>
      </w:r>
      <w:commentRangeStart w:id="10"/>
      <w:r w:rsidRPr="005235BB">
        <w:rPr>
          <w:rFonts w:ascii="Times New Roman" w:hAnsi="Times New Roman"/>
          <w:sz w:val="24"/>
          <w:szCs w:val="24"/>
        </w:rPr>
        <w:t>risk</w:t>
      </w:r>
      <w:r>
        <w:rPr>
          <w:rFonts w:ascii="Times New Roman" w:hAnsi="Times New Roman"/>
          <w:sz w:val="24"/>
          <w:szCs w:val="24"/>
        </w:rPr>
        <w:t>.</w:t>
      </w:r>
      <w:ins w:id="11" w:author="thomasmoore adingo" w:date="2017-03-21T05:49:00Z">
        <w:r w:rsidR="008C603C" w:rsidRPr="008C603C">
          <w:rPr>
            <w:rFonts w:ascii="Times New Roman" w:hAnsi="Times New Roman"/>
            <w:sz w:val="24"/>
            <w:szCs w:val="24"/>
          </w:rPr>
          <w:t xml:space="preserve"> </w:t>
        </w:r>
        <w:r w:rsidR="008C603C">
          <w:rPr>
            <w:rFonts w:ascii="Times New Roman" w:hAnsi="Times New Roman"/>
            <w:sz w:val="24"/>
            <w:szCs w:val="24"/>
          </w:rPr>
          <w:t>In this</w:t>
        </w:r>
        <w:r w:rsidR="008C603C">
          <w:rPr>
            <w:rStyle w:val="CommentReference"/>
          </w:rPr>
          <w:commentReference w:id="12"/>
        </w:r>
        <w:r w:rsidR="008C603C" w:rsidRPr="005235BB">
          <w:rPr>
            <w:rFonts w:ascii="Times New Roman" w:hAnsi="Times New Roman"/>
            <w:sz w:val="24"/>
            <w:szCs w:val="24"/>
          </w:rPr>
          <w:t xml:space="preserve"> particular research study, </w:t>
        </w:r>
        <w:commentRangeStart w:id="13"/>
        <w:r w:rsidR="008C603C" w:rsidRPr="005235BB">
          <w:rPr>
            <w:rFonts w:ascii="Times New Roman" w:hAnsi="Times New Roman"/>
            <w:sz w:val="24"/>
            <w:szCs w:val="24"/>
          </w:rPr>
          <w:t xml:space="preserve">the researcher has tried to understand </w:t>
        </w:r>
      </w:ins>
      <w:commentRangeEnd w:id="13"/>
      <w:r w:rsidR="0001333A">
        <w:rPr>
          <w:rStyle w:val="CommentReference"/>
        </w:rPr>
        <w:commentReference w:id="13"/>
      </w:r>
      <w:ins w:id="14" w:author="thomasmoore adingo" w:date="2017-03-21T05:49:00Z">
        <w:r w:rsidR="008C603C" w:rsidRPr="005235BB">
          <w:rPr>
            <w:rFonts w:ascii="Times New Roman" w:hAnsi="Times New Roman"/>
            <w:sz w:val="24"/>
            <w:szCs w:val="24"/>
          </w:rPr>
          <w:t>the role of assets and</w:t>
        </w:r>
        <w:r w:rsidR="008C603C">
          <w:rPr>
            <w:rFonts w:ascii="Times New Roman" w:hAnsi="Times New Roman"/>
            <w:sz w:val="24"/>
            <w:szCs w:val="24"/>
          </w:rPr>
          <w:t xml:space="preserve"> liabilities in the</w:t>
        </w:r>
        <w:r w:rsidR="008C603C" w:rsidRPr="005235BB">
          <w:rPr>
            <w:rFonts w:ascii="Times New Roman" w:hAnsi="Times New Roman"/>
            <w:sz w:val="24"/>
            <w:szCs w:val="24"/>
          </w:rPr>
          <w:t xml:space="preserve"> international banking system on the performance of </w:t>
        </w:r>
        <w:r w:rsidR="008C603C">
          <w:rPr>
            <w:rFonts w:ascii="Times New Roman" w:hAnsi="Times New Roman"/>
            <w:sz w:val="24"/>
            <w:szCs w:val="24"/>
          </w:rPr>
          <w:t xml:space="preserve">two Ghanaian Banks, </w:t>
        </w:r>
        <w:r w:rsidR="008C603C" w:rsidRPr="005235BB">
          <w:rPr>
            <w:rFonts w:ascii="Times New Roman" w:hAnsi="Times New Roman"/>
            <w:sz w:val="24"/>
            <w:szCs w:val="24"/>
          </w:rPr>
          <w:t>GCB and A</w:t>
        </w:r>
        <w:r w:rsidR="008C603C">
          <w:rPr>
            <w:rFonts w:ascii="Times New Roman" w:hAnsi="Times New Roman"/>
            <w:sz w:val="24"/>
            <w:szCs w:val="24"/>
          </w:rPr>
          <w:t>DB</w:t>
        </w:r>
        <w:r w:rsidR="008C603C" w:rsidRPr="005235BB">
          <w:rPr>
            <w:rFonts w:ascii="Times New Roman" w:hAnsi="Times New Roman"/>
            <w:sz w:val="24"/>
            <w:szCs w:val="24"/>
          </w:rPr>
          <w:t>. Implementation of primary and secondary sources of information</w:t>
        </w:r>
        <w:r w:rsidR="008C603C">
          <w:rPr>
            <w:rFonts w:ascii="Times New Roman" w:hAnsi="Times New Roman"/>
            <w:sz w:val="24"/>
            <w:szCs w:val="24"/>
          </w:rPr>
          <w:t xml:space="preserve"> </w:t>
        </w:r>
        <w:r w:rsidR="008C603C" w:rsidRPr="005235BB">
          <w:rPr>
            <w:rFonts w:ascii="Times New Roman" w:hAnsi="Times New Roman"/>
            <w:sz w:val="24"/>
            <w:szCs w:val="24"/>
          </w:rPr>
          <w:t xml:space="preserve">with the consideration </w:t>
        </w:r>
        <w:r w:rsidR="008C603C" w:rsidRPr="0058581E">
          <w:rPr>
            <w:rFonts w:ascii="Times New Roman" w:hAnsi="Times New Roman"/>
            <w:color w:val="000000"/>
            <w:sz w:val="24"/>
            <w:szCs w:val="24"/>
          </w:rPr>
          <w:t>of qualitative</w:t>
        </w:r>
        <w:r w:rsidR="008C603C" w:rsidRPr="005235BB">
          <w:rPr>
            <w:rFonts w:ascii="Times New Roman" w:hAnsi="Times New Roman"/>
            <w:sz w:val="24"/>
            <w:szCs w:val="24"/>
          </w:rPr>
          <w:t xml:space="preserve"> technique has helped the researcher in</w:t>
        </w:r>
        <w:r w:rsidR="008C603C">
          <w:rPr>
            <w:rFonts w:ascii="Times New Roman" w:hAnsi="Times New Roman"/>
            <w:sz w:val="24"/>
            <w:szCs w:val="24"/>
          </w:rPr>
          <w:t xml:space="preserve"> </w:t>
        </w:r>
        <w:r w:rsidR="008C603C" w:rsidRPr="005235BB">
          <w:rPr>
            <w:rFonts w:ascii="Times New Roman" w:hAnsi="Times New Roman"/>
            <w:sz w:val="24"/>
            <w:szCs w:val="24"/>
          </w:rPr>
          <w:t>attaining the details of the research topics. On the basis of outcome of the study, the research</w:t>
        </w:r>
        <w:r w:rsidR="008C603C" w:rsidRPr="00C45824">
          <w:rPr>
            <w:rFonts w:ascii="Times New Roman" w:hAnsi="Times New Roman"/>
            <w:sz w:val="24"/>
            <w:szCs w:val="24"/>
          </w:rPr>
          <w:t xml:space="preserve"> work </w:t>
        </w:r>
        <w:commentRangeStart w:id="15"/>
        <w:r w:rsidR="008C603C" w:rsidRPr="00C45824">
          <w:rPr>
            <w:rFonts w:ascii="Times New Roman" w:hAnsi="Times New Roman"/>
            <w:sz w:val="24"/>
            <w:szCs w:val="24"/>
          </w:rPr>
          <w:t xml:space="preserve">shows </w:t>
        </w:r>
      </w:ins>
      <w:commentRangeEnd w:id="15"/>
      <w:r w:rsidR="0001333A">
        <w:rPr>
          <w:rStyle w:val="CommentReference"/>
        </w:rPr>
        <w:commentReference w:id="15"/>
      </w:r>
      <w:ins w:id="16" w:author="thomasmoore adingo" w:date="2017-03-21T05:49:00Z">
        <w:r w:rsidR="008C603C" w:rsidRPr="00C45824">
          <w:rPr>
            <w:rFonts w:ascii="Times New Roman" w:hAnsi="Times New Roman"/>
            <w:sz w:val="24"/>
            <w:szCs w:val="24"/>
          </w:rPr>
          <w:t>that assets and liabilities are connected with various types of risk such as interest rate risk, credit risk and liquidity risk. There are also other types of risk like FOREX risk, currency risk, operational ris</w:t>
        </w:r>
        <w:r w:rsidR="008C603C">
          <w:rPr>
            <w:rFonts w:ascii="Times New Roman" w:hAnsi="Times New Roman"/>
            <w:sz w:val="24"/>
            <w:szCs w:val="24"/>
          </w:rPr>
          <w:t xml:space="preserve">k, reputation and country risk that can help </w:t>
        </w:r>
        <w:r w:rsidR="008C603C" w:rsidRPr="005235BB">
          <w:rPr>
            <w:rFonts w:ascii="Times New Roman" w:hAnsi="Times New Roman"/>
            <w:sz w:val="24"/>
            <w:szCs w:val="24"/>
          </w:rPr>
          <w:t>GCB and A</w:t>
        </w:r>
        <w:r w:rsidR="008C603C">
          <w:rPr>
            <w:rFonts w:ascii="Times New Roman" w:hAnsi="Times New Roman"/>
            <w:sz w:val="24"/>
            <w:szCs w:val="24"/>
          </w:rPr>
          <w:t>DB</w:t>
        </w:r>
        <w:r w:rsidR="008C603C" w:rsidRPr="005235BB">
          <w:rPr>
            <w:rFonts w:ascii="Times New Roman" w:hAnsi="Times New Roman"/>
            <w:sz w:val="24"/>
            <w:szCs w:val="24"/>
          </w:rPr>
          <w:t xml:space="preserve"> in strengthening the</w:t>
        </w:r>
        <w:r w:rsidR="008C603C">
          <w:rPr>
            <w:rFonts w:ascii="Times New Roman" w:hAnsi="Times New Roman"/>
            <w:sz w:val="24"/>
            <w:szCs w:val="24"/>
          </w:rPr>
          <w:t>ir</w:t>
        </w:r>
        <w:r w:rsidR="008C603C" w:rsidRPr="005235BB">
          <w:rPr>
            <w:rFonts w:ascii="Times New Roman" w:hAnsi="Times New Roman"/>
            <w:sz w:val="24"/>
            <w:szCs w:val="24"/>
          </w:rPr>
          <w:t xml:space="preserve"> assets and liabilities.</w:t>
        </w:r>
      </w:ins>
    </w:p>
    <w:p w14:paraId="158F5908" w14:textId="0919C068" w:rsidR="008A00E1" w:rsidRPr="005235BB" w:rsidRDefault="008A00E1" w:rsidP="008137B1">
      <w:pPr>
        <w:spacing w:line="480" w:lineRule="auto"/>
        <w:rPr>
          <w:rFonts w:ascii="Times New Roman" w:hAnsi="Times New Roman"/>
          <w:sz w:val="24"/>
          <w:szCs w:val="24"/>
        </w:rPr>
      </w:pPr>
    </w:p>
    <w:p w14:paraId="37573F21" w14:textId="2FC91291" w:rsidR="008A00E1" w:rsidDel="008C603C" w:rsidRDefault="008A00E1" w:rsidP="008137B1">
      <w:pPr>
        <w:spacing w:line="480" w:lineRule="auto"/>
        <w:rPr>
          <w:del w:id="17" w:author="thomasmoore adingo" w:date="2017-03-21T05:49:00Z"/>
          <w:rFonts w:ascii="Times New Roman" w:hAnsi="Times New Roman"/>
          <w:sz w:val="24"/>
          <w:szCs w:val="24"/>
        </w:rPr>
      </w:pPr>
      <w:del w:id="18" w:author="thomasmoore adingo" w:date="2017-03-21T05:49:00Z">
        <w:r w:rsidDel="008C603C">
          <w:rPr>
            <w:rFonts w:ascii="Times New Roman" w:hAnsi="Times New Roman"/>
            <w:sz w:val="24"/>
            <w:szCs w:val="24"/>
          </w:rPr>
          <w:delText>In this</w:delText>
        </w:r>
        <w:commentRangeEnd w:id="10"/>
        <w:r w:rsidR="005831BD" w:rsidDel="008C603C">
          <w:rPr>
            <w:rStyle w:val="CommentReference"/>
          </w:rPr>
          <w:commentReference w:id="10"/>
        </w:r>
        <w:r w:rsidRPr="005235BB" w:rsidDel="008C603C">
          <w:rPr>
            <w:rFonts w:ascii="Times New Roman" w:hAnsi="Times New Roman"/>
            <w:sz w:val="24"/>
            <w:szCs w:val="24"/>
          </w:rPr>
          <w:delText xml:space="preserve"> particular research study, the researcher has tried to understand the role of assets and</w:delText>
        </w:r>
        <w:r w:rsidDel="008C603C">
          <w:rPr>
            <w:rFonts w:ascii="Times New Roman" w:hAnsi="Times New Roman"/>
            <w:sz w:val="24"/>
            <w:szCs w:val="24"/>
          </w:rPr>
          <w:delText xml:space="preserve"> liabilities in the</w:delText>
        </w:r>
        <w:r w:rsidRPr="005235BB" w:rsidDel="008C603C">
          <w:rPr>
            <w:rFonts w:ascii="Times New Roman" w:hAnsi="Times New Roman"/>
            <w:sz w:val="24"/>
            <w:szCs w:val="24"/>
          </w:rPr>
          <w:delText xml:space="preserve"> international banking system on the performance of </w:delText>
        </w:r>
        <w:r w:rsidDel="008C603C">
          <w:rPr>
            <w:rFonts w:ascii="Times New Roman" w:hAnsi="Times New Roman"/>
            <w:sz w:val="24"/>
            <w:szCs w:val="24"/>
          </w:rPr>
          <w:delText xml:space="preserve">two Ghanaian Banks, </w:delText>
        </w:r>
        <w:r w:rsidRPr="005235BB" w:rsidDel="008C603C">
          <w:rPr>
            <w:rFonts w:ascii="Times New Roman" w:hAnsi="Times New Roman"/>
            <w:sz w:val="24"/>
            <w:szCs w:val="24"/>
          </w:rPr>
          <w:delText>GCB and A</w:delText>
        </w:r>
        <w:r w:rsidDel="008C603C">
          <w:rPr>
            <w:rFonts w:ascii="Times New Roman" w:hAnsi="Times New Roman"/>
            <w:sz w:val="24"/>
            <w:szCs w:val="24"/>
          </w:rPr>
          <w:delText>DB</w:delText>
        </w:r>
        <w:r w:rsidRPr="005235BB" w:rsidDel="008C603C">
          <w:rPr>
            <w:rFonts w:ascii="Times New Roman" w:hAnsi="Times New Roman"/>
            <w:sz w:val="24"/>
            <w:szCs w:val="24"/>
          </w:rPr>
          <w:delText>. Implementation of primary and secondary sources of information</w:delText>
        </w:r>
        <w:r w:rsidDel="008C603C">
          <w:rPr>
            <w:rFonts w:ascii="Times New Roman" w:hAnsi="Times New Roman"/>
            <w:sz w:val="24"/>
            <w:szCs w:val="24"/>
          </w:rPr>
          <w:delText xml:space="preserve"> </w:delText>
        </w:r>
        <w:r w:rsidRPr="005235BB" w:rsidDel="008C603C">
          <w:rPr>
            <w:rFonts w:ascii="Times New Roman" w:hAnsi="Times New Roman"/>
            <w:sz w:val="24"/>
            <w:szCs w:val="24"/>
          </w:rPr>
          <w:delText xml:space="preserve">with the consideration </w:delText>
        </w:r>
        <w:commentRangeStart w:id="19"/>
        <w:r w:rsidR="002D09BC" w:rsidRPr="0058581E" w:rsidDel="008C603C">
          <w:rPr>
            <w:rFonts w:ascii="Times New Roman" w:hAnsi="Times New Roman"/>
            <w:color w:val="000000"/>
            <w:sz w:val="24"/>
            <w:szCs w:val="24"/>
          </w:rPr>
          <w:delText>of qualitative</w:delText>
        </w:r>
        <w:r w:rsidRPr="005235BB" w:rsidDel="008C603C">
          <w:rPr>
            <w:rFonts w:ascii="Times New Roman" w:hAnsi="Times New Roman"/>
            <w:sz w:val="24"/>
            <w:szCs w:val="24"/>
          </w:rPr>
          <w:delText xml:space="preserve"> </w:delText>
        </w:r>
        <w:commentRangeEnd w:id="19"/>
        <w:r w:rsidR="00C927D9" w:rsidDel="008C603C">
          <w:rPr>
            <w:rStyle w:val="CommentReference"/>
          </w:rPr>
          <w:commentReference w:id="19"/>
        </w:r>
        <w:r w:rsidRPr="005235BB" w:rsidDel="008C603C">
          <w:rPr>
            <w:rFonts w:ascii="Times New Roman" w:hAnsi="Times New Roman"/>
            <w:sz w:val="24"/>
            <w:szCs w:val="24"/>
          </w:rPr>
          <w:delText>technique has helped the researcher in</w:delText>
        </w:r>
        <w:r w:rsidDel="008C603C">
          <w:rPr>
            <w:rFonts w:ascii="Times New Roman" w:hAnsi="Times New Roman"/>
            <w:sz w:val="24"/>
            <w:szCs w:val="24"/>
          </w:rPr>
          <w:delText xml:space="preserve"> </w:delText>
        </w:r>
        <w:r w:rsidRPr="005235BB" w:rsidDel="008C603C">
          <w:rPr>
            <w:rFonts w:ascii="Times New Roman" w:hAnsi="Times New Roman"/>
            <w:sz w:val="24"/>
            <w:szCs w:val="24"/>
          </w:rPr>
          <w:delText xml:space="preserve">attaining the details of the </w:delText>
        </w:r>
        <w:r w:rsidRPr="005235BB" w:rsidDel="008C603C">
          <w:rPr>
            <w:rFonts w:ascii="Times New Roman" w:hAnsi="Times New Roman"/>
            <w:sz w:val="24"/>
            <w:szCs w:val="24"/>
          </w:rPr>
          <w:lastRenderedPageBreak/>
          <w:delText xml:space="preserve">research </w:delText>
        </w:r>
        <w:commentRangeStart w:id="20"/>
        <w:r w:rsidRPr="005235BB" w:rsidDel="008C603C">
          <w:rPr>
            <w:rFonts w:ascii="Times New Roman" w:hAnsi="Times New Roman"/>
            <w:sz w:val="24"/>
            <w:szCs w:val="24"/>
          </w:rPr>
          <w:delText>topics</w:delText>
        </w:r>
        <w:commentRangeEnd w:id="20"/>
        <w:r w:rsidR="00C927D9" w:rsidDel="008C603C">
          <w:rPr>
            <w:rStyle w:val="CommentReference"/>
          </w:rPr>
          <w:commentReference w:id="20"/>
        </w:r>
        <w:r w:rsidRPr="005235BB" w:rsidDel="008C603C">
          <w:rPr>
            <w:rFonts w:ascii="Times New Roman" w:hAnsi="Times New Roman"/>
            <w:sz w:val="24"/>
            <w:szCs w:val="24"/>
          </w:rPr>
          <w:delText>. On the basis of outcome of the study, the research</w:delText>
        </w:r>
        <w:commentRangeStart w:id="21"/>
        <w:r w:rsidR="00C45824" w:rsidRPr="00C45824" w:rsidDel="008C603C">
          <w:rPr>
            <w:rFonts w:ascii="Times New Roman" w:hAnsi="Times New Roman"/>
            <w:sz w:val="24"/>
            <w:szCs w:val="24"/>
          </w:rPr>
          <w:delText xml:space="preserve"> work shows that assets and liabilities are connected with various types of risk such as interest rate risk, credit risk and liquidity risk. There are also other types of risk like FOREX risk, currency risk, operational ris</w:delText>
        </w:r>
        <w:r w:rsidR="00C45824" w:rsidDel="008C603C">
          <w:rPr>
            <w:rFonts w:ascii="Times New Roman" w:hAnsi="Times New Roman"/>
            <w:sz w:val="24"/>
            <w:szCs w:val="24"/>
          </w:rPr>
          <w:delText>k, reputation and country risk</w:delText>
        </w:r>
        <w:r w:rsidDel="008C603C">
          <w:rPr>
            <w:rFonts w:ascii="Times New Roman" w:hAnsi="Times New Roman"/>
            <w:sz w:val="24"/>
            <w:szCs w:val="24"/>
          </w:rPr>
          <w:delText xml:space="preserve"> </w:delText>
        </w:r>
        <w:commentRangeEnd w:id="21"/>
        <w:r w:rsidR="00C927D9" w:rsidDel="008C603C">
          <w:rPr>
            <w:rStyle w:val="CommentReference"/>
          </w:rPr>
          <w:commentReference w:id="21"/>
        </w:r>
        <w:r w:rsidDel="008C603C">
          <w:rPr>
            <w:rFonts w:ascii="Times New Roman" w:hAnsi="Times New Roman"/>
            <w:sz w:val="24"/>
            <w:szCs w:val="24"/>
          </w:rPr>
          <w:delText xml:space="preserve">that can help </w:delText>
        </w:r>
        <w:r w:rsidRPr="005235BB" w:rsidDel="008C603C">
          <w:rPr>
            <w:rFonts w:ascii="Times New Roman" w:hAnsi="Times New Roman"/>
            <w:sz w:val="24"/>
            <w:szCs w:val="24"/>
          </w:rPr>
          <w:delText>GCB and A</w:delText>
        </w:r>
        <w:r w:rsidDel="008C603C">
          <w:rPr>
            <w:rFonts w:ascii="Times New Roman" w:hAnsi="Times New Roman"/>
            <w:sz w:val="24"/>
            <w:szCs w:val="24"/>
          </w:rPr>
          <w:delText>DB</w:delText>
        </w:r>
        <w:r w:rsidRPr="005235BB" w:rsidDel="008C603C">
          <w:rPr>
            <w:rFonts w:ascii="Times New Roman" w:hAnsi="Times New Roman"/>
            <w:sz w:val="24"/>
            <w:szCs w:val="24"/>
          </w:rPr>
          <w:delText xml:space="preserve"> in strengthening the</w:delText>
        </w:r>
        <w:r w:rsidDel="008C603C">
          <w:rPr>
            <w:rFonts w:ascii="Times New Roman" w:hAnsi="Times New Roman"/>
            <w:sz w:val="24"/>
            <w:szCs w:val="24"/>
          </w:rPr>
          <w:delText>ir</w:delText>
        </w:r>
        <w:r w:rsidRPr="005235BB" w:rsidDel="008C603C">
          <w:rPr>
            <w:rFonts w:ascii="Times New Roman" w:hAnsi="Times New Roman"/>
            <w:sz w:val="24"/>
            <w:szCs w:val="24"/>
          </w:rPr>
          <w:delText xml:space="preserve"> assets and liabilities.</w:delText>
        </w:r>
      </w:del>
    </w:p>
    <w:p w14:paraId="291DA9CF" w14:textId="77777777" w:rsidR="008A00E1" w:rsidRDefault="008A00E1" w:rsidP="008137B1">
      <w:pPr>
        <w:spacing w:line="480" w:lineRule="auto"/>
        <w:ind w:right="90"/>
        <w:jc w:val="center"/>
        <w:rPr>
          <w:rFonts w:ascii="Times New Roman" w:hAnsi="Times New Roman"/>
          <w:b/>
          <w:bCs/>
          <w:sz w:val="24"/>
          <w:szCs w:val="24"/>
        </w:rPr>
      </w:pPr>
    </w:p>
    <w:p w14:paraId="72083559" w14:textId="77777777" w:rsidR="008A00E1" w:rsidRDefault="009F6D14" w:rsidP="009F6D14">
      <w:pPr>
        <w:tabs>
          <w:tab w:val="left" w:pos="720"/>
          <w:tab w:val="left" w:pos="1440"/>
          <w:tab w:val="left" w:pos="2160"/>
          <w:tab w:val="left" w:pos="2880"/>
          <w:tab w:val="left" w:pos="3600"/>
          <w:tab w:val="left" w:pos="4320"/>
          <w:tab w:val="center" w:pos="4468"/>
          <w:tab w:val="left" w:pos="7125"/>
        </w:tabs>
        <w:spacing w:line="480" w:lineRule="auto"/>
        <w:ind w:right="90"/>
        <w:rPr>
          <w:rFonts w:ascii="Times New Roman" w:hAnsi="Times New Roman"/>
          <w:b/>
          <w:bCs/>
          <w:sz w:val="24"/>
          <w:szCs w:val="24"/>
        </w:rPr>
      </w:pP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p>
    <w:p w14:paraId="3FF39EA7" w14:textId="77777777" w:rsidR="007A56C8" w:rsidRDefault="007A56C8" w:rsidP="009F6D14">
      <w:pPr>
        <w:tabs>
          <w:tab w:val="center" w:pos="4468"/>
          <w:tab w:val="left" w:pos="7125"/>
        </w:tabs>
        <w:spacing w:line="480" w:lineRule="auto"/>
        <w:ind w:right="90"/>
        <w:rPr>
          <w:rFonts w:ascii="Times New Roman" w:hAnsi="Times New Roman"/>
          <w:b/>
          <w:bCs/>
          <w:sz w:val="24"/>
          <w:szCs w:val="24"/>
        </w:rPr>
      </w:pPr>
    </w:p>
    <w:p w14:paraId="001A484F" w14:textId="77777777" w:rsidR="00840CBF" w:rsidRDefault="00840CBF" w:rsidP="009F6D14">
      <w:pPr>
        <w:tabs>
          <w:tab w:val="center" w:pos="4468"/>
          <w:tab w:val="left" w:pos="7125"/>
        </w:tabs>
        <w:spacing w:line="480" w:lineRule="auto"/>
        <w:ind w:right="90"/>
        <w:rPr>
          <w:rFonts w:ascii="Times New Roman" w:hAnsi="Times New Roman"/>
          <w:b/>
          <w:bCs/>
          <w:sz w:val="24"/>
          <w:szCs w:val="24"/>
        </w:rPr>
        <w:sectPr w:rsidR="00840CBF" w:rsidSect="00D81782">
          <w:type w:val="oddPage"/>
          <w:pgSz w:w="11907" w:h="16839" w:code="9"/>
          <w:pgMar w:top="1440" w:right="1440" w:bottom="1440" w:left="1440" w:header="720" w:footer="720" w:gutter="0"/>
          <w:pgNumType w:fmt="lowerRoman" w:start="1"/>
          <w:cols w:space="720"/>
          <w:docGrid w:linePitch="360"/>
        </w:sectPr>
      </w:pPr>
    </w:p>
    <w:p w14:paraId="0B54B7CC" w14:textId="77777777" w:rsidR="008A00E1" w:rsidRPr="00087535" w:rsidRDefault="008A00E1" w:rsidP="00087535">
      <w:pPr>
        <w:pStyle w:val="Heading1"/>
        <w:spacing w:line="480" w:lineRule="auto"/>
        <w:jc w:val="center"/>
        <w:rPr>
          <w:rFonts w:ascii="Times New Roman" w:hAnsi="Times New Roman"/>
          <w:color w:val="000000"/>
          <w:sz w:val="24"/>
          <w:szCs w:val="24"/>
        </w:rPr>
      </w:pPr>
      <w:bookmarkStart w:id="22" w:name="_Toc493384745"/>
      <w:r w:rsidRPr="00087535">
        <w:rPr>
          <w:rFonts w:ascii="Times New Roman" w:hAnsi="Times New Roman"/>
          <w:color w:val="000000"/>
          <w:sz w:val="24"/>
          <w:szCs w:val="24"/>
        </w:rPr>
        <w:lastRenderedPageBreak/>
        <w:t>ACKNOWLEDGEMENT</w:t>
      </w:r>
      <w:bookmarkEnd w:id="22"/>
    </w:p>
    <w:p w14:paraId="4C1BD052" w14:textId="77777777" w:rsidR="008A00E1" w:rsidRPr="002549E2" w:rsidRDefault="008A00E1" w:rsidP="00840CBF">
      <w:pPr>
        <w:spacing w:line="480" w:lineRule="auto"/>
        <w:rPr>
          <w:rFonts w:ascii="Times New Roman" w:hAnsi="Times New Roman"/>
          <w:bCs/>
          <w:sz w:val="24"/>
          <w:szCs w:val="24"/>
        </w:rPr>
      </w:pPr>
      <w:r w:rsidRPr="002549E2">
        <w:rPr>
          <w:rFonts w:ascii="Times New Roman" w:hAnsi="Times New Roman"/>
          <w:bCs/>
          <w:sz w:val="24"/>
          <w:szCs w:val="24"/>
        </w:rPr>
        <w:t xml:space="preserve">I foremost give thanks to God for his grace to complete this project work. I would like to acknowledge for their contributions and support in the process. </w:t>
      </w:r>
    </w:p>
    <w:p w14:paraId="6213BF61" w14:textId="77777777" w:rsidR="008A00E1" w:rsidRPr="002549E2" w:rsidRDefault="008A00E1" w:rsidP="00840CBF">
      <w:pPr>
        <w:spacing w:line="480" w:lineRule="auto"/>
        <w:rPr>
          <w:rFonts w:ascii="Times New Roman" w:hAnsi="Times New Roman"/>
          <w:bCs/>
          <w:sz w:val="24"/>
          <w:szCs w:val="24"/>
        </w:rPr>
      </w:pPr>
      <w:r w:rsidRPr="002549E2">
        <w:rPr>
          <w:rFonts w:ascii="Times New Roman" w:hAnsi="Times New Roman"/>
          <w:bCs/>
          <w:sz w:val="24"/>
          <w:szCs w:val="24"/>
        </w:rPr>
        <w:t>I wish to acknowledge all lecturers and facilitators of the school of business for the various roles each one of them played towards the successful completion of this project.</w:t>
      </w:r>
    </w:p>
    <w:p w14:paraId="2AA1E8D8" w14:textId="2E9FA386" w:rsidR="008A00E1" w:rsidRDefault="008A00E1" w:rsidP="00840CBF">
      <w:pPr>
        <w:spacing w:line="480" w:lineRule="auto"/>
        <w:rPr>
          <w:rFonts w:ascii="Times New Roman" w:hAnsi="Times New Roman"/>
          <w:sz w:val="24"/>
          <w:szCs w:val="24"/>
        </w:rPr>
      </w:pPr>
      <w:r w:rsidRPr="005235BB">
        <w:rPr>
          <w:rFonts w:ascii="Times New Roman" w:hAnsi="Times New Roman"/>
          <w:sz w:val="24"/>
          <w:szCs w:val="24"/>
        </w:rPr>
        <w:t>Conducting this research has been one of the most enriching experiences of my life. The</w:t>
      </w:r>
      <w:r>
        <w:rPr>
          <w:rFonts w:ascii="Times New Roman" w:hAnsi="Times New Roman"/>
          <w:sz w:val="24"/>
          <w:szCs w:val="24"/>
        </w:rPr>
        <w:t xml:space="preserve"> </w:t>
      </w:r>
      <w:r w:rsidRPr="005235BB">
        <w:rPr>
          <w:rFonts w:ascii="Times New Roman" w:hAnsi="Times New Roman"/>
          <w:sz w:val="24"/>
          <w:szCs w:val="24"/>
        </w:rPr>
        <w:t>contribution of this research to enhance my knowledge base and analytical skill</w:t>
      </w:r>
      <w:r>
        <w:rPr>
          <w:rFonts w:ascii="Times New Roman" w:hAnsi="Times New Roman"/>
          <w:sz w:val="24"/>
          <w:szCs w:val="24"/>
        </w:rPr>
        <w:t>s</w:t>
      </w:r>
      <w:r w:rsidRPr="005235BB">
        <w:rPr>
          <w:rFonts w:ascii="Times New Roman" w:hAnsi="Times New Roman"/>
          <w:sz w:val="24"/>
          <w:szCs w:val="24"/>
        </w:rPr>
        <w:t xml:space="preserve"> has been</w:t>
      </w:r>
      <w:r>
        <w:rPr>
          <w:rFonts w:ascii="Times New Roman" w:hAnsi="Times New Roman"/>
          <w:sz w:val="24"/>
          <w:szCs w:val="24"/>
        </w:rPr>
        <w:t xml:space="preserve"> </w:t>
      </w:r>
      <w:r w:rsidRPr="005235BB">
        <w:rPr>
          <w:rFonts w:ascii="Times New Roman" w:hAnsi="Times New Roman"/>
          <w:sz w:val="24"/>
          <w:szCs w:val="24"/>
        </w:rPr>
        <w:t>paramount. It gave me the opportunity to face challenges in the process and overcome them. This</w:t>
      </w:r>
      <w:r>
        <w:rPr>
          <w:rFonts w:ascii="Times New Roman" w:hAnsi="Times New Roman"/>
          <w:sz w:val="24"/>
          <w:szCs w:val="24"/>
        </w:rPr>
        <w:t xml:space="preserve"> </w:t>
      </w:r>
      <w:r w:rsidRPr="005235BB">
        <w:rPr>
          <w:rFonts w:ascii="Times New Roman" w:hAnsi="Times New Roman"/>
          <w:sz w:val="24"/>
          <w:szCs w:val="24"/>
        </w:rPr>
        <w:t>would not have been possible without the valuable guidance of my professors, peers and all the</w:t>
      </w:r>
      <w:r>
        <w:rPr>
          <w:rFonts w:ascii="Times New Roman" w:hAnsi="Times New Roman"/>
          <w:sz w:val="24"/>
          <w:szCs w:val="24"/>
        </w:rPr>
        <w:t xml:space="preserve"> </w:t>
      </w:r>
      <w:r w:rsidRPr="005235BB">
        <w:rPr>
          <w:rFonts w:ascii="Times New Roman" w:hAnsi="Times New Roman"/>
          <w:sz w:val="24"/>
          <w:szCs w:val="24"/>
        </w:rPr>
        <w:t>people who have contributed to this enriching experience. I would like to take this opportunity to</w:t>
      </w:r>
      <w:r>
        <w:rPr>
          <w:rFonts w:ascii="Times New Roman" w:hAnsi="Times New Roman"/>
          <w:sz w:val="24"/>
          <w:szCs w:val="24"/>
        </w:rPr>
        <w:t xml:space="preserve"> </w:t>
      </w:r>
      <w:r w:rsidRPr="005235BB">
        <w:rPr>
          <w:rFonts w:ascii="Times New Roman" w:hAnsi="Times New Roman"/>
          <w:sz w:val="24"/>
          <w:szCs w:val="24"/>
        </w:rPr>
        <w:t>thank my sup</w:t>
      </w:r>
      <w:r>
        <w:rPr>
          <w:rFonts w:ascii="Times New Roman" w:hAnsi="Times New Roman"/>
          <w:sz w:val="24"/>
          <w:szCs w:val="24"/>
        </w:rPr>
        <w:t xml:space="preserve">ervisor Dr. Igor Gvozdanovic </w:t>
      </w:r>
      <w:r w:rsidRPr="005235BB">
        <w:rPr>
          <w:rFonts w:ascii="Times New Roman" w:hAnsi="Times New Roman"/>
          <w:sz w:val="24"/>
          <w:szCs w:val="24"/>
        </w:rPr>
        <w:t>for the constant guidance and support provided to me</w:t>
      </w:r>
      <w:r>
        <w:rPr>
          <w:rFonts w:ascii="Times New Roman" w:hAnsi="Times New Roman"/>
          <w:sz w:val="24"/>
          <w:szCs w:val="24"/>
        </w:rPr>
        <w:t xml:space="preserve"> </w:t>
      </w:r>
      <w:r w:rsidRPr="005235BB">
        <w:rPr>
          <w:rFonts w:ascii="Times New Roman" w:hAnsi="Times New Roman"/>
          <w:sz w:val="24"/>
          <w:szCs w:val="24"/>
        </w:rPr>
        <w:t>during the process of this research. It would not be justified if I did not thank my academic</w:t>
      </w:r>
      <w:r>
        <w:rPr>
          <w:rFonts w:ascii="Times New Roman" w:hAnsi="Times New Roman"/>
          <w:sz w:val="24"/>
          <w:szCs w:val="24"/>
        </w:rPr>
        <w:t xml:space="preserve"> </w:t>
      </w:r>
      <w:r w:rsidRPr="005235BB">
        <w:rPr>
          <w:rFonts w:ascii="Times New Roman" w:hAnsi="Times New Roman"/>
          <w:sz w:val="24"/>
          <w:szCs w:val="24"/>
        </w:rPr>
        <w:t>guides for their important and valuable assistance and encouragement throughout the research</w:t>
      </w:r>
      <w:r>
        <w:rPr>
          <w:rFonts w:ascii="Times New Roman" w:hAnsi="Times New Roman"/>
          <w:sz w:val="24"/>
          <w:szCs w:val="24"/>
        </w:rPr>
        <w:t xml:space="preserve"> </w:t>
      </w:r>
      <w:r w:rsidRPr="005235BB">
        <w:rPr>
          <w:rFonts w:ascii="Times New Roman" w:hAnsi="Times New Roman"/>
          <w:sz w:val="24"/>
          <w:szCs w:val="24"/>
        </w:rPr>
        <w:t xml:space="preserve">process. I would also like to thank my friends </w:t>
      </w:r>
      <w:r>
        <w:rPr>
          <w:rFonts w:ascii="Times New Roman" w:hAnsi="Times New Roman"/>
          <w:sz w:val="24"/>
          <w:szCs w:val="24"/>
        </w:rPr>
        <w:t xml:space="preserve">and Oswald Atiga a lecturer from the Bolgatanga Polytechnic </w:t>
      </w:r>
      <w:r w:rsidRPr="005235BB">
        <w:rPr>
          <w:rFonts w:ascii="Times New Roman" w:hAnsi="Times New Roman"/>
          <w:sz w:val="24"/>
          <w:szCs w:val="24"/>
        </w:rPr>
        <w:t>who had provided me with help and</w:t>
      </w:r>
      <w:r>
        <w:rPr>
          <w:rFonts w:ascii="Times New Roman" w:hAnsi="Times New Roman"/>
          <w:sz w:val="24"/>
          <w:szCs w:val="24"/>
        </w:rPr>
        <w:t xml:space="preserve"> </w:t>
      </w:r>
      <w:r w:rsidRPr="005235BB">
        <w:rPr>
          <w:rFonts w:ascii="Times New Roman" w:hAnsi="Times New Roman"/>
          <w:sz w:val="24"/>
          <w:szCs w:val="24"/>
        </w:rPr>
        <w:t xml:space="preserve">encouragement for collecting primary data </w:t>
      </w:r>
      <w:r>
        <w:rPr>
          <w:rFonts w:ascii="Times New Roman" w:hAnsi="Times New Roman"/>
          <w:sz w:val="24"/>
          <w:szCs w:val="24"/>
        </w:rPr>
        <w:t>and valuable res</w:t>
      </w:r>
      <w:r w:rsidR="008067AD">
        <w:rPr>
          <w:rFonts w:ascii="Times New Roman" w:hAnsi="Times New Roman"/>
          <w:sz w:val="24"/>
          <w:szCs w:val="24"/>
        </w:rPr>
        <w:t>ources. Finally</w:t>
      </w:r>
      <w:r>
        <w:rPr>
          <w:rFonts w:ascii="Times New Roman" w:hAnsi="Times New Roman"/>
          <w:sz w:val="24"/>
          <w:szCs w:val="24"/>
        </w:rPr>
        <w:t xml:space="preserve"> many thanks</w:t>
      </w:r>
      <w:r w:rsidRPr="005235BB">
        <w:rPr>
          <w:rFonts w:ascii="Times New Roman" w:hAnsi="Times New Roman"/>
          <w:sz w:val="24"/>
          <w:szCs w:val="24"/>
        </w:rPr>
        <w:t xml:space="preserve"> to the profess</w:t>
      </w:r>
      <w:r>
        <w:rPr>
          <w:rFonts w:ascii="Times New Roman" w:hAnsi="Times New Roman"/>
          <w:sz w:val="24"/>
          <w:szCs w:val="24"/>
        </w:rPr>
        <w:t>ionals from</w:t>
      </w:r>
      <w:r w:rsidRPr="005235BB">
        <w:rPr>
          <w:rFonts w:ascii="Times New Roman" w:hAnsi="Times New Roman"/>
          <w:sz w:val="24"/>
          <w:szCs w:val="24"/>
        </w:rPr>
        <w:t xml:space="preserve"> </w:t>
      </w:r>
      <w:r>
        <w:rPr>
          <w:rFonts w:ascii="Times New Roman" w:hAnsi="Times New Roman"/>
          <w:sz w:val="24"/>
          <w:szCs w:val="24"/>
        </w:rPr>
        <w:t xml:space="preserve">Ghana Commercial Bank and Agricultural Development Bank, </w:t>
      </w:r>
      <w:r w:rsidRPr="005235BB">
        <w:rPr>
          <w:rFonts w:ascii="Times New Roman" w:hAnsi="Times New Roman"/>
          <w:sz w:val="24"/>
          <w:szCs w:val="24"/>
        </w:rPr>
        <w:t>who have participated in the research survey and</w:t>
      </w:r>
      <w:r>
        <w:rPr>
          <w:rFonts w:ascii="Times New Roman" w:hAnsi="Times New Roman"/>
          <w:sz w:val="24"/>
          <w:szCs w:val="24"/>
        </w:rPr>
        <w:t xml:space="preserve"> </w:t>
      </w:r>
      <w:r w:rsidRPr="005235BB">
        <w:rPr>
          <w:rFonts w:ascii="Times New Roman" w:hAnsi="Times New Roman"/>
          <w:sz w:val="24"/>
          <w:szCs w:val="24"/>
        </w:rPr>
        <w:t xml:space="preserve">provided with valuable inputs. </w:t>
      </w:r>
    </w:p>
    <w:p w14:paraId="206E82EF" w14:textId="77777777" w:rsidR="008A00E1" w:rsidRPr="005235BB" w:rsidRDefault="008A00E1" w:rsidP="00840CBF">
      <w:pPr>
        <w:spacing w:line="480" w:lineRule="auto"/>
        <w:rPr>
          <w:rFonts w:ascii="Times New Roman" w:hAnsi="Times New Roman"/>
          <w:sz w:val="24"/>
          <w:szCs w:val="24"/>
        </w:rPr>
      </w:pPr>
      <w:r>
        <w:rPr>
          <w:rFonts w:ascii="Times New Roman" w:hAnsi="Times New Roman"/>
          <w:sz w:val="24"/>
          <w:szCs w:val="24"/>
        </w:rPr>
        <w:t>Special thanks goes to Mr. Michiel Verhagen, Mrs. Etje Verhagen, Johan Verhagen, and Welmoed Verhagen of Netherlands f</w:t>
      </w:r>
      <w:r w:rsidRPr="002549E2">
        <w:rPr>
          <w:rFonts w:ascii="Times New Roman" w:hAnsi="Times New Roman"/>
          <w:sz w:val="24"/>
          <w:szCs w:val="24"/>
        </w:rPr>
        <w:t xml:space="preserve">or </w:t>
      </w:r>
      <w:r>
        <w:rPr>
          <w:rFonts w:ascii="Times New Roman" w:hAnsi="Times New Roman"/>
          <w:sz w:val="24"/>
          <w:szCs w:val="24"/>
        </w:rPr>
        <w:t>t</w:t>
      </w:r>
      <w:r w:rsidRPr="002549E2">
        <w:rPr>
          <w:rFonts w:ascii="Times New Roman" w:hAnsi="Times New Roman"/>
          <w:sz w:val="24"/>
          <w:szCs w:val="24"/>
        </w:rPr>
        <w:t>he inspirational advice and support during the Master of Science in Finance</w:t>
      </w:r>
      <w:r>
        <w:rPr>
          <w:rFonts w:ascii="Times New Roman" w:hAnsi="Times New Roman"/>
          <w:sz w:val="24"/>
          <w:szCs w:val="24"/>
        </w:rPr>
        <w:t xml:space="preserve"> and Controlling</w:t>
      </w:r>
      <w:r w:rsidRPr="002549E2">
        <w:rPr>
          <w:rFonts w:ascii="Times New Roman" w:hAnsi="Times New Roman"/>
          <w:sz w:val="24"/>
          <w:szCs w:val="24"/>
        </w:rPr>
        <w:t xml:space="preserve"> course. And to my father, mother and all my siblings, I say God bless you all for your prayers and support. </w:t>
      </w:r>
      <w:r w:rsidRPr="005235BB">
        <w:rPr>
          <w:rFonts w:ascii="Times New Roman" w:hAnsi="Times New Roman"/>
          <w:sz w:val="24"/>
          <w:szCs w:val="24"/>
        </w:rPr>
        <w:t>The support of all these people has been inspiring</w:t>
      </w:r>
      <w:r>
        <w:rPr>
          <w:rFonts w:ascii="Times New Roman" w:hAnsi="Times New Roman"/>
          <w:sz w:val="24"/>
          <w:szCs w:val="24"/>
        </w:rPr>
        <w:t xml:space="preserve"> </w:t>
      </w:r>
      <w:r w:rsidRPr="005235BB">
        <w:rPr>
          <w:rFonts w:ascii="Times New Roman" w:hAnsi="Times New Roman"/>
          <w:sz w:val="24"/>
          <w:szCs w:val="24"/>
        </w:rPr>
        <w:t xml:space="preserve">and enlightening </w:t>
      </w:r>
      <w:r>
        <w:rPr>
          <w:rFonts w:ascii="Times New Roman" w:hAnsi="Times New Roman"/>
          <w:sz w:val="24"/>
          <w:szCs w:val="24"/>
        </w:rPr>
        <w:t>throughout the process of this research</w:t>
      </w:r>
      <w:r w:rsidRPr="005235BB">
        <w:rPr>
          <w:rFonts w:ascii="Times New Roman" w:hAnsi="Times New Roman"/>
          <w:sz w:val="24"/>
          <w:szCs w:val="24"/>
        </w:rPr>
        <w:t>.</w:t>
      </w:r>
    </w:p>
    <w:p w14:paraId="4AA1C3D8" w14:textId="77777777" w:rsidR="008A00E1" w:rsidRPr="005235BB" w:rsidRDefault="008A00E1" w:rsidP="00840CBF">
      <w:pPr>
        <w:spacing w:line="480" w:lineRule="auto"/>
        <w:rPr>
          <w:rFonts w:ascii="Times New Roman" w:hAnsi="Times New Roman"/>
          <w:sz w:val="24"/>
          <w:szCs w:val="24"/>
        </w:rPr>
      </w:pPr>
      <w:r w:rsidRPr="005235BB">
        <w:rPr>
          <w:rFonts w:ascii="Times New Roman" w:hAnsi="Times New Roman"/>
          <w:sz w:val="24"/>
          <w:szCs w:val="24"/>
        </w:rPr>
        <w:lastRenderedPageBreak/>
        <w:t>Heartfelt thanks and warmest wishes,</w:t>
      </w:r>
    </w:p>
    <w:p w14:paraId="3AE31813" w14:textId="77777777" w:rsidR="008A00E1" w:rsidRDefault="008A00E1" w:rsidP="008137B1">
      <w:pPr>
        <w:spacing w:line="480" w:lineRule="auto"/>
        <w:rPr>
          <w:rFonts w:ascii="Times New Roman" w:hAnsi="Times New Roman"/>
          <w:sz w:val="24"/>
          <w:szCs w:val="24"/>
        </w:rPr>
      </w:pPr>
      <w:r w:rsidRPr="005235BB">
        <w:rPr>
          <w:rFonts w:ascii="Times New Roman" w:hAnsi="Times New Roman"/>
          <w:sz w:val="24"/>
          <w:szCs w:val="24"/>
        </w:rPr>
        <w:t>Yours Sincerely,</w:t>
      </w:r>
    </w:p>
    <w:p w14:paraId="351F6C3E" w14:textId="77777777" w:rsidR="008A00E1" w:rsidRDefault="008A00E1" w:rsidP="008137B1">
      <w:pPr>
        <w:spacing w:line="480" w:lineRule="auto"/>
        <w:ind w:right="90"/>
        <w:jc w:val="center"/>
        <w:rPr>
          <w:rFonts w:ascii="Times New Roman" w:hAnsi="Times New Roman"/>
          <w:b/>
          <w:bCs/>
          <w:sz w:val="24"/>
          <w:szCs w:val="24"/>
        </w:rPr>
      </w:pPr>
    </w:p>
    <w:p w14:paraId="11884A1D" w14:textId="77777777" w:rsidR="008A00E1" w:rsidRDefault="008A00E1" w:rsidP="008137B1">
      <w:pPr>
        <w:spacing w:line="480" w:lineRule="auto"/>
        <w:ind w:right="90"/>
        <w:jc w:val="center"/>
        <w:rPr>
          <w:rFonts w:ascii="Times New Roman" w:hAnsi="Times New Roman"/>
          <w:b/>
          <w:bCs/>
          <w:sz w:val="24"/>
          <w:szCs w:val="24"/>
        </w:rPr>
      </w:pPr>
    </w:p>
    <w:p w14:paraId="348FE7DE" w14:textId="77777777" w:rsidR="008A00E1" w:rsidRDefault="008A00E1" w:rsidP="008137B1">
      <w:pPr>
        <w:spacing w:line="480" w:lineRule="auto"/>
        <w:ind w:right="90"/>
        <w:jc w:val="center"/>
        <w:rPr>
          <w:rFonts w:ascii="Times New Roman" w:hAnsi="Times New Roman"/>
          <w:b/>
          <w:bCs/>
          <w:sz w:val="24"/>
          <w:szCs w:val="24"/>
        </w:rPr>
      </w:pPr>
    </w:p>
    <w:p w14:paraId="0FBF055F" w14:textId="77777777" w:rsidR="008A00E1" w:rsidRDefault="008A00E1" w:rsidP="008137B1">
      <w:pPr>
        <w:spacing w:line="480" w:lineRule="auto"/>
        <w:ind w:right="90"/>
        <w:jc w:val="center"/>
        <w:rPr>
          <w:rFonts w:ascii="Times New Roman" w:hAnsi="Times New Roman"/>
          <w:b/>
          <w:bCs/>
          <w:sz w:val="24"/>
          <w:szCs w:val="24"/>
        </w:rPr>
      </w:pPr>
    </w:p>
    <w:p w14:paraId="2E3DB932" w14:textId="77777777" w:rsidR="008A00E1" w:rsidRDefault="008A00E1" w:rsidP="008137B1">
      <w:pPr>
        <w:spacing w:line="480" w:lineRule="auto"/>
        <w:ind w:right="90"/>
        <w:jc w:val="center"/>
        <w:rPr>
          <w:rFonts w:ascii="Times New Roman" w:hAnsi="Times New Roman"/>
          <w:b/>
          <w:bCs/>
          <w:sz w:val="24"/>
          <w:szCs w:val="24"/>
        </w:rPr>
      </w:pPr>
    </w:p>
    <w:p w14:paraId="10F68909" w14:textId="77777777" w:rsidR="008A00E1" w:rsidRDefault="008A00E1" w:rsidP="008137B1">
      <w:pPr>
        <w:spacing w:line="480" w:lineRule="auto"/>
        <w:ind w:right="90"/>
        <w:jc w:val="center"/>
        <w:rPr>
          <w:rFonts w:ascii="Times New Roman" w:hAnsi="Times New Roman"/>
          <w:b/>
          <w:bCs/>
          <w:sz w:val="24"/>
          <w:szCs w:val="24"/>
        </w:rPr>
      </w:pPr>
    </w:p>
    <w:p w14:paraId="5CF3D7E3" w14:textId="77777777" w:rsidR="008A00E1" w:rsidRDefault="008A00E1" w:rsidP="008137B1">
      <w:pPr>
        <w:spacing w:line="480" w:lineRule="auto"/>
        <w:ind w:right="90"/>
        <w:jc w:val="center"/>
        <w:rPr>
          <w:rFonts w:ascii="Times New Roman" w:hAnsi="Times New Roman"/>
          <w:b/>
          <w:bCs/>
          <w:sz w:val="24"/>
          <w:szCs w:val="24"/>
        </w:rPr>
      </w:pPr>
    </w:p>
    <w:p w14:paraId="11AE1375" w14:textId="77777777" w:rsidR="008A00E1" w:rsidRDefault="008A00E1" w:rsidP="008137B1">
      <w:pPr>
        <w:spacing w:line="480" w:lineRule="auto"/>
        <w:ind w:right="90"/>
        <w:jc w:val="center"/>
        <w:rPr>
          <w:rFonts w:ascii="Times New Roman" w:hAnsi="Times New Roman"/>
          <w:b/>
          <w:bCs/>
          <w:sz w:val="24"/>
          <w:szCs w:val="24"/>
        </w:rPr>
      </w:pPr>
    </w:p>
    <w:p w14:paraId="5E2D29DF" w14:textId="77777777" w:rsidR="008A00E1" w:rsidRDefault="008A00E1" w:rsidP="008137B1">
      <w:pPr>
        <w:spacing w:line="480" w:lineRule="auto"/>
        <w:ind w:right="90"/>
        <w:jc w:val="center"/>
        <w:rPr>
          <w:rFonts w:ascii="Times New Roman" w:hAnsi="Times New Roman"/>
          <w:b/>
          <w:bCs/>
          <w:sz w:val="24"/>
          <w:szCs w:val="24"/>
        </w:rPr>
      </w:pPr>
    </w:p>
    <w:p w14:paraId="05AC3CF6" w14:textId="77777777" w:rsidR="008A00E1" w:rsidRDefault="008A00E1" w:rsidP="008137B1">
      <w:pPr>
        <w:spacing w:line="480" w:lineRule="auto"/>
        <w:ind w:right="90"/>
        <w:jc w:val="center"/>
        <w:rPr>
          <w:rFonts w:ascii="Times New Roman" w:hAnsi="Times New Roman"/>
          <w:b/>
          <w:bCs/>
          <w:sz w:val="24"/>
          <w:szCs w:val="24"/>
        </w:rPr>
      </w:pPr>
    </w:p>
    <w:p w14:paraId="3BAB60E4" w14:textId="77777777" w:rsidR="008A00E1" w:rsidRDefault="008A00E1" w:rsidP="008137B1">
      <w:pPr>
        <w:spacing w:line="480" w:lineRule="auto"/>
        <w:ind w:right="90"/>
        <w:jc w:val="center"/>
        <w:rPr>
          <w:rFonts w:ascii="Times New Roman" w:hAnsi="Times New Roman"/>
          <w:b/>
          <w:bCs/>
          <w:sz w:val="24"/>
          <w:szCs w:val="24"/>
        </w:rPr>
      </w:pPr>
    </w:p>
    <w:p w14:paraId="38B0D528" w14:textId="77777777" w:rsidR="008A00E1" w:rsidRDefault="008A00E1" w:rsidP="008137B1">
      <w:pPr>
        <w:spacing w:line="480" w:lineRule="auto"/>
        <w:ind w:right="90"/>
        <w:jc w:val="center"/>
        <w:rPr>
          <w:rFonts w:ascii="Times New Roman" w:hAnsi="Times New Roman"/>
          <w:b/>
          <w:bCs/>
          <w:sz w:val="24"/>
          <w:szCs w:val="24"/>
        </w:rPr>
      </w:pPr>
    </w:p>
    <w:p w14:paraId="72EE4090" w14:textId="77777777" w:rsidR="008A00E1" w:rsidRDefault="008A00E1" w:rsidP="008137B1">
      <w:pPr>
        <w:spacing w:line="480" w:lineRule="auto"/>
        <w:ind w:right="90"/>
        <w:jc w:val="center"/>
        <w:rPr>
          <w:rFonts w:ascii="Times New Roman" w:hAnsi="Times New Roman"/>
          <w:b/>
          <w:bCs/>
          <w:sz w:val="24"/>
          <w:szCs w:val="24"/>
        </w:rPr>
      </w:pPr>
    </w:p>
    <w:p w14:paraId="392FB6C5" w14:textId="77777777" w:rsidR="008A00E1" w:rsidRDefault="008A00E1" w:rsidP="008137B1">
      <w:pPr>
        <w:spacing w:line="480" w:lineRule="auto"/>
        <w:ind w:right="90"/>
        <w:jc w:val="center"/>
        <w:rPr>
          <w:rFonts w:ascii="Times New Roman" w:hAnsi="Times New Roman"/>
          <w:b/>
          <w:bCs/>
          <w:sz w:val="24"/>
          <w:szCs w:val="24"/>
        </w:rPr>
      </w:pPr>
    </w:p>
    <w:p w14:paraId="7683711D" w14:textId="77777777" w:rsidR="008A00E1" w:rsidRDefault="00714755" w:rsidP="008137B1">
      <w:pPr>
        <w:tabs>
          <w:tab w:val="left" w:pos="6015"/>
        </w:tabs>
        <w:spacing w:line="480" w:lineRule="auto"/>
        <w:ind w:right="90"/>
        <w:rPr>
          <w:rFonts w:ascii="Times New Roman" w:hAnsi="Times New Roman"/>
          <w:b/>
          <w:bCs/>
          <w:sz w:val="24"/>
          <w:szCs w:val="24"/>
        </w:rPr>
      </w:pPr>
      <w:r>
        <w:rPr>
          <w:rFonts w:ascii="Times New Roman" w:hAnsi="Times New Roman"/>
          <w:b/>
          <w:bCs/>
          <w:sz w:val="24"/>
          <w:szCs w:val="24"/>
        </w:rPr>
        <w:tab/>
      </w:r>
    </w:p>
    <w:p w14:paraId="2B9765AA" w14:textId="77777777" w:rsidR="00714755" w:rsidRDefault="00714755" w:rsidP="008137B1">
      <w:pPr>
        <w:tabs>
          <w:tab w:val="left" w:pos="6015"/>
        </w:tabs>
        <w:spacing w:line="480" w:lineRule="auto"/>
        <w:ind w:right="90"/>
        <w:rPr>
          <w:rFonts w:ascii="Times New Roman" w:hAnsi="Times New Roman"/>
          <w:b/>
          <w:bCs/>
          <w:sz w:val="24"/>
          <w:szCs w:val="24"/>
        </w:rPr>
      </w:pPr>
    </w:p>
    <w:p w14:paraId="6A23F59C" w14:textId="77777777" w:rsidR="008A00E1" w:rsidRDefault="008A00E1" w:rsidP="008137B1">
      <w:pPr>
        <w:spacing w:line="480" w:lineRule="auto"/>
        <w:ind w:right="90"/>
        <w:jc w:val="center"/>
        <w:rPr>
          <w:rFonts w:ascii="Times New Roman" w:hAnsi="Times New Roman"/>
          <w:b/>
          <w:bCs/>
          <w:sz w:val="24"/>
          <w:szCs w:val="24"/>
        </w:rPr>
      </w:pPr>
    </w:p>
    <w:p w14:paraId="00924D20" w14:textId="77777777" w:rsidR="008A00E1" w:rsidRPr="005A6748" w:rsidRDefault="008A00E1" w:rsidP="005A6748">
      <w:pPr>
        <w:pStyle w:val="Heading1"/>
        <w:jc w:val="center"/>
        <w:rPr>
          <w:rFonts w:ascii="Times New Roman" w:hAnsi="Times New Roman"/>
          <w:color w:val="000000"/>
          <w:sz w:val="24"/>
          <w:szCs w:val="24"/>
        </w:rPr>
      </w:pPr>
      <w:bookmarkStart w:id="23" w:name="_Toc493384746"/>
      <w:r w:rsidRPr="005A6748">
        <w:rPr>
          <w:rFonts w:ascii="Times New Roman" w:hAnsi="Times New Roman"/>
          <w:color w:val="000000"/>
          <w:sz w:val="24"/>
          <w:szCs w:val="24"/>
        </w:rPr>
        <w:lastRenderedPageBreak/>
        <w:t>DECLARATION</w:t>
      </w:r>
      <w:bookmarkEnd w:id="23"/>
    </w:p>
    <w:p w14:paraId="07A563E0" w14:textId="77777777" w:rsidR="008A00E1" w:rsidRPr="009717E5" w:rsidRDefault="008A00E1" w:rsidP="008137B1">
      <w:pPr>
        <w:spacing w:line="480" w:lineRule="auto"/>
        <w:ind w:right="90"/>
        <w:jc w:val="center"/>
        <w:rPr>
          <w:rFonts w:ascii="Times New Roman" w:hAnsi="Times New Roman"/>
          <w:bCs/>
          <w:sz w:val="24"/>
          <w:szCs w:val="24"/>
        </w:rPr>
      </w:pPr>
      <w:r w:rsidRPr="009717E5">
        <w:rPr>
          <w:rFonts w:ascii="Times New Roman" w:hAnsi="Times New Roman"/>
          <w:bCs/>
          <w:sz w:val="24"/>
          <w:szCs w:val="24"/>
        </w:rPr>
        <w:t xml:space="preserve">This research project is my original work and has not been submitted before any other academic institution for any award. </w:t>
      </w:r>
    </w:p>
    <w:p w14:paraId="6EF53209" w14:textId="77777777" w:rsidR="008A00E1" w:rsidRPr="009717E5" w:rsidRDefault="008A00E1" w:rsidP="008137B1">
      <w:pPr>
        <w:spacing w:line="480" w:lineRule="auto"/>
        <w:ind w:right="90"/>
        <w:jc w:val="center"/>
        <w:rPr>
          <w:rFonts w:ascii="Times New Roman" w:hAnsi="Times New Roman"/>
          <w:bCs/>
          <w:sz w:val="24"/>
          <w:szCs w:val="24"/>
        </w:rPr>
      </w:pPr>
      <w:r w:rsidRPr="009717E5">
        <w:rPr>
          <w:rFonts w:ascii="Times New Roman" w:hAnsi="Times New Roman"/>
          <w:bCs/>
          <w:sz w:val="24"/>
          <w:szCs w:val="24"/>
        </w:rPr>
        <w:t xml:space="preserve">Signature___________________________ Date________________ </w:t>
      </w:r>
    </w:p>
    <w:p w14:paraId="4F8D684F" w14:textId="77777777" w:rsidR="008A00E1" w:rsidRPr="009717E5" w:rsidRDefault="008A00E1" w:rsidP="008137B1">
      <w:pPr>
        <w:spacing w:line="480" w:lineRule="auto"/>
        <w:ind w:right="90"/>
        <w:jc w:val="center"/>
        <w:rPr>
          <w:rFonts w:ascii="Times New Roman" w:hAnsi="Times New Roman"/>
          <w:bCs/>
          <w:sz w:val="24"/>
          <w:szCs w:val="24"/>
        </w:rPr>
      </w:pPr>
      <w:r>
        <w:rPr>
          <w:rFonts w:ascii="Times New Roman" w:hAnsi="Times New Roman"/>
          <w:bCs/>
          <w:sz w:val="24"/>
          <w:szCs w:val="24"/>
        </w:rPr>
        <w:t>Adingo Hillary Francis</w:t>
      </w:r>
      <w:r w:rsidRPr="009717E5">
        <w:rPr>
          <w:rFonts w:ascii="Times New Roman" w:hAnsi="Times New Roman"/>
          <w:bCs/>
          <w:sz w:val="24"/>
          <w:szCs w:val="24"/>
        </w:rPr>
        <w:t xml:space="preserve"> </w:t>
      </w:r>
    </w:p>
    <w:p w14:paraId="7EE7899E" w14:textId="77777777" w:rsidR="008A00E1" w:rsidRPr="009717E5" w:rsidRDefault="008A00E1" w:rsidP="008137B1">
      <w:pPr>
        <w:spacing w:line="480" w:lineRule="auto"/>
        <w:ind w:right="90"/>
        <w:jc w:val="center"/>
        <w:rPr>
          <w:rFonts w:ascii="Times New Roman" w:hAnsi="Times New Roman"/>
          <w:bCs/>
          <w:sz w:val="24"/>
          <w:szCs w:val="24"/>
        </w:rPr>
      </w:pPr>
      <w:r w:rsidRPr="009717E5">
        <w:rPr>
          <w:rFonts w:ascii="Times New Roman" w:hAnsi="Times New Roman"/>
          <w:bCs/>
          <w:sz w:val="24"/>
          <w:szCs w:val="24"/>
        </w:rPr>
        <w:t xml:space="preserve">This project has been submitted for examination with my approval as the research project supervisor. </w:t>
      </w:r>
    </w:p>
    <w:p w14:paraId="13977A52" w14:textId="77777777" w:rsidR="008A00E1" w:rsidRPr="009717E5" w:rsidRDefault="008A00E1" w:rsidP="008137B1">
      <w:pPr>
        <w:spacing w:line="480" w:lineRule="auto"/>
        <w:ind w:right="90"/>
        <w:jc w:val="center"/>
        <w:rPr>
          <w:rFonts w:ascii="Times New Roman" w:hAnsi="Times New Roman"/>
          <w:bCs/>
          <w:sz w:val="24"/>
          <w:szCs w:val="24"/>
        </w:rPr>
      </w:pPr>
      <w:r w:rsidRPr="009717E5">
        <w:rPr>
          <w:rFonts w:ascii="Times New Roman" w:hAnsi="Times New Roman"/>
          <w:bCs/>
          <w:sz w:val="24"/>
          <w:szCs w:val="24"/>
        </w:rPr>
        <w:t xml:space="preserve">Signature___________________________ Date________________ </w:t>
      </w:r>
    </w:p>
    <w:p w14:paraId="353C6273" w14:textId="77777777" w:rsidR="008A00E1" w:rsidRPr="009717E5" w:rsidRDefault="008A00E1" w:rsidP="008137B1">
      <w:pPr>
        <w:spacing w:line="480" w:lineRule="auto"/>
        <w:ind w:right="90"/>
        <w:jc w:val="center"/>
        <w:rPr>
          <w:rFonts w:ascii="Times New Roman" w:hAnsi="Times New Roman"/>
          <w:bCs/>
          <w:sz w:val="24"/>
          <w:szCs w:val="24"/>
        </w:rPr>
      </w:pPr>
      <w:r>
        <w:rPr>
          <w:rFonts w:ascii="Times New Roman" w:hAnsi="Times New Roman"/>
          <w:bCs/>
          <w:sz w:val="24"/>
          <w:szCs w:val="24"/>
        </w:rPr>
        <w:t xml:space="preserve">Dr. Igor Gvozdanovic </w:t>
      </w:r>
      <w:r w:rsidRPr="009717E5">
        <w:rPr>
          <w:rFonts w:ascii="Times New Roman" w:hAnsi="Times New Roman"/>
          <w:bCs/>
          <w:sz w:val="24"/>
          <w:szCs w:val="24"/>
        </w:rPr>
        <w:t xml:space="preserve"> </w:t>
      </w:r>
    </w:p>
    <w:p w14:paraId="68999444" w14:textId="77777777" w:rsidR="008A00E1" w:rsidRPr="009717E5" w:rsidRDefault="008A00E1" w:rsidP="008137B1">
      <w:pPr>
        <w:spacing w:line="480" w:lineRule="auto"/>
        <w:ind w:right="90"/>
        <w:jc w:val="center"/>
        <w:rPr>
          <w:rFonts w:ascii="Times New Roman" w:hAnsi="Times New Roman"/>
          <w:bCs/>
          <w:sz w:val="24"/>
          <w:szCs w:val="24"/>
        </w:rPr>
      </w:pPr>
      <w:r w:rsidRPr="009717E5">
        <w:rPr>
          <w:rFonts w:ascii="Times New Roman" w:hAnsi="Times New Roman"/>
          <w:bCs/>
          <w:sz w:val="24"/>
          <w:szCs w:val="24"/>
        </w:rPr>
        <w:t xml:space="preserve">Lecturer </w:t>
      </w:r>
    </w:p>
    <w:p w14:paraId="66D9E146" w14:textId="77777777" w:rsidR="008A00E1" w:rsidRPr="009717E5" w:rsidRDefault="008A00E1" w:rsidP="008137B1">
      <w:pPr>
        <w:spacing w:line="480" w:lineRule="auto"/>
        <w:ind w:right="90"/>
        <w:jc w:val="center"/>
        <w:rPr>
          <w:rFonts w:ascii="Times New Roman" w:hAnsi="Times New Roman"/>
          <w:bCs/>
          <w:sz w:val="24"/>
          <w:szCs w:val="24"/>
        </w:rPr>
      </w:pPr>
      <w:r w:rsidRPr="009717E5">
        <w:rPr>
          <w:rFonts w:ascii="Times New Roman" w:hAnsi="Times New Roman"/>
          <w:bCs/>
          <w:sz w:val="24"/>
          <w:szCs w:val="24"/>
        </w:rPr>
        <w:t xml:space="preserve">Department of Finance and Accounting </w:t>
      </w:r>
    </w:p>
    <w:p w14:paraId="4FA41BD6" w14:textId="77777777" w:rsidR="008A00E1" w:rsidRDefault="008A00E1" w:rsidP="008137B1">
      <w:pPr>
        <w:spacing w:line="480" w:lineRule="auto"/>
        <w:ind w:right="90"/>
        <w:jc w:val="center"/>
        <w:rPr>
          <w:rFonts w:ascii="Times New Roman" w:hAnsi="Times New Roman"/>
          <w:bCs/>
          <w:sz w:val="24"/>
          <w:szCs w:val="24"/>
        </w:rPr>
      </w:pPr>
      <w:r w:rsidRPr="009717E5">
        <w:rPr>
          <w:rFonts w:ascii="Times New Roman" w:hAnsi="Times New Roman"/>
          <w:bCs/>
          <w:sz w:val="24"/>
          <w:szCs w:val="24"/>
        </w:rPr>
        <w:t xml:space="preserve">School of Business, </w:t>
      </w:r>
    </w:p>
    <w:p w14:paraId="65CCBFAD" w14:textId="77777777" w:rsidR="008A00E1" w:rsidRPr="009717E5" w:rsidRDefault="008A00E1" w:rsidP="008137B1">
      <w:pPr>
        <w:spacing w:line="480" w:lineRule="auto"/>
        <w:ind w:right="90"/>
        <w:jc w:val="center"/>
        <w:rPr>
          <w:rFonts w:ascii="Times New Roman" w:hAnsi="Times New Roman"/>
          <w:bCs/>
          <w:sz w:val="24"/>
          <w:szCs w:val="24"/>
        </w:rPr>
      </w:pPr>
      <w:r>
        <w:rPr>
          <w:rFonts w:ascii="Times New Roman" w:hAnsi="Times New Roman"/>
          <w:bCs/>
          <w:sz w:val="24"/>
          <w:szCs w:val="24"/>
        </w:rPr>
        <w:t>Switzerland Management Centre, University Zug</w:t>
      </w:r>
      <w:r w:rsidRPr="009717E5">
        <w:rPr>
          <w:rFonts w:ascii="Times New Roman" w:hAnsi="Times New Roman"/>
          <w:bCs/>
          <w:sz w:val="24"/>
          <w:szCs w:val="24"/>
        </w:rPr>
        <w:t xml:space="preserve"> </w:t>
      </w:r>
    </w:p>
    <w:p w14:paraId="7AE22F01" w14:textId="77777777" w:rsidR="008A00E1" w:rsidRDefault="008A00E1" w:rsidP="008137B1">
      <w:pPr>
        <w:spacing w:line="480" w:lineRule="auto"/>
        <w:ind w:right="90"/>
        <w:jc w:val="center"/>
        <w:rPr>
          <w:rFonts w:ascii="Times New Roman" w:hAnsi="Times New Roman"/>
          <w:bCs/>
          <w:sz w:val="24"/>
          <w:szCs w:val="24"/>
        </w:rPr>
      </w:pPr>
    </w:p>
    <w:p w14:paraId="52322D6D" w14:textId="77777777" w:rsidR="008A00E1" w:rsidRDefault="008A00E1" w:rsidP="008137B1">
      <w:pPr>
        <w:spacing w:line="480" w:lineRule="auto"/>
        <w:ind w:right="90"/>
        <w:jc w:val="center"/>
        <w:rPr>
          <w:rFonts w:ascii="Times New Roman" w:hAnsi="Times New Roman"/>
          <w:bCs/>
          <w:sz w:val="24"/>
          <w:szCs w:val="24"/>
        </w:rPr>
      </w:pPr>
    </w:p>
    <w:p w14:paraId="6A05965F" w14:textId="77777777" w:rsidR="008A00E1" w:rsidRDefault="008A00E1" w:rsidP="008137B1">
      <w:pPr>
        <w:spacing w:line="480" w:lineRule="auto"/>
        <w:ind w:right="90"/>
        <w:jc w:val="center"/>
        <w:rPr>
          <w:rFonts w:ascii="Times New Roman" w:hAnsi="Times New Roman"/>
          <w:bCs/>
          <w:sz w:val="24"/>
          <w:szCs w:val="24"/>
        </w:rPr>
      </w:pPr>
    </w:p>
    <w:p w14:paraId="7366AA4D" w14:textId="77777777" w:rsidR="008A00E1" w:rsidRDefault="008A00E1" w:rsidP="008137B1">
      <w:pPr>
        <w:spacing w:line="480" w:lineRule="auto"/>
        <w:ind w:right="90"/>
        <w:jc w:val="center"/>
        <w:rPr>
          <w:rFonts w:ascii="Times New Roman" w:hAnsi="Times New Roman"/>
          <w:bCs/>
          <w:sz w:val="24"/>
          <w:szCs w:val="24"/>
        </w:rPr>
      </w:pPr>
    </w:p>
    <w:p w14:paraId="44A04C7A" w14:textId="77777777" w:rsidR="00714755" w:rsidRDefault="00714755" w:rsidP="008137B1">
      <w:pPr>
        <w:spacing w:line="480" w:lineRule="auto"/>
        <w:ind w:right="90"/>
        <w:jc w:val="center"/>
        <w:rPr>
          <w:rFonts w:ascii="Times New Roman" w:hAnsi="Times New Roman"/>
          <w:bCs/>
          <w:sz w:val="24"/>
          <w:szCs w:val="24"/>
        </w:rPr>
      </w:pPr>
    </w:p>
    <w:p w14:paraId="54A2AB94" w14:textId="77777777" w:rsidR="008A00E1" w:rsidRDefault="008A00E1" w:rsidP="008137B1">
      <w:pPr>
        <w:spacing w:line="480" w:lineRule="auto"/>
        <w:ind w:right="90"/>
        <w:jc w:val="center"/>
        <w:rPr>
          <w:rFonts w:ascii="Times New Roman" w:hAnsi="Times New Roman"/>
          <w:bCs/>
          <w:sz w:val="24"/>
          <w:szCs w:val="24"/>
        </w:rPr>
      </w:pPr>
    </w:p>
    <w:p w14:paraId="7F9D1CA3" w14:textId="77777777" w:rsidR="008A00E1" w:rsidRPr="005A6748" w:rsidRDefault="008A00E1" w:rsidP="005A6748">
      <w:pPr>
        <w:pStyle w:val="Heading1"/>
        <w:jc w:val="center"/>
        <w:rPr>
          <w:rFonts w:ascii="Times New Roman" w:hAnsi="Times New Roman"/>
          <w:color w:val="000000"/>
          <w:sz w:val="24"/>
          <w:szCs w:val="24"/>
        </w:rPr>
      </w:pPr>
      <w:bookmarkStart w:id="24" w:name="_Toc493384747"/>
      <w:r w:rsidRPr="005A6748">
        <w:rPr>
          <w:rFonts w:ascii="Times New Roman" w:hAnsi="Times New Roman"/>
          <w:color w:val="000000"/>
          <w:sz w:val="24"/>
          <w:szCs w:val="24"/>
        </w:rPr>
        <w:lastRenderedPageBreak/>
        <w:t>DEDICATION</w:t>
      </w:r>
      <w:bookmarkEnd w:id="24"/>
    </w:p>
    <w:p w14:paraId="49608B2E" w14:textId="77777777" w:rsidR="008A00E1" w:rsidRPr="009717E5" w:rsidRDefault="008A00E1" w:rsidP="008137B1">
      <w:pPr>
        <w:spacing w:line="480" w:lineRule="auto"/>
        <w:ind w:right="90"/>
        <w:jc w:val="center"/>
        <w:rPr>
          <w:rFonts w:ascii="Times New Roman" w:hAnsi="Times New Roman"/>
          <w:bCs/>
          <w:sz w:val="24"/>
          <w:szCs w:val="24"/>
        </w:rPr>
      </w:pPr>
      <w:r w:rsidRPr="009717E5">
        <w:rPr>
          <w:rFonts w:ascii="Times New Roman" w:hAnsi="Times New Roman"/>
          <w:bCs/>
          <w:sz w:val="24"/>
          <w:szCs w:val="24"/>
        </w:rPr>
        <w:t xml:space="preserve">With special affection and admiration, I dedicate this research project to </w:t>
      </w:r>
      <w:r>
        <w:rPr>
          <w:rFonts w:ascii="Times New Roman" w:hAnsi="Times New Roman"/>
          <w:bCs/>
          <w:sz w:val="24"/>
          <w:szCs w:val="24"/>
        </w:rPr>
        <w:t>Mr. and Mrs. Etje Verhagen</w:t>
      </w:r>
      <w:r w:rsidR="000A0ABC">
        <w:rPr>
          <w:rFonts w:ascii="Times New Roman" w:hAnsi="Times New Roman"/>
          <w:bCs/>
          <w:sz w:val="24"/>
          <w:szCs w:val="24"/>
        </w:rPr>
        <w:t>, Mr. Van Kester</w:t>
      </w:r>
      <w:r>
        <w:rPr>
          <w:rFonts w:ascii="Times New Roman" w:hAnsi="Times New Roman"/>
          <w:bCs/>
          <w:sz w:val="24"/>
          <w:szCs w:val="24"/>
        </w:rPr>
        <w:t xml:space="preserve"> and my Mother.</w:t>
      </w:r>
    </w:p>
    <w:p w14:paraId="17C84831" w14:textId="77777777" w:rsidR="008A00E1" w:rsidRPr="009717E5" w:rsidRDefault="008A00E1" w:rsidP="008137B1">
      <w:pPr>
        <w:spacing w:line="480" w:lineRule="auto"/>
        <w:ind w:right="90"/>
        <w:jc w:val="center"/>
        <w:rPr>
          <w:rFonts w:ascii="Times New Roman" w:hAnsi="Times New Roman"/>
          <w:bCs/>
          <w:sz w:val="24"/>
          <w:szCs w:val="24"/>
        </w:rPr>
      </w:pPr>
    </w:p>
    <w:p w14:paraId="79864987" w14:textId="77777777" w:rsidR="008A00E1" w:rsidRPr="009717E5" w:rsidRDefault="008A00E1" w:rsidP="008137B1">
      <w:pPr>
        <w:spacing w:line="480" w:lineRule="auto"/>
        <w:ind w:right="90"/>
        <w:jc w:val="center"/>
        <w:rPr>
          <w:rFonts w:ascii="Times New Roman" w:hAnsi="Times New Roman"/>
          <w:bCs/>
          <w:sz w:val="24"/>
          <w:szCs w:val="24"/>
        </w:rPr>
      </w:pPr>
    </w:p>
    <w:p w14:paraId="2FBFB60E" w14:textId="77777777" w:rsidR="008A00E1" w:rsidRDefault="008A00E1" w:rsidP="008137B1">
      <w:pPr>
        <w:spacing w:line="480" w:lineRule="auto"/>
        <w:ind w:right="90"/>
        <w:jc w:val="center"/>
        <w:rPr>
          <w:rFonts w:ascii="Times New Roman" w:hAnsi="Times New Roman"/>
          <w:b/>
          <w:bCs/>
          <w:sz w:val="24"/>
          <w:szCs w:val="24"/>
        </w:rPr>
      </w:pPr>
    </w:p>
    <w:p w14:paraId="68B81438" w14:textId="77777777" w:rsidR="008A00E1" w:rsidRDefault="008A00E1" w:rsidP="008137B1">
      <w:pPr>
        <w:spacing w:line="480" w:lineRule="auto"/>
        <w:ind w:right="90"/>
        <w:jc w:val="center"/>
        <w:rPr>
          <w:rFonts w:ascii="Times New Roman" w:hAnsi="Times New Roman"/>
          <w:b/>
          <w:bCs/>
          <w:sz w:val="24"/>
          <w:szCs w:val="24"/>
        </w:rPr>
      </w:pPr>
    </w:p>
    <w:p w14:paraId="78ECA013" w14:textId="77777777" w:rsidR="008A00E1" w:rsidRDefault="008A00E1" w:rsidP="008137B1">
      <w:pPr>
        <w:spacing w:line="480" w:lineRule="auto"/>
        <w:ind w:right="90"/>
        <w:jc w:val="center"/>
        <w:rPr>
          <w:rFonts w:ascii="Times New Roman" w:hAnsi="Times New Roman"/>
          <w:b/>
          <w:bCs/>
          <w:sz w:val="24"/>
          <w:szCs w:val="24"/>
        </w:rPr>
      </w:pPr>
    </w:p>
    <w:p w14:paraId="28C60326" w14:textId="77777777" w:rsidR="008A00E1" w:rsidRDefault="008A00E1" w:rsidP="008137B1">
      <w:pPr>
        <w:spacing w:line="480" w:lineRule="auto"/>
        <w:ind w:right="90"/>
        <w:jc w:val="center"/>
        <w:rPr>
          <w:rFonts w:ascii="Times New Roman" w:hAnsi="Times New Roman"/>
          <w:b/>
          <w:bCs/>
          <w:sz w:val="24"/>
          <w:szCs w:val="24"/>
        </w:rPr>
      </w:pPr>
    </w:p>
    <w:p w14:paraId="4F73813A" w14:textId="77777777" w:rsidR="008A00E1" w:rsidRDefault="008A00E1" w:rsidP="008137B1">
      <w:pPr>
        <w:spacing w:line="480" w:lineRule="auto"/>
        <w:ind w:right="90"/>
        <w:jc w:val="center"/>
        <w:rPr>
          <w:rFonts w:ascii="Times New Roman" w:hAnsi="Times New Roman"/>
          <w:b/>
          <w:bCs/>
          <w:sz w:val="24"/>
          <w:szCs w:val="24"/>
        </w:rPr>
      </w:pPr>
    </w:p>
    <w:p w14:paraId="1D315F4C" w14:textId="77777777" w:rsidR="008A00E1" w:rsidRDefault="008A00E1" w:rsidP="008137B1">
      <w:pPr>
        <w:spacing w:line="480" w:lineRule="auto"/>
        <w:ind w:right="90"/>
        <w:jc w:val="center"/>
        <w:rPr>
          <w:rFonts w:ascii="Times New Roman" w:hAnsi="Times New Roman"/>
          <w:b/>
          <w:bCs/>
          <w:sz w:val="24"/>
          <w:szCs w:val="24"/>
        </w:rPr>
      </w:pPr>
    </w:p>
    <w:p w14:paraId="0A219631" w14:textId="77777777" w:rsidR="008A00E1" w:rsidRDefault="008A00E1" w:rsidP="008137B1">
      <w:pPr>
        <w:spacing w:line="480" w:lineRule="auto"/>
        <w:ind w:right="90"/>
        <w:jc w:val="center"/>
        <w:rPr>
          <w:rFonts w:ascii="Times New Roman" w:hAnsi="Times New Roman"/>
          <w:b/>
          <w:bCs/>
          <w:sz w:val="24"/>
          <w:szCs w:val="24"/>
        </w:rPr>
      </w:pPr>
    </w:p>
    <w:p w14:paraId="458B9664" w14:textId="77777777" w:rsidR="00D73EBF" w:rsidRDefault="00D73EBF" w:rsidP="008137B1">
      <w:pPr>
        <w:spacing w:line="480" w:lineRule="auto"/>
        <w:ind w:right="90"/>
        <w:jc w:val="center"/>
        <w:rPr>
          <w:rFonts w:ascii="Times New Roman" w:hAnsi="Times New Roman"/>
          <w:b/>
          <w:bCs/>
          <w:sz w:val="24"/>
          <w:szCs w:val="24"/>
        </w:rPr>
        <w:sectPr w:rsidR="00D73EBF" w:rsidSect="00D81782">
          <w:pgSz w:w="11907" w:h="16839" w:code="9"/>
          <w:pgMar w:top="1440" w:right="1440" w:bottom="1440" w:left="1440" w:header="720" w:footer="720" w:gutter="0"/>
          <w:pgNumType w:fmt="lowerRoman" w:start="2"/>
          <w:cols w:space="720"/>
          <w:docGrid w:linePitch="360"/>
        </w:sectPr>
      </w:pPr>
    </w:p>
    <w:p w14:paraId="171543D6" w14:textId="5EE0FD3F" w:rsidR="0073575F" w:rsidRPr="007C195A" w:rsidRDefault="0036059C" w:rsidP="007C195A">
      <w:pPr>
        <w:pStyle w:val="Heading1"/>
        <w:spacing w:line="480" w:lineRule="auto"/>
        <w:rPr>
          <w:rFonts w:ascii="Times New Roman" w:hAnsi="Times New Roman"/>
          <w:color w:val="000000" w:themeColor="text1"/>
          <w:sz w:val="24"/>
          <w:szCs w:val="24"/>
        </w:rPr>
      </w:pPr>
      <w:bookmarkStart w:id="25" w:name="_Toc463335189"/>
      <w:r w:rsidRPr="007C195A">
        <w:rPr>
          <w:rFonts w:ascii="Times New Roman" w:hAnsi="Times New Roman"/>
          <w:color w:val="000000" w:themeColor="text1"/>
          <w:sz w:val="24"/>
          <w:szCs w:val="24"/>
        </w:rPr>
        <w:lastRenderedPageBreak/>
        <w:t>TABLE OF CONTENTS</w:t>
      </w:r>
      <w:bookmarkEnd w:id="25"/>
    </w:p>
    <w:commentRangeStart w:id="26"/>
    <w:p w14:paraId="660ACFD3" w14:textId="77777777" w:rsidR="007C195A" w:rsidRPr="007C195A" w:rsidRDefault="00844D98" w:rsidP="007C195A">
      <w:pPr>
        <w:pStyle w:val="TOC1"/>
        <w:tabs>
          <w:tab w:val="right" w:leader="dot" w:pos="9017"/>
        </w:tabs>
        <w:spacing w:line="480" w:lineRule="auto"/>
        <w:rPr>
          <w:rFonts w:ascii="Times New Roman" w:eastAsiaTheme="minorEastAsia" w:hAnsi="Times New Roman"/>
          <w:noProof/>
          <w:sz w:val="24"/>
          <w:szCs w:val="24"/>
        </w:rPr>
      </w:pPr>
      <w:r w:rsidRPr="007C195A">
        <w:rPr>
          <w:rFonts w:ascii="Times New Roman" w:hAnsi="Times New Roman"/>
          <w:sz w:val="24"/>
          <w:szCs w:val="24"/>
        </w:rPr>
        <w:fldChar w:fldCharType="begin"/>
      </w:r>
      <w:r w:rsidR="0073575F" w:rsidRPr="007C195A">
        <w:rPr>
          <w:rFonts w:ascii="Times New Roman" w:hAnsi="Times New Roman"/>
          <w:sz w:val="24"/>
          <w:szCs w:val="24"/>
        </w:rPr>
        <w:instrText xml:space="preserve"> TOC \o "1-3" \h \z \u </w:instrText>
      </w:r>
      <w:r w:rsidRPr="007C195A">
        <w:rPr>
          <w:rFonts w:ascii="Times New Roman" w:hAnsi="Times New Roman"/>
          <w:sz w:val="24"/>
          <w:szCs w:val="24"/>
        </w:rPr>
        <w:fldChar w:fldCharType="separate"/>
      </w:r>
      <w:hyperlink w:anchor="_Toc493384744" w:history="1">
        <w:r w:rsidR="007C195A" w:rsidRPr="007C195A">
          <w:rPr>
            <w:rStyle w:val="Hyperlink"/>
            <w:rFonts w:ascii="Times New Roman" w:hAnsi="Times New Roman"/>
            <w:noProof/>
            <w:sz w:val="24"/>
            <w:szCs w:val="24"/>
          </w:rPr>
          <w:t>ABSTRACT</w:t>
        </w:r>
        <w:r w:rsidR="007C195A" w:rsidRPr="007C195A">
          <w:rPr>
            <w:rFonts w:ascii="Times New Roman" w:hAnsi="Times New Roman"/>
            <w:noProof/>
            <w:webHidden/>
            <w:sz w:val="24"/>
            <w:szCs w:val="24"/>
          </w:rPr>
          <w:tab/>
        </w:r>
        <w:r w:rsidR="007C195A" w:rsidRPr="007C195A">
          <w:rPr>
            <w:rFonts w:ascii="Times New Roman" w:hAnsi="Times New Roman"/>
            <w:noProof/>
            <w:webHidden/>
            <w:sz w:val="24"/>
            <w:szCs w:val="24"/>
          </w:rPr>
          <w:fldChar w:fldCharType="begin"/>
        </w:r>
        <w:r w:rsidR="007C195A" w:rsidRPr="007C195A">
          <w:rPr>
            <w:rFonts w:ascii="Times New Roman" w:hAnsi="Times New Roman"/>
            <w:noProof/>
            <w:webHidden/>
            <w:sz w:val="24"/>
            <w:szCs w:val="24"/>
          </w:rPr>
          <w:instrText xml:space="preserve"> PAGEREF _Toc493384744 \h </w:instrText>
        </w:r>
        <w:r w:rsidR="007C195A" w:rsidRPr="007C195A">
          <w:rPr>
            <w:rFonts w:ascii="Times New Roman" w:hAnsi="Times New Roman"/>
            <w:noProof/>
            <w:webHidden/>
            <w:sz w:val="24"/>
            <w:szCs w:val="24"/>
          </w:rPr>
        </w:r>
        <w:r w:rsidR="007C195A" w:rsidRPr="007C195A">
          <w:rPr>
            <w:rFonts w:ascii="Times New Roman" w:hAnsi="Times New Roman"/>
            <w:noProof/>
            <w:webHidden/>
            <w:sz w:val="24"/>
            <w:szCs w:val="24"/>
          </w:rPr>
          <w:fldChar w:fldCharType="separate"/>
        </w:r>
        <w:r w:rsidR="007C195A" w:rsidRPr="007C195A">
          <w:rPr>
            <w:rFonts w:ascii="Times New Roman" w:hAnsi="Times New Roman"/>
            <w:noProof/>
            <w:webHidden/>
            <w:sz w:val="24"/>
            <w:szCs w:val="24"/>
          </w:rPr>
          <w:t>i</w:t>
        </w:r>
        <w:r w:rsidR="007C195A" w:rsidRPr="007C195A">
          <w:rPr>
            <w:rFonts w:ascii="Times New Roman" w:hAnsi="Times New Roman"/>
            <w:noProof/>
            <w:webHidden/>
            <w:sz w:val="24"/>
            <w:szCs w:val="24"/>
          </w:rPr>
          <w:fldChar w:fldCharType="end"/>
        </w:r>
      </w:hyperlink>
    </w:p>
    <w:p w14:paraId="47D3B1EF" w14:textId="77777777" w:rsidR="007C195A" w:rsidRPr="007C195A" w:rsidRDefault="008424E6" w:rsidP="007C195A">
      <w:pPr>
        <w:pStyle w:val="TOC1"/>
        <w:tabs>
          <w:tab w:val="right" w:leader="dot" w:pos="9017"/>
        </w:tabs>
        <w:spacing w:line="480" w:lineRule="auto"/>
        <w:rPr>
          <w:rFonts w:ascii="Times New Roman" w:eastAsiaTheme="minorEastAsia" w:hAnsi="Times New Roman"/>
          <w:noProof/>
          <w:sz w:val="24"/>
          <w:szCs w:val="24"/>
        </w:rPr>
      </w:pPr>
      <w:hyperlink w:anchor="_Toc493384745" w:history="1">
        <w:r w:rsidR="007C195A" w:rsidRPr="007C195A">
          <w:rPr>
            <w:rStyle w:val="Hyperlink"/>
            <w:rFonts w:ascii="Times New Roman" w:hAnsi="Times New Roman"/>
            <w:noProof/>
            <w:sz w:val="24"/>
            <w:szCs w:val="24"/>
          </w:rPr>
          <w:t>ACKNOWLEDGEMENT</w:t>
        </w:r>
        <w:r w:rsidR="007C195A" w:rsidRPr="007C195A">
          <w:rPr>
            <w:rFonts w:ascii="Times New Roman" w:hAnsi="Times New Roman"/>
            <w:noProof/>
            <w:webHidden/>
            <w:sz w:val="24"/>
            <w:szCs w:val="24"/>
          </w:rPr>
          <w:tab/>
        </w:r>
        <w:r w:rsidR="007C195A" w:rsidRPr="007C195A">
          <w:rPr>
            <w:rFonts w:ascii="Times New Roman" w:hAnsi="Times New Roman"/>
            <w:noProof/>
            <w:webHidden/>
            <w:sz w:val="24"/>
            <w:szCs w:val="24"/>
          </w:rPr>
          <w:fldChar w:fldCharType="begin"/>
        </w:r>
        <w:r w:rsidR="007C195A" w:rsidRPr="007C195A">
          <w:rPr>
            <w:rFonts w:ascii="Times New Roman" w:hAnsi="Times New Roman"/>
            <w:noProof/>
            <w:webHidden/>
            <w:sz w:val="24"/>
            <w:szCs w:val="24"/>
          </w:rPr>
          <w:instrText xml:space="preserve"> PAGEREF _Toc493384745 \h </w:instrText>
        </w:r>
        <w:r w:rsidR="007C195A" w:rsidRPr="007C195A">
          <w:rPr>
            <w:rFonts w:ascii="Times New Roman" w:hAnsi="Times New Roman"/>
            <w:noProof/>
            <w:webHidden/>
            <w:sz w:val="24"/>
            <w:szCs w:val="24"/>
          </w:rPr>
        </w:r>
        <w:r w:rsidR="007C195A" w:rsidRPr="007C195A">
          <w:rPr>
            <w:rFonts w:ascii="Times New Roman" w:hAnsi="Times New Roman"/>
            <w:noProof/>
            <w:webHidden/>
            <w:sz w:val="24"/>
            <w:szCs w:val="24"/>
          </w:rPr>
          <w:fldChar w:fldCharType="separate"/>
        </w:r>
        <w:r w:rsidR="007C195A" w:rsidRPr="007C195A">
          <w:rPr>
            <w:rFonts w:ascii="Times New Roman" w:hAnsi="Times New Roman"/>
            <w:noProof/>
            <w:webHidden/>
            <w:sz w:val="24"/>
            <w:szCs w:val="24"/>
          </w:rPr>
          <w:t>ii</w:t>
        </w:r>
        <w:r w:rsidR="007C195A" w:rsidRPr="007C195A">
          <w:rPr>
            <w:rFonts w:ascii="Times New Roman" w:hAnsi="Times New Roman"/>
            <w:noProof/>
            <w:webHidden/>
            <w:sz w:val="24"/>
            <w:szCs w:val="24"/>
          </w:rPr>
          <w:fldChar w:fldCharType="end"/>
        </w:r>
      </w:hyperlink>
    </w:p>
    <w:p w14:paraId="1F5E0753" w14:textId="77777777" w:rsidR="007C195A" w:rsidRPr="007C195A" w:rsidRDefault="008424E6" w:rsidP="007C195A">
      <w:pPr>
        <w:pStyle w:val="TOC1"/>
        <w:tabs>
          <w:tab w:val="right" w:leader="dot" w:pos="9017"/>
        </w:tabs>
        <w:spacing w:line="480" w:lineRule="auto"/>
        <w:rPr>
          <w:rFonts w:ascii="Times New Roman" w:eastAsiaTheme="minorEastAsia" w:hAnsi="Times New Roman"/>
          <w:noProof/>
          <w:sz w:val="24"/>
          <w:szCs w:val="24"/>
        </w:rPr>
      </w:pPr>
      <w:hyperlink w:anchor="_Toc493384746" w:history="1">
        <w:r w:rsidR="007C195A" w:rsidRPr="007C195A">
          <w:rPr>
            <w:rStyle w:val="Hyperlink"/>
            <w:rFonts w:ascii="Times New Roman" w:hAnsi="Times New Roman"/>
            <w:noProof/>
            <w:sz w:val="24"/>
            <w:szCs w:val="24"/>
          </w:rPr>
          <w:t>DECLARATION</w:t>
        </w:r>
        <w:r w:rsidR="007C195A" w:rsidRPr="007C195A">
          <w:rPr>
            <w:rFonts w:ascii="Times New Roman" w:hAnsi="Times New Roman"/>
            <w:noProof/>
            <w:webHidden/>
            <w:sz w:val="24"/>
            <w:szCs w:val="24"/>
          </w:rPr>
          <w:tab/>
        </w:r>
        <w:r w:rsidR="007C195A" w:rsidRPr="007C195A">
          <w:rPr>
            <w:rFonts w:ascii="Times New Roman" w:hAnsi="Times New Roman"/>
            <w:noProof/>
            <w:webHidden/>
            <w:sz w:val="24"/>
            <w:szCs w:val="24"/>
          </w:rPr>
          <w:fldChar w:fldCharType="begin"/>
        </w:r>
        <w:r w:rsidR="007C195A" w:rsidRPr="007C195A">
          <w:rPr>
            <w:rFonts w:ascii="Times New Roman" w:hAnsi="Times New Roman"/>
            <w:noProof/>
            <w:webHidden/>
            <w:sz w:val="24"/>
            <w:szCs w:val="24"/>
          </w:rPr>
          <w:instrText xml:space="preserve"> PAGEREF _Toc493384746 \h </w:instrText>
        </w:r>
        <w:r w:rsidR="007C195A" w:rsidRPr="007C195A">
          <w:rPr>
            <w:rFonts w:ascii="Times New Roman" w:hAnsi="Times New Roman"/>
            <w:noProof/>
            <w:webHidden/>
            <w:sz w:val="24"/>
            <w:szCs w:val="24"/>
          </w:rPr>
        </w:r>
        <w:r w:rsidR="007C195A" w:rsidRPr="007C195A">
          <w:rPr>
            <w:rFonts w:ascii="Times New Roman" w:hAnsi="Times New Roman"/>
            <w:noProof/>
            <w:webHidden/>
            <w:sz w:val="24"/>
            <w:szCs w:val="24"/>
          </w:rPr>
          <w:fldChar w:fldCharType="separate"/>
        </w:r>
        <w:r w:rsidR="007C195A" w:rsidRPr="007C195A">
          <w:rPr>
            <w:rFonts w:ascii="Times New Roman" w:hAnsi="Times New Roman"/>
            <w:noProof/>
            <w:webHidden/>
            <w:sz w:val="24"/>
            <w:szCs w:val="24"/>
          </w:rPr>
          <w:t>iv</w:t>
        </w:r>
        <w:r w:rsidR="007C195A" w:rsidRPr="007C195A">
          <w:rPr>
            <w:rFonts w:ascii="Times New Roman" w:hAnsi="Times New Roman"/>
            <w:noProof/>
            <w:webHidden/>
            <w:sz w:val="24"/>
            <w:szCs w:val="24"/>
          </w:rPr>
          <w:fldChar w:fldCharType="end"/>
        </w:r>
      </w:hyperlink>
    </w:p>
    <w:p w14:paraId="754BCB66" w14:textId="77777777" w:rsidR="007C195A" w:rsidRPr="007C195A" w:rsidRDefault="008424E6" w:rsidP="007C195A">
      <w:pPr>
        <w:pStyle w:val="TOC1"/>
        <w:tabs>
          <w:tab w:val="right" w:leader="dot" w:pos="9017"/>
        </w:tabs>
        <w:spacing w:line="480" w:lineRule="auto"/>
        <w:rPr>
          <w:rFonts w:ascii="Times New Roman" w:eastAsiaTheme="minorEastAsia" w:hAnsi="Times New Roman"/>
          <w:noProof/>
          <w:sz w:val="24"/>
          <w:szCs w:val="24"/>
        </w:rPr>
      </w:pPr>
      <w:hyperlink w:anchor="_Toc493384747" w:history="1">
        <w:r w:rsidR="007C195A" w:rsidRPr="007C195A">
          <w:rPr>
            <w:rStyle w:val="Hyperlink"/>
            <w:rFonts w:ascii="Times New Roman" w:hAnsi="Times New Roman"/>
            <w:noProof/>
            <w:sz w:val="24"/>
            <w:szCs w:val="24"/>
          </w:rPr>
          <w:t>DEDICATION</w:t>
        </w:r>
        <w:r w:rsidR="007C195A" w:rsidRPr="007C195A">
          <w:rPr>
            <w:rFonts w:ascii="Times New Roman" w:hAnsi="Times New Roman"/>
            <w:noProof/>
            <w:webHidden/>
            <w:sz w:val="24"/>
            <w:szCs w:val="24"/>
          </w:rPr>
          <w:tab/>
        </w:r>
        <w:r w:rsidR="007C195A" w:rsidRPr="007C195A">
          <w:rPr>
            <w:rFonts w:ascii="Times New Roman" w:hAnsi="Times New Roman"/>
            <w:noProof/>
            <w:webHidden/>
            <w:sz w:val="24"/>
            <w:szCs w:val="24"/>
          </w:rPr>
          <w:fldChar w:fldCharType="begin"/>
        </w:r>
        <w:r w:rsidR="007C195A" w:rsidRPr="007C195A">
          <w:rPr>
            <w:rFonts w:ascii="Times New Roman" w:hAnsi="Times New Roman"/>
            <w:noProof/>
            <w:webHidden/>
            <w:sz w:val="24"/>
            <w:szCs w:val="24"/>
          </w:rPr>
          <w:instrText xml:space="preserve"> PAGEREF _Toc493384747 \h </w:instrText>
        </w:r>
        <w:r w:rsidR="007C195A" w:rsidRPr="007C195A">
          <w:rPr>
            <w:rFonts w:ascii="Times New Roman" w:hAnsi="Times New Roman"/>
            <w:noProof/>
            <w:webHidden/>
            <w:sz w:val="24"/>
            <w:szCs w:val="24"/>
          </w:rPr>
        </w:r>
        <w:r w:rsidR="007C195A" w:rsidRPr="007C195A">
          <w:rPr>
            <w:rFonts w:ascii="Times New Roman" w:hAnsi="Times New Roman"/>
            <w:noProof/>
            <w:webHidden/>
            <w:sz w:val="24"/>
            <w:szCs w:val="24"/>
          </w:rPr>
          <w:fldChar w:fldCharType="separate"/>
        </w:r>
        <w:r w:rsidR="007C195A" w:rsidRPr="007C195A">
          <w:rPr>
            <w:rFonts w:ascii="Times New Roman" w:hAnsi="Times New Roman"/>
            <w:noProof/>
            <w:webHidden/>
            <w:sz w:val="24"/>
            <w:szCs w:val="24"/>
          </w:rPr>
          <w:t>v</w:t>
        </w:r>
        <w:r w:rsidR="007C195A" w:rsidRPr="007C195A">
          <w:rPr>
            <w:rFonts w:ascii="Times New Roman" w:hAnsi="Times New Roman"/>
            <w:noProof/>
            <w:webHidden/>
            <w:sz w:val="24"/>
            <w:szCs w:val="24"/>
          </w:rPr>
          <w:fldChar w:fldCharType="end"/>
        </w:r>
      </w:hyperlink>
    </w:p>
    <w:p w14:paraId="77C6F67F" w14:textId="77777777" w:rsidR="007C195A" w:rsidRPr="007C195A" w:rsidRDefault="008424E6" w:rsidP="007C195A">
      <w:pPr>
        <w:pStyle w:val="TOC1"/>
        <w:tabs>
          <w:tab w:val="right" w:leader="dot" w:pos="9017"/>
        </w:tabs>
        <w:spacing w:line="480" w:lineRule="auto"/>
        <w:rPr>
          <w:rFonts w:ascii="Times New Roman" w:eastAsiaTheme="minorEastAsia" w:hAnsi="Times New Roman"/>
          <w:noProof/>
          <w:sz w:val="24"/>
          <w:szCs w:val="24"/>
        </w:rPr>
      </w:pPr>
      <w:hyperlink w:anchor="_Toc493384748" w:history="1">
        <w:r w:rsidR="007C195A" w:rsidRPr="007C195A">
          <w:rPr>
            <w:rStyle w:val="Hyperlink"/>
            <w:rFonts w:ascii="Times New Roman" w:hAnsi="Times New Roman"/>
            <w:noProof/>
            <w:sz w:val="24"/>
            <w:szCs w:val="24"/>
          </w:rPr>
          <w:t>Chapter One: Overview</w:t>
        </w:r>
        <w:r w:rsidR="007C195A" w:rsidRPr="007C195A">
          <w:rPr>
            <w:rFonts w:ascii="Times New Roman" w:hAnsi="Times New Roman"/>
            <w:noProof/>
            <w:webHidden/>
            <w:sz w:val="24"/>
            <w:szCs w:val="24"/>
          </w:rPr>
          <w:tab/>
        </w:r>
        <w:r w:rsidR="007C195A" w:rsidRPr="007C195A">
          <w:rPr>
            <w:rFonts w:ascii="Times New Roman" w:hAnsi="Times New Roman"/>
            <w:noProof/>
            <w:webHidden/>
            <w:sz w:val="24"/>
            <w:szCs w:val="24"/>
          </w:rPr>
          <w:fldChar w:fldCharType="begin"/>
        </w:r>
        <w:r w:rsidR="007C195A" w:rsidRPr="007C195A">
          <w:rPr>
            <w:rFonts w:ascii="Times New Roman" w:hAnsi="Times New Roman"/>
            <w:noProof/>
            <w:webHidden/>
            <w:sz w:val="24"/>
            <w:szCs w:val="24"/>
          </w:rPr>
          <w:instrText xml:space="preserve"> PAGEREF _Toc493384748 \h </w:instrText>
        </w:r>
        <w:r w:rsidR="007C195A" w:rsidRPr="007C195A">
          <w:rPr>
            <w:rFonts w:ascii="Times New Roman" w:hAnsi="Times New Roman"/>
            <w:noProof/>
            <w:webHidden/>
            <w:sz w:val="24"/>
            <w:szCs w:val="24"/>
          </w:rPr>
        </w:r>
        <w:r w:rsidR="007C195A" w:rsidRPr="007C195A">
          <w:rPr>
            <w:rFonts w:ascii="Times New Roman" w:hAnsi="Times New Roman"/>
            <w:noProof/>
            <w:webHidden/>
            <w:sz w:val="24"/>
            <w:szCs w:val="24"/>
          </w:rPr>
          <w:fldChar w:fldCharType="separate"/>
        </w:r>
        <w:r w:rsidR="007C195A" w:rsidRPr="007C195A">
          <w:rPr>
            <w:rFonts w:ascii="Times New Roman" w:hAnsi="Times New Roman"/>
            <w:noProof/>
            <w:webHidden/>
            <w:sz w:val="24"/>
            <w:szCs w:val="24"/>
          </w:rPr>
          <w:t>1</w:t>
        </w:r>
        <w:r w:rsidR="007C195A" w:rsidRPr="007C195A">
          <w:rPr>
            <w:rFonts w:ascii="Times New Roman" w:hAnsi="Times New Roman"/>
            <w:noProof/>
            <w:webHidden/>
            <w:sz w:val="24"/>
            <w:szCs w:val="24"/>
          </w:rPr>
          <w:fldChar w:fldCharType="end"/>
        </w:r>
      </w:hyperlink>
    </w:p>
    <w:p w14:paraId="26EB5C73" w14:textId="77777777" w:rsidR="007C195A" w:rsidRPr="007C195A" w:rsidRDefault="008424E6" w:rsidP="007C195A">
      <w:pPr>
        <w:pStyle w:val="TOC2"/>
        <w:tabs>
          <w:tab w:val="right" w:leader="dot" w:pos="9017"/>
        </w:tabs>
        <w:spacing w:line="480" w:lineRule="auto"/>
        <w:rPr>
          <w:rFonts w:ascii="Times New Roman" w:eastAsiaTheme="minorEastAsia" w:hAnsi="Times New Roman"/>
          <w:noProof/>
          <w:sz w:val="24"/>
          <w:szCs w:val="24"/>
          <w:lang w:eastAsia="en-US"/>
        </w:rPr>
      </w:pPr>
      <w:hyperlink w:anchor="_Toc493384749" w:history="1">
        <w:r w:rsidR="007C195A" w:rsidRPr="007C195A">
          <w:rPr>
            <w:rStyle w:val="Hyperlink"/>
            <w:rFonts w:ascii="Times New Roman" w:hAnsi="Times New Roman"/>
            <w:b/>
            <w:noProof/>
            <w:sz w:val="24"/>
            <w:szCs w:val="24"/>
          </w:rPr>
          <w:t>1.0: Introduction</w:t>
        </w:r>
        <w:r w:rsidR="007C195A" w:rsidRPr="007C195A">
          <w:rPr>
            <w:rFonts w:ascii="Times New Roman" w:hAnsi="Times New Roman"/>
            <w:noProof/>
            <w:webHidden/>
            <w:sz w:val="24"/>
            <w:szCs w:val="24"/>
          </w:rPr>
          <w:tab/>
        </w:r>
        <w:r w:rsidR="007C195A" w:rsidRPr="007C195A">
          <w:rPr>
            <w:rFonts w:ascii="Times New Roman" w:hAnsi="Times New Roman"/>
            <w:noProof/>
            <w:webHidden/>
            <w:sz w:val="24"/>
            <w:szCs w:val="24"/>
          </w:rPr>
          <w:fldChar w:fldCharType="begin"/>
        </w:r>
        <w:r w:rsidR="007C195A" w:rsidRPr="007C195A">
          <w:rPr>
            <w:rFonts w:ascii="Times New Roman" w:hAnsi="Times New Roman"/>
            <w:noProof/>
            <w:webHidden/>
            <w:sz w:val="24"/>
            <w:szCs w:val="24"/>
          </w:rPr>
          <w:instrText xml:space="preserve"> PAGEREF _Toc493384749 \h </w:instrText>
        </w:r>
        <w:r w:rsidR="007C195A" w:rsidRPr="007C195A">
          <w:rPr>
            <w:rFonts w:ascii="Times New Roman" w:hAnsi="Times New Roman"/>
            <w:noProof/>
            <w:webHidden/>
            <w:sz w:val="24"/>
            <w:szCs w:val="24"/>
          </w:rPr>
        </w:r>
        <w:r w:rsidR="007C195A" w:rsidRPr="007C195A">
          <w:rPr>
            <w:rFonts w:ascii="Times New Roman" w:hAnsi="Times New Roman"/>
            <w:noProof/>
            <w:webHidden/>
            <w:sz w:val="24"/>
            <w:szCs w:val="24"/>
          </w:rPr>
          <w:fldChar w:fldCharType="separate"/>
        </w:r>
        <w:r w:rsidR="007C195A" w:rsidRPr="007C195A">
          <w:rPr>
            <w:rFonts w:ascii="Times New Roman" w:hAnsi="Times New Roman"/>
            <w:noProof/>
            <w:webHidden/>
            <w:sz w:val="24"/>
            <w:szCs w:val="24"/>
          </w:rPr>
          <w:t>1</w:t>
        </w:r>
        <w:r w:rsidR="007C195A" w:rsidRPr="007C195A">
          <w:rPr>
            <w:rFonts w:ascii="Times New Roman" w:hAnsi="Times New Roman"/>
            <w:noProof/>
            <w:webHidden/>
            <w:sz w:val="24"/>
            <w:szCs w:val="24"/>
          </w:rPr>
          <w:fldChar w:fldCharType="end"/>
        </w:r>
      </w:hyperlink>
    </w:p>
    <w:p w14:paraId="2E467A6D" w14:textId="77777777" w:rsidR="007C195A" w:rsidRPr="007C195A" w:rsidRDefault="008424E6" w:rsidP="007C195A">
      <w:pPr>
        <w:pStyle w:val="TOC2"/>
        <w:tabs>
          <w:tab w:val="right" w:leader="dot" w:pos="9017"/>
        </w:tabs>
        <w:spacing w:line="480" w:lineRule="auto"/>
        <w:rPr>
          <w:rFonts w:ascii="Times New Roman" w:eastAsiaTheme="minorEastAsia" w:hAnsi="Times New Roman"/>
          <w:noProof/>
          <w:sz w:val="24"/>
          <w:szCs w:val="24"/>
          <w:lang w:eastAsia="en-US"/>
        </w:rPr>
      </w:pPr>
      <w:hyperlink w:anchor="_Toc493384750" w:history="1">
        <w:r w:rsidR="007C195A" w:rsidRPr="007C195A">
          <w:rPr>
            <w:rStyle w:val="Hyperlink"/>
            <w:rFonts w:ascii="Times New Roman" w:hAnsi="Times New Roman"/>
            <w:b/>
            <w:noProof/>
            <w:sz w:val="24"/>
            <w:szCs w:val="24"/>
          </w:rPr>
          <w:t>1.2: Problem statement</w:t>
        </w:r>
        <w:r w:rsidR="007C195A" w:rsidRPr="007C195A">
          <w:rPr>
            <w:rFonts w:ascii="Times New Roman" w:hAnsi="Times New Roman"/>
            <w:noProof/>
            <w:webHidden/>
            <w:sz w:val="24"/>
            <w:szCs w:val="24"/>
          </w:rPr>
          <w:tab/>
        </w:r>
        <w:r w:rsidR="007C195A" w:rsidRPr="007C195A">
          <w:rPr>
            <w:rFonts w:ascii="Times New Roman" w:hAnsi="Times New Roman"/>
            <w:noProof/>
            <w:webHidden/>
            <w:sz w:val="24"/>
            <w:szCs w:val="24"/>
          </w:rPr>
          <w:fldChar w:fldCharType="begin"/>
        </w:r>
        <w:r w:rsidR="007C195A" w:rsidRPr="007C195A">
          <w:rPr>
            <w:rFonts w:ascii="Times New Roman" w:hAnsi="Times New Roman"/>
            <w:noProof/>
            <w:webHidden/>
            <w:sz w:val="24"/>
            <w:szCs w:val="24"/>
          </w:rPr>
          <w:instrText xml:space="preserve"> PAGEREF _Toc493384750 \h </w:instrText>
        </w:r>
        <w:r w:rsidR="007C195A" w:rsidRPr="007C195A">
          <w:rPr>
            <w:rFonts w:ascii="Times New Roman" w:hAnsi="Times New Roman"/>
            <w:noProof/>
            <w:webHidden/>
            <w:sz w:val="24"/>
            <w:szCs w:val="24"/>
          </w:rPr>
        </w:r>
        <w:r w:rsidR="007C195A" w:rsidRPr="007C195A">
          <w:rPr>
            <w:rFonts w:ascii="Times New Roman" w:hAnsi="Times New Roman"/>
            <w:noProof/>
            <w:webHidden/>
            <w:sz w:val="24"/>
            <w:szCs w:val="24"/>
          </w:rPr>
          <w:fldChar w:fldCharType="separate"/>
        </w:r>
        <w:r w:rsidR="007C195A" w:rsidRPr="007C195A">
          <w:rPr>
            <w:rFonts w:ascii="Times New Roman" w:hAnsi="Times New Roman"/>
            <w:noProof/>
            <w:webHidden/>
            <w:sz w:val="24"/>
            <w:szCs w:val="24"/>
          </w:rPr>
          <w:t>1</w:t>
        </w:r>
        <w:r w:rsidR="007C195A" w:rsidRPr="007C195A">
          <w:rPr>
            <w:rFonts w:ascii="Times New Roman" w:hAnsi="Times New Roman"/>
            <w:noProof/>
            <w:webHidden/>
            <w:sz w:val="24"/>
            <w:szCs w:val="24"/>
          </w:rPr>
          <w:fldChar w:fldCharType="end"/>
        </w:r>
      </w:hyperlink>
    </w:p>
    <w:p w14:paraId="60D3687C" w14:textId="77777777" w:rsidR="007C195A" w:rsidRPr="007C195A" w:rsidRDefault="008424E6" w:rsidP="007C195A">
      <w:pPr>
        <w:pStyle w:val="TOC2"/>
        <w:tabs>
          <w:tab w:val="right" w:leader="dot" w:pos="9017"/>
        </w:tabs>
        <w:spacing w:line="480" w:lineRule="auto"/>
        <w:rPr>
          <w:rFonts w:ascii="Times New Roman" w:eastAsiaTheme="minorEastAsia" w:hAnsi="Times New Roman"/>
          <w:noProof/>
          <w:sz w:val="24"/>
          <w:szCs w:val="24"/>
          <w:lang w:eastAsia="en-US"/>
        </w:rPr>
      </w:pPr>
      <w:hyperlink w:anchor="_Toc493384751" w:history="1">
        <w:r w:rsidR="007C195A" w:rsidRPr="007C195A">
          <w:rPr>
            <w:rStyle w:val="Hyperlink"/>
            <w:rFonts w:ascii="Times New Roman" w:hAnsi="Times New Roman"/>
            <w:b/>
            <w:noProof/>
            <w:sz w:val="24"/>
            <w:szCs w:val="24"/>
          </w:rPr>
          <w:t>1.3: Theoretical Background</w:t>
        </w:r>
        <w:r w:rsidR="007C195A" w:rsidRPr="007C195A">
          <w:rPr>
            <w:rFonts w:ascii="Times New Roman" w:hAnsi="Times New Roman"/>
            <w:noProof/>
            <w:webHidden/>
            <w:sz w:val="24"/>
            <w:szCs w:val="24"/>
          </w:rPr>
          <w:tab/>
        </w:r>
        <w:r w:rsidR="007C195A" w:rsidRPr="007C195A">
          <w:rPr>
            <w:rFonts w:ascii="Times New Roman" w:hAnsi="Times New Roman"/>
            <w:noProof/>
            <w:webHidden/>
            <w:sz w:val="24"/>
            <w:szCs w:val="24"/>
          </w:rPr>
          <w:fldChar w:fldCharType="begin"/>
        </w:r>
        <w:r w:rsidR="007C195A" w:rsidRPr="007C195A">
          <w:rPr>
            <w:rFonts w:ascii="Times New Roman" w:hAnsi="Times New Roman"/>
            <w:noProof/>
            <w:webHidden/>
            <w:sz w:val="24"/>
            <w:szCs w:val="24"/>
          </w:rPr>
          <w:instrText xml:space="preserve"> PAGEREF _Toc493384751 \h </w:instrText>
        </w:r>
        <w:r w:rsidR="007C195A" w:rsidRPr="007C195A">
          <w:rPr>
            <w:rFonts w:ascii="Times New Roman" w:hAnsi="Times New Roman"/>
            <w:noProof/>
            <w:webHidden/>
            <w:sz w:val="24"/>
            <w:szCs w:val="24"/>
          </w:rPr>
        </w:r>
        <w:r w:rsidR="007C195A" w:rsidRPr="007C195A">
          <w:rPr>
            <w:rFonts w:ascii="Times New Roman" w:hAnsi="Times New Roman"/>
            <w:noProof/>
            <w:webHidden/>
            <w:sz w:val="24"/>
            <w:szCs w:val="24"/>
          </w:rPr>
          <w:fldChar w:fldCharType="separate"/>
        </w:r>
        <w:r w:rsidR="007C195A" w:rsidRPr="007C195A">
          <w:rPr>
            <w:rFonts w:ascii="Times New Roman" w:hAnsi="Times New Roman"/>
            <w:noProof/>
            <w:webHidden/>
            <w:sz w:val="24"/>
            <w:szCs w:val="24"/>
          </w:rPr>
          <w:t>3</w:t>
        </w:r>
        <w:r w:rsidR="007C195A" w:rsidRPr="007C195A">
          <w:rPr>
            <w:rFonts w:ascii="Times New Roman" w:hAnsi="Times New Roman"/>
            <w:noProof/>
            <w:webHidden/>
            <w:sz w:val="24"/>
            <w:szCs w:val="24"/>
          </w:rPr>
          <w:fldChar w:fldCharType="end"/>
        </w:r>
      </w:hyperlink>
    </w:p>
    <w:p w14:paraId="295C426D" w14:textId="77777777" w:rsidR="007C195A" w:rsidRPr="007C195A" w:rsidRDefault="008424E6" w:rsidP="007C195A">
      <w:pPr>
        <w:pStyle w:val="TOC2"/>
        <w:tabs>
          <w:tab w:val="right" w:leader="dot" w:pos="9017"/>
        </w:tabs>
        <w:spacing w:line="480" w:lineRule="auto"/>
        <w:rPr>
          <w:rFonts w:ascii="Times New Roman" w:eastAsiaTheme="minorEastAsia" w:hAnsi="Times New Roman"/>
          <w:noProof/>
          <w:sz w:val="24"/>
          <w:szCs w:val="24"/>
          <w:lang w:eastAsia="en-US"/>
        </w:rPr>
      </w:pPr>
      <w:hyperlink w:anchor="_Toc493384752" w:history="1">
        <w:r w:rsidR="007C195A" w:rsidRPr="007C195A">
          <w:rPr>
            <w:rStyle w:val="Hyperlink"/>
            <w:rFonts w:ascii="Times New Roman" w:hAnsi="Times New Roman"/>
            <w:b/>
            <w:noProof/>
            <w:sz w:val="24"/>
            <w:szCs w:val="24"/>
          </w:rPr>
          <w:t>1.4: Significance of Research</w:t>
        </w:r>
        <w:r w:rsidR="007C195A" w:rsidRPr="007C195A">
          <w:rPr>
            <w:rFonts w:ascii="Times New Roman" w:hAnsi="Times New Roman"/>
            <w:noProof/>
            <w:webHidden/>
            <w:sz w:val="24"/>
            <w:szCs w:val="24"/>
          </w:rPr>
          <w:tab/>
        </w:r>
        <w:r w:rsidR="007C195A" w:rsidRPr="007C195A">
          <w:rPr>
            <w:rFonts w:ascii="Times New Roman" w:hAnsi="Times New Roman"/>
            <w:noProof/>
            <w:webHidden/>
            <w:sz w:val="24"/>
            <w:szCs w:val="24"/>
          </w:rPr>
          <w:fldChar w:fldCharType="begin"/>
        </w:r>
        <w:r w:rsidR="007C195A" w:rsidRPr="007C195A">
          <w:rPr>
            <w:rFonts w:ascii="Times New Roman" w:hAnsi="Times New Roman"/>
            <w:noProof/>
            <w:webHidden/>
            <w:sz w:val="24"/>
            <w:szCs w:val="24"/>
          </w:rPr>
          <w:instrText xml:space="preserve"> PAGEREF _Toc493384752 \h </w:instrText>
        </w:r>
        <w:r w:rsidR="007C195A" w:rsidRPr="007C195A">
          <w:rPr>
            <w:rFonts w:ascii="Times New Roman" w:hAnsi="Times New Roman"/>
            <w:noProof/>
            <w:webHidden/>
            <w:sz w:val="24"/>
            <w:szCs w:val="24"/>
          </w:rPr>
        </w:r>
        <w:r w:rsidR="007C195A" w:rsidRPr="007C195A">
          <w:rPr>
            <w:rFonts w:ascii="Times New Roman" w:hAnsi="Times New Roman"/>
            <w:noProof/>
            <w:webHidden/>
            <w:sz w:val="24"/>
            <w:szCs w:val="24"/>
          </w:rPr>
          <w:fldChar w:fldCharType="separate"/>
        </w:r>
        <w:r w:rsidR="007C195A" w:rsidRPr="007C195A">
          <w:rPr>
            <w:rFonts w:ascii="Times New Roman" w:hAnsi="Times New Roman"/>
            <w:noProof/>
            <w:webHidden/>
            <w:sz w:val="24"/>
            <w:szCs w:val="24"/>
          </w:rPr>
          <w:t>4</w:t>
        </w:r>
        <w:r w:rsidR="007C195A" w:rsidRPr="007C195A">
          <w:rPr>
            <w:rFonts w:ascii="Times New Roman" w:hAnsi="Times New Roman"/>
            <w:noProof/>
            <w:webHidden/>
            <w:sz w:val="24"/>
            <w:szCs w:val="24"/>
          </w:rPr>
          <w:fldChar w:fldCharType="end"/>
        </w:r>
      </w:hyperlink>
    </w:p>
    <w:p w14:paraId="536D2038" w14:textId="77777777" w:rsidR="007C195A" w:rsidRPr="007C195A" w:rsidRDefault="008424E6" w:rsidP="007C195A">
      <w:pPr>
        <w:pStyle w:val="TOC2"/>
        <w:tabs>
          <w:tab w:val="right" w:leader="dot" w:pos="9017"/>
        </w:tabs>
        <w:spacing w:line="480" w:lineRule="auto"/>
        <w:rPr>
          <w:rFonts w:ascii="Times New Roman" w:eastAsiaTheme="minorEastAsia" w:hAnsi="Times New Roman"/>
          <w:noProof/>
          <w:sz w:val="24"/>
          <w:szCs w:val="24"/>
          <w:lang w:eastAsia="en-US"/>
        </w:rPr>
      </w:pPr>
      <w:hyperlink w:anchor="_Toc493384753" w:history="1">
        <w:r w:rsidR="007C195A" w:rsidRPr="007C195A">
          <w:rPr>
            <w:rStyle w:val="Hyperlink"/>
            <w:rFonts w:ascii="Times New Roman" w:hAnsi="Times New Roman"/>
            <w:b/>
            <w:noProof/>
            <w:sz w:val="24"/>
            <w:szCs w:val="24"/>
          </w:rPr>
          <w:t>1.5: Research Questions</w:t>
        </w:r>
        <w:r w:rsidR="007C195A" w:rsidRPr="007C195A">
          <w:rPr>
            <w:rFonts w:ascii="Times New Roman" w:hAnsi="Times New Roman"/>
            <w:noProof/>
            <w:webHidden/>
            <w:sz w:val="24"/>
            <w:szCs w:val="24"/>
          </w:rPr>
          <w:tab/>
        </w:r>
        <w:r w:rsidR="007C195A" w:rsidRPr="007C195A">
          <w:rPr>
            <w:rFonts w:ascii="Times New Roman" w:hAnsi="Times New Roman"/>
            <w:noProof/>
            <w:webHidden/>
            <w:sz w:val="24"/>
            <w:szCs w:val="24"/>
          </w:rPr>
          <w:fldChar w:fldCharType="begin"/>
        </w:r>
        <w:r w:rsidR="007C195A" w:rsidRPr="007C195A">
          <w:rPr>
            <w:rFonts w:ascii="Times New Roman" w:hAnsi="Times New Roman"/>
            <w:noProof/>
            <w:webHidden/>
            <w:sz w:val="24"/>
            <w:szCs w:val="24"/>
          </w:rPr>
          <w:instrText xml:space="preserve"> PAGEREF _Toc493384753 \h </w:instrText>
        </w:r>
        <w:r w:rsidR="007C195A" w:rsidRPr="007C195A">
          <w:rPr>
            <w:rFonts w:ascii="Times New Roman" w:hAnsi="Times New Roman"/>
            <w:noProof/>
            <w:webHidden/>
            <w:sz w:val="24"/>
            <w:szCs w:val="24"/>
          </w:rPr>
        </w:r>
        <w:r w:rsidR="007C195A" w:rsidRPr="007C195A">
          <w:rPr>
            <w:rFonts w:ascii="Times New Roman" w:hAnsi="Times New Roman"/>
            <w:noProof/>
            <w:webHidden/>
            <w:sz w:val="24"/>
            <w:szCs w:val="24"/>
          </w:rPr>
          <w:fldChar w:fldCharType="separate"/>
        </w:r>
        <w:r w:rsidR="007C195A" w:rsidRPr="007C195A">
          <w:rPr>
            <w:rFonts w:ascii="Times New Roman" w:hAnsi="Times New Roman"/>
            <w:noProof/>
            <w:webHidden/>
            <w:sz w:val="24"/>
            <w:szCs w:val="24"/>
          </w:rPr>
          <w:t>4</w:t>
        </w:r>
        <w:r w:rsidR="007C195A" w:rsidRPr="007C195A">
          <w:rPr>
            <w:rFonts w:ascii="Times New Roman" w:hAnsi="Times New Roman"/>
            <w:noProof/>
            <w:webHidden/>
            <w:sz w:val="24"/>
            <w:szCs w:val="24"/>
          </w:rPr>
          <w:fldChar w:fldCharType="end"/>
        </w:r>
      </w:hyperlink>
    </w:p>
    <w:p w14:paraId="1C79EF45" w14:textId="77777777" w:rsidR="007C195A" w:rsidRPr="007C195A" w:rsidRDefault="008424E6" w:rsidP="007C195A">
      <w:pPr>
        <w:pStyle w:val="TOC2"/>
        <w:tabs>
          <w:tab w:val="right" w:leader="dot" w:pos="9017"/>
        </w:tabs>
        <w:spacing w:line="480" w:lineRule="auto"/>
        <w:rPr>
          <w:rFonts w:ascii="Times New Roman" w:eastAsiaTheme="minorEastAsia" w:hAnsi="Times New Roman"/>
          <w:noProof/>
          <w:sz w:val="24"/>
          <w:szCs w:val="24"/>
          <w:lang w:eastAsia="en-US"/>
        </w:rPr>
      </w:pPr>
      <w:hyperlink w:anchor="_Toc493384754" w:history="1">
        <w:r w:rsidR="007C195A" w:rsidRPr="007C195A">
          <w:rPr>
            <w:rStyle w:val="Hyperlink"/>
            <w:rFonts w:ascii="Times New Roman" w:eastAsia="Calibri" w:hAnsi="Times New Roman"/>
            <w:b/>
            <w:noProof/>
            <w:sz w:val="24"/>
            <w:szCs w:val="24"/>
          </w:rPr>
          <w:t>1.6: Research Methodology</w:t>
        </w:r>
        <w:r w:rsidR="007C195A" w:rsidRPr="007C195A">
          <w:rPr>
            <w:rFonts w:ascii="Times New Roman" w:hAnsi="Times New Roman"/>
            <w:noProof/>
            <w:webHidden/>
            <w:sz w:val="24"/>
            <w:szCs w:val="24"/>
          </w:rPr>
          <w:tab/>
        </w:r>
        <w:r w:rsidR="007C195A" w:rsidRPr="007C195A">
          <w:rPr>
            <w:rFonts w:ascii="Times New Roman" w:hAnsi="Times New Roman"/>
            <w:noProof/>
            <w:webHidden/>
            <w:sz w:val="24"/>
            <w:szCs w:val="24"/>
          </w:rPr>
          <w:fldChar w:fldCharType="begin"/>
        </w:r>
        <w:r w:rsidR="007C195A" w:rsidRPr="007C195A">
          <w:rPr>
            <w:rFonts w:ascii="Times New Roman" w:hAnsi="Times New Roman"/>
            <w:noProof/>
            <w:webHidden/>
            <w:sz w:val="24"/>
            <w:szCs w:val="24"/>
          </w:rPr>
          <w:instrText xml:space="preserve"> PAGEREF _Toc493384754 \h </w:instrText>
        </w:r>
        <w:r w:rsidR="007C195A" w:rsidRPr="007C195A">
          <w:rPr>
            <w:rFonts w:ascii="Times New Roman" w:hAnsi="Times New Roman"/>
            <w:noProof/>
            <w:webHidden/>
            <w:sz w:val="24"/>
            <w:szCs w:val="24"/>
          </w:rPr>
        </w:r>
        <w:r w:rsidR="007C195A" w:rsidRPr="007C195A">
          <w:rPr>
            <w:rFonts w:ascii="Times New Roman" w:hAnsi="Times New Roman"/>
            <w:noProof/>
            <w:webHidden/>
            <w:sz w:val="24"/>
            <w:szCs w:val="24"/>
          </w:rPr>
          <w:fldChar w:fldCharType="separate"/>
        </w:r>
        <w:r w:rsidR="007C195A" w:rsidRPr="007C195A">
          <w:rPr>
            <w:rFonts w:ascii="Times New Roman" w:hAnsi="Times New Roman"/>
            <w:noProof/>
            <w:webHidden/>
            <w:sz w:val="24"/>
            <w:szCs w:val="24"/>
          </w:rPr>
          <w:t>5</w:t>
        </w:r>
        <w:r w:rsidR="007C195A" w:rsidRPr="007C195A">
          <w:rPr>
            <w:rFonts w:ascii="Times New Roman" w:hAnsi="Times New Roman"/>
            <w:noProof/>
            <w:webHidden/>
            <w:sz w:val="24"/>
            <w:szCs w:val="24"/>
          </w:rPr>
          <w:fldChar w:fldCharType="end"/>
        </w:r>
      </w:hyperlink>
    </w:p>
    <w:p w14:paraId="0CDCE543" w14:textId="77777777" w:rsidR="007C195A" w:rsidRPr="007C195A" w:rsidRDefault="008424E6" w:rsidP="007C195A">
      <w:pPr>
        <w:pStyle w:val="TOC2"/>
        <w:tabs>
          <w:tab w:val="right" w:leader="dot" w:pos="9017"/>
        </w:tabs>
        <w:spacing w:line="480" w:lineRule="auto"/>
        <w:rPr>
          <w:rFonts w:ascii="Times New Roman" w:eastAsiaTheme="minorEastAsia" w:hAnsi="Times New Roman"/>
          <w:noProof/>
          <w:sz w:val="24"/>
          <w:szCs w:val="24"/>
          <w:lang w:eastAsia="en-US"/>
        </w:rPr>
      </w:pPr>
      <w:hyperlink w:anchor="_Toc493384755" w:history="1">
        <w:r w:rsidR="007C195A" w:rsidRPr="007C195A">
          <w:rPr>
            <w:rStyle w:val="Hyperlink"/>
            <w:rFonts w:ascii="Times New Roman" w:hAnsi="Times New Roman"/>
            <w:b/>
            <w:noProof/>
            <w:sz w:val="24"/>
            <w:szCs w:val="24"/>
          </w:rPr>
          <w:t>1.7: Rationale of the Study</w:t>
        </w:r>
        <w:r w:rsidR="007C195A" w:rsidRPr="007C195A">
          <w:rPr>
            <w:rFonts w:ascii="Times New Roman" w:hAnsi="Times New Roman"/>
            <w:noProof/>
            <w:webHidden/>
            <w:sz w:val="24"/>
            <w:szCs w:val="24"/>
          </w:rPr>
          <w:tab/>
        </w:r>
        <w:r w:rsidR="007C195A" w:rsidRPr="007C195A">
          <w:rPr>
            <w:rFonts w:ascii="Times New Roman" w:hAnsi="Times New Roman"/>
            <w:noProof/>
            <w:webHidden/>
            <w:sz w:val="24"/>
            <w:szCs w:val="24"/>
          </w:rPr>
          <w:fldChar w:fldCharType="begin"/>
        </w:r>
        <w:r w:rsidR="007C195A" w:rsidRPr="007C195A">
          <w:rPr>
            <w:rFonts w:ascii="Times New Roman" w:hAnsi="Times New Roman"/>
            <w:noProof/>
            <w:webHidden/>
            <w:sz w:val="24"/>
            <w:szCs w:val="24"/>
          </w:rPr>
          <w:instrText xml:space="preserve"> PAGEREF _Toc493384755 \h </w:instrText>
        </w:r>
        <w:r w:rsidR="007C195A" w:rsidRPr="007C195A">
          <w:rPr>
            <w:rFonts w:ascii="Times New Roman" w:hAnsi="Times New Roman"/>
            <w:noProof/>
            <w:webHidden/>
            <w:sz w:val="24"/>
            <w:szCs w:val="24"/>
          </w:rPr>
        </w:r>
        <w:r w:rsidR="007C195A" w:rsidRPr="007C195A">
          <w:rPr>
            <w:rFonts w:ascii="Times New Roman" w:hAnsi="Times New Roman"/>
            <w:noProof/>
            <w:webHidden/>
            <w:sz w:val="24"/>
            <w:szCs w:val="24"/>
          </w:rPr>
          <w:fldChar w:fldCharType="separate"/>
        </w:r>
        <w:r w:rsidR="007C195A" w:rsidRPr="007C195A">
          <w:rPr>
            <w:rFonts w:ascii="Times New Roman" w:hAnsi="Times New Roman"/>
            <w:noProof/>
            <w:webHidden/>
            <w:sz w:val="24"/>
            <w:szCs w:val="24"/>
          </w:rPr>
          <w:t>6</w:t>
        </w:r>
        <w:r w:rsidR="007C195A" w:rsidRPr="007C195A">
          <w:rPr>
            <w:rFonts w:ascii="Times New Roman" w:hAnsi="Times New Roman"/>
            <w:noProof/>
            <w:webHidden/>
            <w:sz w:val="24"/>
            <w:szCs w:val="24"/>
          </w:rPr>
          <w:fldChar w:fldCharType="end"/>
        </w:r>
      </w:hyperlink>
    </w:p>
    <w:p w14:paraId="115401DA" w14:textId="77777777" w:rsidR="007C195A" w:rsidRPr="007C195A" w:rsidRDefault="008424E6" w:rsidP="007C195A">
      <w:pPr>
        <w:pStyle w:val="TOC2"/>
        <w:tabs>
          <w:tab w:val="right" w:leader="dot" w:pos="9017"/>
        </w:tabs>
        <w:spacing w:line="480" w:lineRule="auto"/>
        <w:rPr>
          <w:rFonts w:ascii="Times New Roman" w:eastAsiaTheme="minorEastAsia" w:hAnsi="Times New Roman"/>
          <w:noProof/>
          <w:sz w:val="24"/>
          <w:szCs w:val="24"/>
          <w:lang w:eastAsia="en-US"/>
        </w:rPr>
      </w:pPr>
      <w:hyperlink w:anchor="_Toc493384756" w:history="1">
        <w:r w:rsidR="007C195A" w:rsidRPr="007C195A">
          <w:rPr>
            <w:rStyle w:val="Hyperlink"/>
            <w:rFonts w:ascii="Times New Roman" w:hAnsi="Times New Roman"/>
            <w:b/>
            <w:noProof/>
            <w:sz w:val="24"/>
            <w:szCs w:val="24"/>
          </w:rPr>
          <w:t>1.8: Research objectives</w:t>
        </w:r>
        <w:r w:rsidR="007C195A" w:rsidRPr="007C195A">
          <w:rPr>
            <w:rFonts w:ascii="Times New Roman" w:hAnsi="Times New Roman"/>
            <w:noProof/>
            <w:webHidden/>
            <w:sz w:val="24"/>
            <w:szCs w:val="24"/>
          </w:rPr>
          <w:tab/>
        </w:r>
        <w:r w:rsidR="007C195A" w:rsidRPr="007C195A">
          <w:rPr>
            <w:rFonts w:ascii="Times New Roman" w:hAnsi="Times New Roman"/>
            <w:noProof/>
            <w:webHidden/>
            <w:sz w:val="24"/>
            <w:szCs w:val="24"/>
          </w:rPr>
          <w:fldChar w:fldCharType="begin"/>
        </w:r>
        <w:r w:rsidR="007C195A" w:rsidRPr="007C195A">
          <w:rPr>
            <w:rFonts w:ascii="Times New Roman" w:hAnsi="Times New Roman"/>
            <w:noProof/>
            <w:webHidden/>
            <w:sz w:val="24"/>
            <w:szCs w:val="24"/>
          </w:rPr>
          <w:instrText xml:space="preserve"> PAGEREF _Toc493384756 \h </w:instrText>
        </w:r>
        <w:r w:rsidR="007C195A" w:rsidRPr="007C195A">
          <w:rPr>
            <w:rFonts w:ascii="Times New Roman" w:hAnsi="Times New Roman"/>
            <w:noProof/>
            <w:webHidden/>
            <w:sz w:val="24"/>
            <w:szCs w:val="24"/>
          </w:rPr>
        </w:r>
        <w:r w:rsidR="007C195A" w:rsidRPr="007C195A">
          <w:rPr>
            <w:rFonts w:ascii="Times New Roman" w:hAnsi="Times New Roman"/>
            <w:noProof/>
            <w:webHidden/>
            <w:sz w:val="24"/>
            <w:szCs w:val="24"/>
          </w:rPr>
          <w:fldChar w:fldCharType="separate"/>
        </w:r>
        <w:r w:rsidR="007C195A" w:rsidRPr="007C195A">
          <w:rPr>
            <w:rFonts w:ascii="Times New Roman" w:hAnsi="Times New Roman"/>
            <w:noProof/>
            <w:webHidden/>
            <w:sz w:val="24"/>
            <w:szCs w:val="24"/>
          </w:rPr>
          <w:t>6</w:t>
        </w:r>
        <w:r w:rsidR="007C195A" w:rsidRPr="007C195A">
          <w:rPr>
            <w:rFonts w:ascii="Times New Roman" w:hAnsi="Times New Roman"/>
            <w:noProof/>
            <w:webHidden/>
            <w:sz w:val="24"/>
            <w:szCs w:val="24"/>
          </w:rPr>
          <w:fldChar w:fldCharType="end"/>
        </w:r>
      </w:hyperlink>
    </w:p>
    <w:p w14:paraId="5ED7B8BF" w14:textId="77777777" w:rsidR="007C195A" w:rsidRPr="007C195A" w:rsidRDefault="008424E6" w:rsidP="007C195A">
      <w:pPr>
        <w:pStyle w:val="TOC2"/>
        <w:tabs>
          <w:tab w:val="right" w:leader="dot" w:pos="9017"/>
        </w:tabs>
        <w:spacing w:line="480" w:lineRule="auto"/>
        <w:rPr>
          <w:rFonts w:ascii="Times New Roman" w:eastAsiaTheme="minorEastAsia" w:hAnsi="Times New Roman"/>
          <w:noProof/>
          <w:sz w:val="24"/>
          <w:szCs w:val="24"/>
          <w:lang w:eastAsia="en-US"/>
        </w:rPr>
      </w:pPr>
      <w:hyperlink w:anchor="_Toc493384757" w:history="1">
        <w:r w:rsidR="007C195A" w:rsidRPr="007C195A">
          <w:rPr>
            <w:rStyle w:val="Hyperlink"/>
            <w:rFonts w:ascii="Times New Roman" w:hAnsi="Times New Roman"/>
            <w:b/>
            <w:noProof/>
            <w:sz w:val="24"/>
            <w:szCs w:val="24"/>
          </w:rPr>
          <w:t>1.9: Purpose of the Study</w:t>
        </w:r>
        <w:r w:rsidR="007C195A" w:rsidRPr="007C195A">
          <w:rPr>
            <w:rFonts w:ascii="Times New Roman" w:hAnsi="Times New Roman"/>
            <w:noProof/>
            <w:webHidden/>
            <w:sz w:val="24"/>
            <w:szCs w:val="24"/>
          </w:rPr>
          <w:tab/>
        </w:r>
        <w:r w:rsidR="007C195A" w:rsidRPr="007C195A">
          <w:rPr>
            <w:rFonts w:ascii="Times New Roman" w:hAnsi="Times New Roman"/>
            <w:noProof/>
            <w:webHidden/>
            <w:sz w:val="24"/>
            <w:szCs w:val="24"/>
          </w:rPr>
          <w:fldChar w:fldCharType="begin"/>
        </w:r>
        <w:r w:rsidR="007C195A" w:rsidRPr="007C195A">
          <w:rPr>
            <w:rFonts w:ascii="Times New Roman" w:hAnsi="Times New Roman"/>
            <w:noProof/>
            <w:webHidden/>
            <w:sz w:val="24"/>
            <w:szCs w:val="24"/>
          </w:rPr>
          <w:instrText xml:space="preserve"> PAGEREF _Toc493384757 \h </w:instrText>
        </w:r>
        <w:r w:rsidR="007C195A" w:rsidRPr="007C195A">
          <w:rPr>
            <w:rFonts w:ascii="Times New Roman" w:hAnsi="Times New Roman"/>
            <w:noProof/>
            <w:webHidden/>
            <w:sz w:val="24"/>
            <w:szCs w:val="24"/>
          </w:rPr>
        </w:r>
        <w:r w:rsidR="007C195A" w:rsidRPr="007C195A">
          <w:rPr>
            <w:rFonts w:ascii="Times New Roman" w:hAnsi="Times New Roman"/>
            <w:noProof/>
            <w:webHidden/>
            <w:sz w:val="24"/>
            <w:szCs w:val="24"/>
          </w:rPr>
          <w:fldChar w:fldCharType="separate"/>
        </w:r>
        <w:r w:rsidR="007C195A" w:rsidRPr="007C195A">
          <w:rPr>
            <w:rFonts w:ascii="Times New Roman" w:hAnsi="Times New Roman"/>
            <w:noProof/>
            <w:webHidden/>
            <w:sz w:val="24"/>
            <w:szCs w:val="24"/>
          </w:rPr>
          <w:t>7</w:t>
        </w:r>
        <w:r w:rsidR="007C195A" w:rsidRPr="007C195A">
          <w:rPr>
            <w:rFonts w:ascii="Times New Roman" w:hAnsi="Times New Roman"/>
            <w:noProof/>
            <w:webHidden/>
            <w:sz w:val="24"/>
            <w:szCs w:val="24"/>
          </w:rPr>
          <w:fldChar w:fldCharType="end"/>
        </w:r>
      </w:hyperlink>
    </w:p>
    <w:p w14:paraId="14D76C34" w14:textId="77777777" w:rsidR="007C195A" w:rsidRPr="007C195A" w:rsidRDefault="008424E6" w:rsidP="007C195A">
      <w:pPr>
        <w:pStyle w:val="TOC2"/>
        <w:tabs>
          <w:tab w:val="right" w:leader="dot" w:pos="9017"/>
        </w:tabs>
        <w:spacing w:line="480" w:lineRule="auto"/>
        <w:rPr>
          <w:rFonts w:ascii="Times New Roman" w:eastAsiaTheme="minorEastAsia" w:hAnsi="Times New Roman"/>
          <w:noProof/>
          <w:sz w:val="24"/>
          <w:szCs w:val="24"/>
          <w:lang w:eastAsia="en-US"/>
        </w:rPr>
      </w:pPr>
      <w:hyperlink w:anchor="_Toc493384758" w:history="1">
        <w:r w:rsidR="007C195A" w:rsidRPr="007C195A">
          <w:rPr>
            <w:rStyle w:val="Hyperlink"/>
            <w:rFonts w:ascii="Times New Roman" w:hAnsi="Times New Roman"/>
            <w:b/>
            <w:noProof/>
            <w:sz w:val="24"/>
            <w:szCs w:val="24"/>
          </w:rPr>
          <w:t>1.1.0: Background of Banks</w:t>
        </w:r>
        <w:r w:rsidR="007C195A" w:rsidRPr="007C195A">
          <w:rPr>
            <w:rFonts w:ascii="Times New Roman" w:hAnsi="Times New Roman"/>
            <w:noProof/>
            <w:webHidden/>
            <w:sz w:val="24"/>
            <w:szCs w:val="24"/>
          </w:rPr>
          <w:tab/>
        </w:r>
        <w:r w:rsidR="007C195A" w:rsidRPr="007C195A">
          <w:rPr>
            <w:rFonts w:ascii="Times New Roman" w:hAnsi="Times New Roman"/>
            <w:noProof/>
            <w:webHidden/>
            <w:sz w:val="24"/>
            <w:szCs w:val="24"/>
          </w:rPr>
          <w:fldChar w:fldCharType="begin"/>
        </w:r>
        <w:r w:rsidR="007C195A" w:rsidRPr="007C195A">
          <w:rPr>
            <w:rFonts w:ascii="Times New Roman" w:hAnsi="Times New Roman"/>
            <w:noProof/>
            <w:webHidden/>
            <w:sz w:val="24"/>
            <w:szCs w:val="24"/>
          </w:rPr>
          <w:instrText xml:space="preserve"> PAGEREF _Toc493384758 \h </w:instrText>
        </w:r>
        <w:r w:rsidR="007C195A" w:rsidRPr="007C195A">
          <w:rPr>
            <w:rFonts w:ascii="Times New Roman" w:hAnsi="Times New Roman"/>
            <w:noProof/>
            <w:webHidden/>
            <w:sz w:val="24"/>
            <w:szCs w:val="24"/>
          </w:rPr>
        </w:r>
        <w:r w:rsidR="007C195A" w:rsidRPr="007C195A">
          <w:rPr>
            <w:rFonts w:ascii="Times New Roman" w:hAnsi="Times New Roman"/>
            <w:noProof/>
            <w:webHidden/>
            <w:sz w:val="24"/>
            <w:szCs w:val="24"/>
          </w:rPr>
          <w:fldChar w:fldCharType="separate"/>
        </w:r>
        <w:r w:rsidR="007C195A" w:rsidRPr="007C195A">
          <w:rPr>
            <w:rFonts w:ascii="Times New Roman" w:hAnsi="Times New Roman"/>
            <w:noProof/>
            <w:webHidden/>
            <w:sz w:val="24"/>
            <w:szCs w:val="24"/>
          </w:rPr>
          <w:t>7</w:t>
        </w:r>
        <w:r w:rsidR="007C195A" w:rsidRPr="007C195A">
          <w:rPr>
            <w:rFonts w:ascii="Times New Roman" w:hAnsi="Times New Roman"/>
            <w:noProof/>
            <w:webHidden/>
            <w:sz w:val="24"/>
            <w:szCs w:val="24"/>
          </w:rPr>
          <w:fldChar w:fldCharType="end"/>
        </w:r>
      </w:hyperlink>
    </w:p>
    <w:p w14:paraId="275EC130" w14:textId="77777777" w:rsidR="007C195A" w:rsidRPr="007C195A" w:rsidRDefault="008424E6" w:rsidP="007C195A">
      <w:pPr>
        <w:pStyle w:val="TOC2"/>
        <w:tabs>
          <w:tab w:val="right" w:leader="dot" w:pos="9017"/>
        </w:tabs>
        <w:spacing w:line="480" w:lineRule="auto"/>
        <w:rPr>
          <w:rFonts w:ascii="Times New Roman" w:eastAsiaTheme="minorEastAsia" w:hAnsi="Times New Roman"/>
          <w:noProof/>
          <w:sz w:val="24"/>
          <w:szCs w:val="24"/>
          <w:lang w:eastAsia="en-US"/>
        </w:rPr>
      </w:pPr>
      <w:hyperlink w:anchor="_Toc493384759" w:history="1">
        <w:r w:rsidR="007C195A" w:rsidRPr="007C195A">
          <w:rPr>
            <w:rStyle w:val="Hyperlink"/>
            <w:rFonts w:ascii="Times New Roman" w:hAnsi="Times New Roman"/>
            <w:b/>
            <w:noProof/>
            <w:sz w:val="24"/>
            <w:szCs w:val="24"/>
          </w:rPr>
          <w:t>1.1.1: Organization of the Study</w:t>
        </w:r>
        <w:r w:rsidR="007C195A" w:rsidRPr="007C195A">
          <w:rPr>
            <w:rFonts w:ascii="Times New Roman" w:hAnsi="Times New Roman"/>
            <w:noProof/>
            <w:webHidden/>
            <w:sz w:val="24"/>
            <w:szCs w:val="24"/>
          </w:rPr>
          <w:tab/>
        </w:r>
        <w:r w:rsidR="007C195A" w:rsidRPr="007C195A">
          <w:rPr>
            <w:rFonts w:ascii="Times New Roman" w:hAnsi="Times New Roman"/>
            <w:noProof/>
            <w:webHidden/>
            <w:sz w:val="24"/>
            <w:szCs w:val="24"/>
          </w:rPr>
          <w:fldChar w:fldCharType="begin"/>
        </w:r>
        <w:r w:rsidR="007C195A" w:rsidRPr="007C195A">
          <w:rPr>
            <w:rFonts w:ascii="Times New Roman" w:hAnsi="Times New Roman"/>
            <w:noProof/>
            <w:webHidden/>
            <w:sz w:val="24"/>
            <w:szCs w:val="24"/>
          </w:rPr>
          <w:instrText xml:space="preserve"> PAGEREF _Toc493384759 \h </w:instrText>
        </w:r>
        <w:r w:rsidR="007C195A" w:rsidRPr="007C195A">
          <w:rPr>
            <w:rFonts w:ascii="Times New Roman" w:hAnsi="Times New Roman"/>
            <w:noProof/>
            <w:webHidden/>
            <w:sz w:val="24"/>
            <w:szCs w:val="24"/>
          </w:rPr>
        </w:r>
        <w:r w:rsidR="007C195A" w:rsidRPr="007C195A">
          <w:rPr>
            <w:rFonts w:ascii="Times New Roman" w:hAnsi="Times New Roman"/>
            <w:noProof/>
            <w:webHidden/>
            <w:sz w:val="24"/>
            <w:szCs w:val="24"/>
          </w:rPr>
          <w:fldChar w:fldCharType="separate"/>
        </w:r>
        <w:r w:rsidR="007C195A" w:rsidRPr="007C195A">
          <w:rPr>
            <w:rFonts w:ascii="Times New Roman" w:hAnsi="Times New Roman"/>
            <w:noProof/>
            <w:webHidden/>
            <w:sz w:val="24"/>
            <w:szCs w:val="24"/>
          </w:rPr>
          <w:t>11</w:t>
        </w:r>
        <w:r w:rsidR="007C195A" w:rsidRPr="007C195A">
          <w:rPr>
            <w:rFonts w:ascii="Times New Roman" w:hAnsi="Times New Roman"/>
            <w:noProof/>
            <w:webHidden/>
            <w:sz w:val="24"/>
            <w:szCs w:val="24"/>
          </w:rPr>
          <w:fldChar w:fldCharType="end"/>
        </w:r>
      </w:hyperlink>
    </w:p>
    <w:p w14:paraId="79260E0C" w14:textId="77777777" w:rsidR="007C195A" w:rsidRPr="007C195A" w:rsidRDefault="008424E6" w:rsidP="007C195A">
      <w:pPr>
        <w:pStyle w:val="TOC1"/>
        <w:tabs>
          <w:tab w:val="right" w:leader="dot" w:pos="9017"/>
        </w:tabs>
        <w:spacing w:line="480" w:lineRule="auto"/>
        <w:rPr>
          <w:rFonts w:ascii="Times New Roman" w:eastAsiaTheme="minorEastAsia" w:hAnsi="Times New Roman"/>
          <w:noProof/>
          <w:sz w:val="24"/>
          <w:szCs w:val="24"/>
        </w:rPr>
      </w:pPr>
      <w:hyperlink w:anchor="_Toc493384760" w:history="1">
        <w:r w:rsidR="007C195A" w:rsidRPr="007C195A">
          <w:rPr>
            <w:rStyle w:val="Hyperlink"/>
            <w:rFonts w:ascii="Times New Roman" w:hAnsi="Times New Roman"/>
            <w:noProof/>
            <w:sz w:val="24"/>
            <w:szCs w:val="24"/>
          </w:rPr>
          <w:t>Chapter Two: Literature Review</w:t>
        </w:r>
        <w:r w:rsidR="007C195A" w:rsidRPr="007C195A">
          <w:rPr>
            <w:rFonts w:ascii="Times New Roman" w:hAnsi="Times New Roman"/>
            <w:noProof/>
            <w:webHidden/>
            <w:sz w:val="24"/>
            <w:szCs w:val="24"/>
          </w:rPr>
          <w:tab/>
        </w:r>
        <w:r w:rsidR="007C195A" w:rsidRPr="007C195A">
          <w:rPr>
            <w:rFonts w:ascii="Times New Roman" w:hAnsi="Times New Roman"/>
            <w:noProof/>
            <w:webHidden/>
            <w:sz w:val="24"/>
            <w:szCs w:val="24"/>
          </w:rPr>
          <w:fldChar w:fldCharType="begin"/>
        </w:r>
        <w:r w:rsidR="007C195A" w:rsidRPr="007C195A">
          <w:rPr>
            <w:rFonts w:ascii="Times New Roman" w:hAnsi="Times New Roman"/>
            <w:noProof/>
            <w:webHidden/>
            <w:sz w:val="24"/>
            <w:szCs w:val="24"/>
          </w:rPr>
          <w:instrText xml:space="preserve"> PAGEREF _Toc493384760 \h </w:instrText>
        </w:r>
        <w:r w:rsidR="007C195A" w:rsidRPr="007C195A">
          <w:rPr>
            <w:rFonts w:ascii="Times New Roman" w:hAnsi="Times New Roman"/>
            <w:noProof/>
            <w:webHidden/>
            <w:sz w:val="24"/>
            <w:szCs w:val="24"/>
          </w:rPr>
        </w:r>
        <w:r w:rsidR="007C195A" w:rsidRPr="007C195A">
          <w:rPr>
            <w:rFonts w:ascii="Times New Roman" w:hAnsi="Times New Roman"/>
            <w:noProof/>
            <w:webHidden/>
            <w:sz w:val="24"/>
            <w:szCs w:val="24"/>
          </w:rPr>
          <w:fldChar w:fldCharType="separate"/>
        </w:r>
        <w:r w:rsidR="007C195A" w:rsidRPr="007C195A">
          <w:rPr>
            <w:rFonts w:ascii="Times New Roman" w:hAnsi="Times New Roman"/>
            <w:noProof/>
            <w:webHidden/>
            <w:sz w:val="24"/>
            <w:szCs w:val="24"/>
          </w:rPr>
          <w:t>12</w:t>
        </w:r>
        <w:r w:rsidR="007C195A" w:rsidRPr="007C195A">
          <w:rPr>
            <w:rFonts w:ascii="Times New Roman" w:hAnsi="Times New Roman"/>
            <w:noProof/>
            <w:webHidden/>
            <w:sz w:val="24"/>
            <w:szCs w:val="24"/>
          </w:rPr>
          <w:fldChar w:fldCharType="end"/>
        </w:r>
      </w:hyperlink>
    </w:p>
    <w:p w14:paraId="43F5EABB" w14:textId="77777777" w:rsidR="007C195A" w:rsidRPr="007C195A" w:rsidRDefault="008424E6" w:rsidP="007C195A">
      <w:pPr>
        <w:pStyle w:val="TOC2"/>
        <w:tabs>
          <w:tab w:val="right" w:leader="dot" w:pos="9017"/>
        </w:tabs>
        <w:spacing w:line="480" w:lineRule="auto"/>
        <w:rPr>
          <w:rFonts w:ascii="Times New Roman" w:eastAsiaTheme="minorEastAsia" w:hAnsi="Times New Roman"/>
          <w:noProof/>
          <w:sz w:val="24"/>
          <w:szCs w:val="24"/>
          <w:lang w:eastAsia="en-US"/>
        </w:rPr>
      </w:pPr>
      <w:hyperlink w:anchor="_Toc493384761" w:history="1">
        <w:r w:rsidR="007C195A" w:rsidRPr="007C195A">
          <w:rPr>
            <w:rStyle w:val="Hyperlink"/>
            <w:rFonts w:ascii="Times New Roman" w:hAnsi="Times New Roman"/>
            <w:b/>
            <w:noProof/>
            <w:sz w:val="24"/>
            <w:szCs w:val="24"/>
          </w:rPr>
          <w:t>2.1: Introduction</w:t>
        </w:r>
        <w:r w:rsidR="007C195A" w:rsidRPr="007C195A">
          <w:rPr>
            <w:rFonts w:ascii="Times New Roman" w:hAnsi="Times New Roman"/>
            <w:noProof/>
            <w:webHidden/>
            <w:sz w:val="24"/>
            <w:szCs w:val="24"/>
          </w:rPr>
          <w:tab/>
        </w:r>
        <w:r w:rsidR="007C195A" w:rsidRPr="007C195A">
          <w:rPr>
            <w:rFonts w:ascii="Times New Roman" w:hAnsi="Times New Roman"/>
            <w:noProof/>
            <w:webHidden/>
            <w:sz w:val="24"/>
            <w:szCs w:val="24"/>
          </w:rPr>
          <w:fldChar w:fldCharType="begin"/>
        </w:r>
        <w:r w:rsidR="007C195A" w:rsidRPr="007C195A">
          <w:rPr>
            <w:rFonts w:ascii="Times New Roman" w:hAnsi="Times New Roman"/>
            <w:noProof/>
            <w:webHidden/>
            <w:sz w:val="24"/>
            <w:szCs w:val="24"/>
          </w:rPr>
          <w:instrText xml:space="preserve"> PAGEREF _Toc493384761 \h </w:instrText>
        </w:r>
        <w:r w:rsidR="007C195A" w:rsidRPr="007C195A">
          <w:rPr>
            <w:rFonts w:ascii="Times New Roman" w:hAnsi="Times New Roman"/>
            <w:noProof/>
            <w:webHidden/>
            <w:sz w:val="24"/>
            <w:szCs w:val="24"/>
          </w:rPr>
        </w:r>
        <w:r w:rsidR="007C195A" w:rsidRPr="007C195A">
          <w:rPr>
            <w:rFonts w:ascii="Times New Roman" w:hAnsi="Times New Roman"/>
            <w:noProof/>
            <w:webHidden/>
            <w:sz w:val="24"/>
            <w:szCs w:val="24"/>
          </w:rPr>
          <w:fldChar w:fldCharType="separate"/>
        </w:r>
        <w:r w:rsidR="007C195A" w:rsidRPr="007C195A">
          <w:rPr>
            <w:rFonts w:ascii="Times New Roman" w:hAnsi="Times New Roman"/>
            <w:noProof/>
            <w:webHidden/>
            <w:sz w:val="24"/>
            <w:szCs w:val="24"/>
          </w:rPr>
          <w:t>12</w:t>
        </w:r>
        <w:r w:rsidR="007C195A" w:rsidRPr="007C195A">
          <w:rPr>
            <w:rFonts w:ascii="Times New Roman" w:hAnsi="Times New Roman"/>
            <w:noProof/>
            <w:webHidden/>
            <w:sz w:val="24"/>
            <w:szCs w:val="24"/>
          </w:rPr>
          <w:fldChar w:fldCharType="end"/>
        </w:r>
      </w:hyperlink>
    </w:p>
    <w:p w14:paraId="0792D606" w14:textId="162A6ABB" w:rsidR="007C195A" w:rsidRPr="007C195A" w:rsidRDefault="008424E6" w:rsidP="007C195A">
      <w:pPr>
        <w:pStyle w:val="TOC2"/>
        <w:tabs>
          <w:tab w:val="right" w:leader="dot" w:pos="9017"/>
        </w:tabs>
        <w:spacing w:line="480" w:lineRule="auto"/>
        <w:rPr>
          <w:rFonts w:ascii="Times New Roman" w:eastAsiaTheme="minorEastAsia" w:hAnsi="Times New Roman"/>
          <w:noProof/>
          <w:sz w:val="24"/>
          <w:szCs w:val="24"/>
          <w:lang w:eastAsia="en-US"/>
        </w:rPr>
      </w:pPr>
      <w:hyperlink w:anchor="_Toc493384762" w:history="1">
        <w:r w:rsidR="007C195A" w:rsidRPr="007C195A">
          <w:rPr>
            <w:rStyle w:val="Hyperlink"/>
            <w:rFonts w:ascii="Times New Roman" w:hAnsi="Times New Roman"/>
            <w:b/>
            <w:noProof/>
            <w:sz w:val="24"/>
            <w:szCs w:val="24"/>
          </w:rPr>
          <w:t>2.2: Conceptual Framework</w:t>
        </w:r>
        <w:r w:rsidR="007C195A" w:rsidRPr="007C195A">
          <w:rPr>
            <w:rFonts w:ascii="Times New Roman" w:hAnsi="Times New Roman"/>
            <w:noProof/>
            <w:webHidden/>
            <w:sz w:val="24"/>
            <w:szCs w:val="24"/>
          </w:rPr>
          <w:tab/>
        </w:r>
        <w:r w:rsidR="007C195A" w:rsidRPr="007C195A">
          <w:rPr>
            <w:rFonts w:ascii="Times New Roman" w:hAnsi="Times New Roman"/>
            <w:noProof/>
            <w:webHidden/>
            <w:sz w:val="24"/>
            <w:szCs w:val="24"/>
          </w:rPr>
          <w:fldChar w:fldCharType="begin"/>
        </w:r>
        <w:r w:rsidR="007C195A" w:rsidRPr="007C195A">
          <w:rPr>
            <w:rFonts w:ascii="Times New Roman" w:hAnsi="Times New Roman"/>
            <w:noProof/>
            <w:webHidden/>
            <w:sz w:val="24"/>
            <w:szCs w:val="24"/>
          </w:rPr>
          <w:instrText xml:space="preserve"> PAGEREF _Toc493384762 \h </w:instrText>
        </w:r>
        <w:r w:rsidR="007C195A" w:rsidRPr="007C195A">
          <w:rPr>
            <w:rFonts w:ascii="Times New Roman" w:hAnsi="Times New Roman"/>
            <w:noProof/>
            <w:webHidden/>
            <w:sz w:val="24"/>
            <w:szCs w:val="24"/>
          </w:rPr>
        </w:r>
        <w:r w:rsidR="007C195A" w:rsidRPr="007C195A">
          <w:rPr>
            <w:rFonts w:ascii="Times New Roman" w:hAnsi="Times New Roman"/>
            <w:noProof/>
            <w:webHidden/>
            <w:sz w:val="24"/>
            <w:szCs w:val="24"/>
          </w:rPr>
          <w:fldChar w:fldCharType="separate"/>
        </w:r>
        <w:r w:rsidR="007C195A" w:rsidRPr="007C195A">
          <w:rPr>
            <w:rFonts w:ascii="Times New Roman" w:hAnsi="Times New Roman"/>
            <w:noProof/>
            <w:webHidden/>
            <w:sz w:val="24"/>
            <w:szCs w:val="24"/>
          </w:rPr>
          <w:t>12</w:t>
        </w:r>
        <w:r w:rsidR="007C195A" w:rsidRPr="007C195A">
          <w:rPr>
            <w:rFonts w:ascii="Times New Roman" w:hAnsi="Times New Roman"/>
            <w:noProof/>
            <w:webHidden/>
            <w:sz w:val="24"/>
            <w:szCs w:val="24"/>
          </w:rPr>
          <w:fldChar w:fldCharType="end"/>
        </w:r>
      </w:hyperlink>
    </w:p>
    <w:p w14:paraId="27294E84" w14:textId="77777777" w:rsidR="007C195A" w:rsidRPr="007C195A" w:rsidRDefault="008424E6" w:rsidP="007C195A">
      <w:pPr>
        <w:pStyle w:val="TOC2"/>
        <w:tabs>
          <w:tab w:val="right" w:leader="dot" w:pos="9017"/>
        </w:tabs>
        <w:spacing w:line="480" w:lineRule="auto"/>
        <w:rPr>
          <w:rFonts w:ascii="Times New Roman" w:eastAsiaTheme="minorEastAsia" w:hAnsi="Times New Roman"/>
          <w:noProof/>
          <w:sz w:val="24"/>
          <w:szCs w:val="24"/>
          <w:lang w:eastAsia="en-US"/>
        </w:rPr>
      </w:pPr>
      <w:hyperlink w:anchor="_Toc493384764" w:history="1">
        <w:r w:rsidR="007C195A" w:rsidRPr="007C195A">
          <w:rPr>
            <w:rStyle w:val="Hyperlink"/>
            <w:rFonts w:ascii="Times New Roman" w:hAnsi="Times New Roman"/>
            <w:b/>
            <w:noProof/>
            <w:sz w:val="24"/>
            <w:szCs w:val="24"/>
          </w:rPr>
          <w:t>2.2.1: Liquidity Risk</w:t>
        </w:r>
        <w:r w:rsidR="007C195A" w:rsidRPr="007C195A">
          <w:rPr>
            <w:rFonts w:ascii="Times New Roman" w:hAnsi="Times New Roman"/>
            <w:noProof/>
            <w:webHidden/>
            <w:sz w:val="24"/>
            <w:szCs w:val="24"/>
          </w:rPr>
          <w:tab/>
        </w:r>
        <w:r w:rsidR="007C195A" w:rsidRPr="007C195A">
          <w:rPr>
            <w:rFonts w:ascii="Times New Roman" w:hAnsi="Times New Roman"/>
            <w:noProof/>
            <w:webHidden/>
            <w:sz w:val="24"/>
            <w:szCs w:val="24"/>
          </w:rPr>
          <w:fldChar w:fldCharType="begin"/>
        </w:r>
        <w:r w:rsidR="007C195A" w:rsidRPr="007C195A">
          <w:rPr>
            <w:rFonts w:ascii="Times New Roman" w:hAnsi="Times New Roman"/>
            <w:noProof/>
            <w:webHidden/>
            <w:sz w:val="24"/>
            <w:szCs w:val="24"/>
          </w:rPr>
          <w:instrText xml:space="preserve"> PAGEREF _Toc493384764 \h </w:instrText>
        </w:r>
        <w:r w:rsidR="007C195A" w:rsidRPr="007C195A">
          <w:rPr>
            <w:rFonts w:ascii="Times New Roman" w:hAnsi="Times New Roman"/>
            <w:noProof/>
            <w:webHidden/>
            <w:sz w:val="24"/>
            <w:szCs w:val="24"/>
          </w:rPr>
        </w:r>
        <w:r w:rsidR="007C195A" w:rsidRPr="007C195A">
          <w:rPr>
            <w:rFonts w:ascii="Times New Roman" w:hAnsi="Times New Roman"/>
            <w:noProof/>
            <w:webHidden/>
            <w:sz w:val="24"/>
            <w:szCs w:val="24"/>
          </w:rPr>
          <w:fldChar w:fldCharType="separate"/>
        </w:r>
        <w:r w:rsidR="007C195A" w:rsidRPr="007C195A">
          <w:rPr>
            <w:rFonts w:ascii="Times New Roman" w:hAnsi="Times New Roman"/>
            <w:noProof/>
            <w:webHidden/>
            <w:sz w:val="24"/>
            <w:szCs w:val="24"/>
          </w:rPr>
          <w:t>13</w:t>
        </w:r>
        <w:r w:rsidR="007C195A" w:rsidRPr="007C195A">
          <w:rPr>
            <w:rFonts w:ascii="Times New Roman" w:hAnsi="Times New Roman"/>
            <w:noProof/>
            <w:webHidden/>
            <w:sz w:val="24"/>
            <w:szCs w:val="24"/>
          </w:rPr>
          <w:fldChar w:fldCharType="end"/>
        </w:r>
      </w:hyperlink>
    </w:p>
    <w:p w14:paraId="76B5E97A" w14:textId="77777777" w:rsidR="007C195A" w:rsidRPr="007C195A" w:rsidRDefault="008424E6" w:rsidP="007C195A">
      <w:pPr>
        <w:pStyle w:val="TOC2"/>
        <w:tabs>
          <w:tab w:val="right" w:leader="dot" w:pos="9017"/>
        </w:tabs>
        <w:spacing w:line="480" w:lineRule="auto"/>
        <w:rPr>
          <w:rFonts w:ascii="Times New Roman" w:eastAsiaTheme="minorEastAsia" w:hAnsi="Times New Roman"/>
          <w:noProof/>
          <w:sz w:val="24"/>
          <w:szCs w:val="24"/>
          <w:lang w:eastAsia="en-US"/>
        </w:rPr>
      </w:pPr>
      <w:hyperlink w:anchor="_Toc493384765" w:history="1">
        <w:r w:rsidR="007C195A" w:rsidRPr="007C195A">
          <w:rPr>
            <w:rStyle w:val="Hyperlink"/>
            <w:rFonts w:ascii="Times New Roman" w:hAnsi="Times New Roman"/>
            <w:b/>
            <w:noProof/>
            <w:sz w:val="24"/>
            <w:szCs w:val="24"/>
          </w:rPr>
          <w:t>2.2.2: Currency Risk</w:t>
        </w:r>
        <w:r w:rsidR="007C195A" w:rsidRPr="007C195A">
          <w:rPr>
            <w:rFonts w:ascii="Times New Roman" w:hAnsi="Times New Roman"/>
            <w:noProof/>
            <w:webHidden/>
            <w:sz w:val="24"/>
            <w:szCs w:val="24"/>
          </w:rPr>
          <w:tab/>
        </w:r>
        <w:r w:rsidR="007C195A" w:rsidRPr="007C195A">
          <w:rPr>
            <w:rFonts w:ascii="Times New Roman" w:hAnsi="Times New Roman"/>
            <w:noProof/>
            <w:webHidden/>
            <w:sz w:val="24"/>
            <w:szCs w:val="24"/>
          </w:rPr>
          <w:fldChar w:fldCharType="begin"/>
        </w:r>
        <w:r w:rsidR="007C195A" w:rsidRPr="007C195A">
          <w:rPr>
            <w:rFonts w:ascii="Times New Roman" w:hAnsi="Times New Roman"/>
            <w:noProof/>
            <w:webHidden/>
            <w:sz w:val="24"/>
            <w:szCs w:val="24"/>
          </w:rPr>
          <w:instrText xml:space="preserve"> PAGEREF _Toc493384765 \h </w:instrText>
        </w:r>
        <w:r w:rsidR="007C195A" w:rsidRPr="007C195A">
          <w:rPr>
            <w:rFonts w:ascii="Times New Roman" w:hAnsi="Times New Roman"/>
            <w:noProof/>
            <w:webHidden/>
            <w:sz w:val="24"/>
            <w:szCs w:val="24"/>
          </w:rPr>
        </w:r>
        <w:r w:rsidR="007C195A" w:rsidRPr="007C195A">
          <w:rPr>
            <w:rFonts w:ascii="Times New Roman" w:hAnsi="Times New Roman"/>
            <w:noProof/>
            <w:webHidden/>
            <w:sz w:val="24"/>
            <w:szCs w:val="24"/>
          </w:rPr>
          <w:fldChar w:fldCharType="separate"/>
        </w:r>
        <w:r w:rsidR="007C195A" w:rsidRPr="007C195A">
          <w:rPr>
            <w:rFonts w:ascii="Times New Roman" w:hAnsi="Times New Roman"/>
            <w:noProof/>
            <w:webHidden/>
            <w:sz w:val="24"/>
            <w:szCs w:val="24"/>
          </w:rPr>
          <w:t>15</w:t>
        </w:r>
        <w:r w:rsidR="007C195A" w:rsidRPr="007C195A">
          <w:rPr>
            <w:rFonts w:ascii="Times New Roman" w:hAnsi="Times New Roman"/>
            <w:noProof/>
            <w:webHidden/>
            <w:sz w:val="24"/>
            <w:szCs w:val="24"/>
          </w:rPr>
          <w:fldChar w:fldCharType="end"/>
        </w:r>
      </w:hyperlink>
    </w:p>
    <w:p w14:paraId="3BCAF11F" w14:textId="77777777" w:rsidR="007C195A" w:rsidRPr="007C195A" w:rsidRDefault="008424E6" w:rsidP="007C195A">
      <w:pPr>
        <w:pStyle w:val="TOC2"/>
        <w:tabs>
          <w:tab w:val="right" w:leader="dot" w:pos="9017"/>
        </w:tabs>
        <w:spacing w:line="480" w:lineRule="auto"/>
        <w:rPr>
          <w:rFonts w:ascii="Times New Roman" w:eastAsiaTheme="minorEastAsia" w:hAnsi="Times New Roman"/>
          <w:noProof/>
          <w:sz w:val="24"/>
          <w:szCs w:val="24"/>
          <w:lang w:eastAsia="en-US"/>
        </w:rPr>
      </w:pPr>
      <w:hyperlink w:anchor="_Toc493384766" w:history="1">
        <w:r w:rsidR="007C195A" w:rsidRPr="007C195A">
          <w:rPr>
            <w:rStyle w:val="Hyperlink"/>
            <w:rFonts w:ascii="Times New Roman" w:hAnsi="Times New Roman"/>
            <w:b/>
            <w:noProof/>
            <w:sz w:val="24"/>
            <w:szCs w:val="24"/>
          </w:rPr>
          <w:t>2.2.3: Interest Rate Risk</w:t>
        </w:r>
        <w:r w:rsidR="007C195A" w:rsidRPr="007C195A">
          <w:rPr>
            <w:rFonts w:ascii="Times New Roman" w:hAnsi="Times New Roman"/>
            <w:noProof/>
            <w:webHidden/>
            <w:sz w:val="24"/>
            <w:szCs w:val="24"/>
          </w:rPr>
          <w:tab/>
        </w:r>
        <w:r w:rsidR="007C195A" w:rsidRPr="007C195A">
          <w:rPr>
            <w:rFonts w:ascii="Times New Roman" w:hAnsi="Times New Roman"/>
            <w:noProof/>
            <w:webHidden/>
            <w:sz w:val="24"/>
            <w:szCs w:val="24"/>
          </w:rPr>
          <w:fldChar w:fldCharType="begin"/>
        </w:r>
        <w:r w:rsidR="007C195A" w:rsidRPr="007C195A">
          <w:rPr>
            <w:rFonts w:ascii="Times New Roman" w:hAnsi="Times New Roman"/>
            <w:noProof/>
            <w:webHidden/>
            <w:sz w:val="24"/>
            <w:szCs w:val="24"/>
          </w:rPr>
          <w:instrText xml:space="preserve"> PAGEREF _Toc493384766 \h </w:instrText>
        </w:r>
        <w:r w:rsidR="007C195A" w:rsidRPr="007C195A">
          <w:rPr>
            <w:rFonts w:ascii="Times New Roman" w:hAnsi="Times New Roman"/>
            <w:noProof/>
            <w:webHidden/>
            <w:sz w:val="24"/>
            <w:szCs w:val="24"/>
          </w:rPr>
        </w:r>
        <w:r w:rsidR="007C195A" w:rsidRPr="007C195A">
          <w:rPr>
            <w:rFonts w:ascii="Times New Roman" w:hAnsi="Times New Roman"/>
            <w:noProof/>
            <w:webHidden/>
            <w:sz w:val="24"/>
            <w:szCs w:val="24"/>
          </w:rPr>
          <w:fldChar w:fldCharType="separate"/>
        </w:r>
        <w:r w:rsidR="007C195A" w:rsidRPr="007C195A">
          <w:rPr>
            <w:rFonts w:ascii="Times New Roman" w:hAnsi="Times New Roman"/>
            <w:noProof/>
            <w:webHidden/>
            <w:sz w:val="24"/>
            <w:szCs w:val="24"/>
          </w:rPr>
          <w:t>16</w:t>
        </w:r>
        <w:r w:rsidR="007C195A" w:rsidRPr="007C195A">
          <w:rPr>
            <w:rFonts w:ascii="Times New Roman" w:hAnsi="Times New Roman"/>
            <w:noProof/>
            <w:webHidden/>
            <w:sz w:val="24"/>
            <w:szCs w:val="24"/>
          </w:rPr>
          <w:fldChar w:fldCharType="end"/>
        </w:r>
      </w:hyperlink>
    </w:p>
    <w:p w14:paraId="7390F937" w14:textId="77777777" w:rsidR="007C195A" w:rsidRPr="007C195A" w:rsidRDefault="008424E6" w:rsidP="007C195A">
      <w:pPr>
        <w:pStyle w:val="TOC2"/>
        <w:tabs>
          <w:tab w:val="right" w:leader="dot" w:pos="9017"/>
        </w:tabs>
        <w:spacing w:line="480" w:lineRule="auto"/>
        <w:rPr>
          <w:rFonts w:ascii="Times New Roman" w:eastAsiaTheme="minorEastAsia" w:hAnsi="Times New Roman"/>
          <w:noProof/>
          <w:sz w:val="24"/>
          <w:szCs w:val="24"/>
          <w:lang w:eastAsia="en-US"/>
        </w:rPr>
      </w:pPr>
      <w:hyperlink w:anchor="_Toc493384767" w:history="1">
        <w:r w:rsidR="007C195A" w:rsidRPr="007C195A">
          <w:rPr>
            <w:rStyle w:val="Hyperlink"/>
            <w:rFonts w:ascii="Times New Roman" w:hAnsi="Times New Roman"/>
            <w:b/>
            <w:noProof/>
            <w:sz w:val="24"/>
            <w:szCs w:val="24"/>
          </w:rPr>
          <w:t>2.3: Categories of Risk</w:t>
        </w:r>
        <w:r w:rsidR="007C195A" w:rsidRPr="007C195A">
          <w:rPr>
            <w:rFonts w:ascii="Times New Roman" w:hAnsi="Times New Roman"/>
            <w:noProof/>
            <w:webHidden/>
            <w:sz w:val="24"/>
            <w:szCs w:val="24"/>
          </w:rPr>
          <w:tab/>
        </w:r>
        <w:r w:rsidR="007C195A" w:rsidRPr="007C195A">
          <w:rPr>
            <w:rFonts w:ascii="Times New Roman" w:hAnsi="Times New Roman"/>
            <w:noProof/>
            <w:webHidden/>
            <w:sz w:val="24"/>
            <w:szCs w:val="24"/>
          </w:rPr>
          <w:fldChar w:fldCharType="begin"/>
        </w:r>
        <w:r w:rsidR="007C195A" w:rsidRPr="007C195A">
          <w:rPr>
            <w:rFonts w:ascii="Times New Roman" w:hAnsi="Times New Roman"/>
            <w:noProof/>
            <w:webHidden/>
            <w:sz w:val="24"/>
            <w:szCs w:val="24"/>
          </w:rPr>
          <w:instrText xml:space="preserve"> PAGEREF _Toc493384767 \h </w:instrText>
        </w:r>
        <w:r w:rsidR="007C195A" w:rsidRPr="007C195A">
          <w:rPr>
            <w:rFonts w:ascii="Times New Roman" w:hAnsi="Times New Roman"/>
            <w:noProof/>
            <w:webHidden/>
            <w:sz w:val="24"/>
            <w:szCs w:val="24"/>
          </w:rPr>
        </w:r>
        <w:r w:rsidR="007C195A" w:rsidRPr="007C195A">
          <w:rPr>
            <w:rFonts w:ascii="Times New Roman" w:hAnsi="Times New Roman"/>
            <w:noProof/>
            <w:webHidden/>
            <w:sz w:val="24"/>
            <w:szCs w:val="24"/>
          </w:rPr>
          <w:fldChar w:fldCharType="separate"/>
        </w:r>
        <w:r w:rsidR="007C195A" w:rsidRPr="007C195A">
          <w:rPr>
            <w:rFonts w:ascii="Times New Roman" w:hAnsi="Times New Roman"/>
            <w:noProof/>
            <w:webHidden/>
            <w:sz w:val="24"/>
            <w:szCs w:val="24"/>
          </w:rPr>
          <w:t>18</w:t>
        </w:r>
        <w:r w:rsidR="007C195A" w:rsidRPr="007C195A">
          <w:rPr>
            <w:rFonts w:ascii="Times New Roman" w:hAnsi="Times New Roman"/>
            <w:noProof/>
            <w:webHidden/>
            <w:sz w:val="24"/>
            <w:szCs w:val="24"/>
          </w:rPr>
          <w:fldChar w:fldCharType="end"/>
        </w:r>
      </w:hyperlink>
    </w:p>
    <w:p w14:paraId="1BB5B3B6" w14:textId="77777777" w:rsidR="007C195A" w:rsidRPr="007C195A" w:rsidRDefault="008424E6" w:rsidP="007C195A">
      <w:pPr>
        <w:pStyle w:val="TOC2"/>
        <w:tabs>
          <w:tab w:val="right" w:leader="dot" w:pos="9017"/>
        </w:tabs>
        <w:spacing w:line="480" w:lineRule="auto"/>
        <w:rPr>
          <w:rFonts w:ascii="Times New Roman" w:eastAsiaTheme="minorEastAsia" w:hAnsi="Times New Roman"/>
          <w:noProof/>
          <w:sz w:val="24"/>
          <w:szCs w:val="24"/>
          <w:lang w:eastAsia="en-US"/>
        </w:rPr>
      </w:pPr>
      <w:hyperlink w:anchor="_Toc493384768" w:history="1">
        <w:r w:rsidR="007C195A" w:rsidRPr="007C195A">
          <w:rPr>
            <w:rStyle w:val="Hyperlink"/>
            <w:rFonts w:ascii="Times New Roman" w:hAnsi="Times New Roman"/>
            <w:b/>
            <w:noProof/>
            <w:sz w:val="24"/>
            <w:szCs w:val="24"/>
          </w:rPr>
          <w:t>2.3.2: Market Risk</w:t>
        </w:r>
        <w:r w:rsidR="007C195A" w:rsidRPr="007C195A">
          <w:rPr>
            <w:rFonts w:ascii="Times New Roman" w:hAnsi="Times New Roman"/>
            <w:noProof/>
            <w:webHidden/>
            <w:sz w:val="24"/>
            <w:szCs w:val="24"/>
          </w:rPr>
          <w:tab/>
        </w:r>
        <w:r w:rsidR="007C195A" w:rsidRPr="007C195A">
          <w:rPr>
            <w:rFonts w:ascii="Times New Roman" w:hAnsi="Times New Roman"/>
            <w:noProof/>
            <w:webHidden/>
            <w:sz w:val="24"/>
            <w:szCs w:val="24"/>
          </w:rPr>
          <w:fldChar w:fldCharType="begin"/>
        </w:r>
        <w:r w:rsidR="007C195A" w:rsidRPr="007C195A">
          <w:rPr>
            <w:rFonts w:ascii="Times New Roman" w:hAnsi="Times New Roman"/>
            <w:noProof/>
            <w:webHidden/>
            <w:sz w:val="24"/>
            <w:szCs w:val="24"/>
          </w:rPr>
          <w:instrText xml:space="preserve"> PAGEREF _Toc493384768 \h </w:instrText>
        </w:r>
        <w:r w:rsidR="007C195A" w:rsidRPr="007C195A">
          <w:rPr>
            <w:rFonts w:ascii="Times New Roman" w:hAnsi="Times New Roman"/>
            <w:noProof/>
            <w:webHidden/>
            <w:sz w:val="24"/>
            <w:szCs w:val="24"/>
          </w:rPr>
        </w:r>
        <w:r w:rsidR="007C195A" w:rsidRPr="007C195A">
          <w:rPr>
            <w:rFonts w:ascii="Times New Roman" w:hAnsi="Times New Roman"/>
            <w:noProof/>
            <w:webHidden/>
            <w:sz w:val="24"/>
            <w:szCs w:val="24"/>
          </w:rPr>
          <w:fldChar w:fldCharType="separate"/>
        </w:r>
        <w:r w:rsidR="007C195A" w:rsidRPr="007C195A">
          <w:rPr>
            <w:rFonts w:ascii="Times New Roman" w:hAnsi="Times New Roman"/>
            <w:noProof/>
            <w:webHidden/>
            <w:sz w:val="24"/>
            <w:szCs w:val="24"/>
          </w:rPr>
          <w:t>19</w:t>
        </w:r>
        <w:r w:rsidR="007C195A" w:rsidRPr="007C195A">
          <w:rPr>
            <w:rFonts w:ascii="Times New Roman" w:hAnsi="Times New Roman"/>
            <w:noProof/>
            <w:webHidden/>
            <w:sz w:val="24"/>
            <w:szCs w:val="24"/>
          </w:rPr>
          <w:fldChar w:fldCharType="end"/>
        </w:r>
      </w:hyperlink>
    </w:p>
    <w:p w14:paraId="24BC02FE" w14:textId="77777777" w:rsidR="007C195A" w:rsidRPr="007C195A" w:rsidRDefault="008424E6" w:rsidP="007C195A">
      <w:pPr>
        <w:pStyle w:val="TOC2"/>
        <w:tabs>
          <w:tab w:val="right" w:leader="dot" w:pos="9017"/>
        </w:tabs>
        <w:spacing w:line="480" w:lineRule="auto"/>
        <w:rPr>
          <w:rFonts w:ascii="Times New Roman" w:eastAsiaTheme="minorEastAsia" w:hAnsi="Times New Roman"/>
          <w:noProof/>
          <w:sz w:val="24"/>
          <w:szCs w:val="24"/>
          <w:lang w:eastAsia="en-US"/>
        </w:rPr>
      </w:pPr>
      <w:hyperlink w:anchor="_Toc493384769" w:history="1">
        <w:r w:rsidR="007C195A" w:rsidRPr="007C195A">
          <w:rPr>
            <w:rStyle w:val="Hyperlink"/>
            <w:rFonts w:ascii="Times New Roman" w:hAnsi="Times New Roman"/>
            <w:b/>
            <w:noProof/>
            <w:sz w:val="24"/>
            <w:szCs w:val="24"/>
          </w:rPr>
          <w:t>2.3.3: Operational Risk</w:t>
        </w:r>
        <w:r w:rsidR="007C195A" w:rsidRPr="007C195A">
          <w:rPr>
            <w:rFonts w:ascii="Times New Roman" w:hAnsi="Times New Roman"/>
            <w:noProof/>
            <w:webHidden/>
            <w:sz w:val="24"/>
            <w:szCs w:val="24"/>
          </w:rPr>
          <w:tab/>
        </w:r>
        <w:r w:rsidR="007C195A" w:rsidRPr="007C195A">
          <w:rPr>
            <w:rFonts w:ascii="Times New Roman" w:hAnsi="Times New Roman"/>
            <w:noProof/>
            <w:webHidden/>
            <w:sz w:val="24"/>
            <w:szCs w:val="24"/>
          </w:rPr>
          <w:fldChar w:fldCharType="begin"/>
        </w:r>
        <w:r w:rsidR="007C195A" w:rsidRPr="007C195A">
          <w:rPr>
            <w:rFonts w:ascii="Times New Roman" w:hAnsi="Times New Roman"/>
            <w:noProof/>
            <w:webHidden/>
            <w:sz w:val="24"/>
            <w:szCs w:val="24"/>
          </w:rPr>
          <w:instrText xml:space="preserve"> PAGEREF _Toc493384769 \h </w:instrText>
        </w:r>
        <w:r w:rsidR="007C195A" w:rsidRPr="007C195A">
          <w:rPr>
            <w:rFonts w:ascii="Times New Roman" w:hAnsi="Times New Roman"/>
            <w:noProof/>
            <w:webHidden/>
            <w:sz w:val="24"/>
            <w:szCs w:val="24"/>
          </w:rPr>
        </w:r>
        <w:r w:rsidR="007C195A" w:rsidRPr="007C195A">
          <w:rPr>
            <w:rFonts w:ascii="Times New Roman" w:hAnsi="Times New Roman"/>
            <w:noProof/>
            <w:webHidden/>
            <w:sz w:val="24"/>
            <w:szCs w:val="24"/>
          </w:rPr>
          <w:fldChar w:fldCharType="separate"/>
        </w:r>
        <w:r w:rsidR="007C195A" w:rsidRPr="007C195A">
          <w:rPr>
            <w:rFonts w:ascii="Times New Roman" w:hAnsi="Times New Roman"/>
            <w:noProof/>
            <w:webHidden/>
            <w:sz w:val="24"/>
            <w:szCs w:val="24"/>
          </w:rPr>
          <w:t>20</w:t>
        </w:r>
        <w:r w:rsidR="007C195A" w:rsidRPr="007C195A">
          <w:rPr>
            <w:rFonts w:ascii="Times New Roman" w:hAnsi="Times New Roman"/>
            <w:noProof/>
            <w:webHidden/>
            <w:sz w:val="24"/>
            <w:szCs w:val="24"/>
          </w:rPr>
          <w:fldChar w:fldCharType="end"/>
        </w:r>
      </w:hyperlink>
    </w:p>
    <w:p w14:paraId="5BCB94C0" w14:textId="77777777" w:rsidR="007C195A" w:rsidRPr="007C195A" w:rsidRDefault="008424E6" w:rsidP="007C195A">
      <w:pPr>
        <w:pStyle w:val="TOC2"/>
        <w:tabs>
          <w:tab w:val="right" w:leader="dot" w:pos="9017"/>
        </w:tabs>
        <w:spacing w:line="480" w:lineRule="auto"/>
        <w:rPr>
          <w:rFonts w:ascii="Times New Roman" w:eastAsiaTheme="minorEastAsia" w:hAnsi="Times New Roman"/>
          <w:noProof/>
          <w:sz w:val="24"/>
          <w:szCs w:val="24"/>
          <w:lang w:eastAsia="en-US"/>
        </w:rPr>
      </w:pPr>
      <w:hyperlink w:anchor="_Toc493384770" w:history="1">
        <w:r w:rsidR="007C195A" w:rsidRPr="007C195A">
          <w:rPr>
            <w:rStyle w:val="Hyperlink"/>
            <w:rFonts w:ascii="Times New Roman" w:hAnsi="Times New Roman"/>
            <w:b/>
            <w:noProof/>
            <w:sz w:val="24"/>
            <w:szCs w:val="24"/>
          </w:rPr>
          <w:t>2.3.4: Country Risk</w:t>
        </w:r>
        <w:r w:rsidR="007C195A" w:rsidRPr="007C195A">
          <w:rPr>
            <w:rFonts w:ascii="Times New Roman" w:hAnsi="Times New Roman"/>
            <w:noProof/>
            <w:webHidden/>
            <w:sz w:val="24"/>
            <w:szCs w:val="24"/>
          </w:rPr>
          <w:tab/>
        </w:r>
        <w:r w:rsidR="007C195A" w:rsidRPr="007C195A">
          <w:rPr>
            <w:rFonts w:ascii="Times New Roman" w:hAnsi="Times New Roman"/>
            <w:noProof/>
            <w:webHidden/>
            <w:sz w:val="24"/>
            <w:szCs w:val="24"/>
          </w:rPr>
          <w:fldChar w:fldCharType="begin"/>
        </w:r>
        <w:r w:rsidR="007C195A" w:rsidRPr="007C195A">
          <w:rPr>
            <w:rFonts w:ascii="Times New Roman" w:hAnsi="Times New Roman"/>
            <w:noProof/>
            <w:webHidden/>
            <w:sz w:val="24"/>
            <w:szCs w:val="24"/>
          </w:rPr>
          <w:instrText xml:space="preserve"> PAGEREF _Toc493384770 \h </w:instrText>
        </w:r>
        <w:r w:rsidR="007C195A" w:rsidRPr="007C195A">
          <w:rPr>
            <w:rFonts w:ascii="Times New Roman" w:hAnsi="Times New Roman"/>
            <w:noProof/>
            <w:webHidden/>
            <w:sz w:val="24"/>
            <w:szCs w:val="24"/>
          </w:rPr>
        </w:r>
        <w:r w:rsidR="007C195A" w:rsidRPr="007C195A">
          <w:rPr>
            <w:rFonts w:ascii="Times New Roman" w:hAnsi="Times New Roman"/>
            <w:noProof/>
            <w:webHidden/>
            <w:sz w:val="24"/>
            <w:szCs w:val="24"/>
          </w:rPr>
          <w:fldChar w:fldCharType="separate"/>
        </w:r>
        <w:r w:rsidR="007C195A" w:rsidRPr="007C195A">
          <w:rPr>
            <w:rFonts w:ascii="Times New Roman" w:hAnsi="Times New Roman"/>
            <w:noProof/>
            <w:webHidden/>
            <w:sz w:val="24"/>
            <w:szCs w:val="24"/>
          </w:rPr>
          <w:t>20</w:t>
        </w:r>
        <w:r w:rsidR="007C195A" w:rsidRPr="007C195A">
          <w:rPr>
            <w:rFonts w:ascii="Times New Roman" w:hAnsi="Times New Roman"/>
            <w:noProof/>
            <w:webHidden/>
            <w:sz w:val="24"/>
            <w:szCs w:val="24"/>
          </w:rPr>
          <w:fldChar w:fldCharType="end"/>
        </w:r>
      </w:hyperlink>
    </w:p>
    <w:p w14:paraId="2C1678B8" w14:textId="77777777" w:rsidR="007C195A" w:rsidRPr="007C195A" w:rsidRDefault="008424E6" w:rsidP="007C195A">
      <w:pPr>
        <w:pStyle w:val="TOC2"/>
        <w:tabs>
          <w:tab w:val="right" w:leader="dot" w:pos="9017"/>
        </w:tabs>
        <w:spacing w:line="480" w:lineRule="auto"/>
        <w:rPr>
          <w:rFonts w:ascii="Times New Roman" w:eastAsiaTheme="minorEastAsia" w:hAnsi="Times New Roman"/>
          <w:noProof/>
          <w:sz w:val="24"/>
          <w:szCs w:val="24"/>
          <w:lang w:eastAsia="en-US"/>
        </w:rPr>
      </w:pPr>
      <w:hyperlink w:anchor="_Toc493384771" w:history="1">
        <w:r w:rsidR="007C195A" w:rsidRPr="007C195A">
          <w:rPr>
            <w:rStyle w:val="Hyperlink"/>
            <w:rFonts w:ascii="Times New Roman" w:hAnsi="Times New Roman"/>
            <w:b/>
            <w:noProof/>
            <w:sz w:val="24"/>
            <w:szCs w:val="24"/>
          </w:rPr>
          <w:t>2.3.5: Reputation Risk</w:t>
        </w:r>
        <w:r w:rsidR="007C195A" w:rsidRPr="007C195A">
          <w:rPr>
            <w:rFonts w:ascii="Times New Roman" w:hAnsi="Times New Roman"/>
            <w:noProof/>
            <w:webHidden/>
            <w:sz w:val="24"/>
            <w:szCs w:val="24"/>
          </w:rPr>
          <w:tab/>
        </w:r>
        <w:r w:rsidR="007C195A" w:rsidRPr="007C195A">
          <w:rPr>
            <w:rFonts w:ascii="Times New Roman" w:hAnsi="Times New Roman"/>
            <w:noProof/>
            <w:webHidden/>
            <w:sz w:val="24"/>
            <w:szCs w:val="24"/>
          </w:rPr>
          <w:fldChar w:fldCharType="begin"/>
        </w:r>
        <w:r w:rsidR="007C195A" w:rsidRPr="007C195A">
          <w:rPr>
            <w:rFonts w:ascii="Times New Roman" w:hAnsi="Times New Roman"/>
            <w:noProof/>
            <w:webHidden/>
            <w:sz w:val="24"/>
            <w:szCs w:val="24"/>
          </w:rPr>
          <w:instrText xml:space="preserve"> PAGEREF _Toc493384771 \h </w:instrText>
        </w:r>
        <w:r w:rsidR="007C195A" w:rsidRPr="007C195A">
          <w:rPr>
            <w:rFonts w:ascii="Times New Roman" w:hAnsi="Times New Roman"/>
            <w:noProof/>
            <w:webHidden/>
            <w:sz w:val="24"/>
            <w:szCs w:val="24"/>
          </w:rPr>
        </w:r>
        <w:r w:rsidR="007C195A" w:rsidRPr="007C195A">
          <w:rPr>
            <w:rFonts w:ascii="Times New Roman" w:hAnsi="Times New Roman"/>
            <w:noProof/>
            <w:webHidden/>
            <w:sz w:val="24"/>
            <w:szCs w:val="24"/>
          </w:rPr>
          <w:fldChar w:fldCharType="separate"/>
        </w:r>
        <w:r w:rsidR="007C195A" w:rsidRPr="007C195A">
          <w:rPr>
            <w:rFonts w:ascii="Times New Roman" w:hAnsi="Times New Roman"/>
            <w:noProof/>
            <w:webHidden/>
            <w:sz w:val="24"/>
            <w:szCs w:val="24"/>
          </w:rPr>
          <w:t>21</w:t>
        </w:r>
        <w:r w:rsidR="007C195A" w:rsidRPr="007C195A">
          <w:rPr>
            <w:rFonts w:ascii="Times New Roman" w:hAnsi="Times New Roman"/>
            <w:noProof/>
            <w:webHidden/>
            <w:sz w:val="24"/>
            <w:szCs w:val="24"/>
          </w:rPr>
          <w:fldChar w:fldCharType="end"/>
        </w:r>
      </w:hyperlink>
    </w:p>
    <w:p w14:paraId="7522050E" w14:textId="77777777" w:rsidR="007C195A" w:rsidRPr="007C195A" w:rsidRDefault="008424E6" w:rsidP="007C195A">
      <w:pPr>
        <w:pStyle w:val="TOC2"/>
        <w:tabs>
          <w:tab w:val="right" w:leader="dot" w:pos="9017"/>
        </w:tabs>
        <w:spacing w:line="480" w:lineRule="auto"/>
        <w:rPr>
          <w:rFonts w:ascii="Times New Roman" w:eastAsiaTheme="minorEastAsia" w:hAnsi="Times New Roman"/>
          <w:noProof/>
          <w:sz w:val="24"/>
          <w:szCs w:val="24"/>
          <w:lang w:eastAsia="en-US"/>
        </w:rPr>
      </w:pPr>
      <w:hyperlink w:anchor="_Toc493384772" w:history="1">
        <w:r w:rsidR="007C195A" w:rsidRPr="007C195A">
          <w:rPr>
            <w:rStyle w:val="Hyperlink"/>
            <w:rFonts w:ascii="Times New Roman" w:hAnsi="Times New Roman"/>
            <w:b/>
            <w:noProof/>
            <w:sz w:val="24"/>
            <w:szCs w:val="24"/>
          </w:rPr>
          <w:t>2.3.6: Business and Strategic Risk</w:t>
        </w:r>
        <w:r w:rsidR="007C195A" w:rsidRPr="007C195A">
          <w:rPr>
            <w:rFonts w:ascii="Times New Roman" w:hAnsi="Times New Roman"/>
            <w:noProof/>
            <w:webHidden/>
            <w:sz w:val="24"/>
            <w:szCs w:val="24"/>
          </w:rPr>
          <w:tab/>
        </w:r>
        <w:r w:rsidR="007C195A" w:rsidRPr="007C195A">
          <w:rPr>
            <w:rFonts w:ascii="Times New Roman" w:hAnsi="Times New Roman"/>
            <w:noProof/>
            <w:webHidden/>
            <w:sz w:val="24"/>
            <w:szCs w:val="24"/>
          </w:rPr>
          <w:fldChar w:fldCharType="begin"/>
        </w:r>
        <w:r w:rsidR="007C195A" w:rsidRPr="007C195A">
          <w:rPr>
            <w:rFonts w:ascii="Times New Roman" w:hAnsi="Times New Roman"/>
            <w:noProof/>
            <w:webHidden/>
            <w:sz w:val="24"/>
            <w:szCs w:val="24"/>
          </w:rPr>
          <w:instrText xml:space="preserve"> PAGEREF _Toc493384772 \h </w:instrText>
        </w:r>
        <w:r w:rsidR="007C195A" w:rsidRPr="007C195A">
          <w:rPr>
            <w:rFonts w:ascii="Times New Roman" w:hAnsi="Times New Roman"/>
            <w:noProof/>
            <w:webHidden/>
            <w:sz w:val="24"/>
            <w:szCs w:val="24"/>
          </w:rPr>
        </w:r>
        <w:r w:rsidR="007C195A" w:rsidRPr="007C195A">
          <w:rPr>
            <w:rFonts w:ascii="Times New Roman" w:hAnsi="Times New Roman"/>
            <w:noProof/>
            <w:webHidden/>
            <w:sz w:val="24"/>
            <w:szCs w:val="24"/>
          </w:rPr>
          <w:fldChar w:fldCharType="separate"/>
        </w:r>
        <w:r w:rsidR="007C195A" w:rsidRPr="007C195A">
          <w:rPr>
            <w:rFonts w:ascii="Times New Roman" w:hAnsi="Times New Roman"/>
            <w:noProof/>
            <w:webHidden/>
            <w:sz w:val="24"/>
            <w:szCs w:val="24"/>
          </w:rPr>
          <w:t>21</w:t>
        </w:r>
        <w:r w:rsidR="007C195A" w:rsidRPr="007C195A">
          <w:rPr>
            <w:rFonts w:ascii="Times New Roman" w:hAnsi="Times New Roman"/>
            <w:noProof/>
            <w:webHidden/>
            <w:sz w:val="24"/>
            <w:szCs w:val="24"/>
          </w:rPr>
          <w:fldChar w:fldCharType="end"/>
        </w:r>
      </w:hyperlink>
    </w:p>
    <w:p w14:paraId="3528DE9A" w14:textId="77777777" w:rsidR="007C195A" w:rsidRPr="007C195A" w:rsidRDefault="008424E6" w:rsidP="007C195A">
      <w:pPr>
        <w:pStyle w:val="TOC2"/>
        <w:tabs>
          <w:tab w:val="right" w:leader="dot" w:pos="9017"/>
        </w:tabs>
        <w:spacing w:line="480" w:lineRule="auto"/>
        <w:rPr>
          <w:rFonts w:ascii="Times New Roman" w:eastAsiaTheme="minorEastAsia" w:hAnsi="Times New Roman"/>
          <w:noProof/>
          <w:sz w:val="24"/>
          <w:szCs w:val="24"/>
          <w:lang w:eastAsia="en-US"/>
        </w:rPr>
      </w:pPr>
      <w:hyperlink w:anchor="_Toc493384773" w:history="1">
        <w:r w:rsidR="007C195A" w:rsidRPr="007C195A">
          <w:rPr>
            <w:rStyle w:val="Hyperlink"/>
            <w:rFonts w:ascii="Times New Roman" w:hAnsi="Times New Roman"/>
            <w:b/>
            <w:noProof/>
            <w:sz w:val="24"/>
            <w:szCs w:val="24"/>
          </w:rPr>
          <w:t>2.4: Pillars of Asset-Liability Management</w:t>
        </w:r>
        <w:r w:rsidR="007C195A" w:rsidRPr="007C195A">
          <w:rPr>
            <w:rFonts w:ascii="Times New Roman" w:hAnsi="Times New Roman"/>
            <w:noProof/>
            <w:webHidden/>
            <w:sz w:val="24"/>
            <w:szCs w:val="24"/>
          </w:rPr>
          <w:tab/>
        </w:r>
        <w:r w:rsidR="007C195A" w:rsidRPr="007C195A">
          <w:rPr>
            <w:rFonts w:ascii="Times New Roman" w:hAnsi="Times New Roman"/>
            <w:noProof/>
            <w:webHidden/>
            <w:sz w:val="24"/>
            <w:szCs w:val="24"/>
          </w:rPr>
          <w:fldChar w:fldCharType="begin"/>
        </w:r>
        <w:r w:rsidR="007C195A" w:rsidRPr="007C195A">
          <w:rPr>
            <w:rFonts w:ascii="Times New Roman" w:hAnsi="Times New Roman"/>
            <w:noProof/>
            <w:webHidden/>
            <w:sz w:val="24"/>
            <w:szCs w:val="24"/>
          </w:rPr>
          <w:instrText xml:space="preserve"> PAGEREF _Toc493384773 \h </w:instrText>
        </w:r>
        <w:r w:rsidR="007C195A" w:rsidRPr="007C195A">
          <w:rPr>
            <w:rFonts w:ascii="Times New Roman" w:hAnsi="Times New Roman"/>
            <w:noProof/>
            <w:webHidden/>
            <w:sz w:val="24"/>
            <w:szCs w:val="24"/>
          </w:rPr>
        </w:r>
        <w:r w:rsidR="007C195A" w:rsidRPr="007C195A">
          <w:rPr>
            <w:rFonts w:ascii="Times New Roman" w:hAnsi="Times New Roman"/>
            <w:noProof/>
            <w:webHidden/>
            <w:sz w:val="24"/>
            <w:szCs w:val="24"/>
          </w:rPr>
          <w:fldChar w:fldCharType="separate"/>
        </w:r>
        <w:r w:rsidR="007C195A" w:rsidRPr="007C195A">
          <w:rPr>
            <w:rFonts w:ascii="Times New Roman" w:hAnsi="Times New Roman"/>
            <w:noProof/>
            <w:webHidden/>
            <w:sz w:val="24"/>
            <w:szCs w:val="24"/>
          </w:rPr>
          <w:t>22</w:t>
        </w:r>
        <w:r w:rsidR="007C195A" w:rsidRPr="007C195A">
          <w:rPr>
            <w:rFonts w:ascii="Times New Roman" w:hAnsi="Times New Roman"/>
            <w:noProof/>
            <w:webHidden/>
            <w:sz w:val="24"/>
            <w:szCs w:val="24"/>
          </w:rPr>
          <w:fldChar w:fldCharType="end"/>
        </w:r>
      </w:hyperlink>
    </w:p>
    <w:p w14:paraId="7BF07ECD" w14:textId="77777777" w:rsidR="007C195A" w:rsidRPr="007C195A" w:rsidRDefault="008424E6" w:rsidP="007C195A">
      <w:pPr>
        <w:pStyle w:val="TOC2"/>
        <w:tabs>
          <w:tab w:val="right" w:leader="dot" w:pos="9017"/>
        </w:tabs>
        <w:spacing w:line="480" w:lineRule="auto"/>
        <w:rPr>
          <w:rFonts w:ascii="Times New Roman" w:eastAsiaTheme="minorEastAsia" w:hAnsi="Times New Roman"/>
          <w:noProof/>
          <w:sz w:val="24"/>
          <w:szCs w:val="24"/>
          <w:lang w:eastAsia="en-US"/>
        </w:rPr>
      </w:pPr>
      <w:hyperlink w:anchor="_Toc493384774" w:history="1">
        <w:r w:rsidR="007C195A" w:rsidRPr="007C195A">
          <w:rPr>
            <w:rStyle w:val="Hyperlink"/>
            <w:rFonts w:ascii="Times New Roman" w:hAnsi="Times New Roman"/>
            <w:b/>
            <w:noProof/>
            <w:sz w:val="24"/>
            <w:szCs w:val="24"/>
          </w:rPr>
          <w:t>2.4.1: Asset Liability Management Organization</w:t>
        </w:r>
        <w:r w:rsidR="007C195A" w:rsidRPr="007C195A">
          <w:rPr>
            <w:rFonts w:ascii="Times New Roman" w:hAnsi="Times New Roman"/>
            <w:noProof/>
            <w:webHidden/>
            <w:sz w:val="24"/>
            <w:szCs w:val="24"/>
          </w:rPr>
          <w:tab/>
        </w:r>
        <w:r w:rsidR="007C195A" w:rsidRPr="007C195A">
          <w:rPr>
            <w:rFonts w:ascii="Times New Roman" w:hAnsi="Times New Roman"/>
            <w:noProof/>
            <w:webHidden/>
            <w:sz w:val="24"/>
            <w:szCs w:val="24"/>
          </w:rPr>
          <w:fldChar w:fldCharType="begin"/>
        </w:r>
        <w:r w:rsidR="007C195A" w:rsidRPr="007C195A">
          <w:rPr>
            <w:rFonts w:ascii="Times New Roman" w:hAnsi="Times New Roman"/>
            <w:noProof/>
            <w:webHidden/>
            <w:sz w:val="24"/>
            <w:szCs w:val="24"/>
          </w:rPr>
          <w:instrText xml:space="preserve"> PAGEREF _Toc493384774 \h </w:instrText>
        </w:r>
        <w:r w:rsidR="007C195A" w:rsidRPr="007C195A">
          <w:rPr>
            <w:rFonts w:ascii="Times New Roman" w:hAnsi="Times New Roman"/>
            <w:noProof/>
            <w:webHidden/>
            <w:sz w:val="24"/>
            <w:szCs w:val="24"/>
          </w:rPr>
        </w:r>
        <w:r w:rsidR="007C195A" w:rsidRPr="007C195A">
          <w:rPr>
            <w:rFonts w:ascii="Times New Roman" w:hAnsi="Times New Roman"/>
            <w:noProof/>
            <w:webHidden/>
            <w:sz w:val="24"/>
            <w:szCs w:val="24"/>
          </w:rPr>
          <w:fldChar w:fldCharType="separate"/>
        </w:r>
        <w:r w:rsidR="007C195A" w:rsidRPr="007C195A">
          <w:rPr>
            <w:rFonts w:ascii="Times New Roman" w:hAnsi="Times New Roman"/>
            <w:noProof/>
            <w:webHidden/>
            <w:sz w:val="24"/>
            <w:szCs w:val="24"/>
          </w:rPr>
          <w:t>22</w:t>
        </w:r>
        <w:r w:rsidR="007C195A" w:rsidRPr="007C195A">
          <w:rPr>
            <w:rFonts w:ascii="Times New Roman" w:hAnsi="Times New Roman"/>
            <w:noProof/>
            <w:webHidden/>
            <w:sz w:val="24"/>
            <w:szCs w:val="24"/>
          </w:rPr>
          <w:fldChar w:fldCharType="end"/>
        </w:r>
      </w:hyperlink>
    </w:p>
    <w:p w14:paraId="543D7BE7" w14:textId="77777777" w:rsidR="007C195A" w:rsidRPr="007C195A" w:rsidRDefault="008424E6" w:rsidP="007C195A">
      <w:pPr>
        <w:pStyle w:val="TOC2"/>
        <w:tabs>
          <w:tab w:val="right" w:leader="dot" w:pos="9017"/>
        </w:tabs>
        <w:spacing w:line="480" w:lineRule="auto"/>
        <w:rPr>
          <w:rFonts w:ascii="Times New Roman" w:eastAsiaTheme="minorEastAsia" w:hAnsi="Times New Roman"/>
          <w:noProof/>
          <w:sz w:val="24"/>
          <w:szCs w:val="24"/>
          <w:lang w:eastAsia="en-US"/>
        </w:rPr>
      </w:pPr>
      <w:hyperlink w:anchor="_Toc493384775" w:history="1">
        <w:r w:rsidR="007C195A" w:rsidRPr="007C195A">
          <w:rPr>
            <w:rStyle w:val="Hyperlink"/>
            <w:rFonts w:ascii="Times New Roman" w:hAnsi="Times New Roman"/>
            <w:b/>
            <w:noProof/>
            <w:sz w:val="24"/>
            <w:szCs w:val="24"/>
          </w:rPr>
          <w:t>2.4.2: Treasury Risk Management</w:t>
        </w:r>
        <w:r w:rsidR="007C195A" w:rsidRPr="007C195A">
          <w:rPr>
            <w:rFonts w:ascii="Times New Roman" w:hAnsi="Times New Roman"/>
            <w:noProof/>
            <w:webHidden/>
            <w:sz w:val="24"/>
            <w:szCs w:val="24"/>
          </w:rPr>
          <w:tab/>
        </w:r>
        <w:r w:rsidR="007C195A" w:rsidRPr="007C195A">
          <w:rPr>
            <w:rFonts w:ascii="Times New Roman" w:hAnsi="Times New Roman"/>
            <w:noProof/>
            <w:webHidden/>
            <w:sz w:val="24"/>
            <w:szCs w:val="24"/>
          </w:rPr>
          <w:fldChar w:fldCharType="begin"/>
        </w:r>
        <w:r w:rsidR="007C195A" w:rsidRPr="007C195A">
          <w:rPr>
            <w:rFonts w:ascii="Times New Roman" w:hAnsi="Times New Roman"/>
            <w:noProof/>
            <w:webHidden/>
            <w:sz w:val="24"/>
            <w:szCs w:val="24"/>
          </w:rPr>
          <w:instrText xml:space="preserve"> PAGEREF _Toc493384775 \h </w:instrText>
        </w:r>
        <w:r w:rsidR="007C195A" w:rsidRPr="007C195A">
          <w:rPr>
            <w:rFonts w:ascii="Times New Roman" w:hAnsi="Times New Roman"/>
            <w:noProof/>
            <w:webHidden/>
            <w:sz w:val="24"/>
            <w:szCs w:val="24"/>
          </w:rPr>
        </w:r>
        <w:r w:rsidR="007C195A" w:rsidRPr="007C195A">
          <w:rPr>
            <w:rFonts w:ascii="Times New Roman" w:hAnsi="Times New Roman"/>
            <w:noProof/>
            <w:webHidden/>
            <w:sz w:val="24"/>
            <w:szCs w:val="24"/>
          </w:rPr>
          <w:fldChar w:fldCharType="separate"/>
        </w:r>
        <w:r w:rsidR="007C195A" w:rsidRPr="007C195A">
          <w:rPr>
            <w:rFonts w:ascii="Times New Roman" w:hAnsi="Times New Roman"/>
            <w:noProof/>
            <w:webHidden/>
            <w:sz w:val="24"/>
            <w:szCs w:val="24"/>
          </w:rPr>
          <w:t>22</w:t>
        </w:r>
        <w:r w:rsidR="007C195A" w:rsidRPr="007C195A">
          <w:rPr>
            <w:rFonts w:ascii="Times New Roman" w:hAnsi="Times New Roman"/>
            <w:noProof/>
            <w:webHidden/>
            <w:sz w:val="24"/>
            <w:szCs w:val="24"/>
          </w:rPr>
          <w:fldChar w:fldCharType="end"/>
        </w:r>
      </w:hyperlink>
    </w:p>
    <w:p w14:paraId="55C72974" w14:textId="77777777" w:rsidR="007C195A" w:rsidRPr="007C195A" w:rsidRDefault="008424E6" w:rsidP="007C195A">
      <w:pPr>
        <w:pStyle w:val="TOC2"/>
        <w:tabs>
          <w:tab w:val="right" w:leader="dot" w:pos="9017"/>
        </w:tabs>
        <w:spacing w:line="480" w:lineRule="auto"/>
        <w:rPr>
          <w:rFonts w:ascii="Times New Roman" w:eastAsiaTheme="minorEastAsia" w:hAnsi="Times New Roman"/>
          <w:noProof/>
          <w:sz w:val="24"/>
          <w:szCs w:val="24"/>
          <w:lang w:eastAsia="en-US"/>
        </w:rPr>
      </w:pPr>
      <w:hyperlink w:anchor="_Toc493384776" w:history="1">
        <w:r w:rsidR="007C195A" w:rsidRPr="007C195A">
          <w:rPr>
            <w:rStyle w:val="Hyperlink"/>
            <w:rFonts w:ascii="Times New Roman" w:hAnsi="Times New Roman"/>
            <w:b/>
            <w:noProof/>
            <w:sz w:val="24"/>
            <w:szCs w:val="24"/>
          </w:rPr>
          <w:t>2.4.3: Managing assets and liabilities</w:t>
        </w:r>
        <w:r w:rsidR="007C195A" w:rsidRPr="007C195A">
          <w:rPr>
            <w:rFonts w:ascii="Times New Roman" w:hAnsi="Times New Roman"/>
            <w:noProof/>
            <w:webHidden/>
            <w:sz w:val="24"/>
            <w:szCs w:val="24"/>
          </w:rPr>
          <w:tab/>
        </w:r>
        <w:r w:rsidR="007C195A" w:rsidRPr="007C195A">
          <w:rPr>
            <w:rFonts w:ascii="Times New Roman" w:hAnsi="Times New Roman"/>
            <w:noProof/>
            <w:webHidden/>
            <w:sz w:val="24"/>
            <w:szCs w:val="24"/>
          </w:rPr>
          <w:fldChar w:fldCharType="begin"/>
        </w:r>
        <w:r w:rsidR="007C195A" w:rsidRPr="007C195A">
          <w:rPr>
            <w:rFonts w:ascii="Times New Roman" w:hAnsi="Times New Roman"/>
            <w:noProof/>
            <w:webHidden/>
            <w:sz w:val="24"/>
            <w:szCs w:val="24"/>
          </w:rPr>
          <w:instrText xml:space="preserve"> PAGEREF _Toc493384776 \h </w:instrText>
        </w:r>
        <w:r w:rsidR="007C195A" w:rsidRPr="007C195A">
          <w:rPr>
            <w:rFonts w:ascii="Times New Roman" w:hAnsi="Times New Roman"/>
            <w:noProof/>
            <w:webHidden/>
            <w:sz w:val="24"/>
            <w:szCs w:val="24"/>
          </w:rPr>
        </w:r>
        <w:r w:rsidR="007C195A" w:rsidRPr="007C195A">
          <w:rPr>
            <w:rFonts w:ascii="Times New Roman" w:hAnsi="Times New Roman"/>
            <w:noProof/>
            <w:webHidden/>
            <w:sz w:val="24"/>
            <w:szCs w:val="24"/>
          </w:rPr>
          <w:fldChar w:fldCharType="separate"/>
        </w:r>
        <w:r w:rsidR="007C195A" w:rsidRPr="007C195A">
          <w:rPr>
            <w:rFonts w:ascii="Times New Roman" w:hAnsi="Times New Roman"/>
            <w:noProof/>
            <w:webHidden/>
            <w:sz w:val="24"/>
            <w:szCs w:val="24"/>
          </w:rPr>
          <w:t>22</w:t>
        </w:r>
        <w:r w:rsidR="007C195A" w:rsidRPr="007C195A">
          <w:rPr>
            <w:rFonts w:ascii="Times New Roman" w:hAnsi="Times New Roman"/>
            <w:noProof/>
            <w:webHidden/>
            <w:sz w:val="24"/>
            <w:szCs w:val="24"/>
          </w:rPr>
          <w:fldChar w:fldCharType="end"/>
        </w:r>
      </w:hyperlink>
    </w:p>
    <w:p w14:paraId="548E2D7E" w14:textId="77777777" w:rsidR="007C195A" w:rsidRPr="007C195A" w:rsidRDefault="008424E6" w:rsidP="007C195A">
      <w:pPr>
        <w:pStyle w:val="TOC2"/>
        <w:tabs>
          <w:tab w:val="right" w:leader="dot" w:pos="9017"/>
        </w:tabs>
        <w:spacing w:line="480" w:lineRule="auto"/>
        <w:rPr>
          <w:rFonts w:ascii="Times New Roman" w:eastAsiaTheme="minorEastAsia" w:hAnsi="Times New Roman"/>
          <w:noProof/>
          <w:sz w:val="24"/>
          <w:szCs w:val="24"/>
          <w:lang w:eastAsia="en-US"/>
        </w:rPr>
      </w:pPr>
      <w:hyperlink w:anchor="_Toc493384777" w:history="1">
        <w:r w:rsidR="007C195A" w:rsidRPr="007C195A">
          <w:rPr>
            <w:rStyle w:val="Hyperlink"/>
            <w:rFonts w:ascii="Times New Roman" w:hAnsi="Times New Roman"/>
            <w:b/>
            <w:noProof/>
            <w:sz w:val="24"/>
            <w:szCs w:val="24"/>
          </w:rPr>
          <w:t>2.4.4: Interest Rate Risk and Hedging Action</w:t>
        </w:r>
        <w:r w:rsidR="007C195A" w:rsidRPr="007C195A">
          <w:rPr>
            <w:rFonts w:ascii="Times New Roman" w:hAnsi="Times New Roman"/>
            <w:noProof/>
            <w:webHidden/>
            <w:sz w:val="24"/>
            <w:szCs w:val="24"/>
          </w:rPr>
          <w:tab/>
        </w:r>
        <w:r w:rsidR="007C195A" w:rsidRPr="007C195A">
          <w:rPr>
            <w:rFonts w:ascii="Times New Roman" w:hAnsi="Times New Roman"/>
            <w:noProof/>
            <w:webHidden/>
            <w:sz w:val="24"/>
            <w:szCs w:val="24"/>
          </w:rPr>
          <w:fldChar w:fldCharType="begin"/>
        </w:r>
        <w:r w:rsidR="007C195A" w:rsidRPr="007C195A">
          <w:rPr>
            <w:rFonts w:ascii="Times New Roman" w:hAnsi="Times New Roman"/>
            <w:noProof/>
            <w:webHidden/>
            <w:sz w:val="24"/>
            <w:szCs w:val="24"/>
          </w:rPr>
          <w:instrText xml:space="preserve"> PAGEREF _Toc493384777 \h </w:instrText>
        </w:r>
        <w:r w:rsidR="007C195A" w:rsidRPr="007C195A">
          <w:rPr>
            <w:rFonts w:ascii="Times New Roman" w:hAnsi="Times New Roman"/>
            <w:noProof/>
            <w:webHidden/>
            <w:sz w:val="24"/>
            <w:szCs w:val="24"/>
          </w:rPr>
        </w:r>
        <w:r w:rsidR="007C195A" w:rsidRPr="007C195A">
          <w:rPr>
            <w:rFonts w:ascii="Times New Roman" w:hAnsi="Times New Roman"/>
            <w:noProof/>
            <w:webHidden/>
            <w:sz w:val="24"/>
            <w:szCs w:val="24"/>
          </w:rPr>
          <w:fldChar w:fldCharType="separate"/>
        </w:r>
        <w:r w:rsidR="007C195A" w:rsidRPr="007C195A">
          <w:rPr>
            <w:rFonts w:ascii="Times New Roman" w:hAnsi="Times New Roman"/>
            <w:noProof/>
            <w:webHidden/>
            <w:sz w:val="24"/>
            <w:szCs w:val="24"/>
          </w:rPr>
          <w:t>23</w:t>
        </w:r>
        <w:r w:rsidR="007C195A" w:rsidRPr="007C195A">
          <w:rPr>
            <w:rFonts w:ascii="Times New Roman" w:hAnsi="Times New Roman"/>
            <w:noProof/>
            <w:webHidden/>
            <w:sz w:val="24"/>
            <w:szCs w:val="24"/>
          </w:rPr>
          <w:fldChar w:fldCharType="end"/>
        </w:r>
      </w:hyperlink>
    </w:p>
    <w:p w14:paraId="6D741941" w14:textId="77777777" w:rsidR="007C195A" w:rsidRPr="007C195A" w:rsidRDefault="008424E6" w:rsidP="007C195A">
      <w:pPr>
        <w:pStyle w:val="TOC2"/>
        <w:tabs>
          <w:tab w:val="right" w:leader="dot" w:pos="9017"/>
        </w:tabs>
        <w:spacing w:line="480" w:lineRule="auto"/>
        <w:rPr>
          <w:rFonts w:ascii="Times New Roman" w:eastAsiaTheme="minorEastAsia" w:hAnsi="Times New Roman"/>
          <w:noProof/>
          <w:sz w:val="24"/>
          <w:szCs w:val="24"/>
          <w:lang w:eastAsia="en-US"/>
        </w:rPr>
      </w:pPr>
      <w:hyperlink w:anchor="_Toc493384778" w:history="1">
        <w:r w:rsidR="007C195A" w:rsidRPr="007C195A">
          <w:rPr>
            <w:rStyle w:val="Hyperlink"/>
            <w:rFonts w:ascii="Times New Roman" w:hAnsi="Times New Roman"/>
            <w:b/>
            <w:noProof/>
            <w:sz w:val="24"/>
            <w:szCs w:val="24"/>
          </w:rPr>
          <w:t>2.4.5: Treasury Credit Risk:</w:t>
        </w:r>
        <w:r w:rsidR="007C195A" w:rsidRPr="007C195A">
          <w:rPr>
            <w:rFonts w:ascii="Times New Roman" w:hAnsi="Times New Roman"/>
            <w:noProof/>
            <w:webHidden/>
            <w:sz w:val="24"/>
            <w:szCs w:val="24"/>
          </w:rPr>
          <w:tab/>
        </w:r>
        <w:r w:rsidR="007C195A" w:rsidRPr="007C195A">
          <w:rPr>
            <w:rFonts w:ascii="Times New Roman" w:hAnsi="Times New Roman"/>
            <w:noProof/>
            <w:webHidden/>
            <w:sz w:val="24"/>
            <w:szCs w:val="24"/>
          </w:rPr>
          <w:fldChar w:fldCharType="begin"/>
        </w:r>
        <w:r w:rsidR="007C195A" w:rsidRPr="007C195A">
          <w:rPr>
            <w:rFonts w:ascii="Times New Roman" w:hAnsi="Times New Roman"/>
            <w:noProof/>
            <w:webHidden/>
            <w:sz w:val="24"/>
            <w:szCs w:val="24"/>
          </w:rPr>
          <w:instrText xml:space="preserve"> PAGEREF _Toc493384778 \h </w:instrText>
        </w:r>
        <w:r w:rsidR="007C195A" w:rsidRPr="007C195A">
          <w:rPr>
            <w:rFonts w:ascii="Times New Roman" w:hAnsi="Times New Roman"/>
            <w:noProof/>
            <w:webHidden/>
            <w:sz w:val="24"/>
            <w:szCs w:val="24"/>
          </w:rPr>
        </w:r>
        <w:r w:rsidR="007C195A" w:rsidRPr="007C195A">
          <w:rPr>
            <w:rFonts w:ascii="Times New Roman" w:hAnsi="Times New Roman"/>
            <w:noProof/>
            <w:webHidden/>
            <w:sz w:val="24"/>
            <w:szCs w:val="24"/>
          </w:rPr>
          <w:fldChar w:fldCharType="separate"/>
        </w:r>
        <w:r w:rsidR="007C195A" w:rsidRPr="007C195A">
          <w:rPr>
            <w:rFonts w:ascii="Times New Roman" w:hAnsi="Times New Roman"/>
            <w:noProof/>
            <w:webHidden/>
            <w:sz w:val="24"/>
            <w:szCs w:val="24"/>
          </w:rPr>
          <w:t>23</w:t>
        </w:r>
        <w:r w:rsidR="007C195A" w:rsidRPr="007C195A">
          <w:rPr>
            <w:rFonts w:ascii="Times New Roman" w:hAnsi="Times New Roman"/>
            <w:noProof/>
            <w:webHidden/>
            <w:sz w:val="24"/>
            <w:szCs w:val="24"/>
          </w:rPr>
          <w:fldChar w:fldCharType="end"/>
        </w:r>
      </w:hyperlink>
    </w:p>
    <w:p w14:paraId="19F9D4B1" w14:textId="77777777" w:rsidR="007C195A" w:rsidRPr="007C195A" w:rsidRDefault="008424E6" w:rsidP="007C195A">
      <w:pPr>
        <w:pStyle w:val="TOC2"/>
        <w:tabs>
          <w:tab w:val="right" w:leader="dot" w:pos="9017"/>
        </w:tabs>
        <w:spacing w:line="480" w:lineRule="auto"/>
        <w:rPr>
          <w:rFonts w:ascii="Times New Roman" w:eastAsiaTheme="minorEastAsia" w:hAnsi="Times New Roman"/>
          <w:noProof/>
          <w:sz w:val="24"/>
          <w:szCs w:val="24"/>
          <w:lang w:eastAsia="en-US"/>
        </w:rPr>
      </w:pPr>
      <w:hyperlink w:anchor="_Toc493384779" w:history="1">
        <w:r w:rsidR="007C195A" w:rsidRPr="007C195A">
          <w:rPr>
            <w:rStyle w:val="Hyperlink"/>
            <w:rFonts w:ascii="Times New Roman" w:hAnsi="Times New Roman"/>
            <w:b/>
            <w:noProof/>
            <w:sz w:val="24"/>
            <w:szCs w:val="24"/>
          </w:rPr>
          <w:t>2.4.6: Funding</w:t>
        </w:r>
        <w:r w:rsidR="007C195A" w:rsidRPr="007C195A">
          <w:rPr>
            <w:rFonts w:ascii="Times New Roman" w:hAnsi="Times New Roman"/>
            <w:noProof/>
            <w:webHidden/>
            <w:sz w:val="24"/>
            <w:szCs w:val="24"/>
          </w:rPr>
          <w:tab/>
        </w:r>
        <w:r w:rsidR="007C195A" w:rsidRPr="007C195A">
          <w:rPr>
            <w:rFonts w:ascii="Times New Roman" w:hAnsi="Times New Roman"/>
            <w:noProof/>
            <w:webHidden/>
            <w:sz w:val="24"/>
            <w:szCs w:val="24"/>
          </w:rPr>
          <w:fldChar w:fldCharType="begin"/>
        </w:r>
        <w:r w:rsidR="007C195A" w:rsidRPr="007C195A">
          <w:rPr>
            <w:rFonts w:ascii="Times New Roman" w:hAnsi="Times New Roman"/>
            <w:noProof/>
            <w:webHidden/>
            <w:sz w:val="24"/>
            <w:szCs w:val="24"/>
          </w:rPr>
          <w:instrText xml:space="preserve"> PAGEREF _Toc493384779 \h </w:instrText>
        </w:r>
        <w:r w:rsidR="007C195A" w:rsidRPr="007C195A">
          <w:rPr>
            <w:rFonts w:ascii="Times New Roman" w:hAnsi="Times New Roman"/>
            <w:noProof/>
            <w:webHidden/>
            <w:sz w:val="24"/>
            <w:szCs w:val="24"/>
          </w:rPr>
        </w:r>
        <w:r w:rsidR="007C195A" w:rsidRPr="007C195A">
          <w:rPr>
            <w:rFonts w:ascii="Times New Roman" w:hAnsi="Times New Roman"/>
            <w:noProof/>
            <w:webHidden/>
            <w:sz w:val="24"/>
            <w:szCs w:val="24"/>
          </w:rPr>
          <w:fldChar w:fldCharType="separate"/>
        </w:r>
        <w:r w:rsidR="007C195A" w:rsidRPr="007C195A">
          <w:rPr>
            <w:rFonts w:ascii="Times New Roman" w:hAnsi="Times New Roman"/>
            <w:noProof/>
            <w:webHidden/>
            <w:sz w:val="24"/>
            <w:szCs w:val="24"/>
          </w:rPr>
          <w:t>23</w:t>
        </w:r>
        <w:r w:rsidR="007C195A" w:rsidRPr="007C195A">
          <w:rPr>
            <w:rFonts w:ascii="Times New Roman" w:hAnsi="Times New Roman"/>
            <w:noProof/>
            <w:webHidden/>
            <w:sz w:val="24"/>
            <w:szCs w:val="24"/>
          </w:rPr>
          <w:fldChar w:fldCharType="end"/>
        </w:r>
      </w:hyperlink>
    </w:p>
    <w:p w14:paraId="20614A5E" w14:textId="77777777" w:rsidR="007C195A" w:rsidRPr="007C195A" w:rsidRDefault="008424E6" w:rsidP="007C195A">
      <w:pPr>
        <w:pStyle w:val="TOC2"/>
        <w:tabs>
          <w:tab w:val="right" w:leader="dot" w:pos="9017"/>
        </w:tabs>
        <w:spacing w:line="480" w:lineRule="auto"/>
        <w:rPr>
          <w:rFonts w:ascii="Times New Roman" w:eastAsiaTheme="minorEastAsia" w:hAnsi="Times New Roman"/>
          <w:noProof/>
          <w:sz w:val="24"/>
          <w:szCs w:val="24"/>
          <w:lang w:eastAsia="en-US"/>
        </w:rPr>
      </w:pPr>
      <w:hyperlink w:anchor="_Toc493384780" w:history="1">
        <w:r w:rsidR="007C195A" w:rsidRPr="007C195A">
          <w:rPr>
            <w:rStyle w:val="Hyperlink"/>
            <w:rFonts w:ascii="Times New Roman" w:hAnsi="Times New Roman"/>
            <w:b/>
            <w:noProof/>
            <w:sz w:val="24"/>
            <w:szCs w:val="24"/>
          </w:rPr>
          <w:t>2.4.7: Net Interest Margin and profit performance</w:t>
        </w:r>
        <w:r w:rsidR="007C195A" w:rsidRPr="007C195A">
          <w:rPr>
            <w:rFonts w:ascii="Times New Roman" w:hAnsi="Times New Roman"/>
            <w:noProof/>
            <w:webHidden/>
            <w:sz w:val="24"/>
            <w:szCs w:val="24"/>
          </w:rPr>
          <w:tab/>
        </w:r>
        <w:r w:rsidR="007C195A" w:rsidRPr="007C195A">
          <w:rPr>
            <w:rFonts w:ascii="Times New Roman" w:hAnsi="Times New Roman"/>
            <w:noProof/>
            <w:webHidden/>
            <w:sz w:val="24"/>
            <w:szCs w:val="24"/>
          </w:rPr>
          <w:fldChar w:fldCharType="begin"/>
        </w:r>
        <w:r w:rsidR="007C195A" w:rsidRPr="007C195A">
          <w:rPr>
            <w:rFonts w:ascii="Times New Roman" w:hAnsi="Times New Roman"/>
            <w:noProof/>
            <w:webHidden/>
            <w:sz w:val="24"/>
            <w:szCs w:val="24"/>
          </w:rPr>
          <w:instrText xml:space="preserve"> PAGEREF _Toc493384780 \h </w:instrText>
        </w:r>
        <w:r w:rsidR="007C195A" w:rsidRPr="007C195A">
          <w:rPr>
            <w:rFonts w:ascii="Times New Roman" w:hAnsi="Times New Roman"/>
            <w:noProof/>
            <w:webHidden/>
            <w:sz w:val="24"/>
            <w:szCs w:val="24"/>
          </w:rPr>
        </w:r>
        <w:r w:rsidR="007C195A" w:rsidRPr="007C195A">
          <w:rPr>
            <w:rFonts w:ascii="Times New Roman" w:hAnsi="Times New Roman"/>
            <w:noProof/>
            <w:webHidden/>
            <w:sz w:val="24"/>
            <w:szCs w:val="24"/>
          </w:rPr>
          <w:fldChar w:fldCharType="separate"/>
        </w:r>
        <w:r w:rsidR="007C195A" w:rsidRPr="007C195A">
          <w:rPr>
            <w:rFonts w:ascii="Times New Roman" w:hAnsi="Times New Roman"/>
            <w:noProof/>
            <w:webHidden/>
            <w:sz w:val="24"/>
            <w:szCs w:val="24"/>
          </w:rPr>
          <w:t>24</w:t>
        </w:r>
        <w:r w:rsidR="007C195A" w:rsidRPr="007C195A">
          <w:rPr>
            <w:rFonts w:ascii="Times New Roman" w:hAnsi="Times New Roman"/>
            <w:noProof/>
            <w:webHidden/>
            <w:sz w:val="24"/>
            <w:szCs w:val="24"/>
          </w:rPr>
          <w:fldChar w:fldCharType="end"/>
        </w:r>
      </w:hyperlink>
    </w:p>
    <w:p w14:paraId="4F6EB73D" w14:textId="77777777" w:rsidR="007C195A" w:rsidRPr="007C195A" w:rsidRDefault="008424E6" w:rsidP="007C195A">
      <w:pPr>
        <w:pStyle w:val="TOC2"/>
        <w:tabs>
          <w:tab w:val="right" w:leader="dot" w:pos="9017"/>
        </w:tabs>
        <w:spacing w:line="480" w:lineRule="auto"/>
        <w:rPr>
          <w:rFonts w:ascii="Times New Roman" w:eastAsiaTheme="minorEastAsia" w:hAnsi="Times New Roman"/>
          <w:noProof/>
          <w:sz w:val="24"/>
          <w:szCs w:val="24"/>
          <w:lang w:eastAsia="en-US"/>
        </w:rPr>
      </w:pPr>
      <w:hyperlink w:anchor="_Toc493384781" w:history="1">
        <w:r w:rsidR="007C195A" w:rsidRPr="007C195A">
          <w:rPr>
            <w:rStyle w:val="Hyperlink"/>
            <w:rFonts w:ascii="Times New Roman" w:hAnsi="Times New Roman"/>
            <w:b/>
            <w:noProof/>
            <w:sz w:val="24"/>
            <w:szCs w:val="24"/>
          </w:rPr>
          <w:t>2.4.8: Asset Liability Management Information System</w:t>
        </w:r>
        <w:r w:rsidR="007C195A" w:rsidRPr="007C195A">
          <w:rPr>
            <w:rFonts w:ascii="Times New Roman" w:hAnsi="Times New Roman"/>
            <w:noProof/>
            <w:webHidden/>
            <w:sz w:val="24"/>
            <w:szCs w:val="24"/>
          </w:rPr>
          <w:tab/>
        </w:r>
        <w:r w:rsidR="007C195A" w:rsidRPr="007C195A">
          <w:rPr>
            <w:rFonts w:ascii="Times New Roman" w:hAnsi="Times New Roman"/>
            <w:noProof/>
            <w:webHidden/>
            <w:sz w:val="24"/>
            <w:szCs w:val="24"/>
          </w:rPr>
          <w:fldChar w:fldCharType="begin"/>
        </w:r>
        <w:r w:rsidR="007C195A" w:rsidRPr="007C195A">
          <w:rPr>
            <w:rFonts w:ascii="Times New Roman" w:hAnsi="Times New Roman"/>
            <w:noProof/>
            <w:webHidden/>
            <w:sz w:val="24"/>
            <w:szCs w:val="24"/>
          </w:rPr>
          <w:instrText xml:space="preserve"> PAGEREF _Toc493384781 \h </w:instrText>
        </w:r>
        <w:r w:rsidR="007C195A" w:rsidRPr="007C195A">
          <w:rPr>
            <w:rFonts w:ascii="Times New Roman" w:hAnsi="Times New Roman"/>
            <w:noProof/>
            <w:webHidden/>
            <w:sz w:val="24"/>
            <w:szCs w:val="24"/>
          </w:rPr>
        </w:r>
        <w:r w:rsidR="007C195A" w:rsidRPr="007C195A">
          <w:rPr>
            <w:rFonts w:ascii="Times New Roman" w:hAnsi="Times New Roman"/>
            <w:noProof/>
            <w:webHidden/>
            <w:sz w:val="24"/>
            <w:szCs w:val="24"/>
          </w:rPr>
          <w:fldChar w:fldCharType="separate"/>
        </w:r>
        <w:r w:rsidR="007C195A" w:rsidRPr="007C195A">
          <w:rPr>
            <w:rFonts w:ascii="Times New Roman" w:hAnsi="Times New Roman"/>
            <w:noProof/>
            <w:webHidden/>
            <w:sz w:val="24"/>
            <w:szCs w:val="24"/>
          </w:rPr>
          <w:t>24</w:t>
        </w:r>
        <w:r w:rsidR="007C195A" w:rsidRPr="007C195A">
          <w:rPr>
            <w:rFonts w:ascii="Times New Roman" w:hAnsi="Times New Roman"/>
            <w:noProof/>
            <w:webHidden/>
            <w:sz w:val="24"/>
            <w:szCs w:val="24"/>
          </w:rPr>
          <w:fldChar w:fldCharType="end"/>
        </w:r>
      </w:hyperlink>
    </w:p>
    <w:p w14:paraId="657876C0" w14:textId="77777777" w:rsidR="007C195A" w:rsidRPr="007C195A" w:rsidRDefault="008424E6" w:rsidP="007C195A">
      <w:pPr>
        <w:pStyle w:val="TOC2"/>
        <w:tabs>
          <w:tab w:val="right" w:leader="dot" w:pos="9017"/>
        </w:tabs>
        <w:spacing w:line="480" w:lineRule="auto"/>
        <w:rPr>
          <w:rFonts w:ascii="Times New Roman" w:eastAsiaTheme="minorEastAsia" w:hAnsi="Times New Roman"/>
          <w:noProof/>
          <w:sz w:val="24"/>
          <w:szCs w:val="24"/>
          <w:lang w:eastAsia="en-US"/>
        </w:rPr>
      </w:pPr>
      <w:hyperlink w:anchor="_Toc493384782" w:history="1">
        <w:r w:rsidR="007C195A" w:rsidRPr="007C195A">
          <w:rPr>
            <w:rStyle w:val="Hyperlink"/>
            <w:rFonts w:ascii="Times New Roman" w:hAnsi="Times New Roman"/>
            <w:b/>
            <w:noProof/>
            <w:sz w:val="24"/>
            <w:szCs w:val="24"/>
          </w:rPr>
          <w:t>2.5: Risk Measurement Techniques</w:t>
        </w:r>
        <w:r w:rsidR="007C195A" w:rsidRPr="007C195A">
          <w:rPr>
            <w:rFonts w:ascii="Times New Roman" w:hAnsi="Times New Roman"/>
            <w:noProof/>
            <w:webHidden/>
            <w:sz w:val="24"/>
            <w:szCs w:val="24"/>
          </w:rPr>
          <w:tab/>
        </w:r>
        <w:r w:rsidR="007C195A" w:rsidRPr="007C195A">
          <w:rPr>
            <w:rFonts w:ascii="Times New Roman" w:hAnsi="Times New Roman"/>
            <w:noProof/>
            <w:webHidden/>
            <w:sz w:val="24"/>
            <w:szCs w:val="24"/>
          </w:rPr>
          <w:fldChar w:fldCharType="begin"/>
        </w:r>
        <w:r w:rsidR="007C195A" w:rsidRPr="007C195A">
          <w:rPr>
            <w:rFonts w:ascii="Times New Roman" w:hAnsi="Times New Roman"/>
            <w:noProof/>
            <w:webHidden/>
            <w:sz w:val="24"/>
            <w:szCs w:val="24"/>
          </w:rPr>
          <w:instrText xml:space="preserve"> PAGEREF _Toc493384782 \h </w:instrText>
        </w:r>
        <w:r w:rsidR="007C195A" w:rsidRPr="007C195A">
          <w:rPr>
            <w:rFonts w:ascii="Times New Roman" w:hAnsi="Times New Roman"/>
            <w:noProof/>
            <w:webHidden/>
            <w:sz w:val="24"/>
            <w:szCs w:val="24"/>
          </w:rPr>
        </w:r>
        <w:r w:rsidR="007C195A" w:rsidRPr="007C195A">
          <w:rPr>
            <w:rFonts w:ascii="Times New Roman" w:hAnsi="Times New Roman"/>
            <w:noProof/>
            <w:webHidden/>
            <w:sz w:val="24"/>
            <w:szCs w:val="24"/>
          </w:rPr>
          <w:fldChar w:fldCharType="separate"/>
        </w:r>
        <w:r w:rsidR="007C195A" w:rsidRPr="007C195A">
          <w:rPr>
            <w:rFonts w:ascii="Times New Roman" w:hAnsi="Times New Roman"/>
            <w:noProof/>
            <w:webHidden/>
            <w:sz w:val="24"/>
            <w:szCs w:val="24"/>
          </w:rPr>
          <w:t>27</w:t>
        </w:r>
        <w:r w:rsidR="007C195A" w:rsidRPr="007C195A">
          <w:rPr>
            <w:rFonts w:ascii="Times New Roman" w:hAnsi="Times New Roman"/>
            <w:noProof/>
            <w:webHidden/>
            <w:sz w:val="24"/>
            <w:szCs w:val="24"/>
          </w:rPr>
          <w:fldChar w:fldCharType="end"/>
        </w:r>
      </w:hyperlink>
    </w:p>
    <w:p w14:paraId="59708A8D" w14:textId="77777777" w:rsidR="007C195A" w:rsidRPr="007C195A" w:rsidRDefault="008424E6" w:rsidP="007C195A">
      <w:pPr>
        <w:pStyle w:val="TOC2"/>
        <w:tabs>
          <w:tab w:val="right" w:leader="dot" w:pos="9017"/>
        </w:tabs>
        <w:spacing w:line="480" w:lineRule="auto"/>
        <w:rPr>
          <w:rFonts w:ascii="Times New Roman" w:eastAsiaTheme="minorEastAsia" w:hAnsi="Times New Roman"/>
          <w:noProof/>
          <w:sz w:val="24"/>
          <w:szCs w:val="24"/>
          <w:lang w:eastAsia="en-US"/>
        </w:rPr>
      </w:pPr>
      <w:hyperlink w:anchor="_Toc493384783" w:history="1">
        <w:r w:rsidR="007C195A" w:rsidRPr="007C195A">
          <w:rPr>
            <w:rStyle w:val="Hyperlink"/>
            <w:rFonts w:ascii="Times New Roman" w:hAnsi="Times New Roman"/>
            <w:b/>
            <w:noProof/>
            <w:sz w:val="24"/>
            <w:szCs w:val="24"/>
          </w:rPr>
          <w:t>2.5.1: Gap Analysis Model:</w:t>
        </w:r>
        <w:r w:rsidR="007C195A" w:rsidRPr="007C195A">
          <w:rPr>
            <w:rFonts w:ascii="Times New Roman" w:hAnsi="Times New Roman"/>
            <w:noProof/>
            <w:webHidden/>
            <w:sz w:val="24"/>
            <w:szCs w:val="24"/>
          </w:rPr>
          <w:tab/>
        </w:r>
        <w:r w:rsidR="007C195A" w:rsidRPr="007C195A">
          <w:rPr>
            <w:rFonts w:ascii="Times New Roman" w:hAnsi="Times New Roman"/>
            <w:noProof/>
            <w:webHidden/>
            <w:sz w:val="24"/>
            <w:szCs w:val="24"/>
          </w:rPr>
          <w:fldChar w:fldCharType="begin"/>
        </w:r>
        <w:r w:rsidR="007C195A" w:rsidRPr="007C195A">
          <w:rPr>
            <w:rFonts w:ascii="Times New Roman" w:hAnsi="Times New Roman"/>
            <w:noProof/>
            <w:webHidden/>
            <w:sz w:val="24"/>
            <w:szCs w:val="24"/>
          </w:rPr>
          <w:instrText xml:space="preserve"> PAGEREF _Toc493384783 \h </w:instrText>
        </w:r>
        <w:r w:rsidR="007C195A" w:rsidRPr="007C195A">
          <w:rPr>
            <w:rFonts w:ascii="Times New Roman" w:hAnsi="Times New Roman"/>
            <w:noProof/>
            <w:webHidden/>
            <w:sz w:val="24"/>
            <w:szCs w:val="24"/>
          </w:rPr>
        </w:r>
        <w:r w:rsidR="007C195A" w:rsidRPr="007C195A">
          <w:rPr>
            <w:rFonts w:ascii="Times New Roman" w:hAnsi="Times New Roman"/>
            <w:noProof/>
            <w:webHidden/>
            <w:sz w:val="24"/>
            <w:szCs w:val="24"/>
          </w:rPr>
          <w:fldChar w:fldCharType="separate"/>
        </w:r>
        <w:r w:rsidR="007C195A" w:rsidRPr="007C195A">
          <w:rPr>
            <w:rFonts w:ascii="Times New Roman" w:hAnsi="Times New Roman"/>
            <w:noProof/>
            <w:webHidden/>
            <w:sz w:val="24"/>
            <w:szCs w:val="24"/>
          </w:rPr>
          <w:t>27</w:t>
        </w:r>
        <w:r w:rsidR="007C195A" w:rsidRPr="007C195A">
          <w:rPr>
            <w:rFonts w:ascii="Times New Roman" w:hAnsi="Times New Roman"/>
            <w:noProof/>
            <w:webHidden/>
            <w:sz w:val="24"/>
            <w:szCs w:val="24"/>
          </w:rPr>
          <w:fldChar w:fldCharType="end"/>
        </w:r>
      </w:hyperlink>
    </w:p>
    <w:p w14:paraId="4D802527" w14:textId="77777777" w:rsidR="007C195A" w:rsidRPr="007C195A" w:rsidRDefault="008424E6" w:rsidP="007C195A">
      <w:pPr>
        <w:pStyle w:val="TOC2"/>
        <w:tabs>
          <w:tab w:val="right" w:leader="dot" w:pos="9017"/>
        </w:tabs>
        <w:spacing w:line="480" w:lineRule="auto"/>
        <w:rPr>
          <w:rFonts w:ascii="Times New Roman" w:eastAsiaTheme="minorEastAsia" w:hAnsi="Times New Roman"/>
          <w:noProof/>
          <w:sz w:val="24"/>
          <w:szCs w:val="24"/>
          <w:lang w:eastAsia="en-US"/>
        </w:rPr>
      </w:pPr>
      <w:hyperlink w:anchor="_Toc493384784" w:history="1">
        <w:r w:rsidR="007C195A" w:rsidRPr="007C195A">
          <w:rPr>
            <w:rStyle w:val="Hyperlink"/>
            <w:rFonts w:ascii="Times New Roman" w:hAnsi="Times New Roman"/>
            <w:b/>
            <w:noProof/>
            <w:sz w:val="24"/>
            <w:szCs w:val="24"/>
          </w:rPr>
          <w:t>2.5.2: Duration Model:</w:t>
        </w:r>
        <w:r w:rsidR="007C195A" w:rsidRPr="007C195A">
          <w:rPr>
            <w:rFonts w:ascii="Times New Roman" w:hAnsi="Times New Roman"/>
            <w:noProof/>
            <w:webHidden/>
            <w:sz w:val="24"/>
            <w:szCs w:val="24"/>
          </w:rPr>
          <w:tab/>
        </w:r>
        <w:r w:rsidR="007C195A" w:rsidRPr="007C195A">
          <w:rPr>
            <w:rFonts w:ascii="Times New Roman" w:hAnsi="Times New Roman"/>
            <w:noProof/>
            <w:webHidden/>
            <w:sz w:val="24"/>
            <w:szCs w:val="24"/>
          </w:rPr>
          <w:fldChar w:fldCharType="begin"/>
        </w:r>
        <w:r w:rsidR="007C195A" w:rsidRPr="007C195A">
          <w:rPr>
            <w:rFonts w:ascii="Times New Roman" w:hAnsi="Times New Roman"/>
            <w:noProof/>
            <w:webHidden/>
            <w:sz w:val="24"/>
            <w:szCs w:val="24"/>
          </w:rPr>
          <w:instrText xml:space="preserve"> PAGEREF _Toc493384784 \h </w:instrText>
        </w:r>
        <w:r w:rsidR="007C195A" w:rsidRPr="007C195A">
          <w:rPr>
            <w:rFonts w:ascii="Times New Roman" w:hAnsi="Times New Roman"/>
            <w:noProof/>
            <w:webHidden/>
            <w:sz w:val="24"/>
            <w:szCs w:val="24"/>
          </w:rPr>
        </w:r>
        <w:r w:rsidR="007C195A" w:rsidRPr="007C195A">
          <w:rPr>
            <w:rFonts w:ascii="Times New Roman" w:hAnsi="Times New Roman"/>
            <w:noProof/>
            <w:webHidden/>
            <w:sz w:val="24"/>
            <w:szCs w:val="24"/>
          </w:rPr>
          <w:fldChar w:fldCharType="separate"/>
        </w:r>
        <w:r w:rsidR="007C195A" w:rsidRPr="007C195A">
          <w:rPr>
            <w:rFonts w:ascii="Times New Roman" w:hAnsi="Times New Roman"/>
            <w:noProof/>
            <w:webHidden/>
            <w:sz w:val="24"/>
            <w:szCs w:val="24"/>
          </w:rPr>
          <w:t>28</w:t>
        </w:r>
        <w:r w:rsidR="007C195A" w:rsidRPr="007C195A">
          <w:rPr>
            <w:rFonts w:ascii="Times New Roman" w:hAnsi="Times New Roman"/>
            <w:noProof/>
            <w:webHidden/>
            <w:sz w:val="24"/>
            <w:szCs w:val="24"/>
          </w:rPr>
          <w:fldChar w:fldCharType="end"/>
        </w:r>
      </w:hyperlink>
    </w:p>
    <w:p w14:paraId="481E3284" w14:textId="77777777" w:rsidR="007C195A" w:rsidRPr="007C195A" w:rsidRDefault="008424E6" w:rsidP="007C195A">
      <w:pPr>
        <w:pStyle w:val="TOC2"/>
        <w:tabs>
          <w:tab w:val="right" w:leader="dot" w:pos="9017"/>
        </w:tabs>
        <w:spacing w:line="480" w:lineRule="auto"/>
        <w:rPr>
          <w:rFonts w:ascii="Times New Roman" w:eastAsiaTheme="minorEastAsia" w:hAnsi="Times New Roman"/>
          <w:noProof/>
          <w:sz w:val="24"/>
          <w:szCs w:val="24"/>
          <w:lang w:eastAsia="en-US"/>
        </w:rPr>
      </w:pPr>
      <w:hyperlink w:anchor="_Toc493384785" w:history="1">
        <w:r w:rsidR="007C195A" w:rsidRPr="007C195A">
          <w:rPr>
            <w:rStyle w:val="Hyperlink"/>
            <w:rFonts w:ascii="Times New Roman" w:hAnsi="Times New Roman"/>
            <w:b/>
            <w:noProof/>
            <w:sz w:val="24"/>
            <w:szCs w:val="24"/>
          </w:rPr>
          <w:t>2.5.3: Value at Risk:</w:t>
        </w:r>
        <w:r w:rsidR="007C195A" w:rsidRPr="007C195A">
          <w:rPr>
            <w:rFonts w:ascii="Times New Roman" w:hAnsi="Times New Roman"/>
            <w:noProof/>
            <w:webHidden/>
            <w:sz w:val="24"/>
            <w:szCs w:val="24"/>
          </w:rPr>
          <w:tab/>
        </w:r>
        <w:r w:rsidR="007C195A" w:rsidRPr="007C195A">
          <w:rPr>
            <w:rFonts w:ascii="Times New Roman" w:hAnsi="Times New Roman"/>
            <w:noProof/>
            <w:webHidden/>
            <w:sz w:val="24"/>
            <w:szCs w:val="24"/>
          </w:rPr>
          <w:fldChar w:fldCharType="begin"/>
        </w:r>
        <w:r w:rsidR="007C195A" w:rsidRPr="007C195A">
          <w:rPr>
            <w:rFonts w:ascii="Times New Roman" w:hAnsi="Times New Roman"/>
            <w:noProof/>
            <w:webHidden/>
            <w:sz w:val="24"/>
            <w:szCs w:val="24"/>
          </w:rPr>
          <w:instrText xml:space="preserve"> PAGEREF _Toc493384785 \h </w:instrText>
        </w:r>
        <w:r w:rsidR="007C195A" w:rsidRPr="007C195A">
          <w:rPr>
            <w:rFonts w:ascii="Times New Roman" w:hAnsi="Times New Roman"/>
            <w:noProof/>
            <w:webHidden/>
            <w:sz w:val="24"/>
            <w:szCs w:val="24"/>
          </w:rPr>
        </w:r>
        <w:r w:rsidR="007C195A" w:rsidRPr="007C195A">
          <w:rPr>
            <w:rFonts w:ascii="Times New Roman" w:hAnsi="Times New Roman"/>
            <w:noProof/>
            <w:webHidden/>
            <w:sz w:val="24"/>
            <w:szCs w:val="24"/>
          </w:rPr>
          <w:fldChar w:fldCharType="separate"/>
        </w:r>
        <w:r w:rsidR="007C195A" w:rsidRPr="007C195A">
          <w:rPr>
            <w:rFonts w:ascii="Times New Roman" w:hAnsi="Times New Roman"/>
            <w:noProof/>
            <w:webHidden/>
            <w:sz w:val="24"/>
            <w:szCs w:val="24"/>
          </w:rPr>
          <w:t>29</w:t>
        </w:r>
        <w:r w:rsidR="007C195A" w:rsidRPr="007C195A">
          <w:rPr>
            <w:rFonts w:ascii="Times New Roman" w:hAnsi="Times New Roman"/>
            <w:noProof/>
            <w:webHidden/>
            <w:sz w:val="24"/>
            <w:szCs w:val="24"/>
          </w:rPr>
          <w:fldChar w:fldCharType="end"/>
        </w:r>
      </w:hyperlink>
    </w:p>
    <w:p w14:paraId="4984DAA1" w14:textId="77777777" w:rsidR="007C195A" w:rsidRPr="007C195A" w:rsidRDefault="008424E6" w:rsidP="007C195A">
      <w:pPr>
        <w:pStyle w:val="TOC2"/>
        <w:tabs>
          <w:tab w:val="right" w:leader="dot" w:pos="9017"/>
        </w:tabs>
        <w:spacing w:line="480" w:lineRule="auto"/>
        <w:rPr>
          <w:rFonts w:ascii="Times New Roman" w:eastAsiaTheme="minorEastAsia" w:hAnsi="Times New Roman"/>
          <w:noProof/>
          <w:sz w:val="24"/>
          <w:szCs w:val="24"/>
          <w:lang w:eastAsia="en-US"/>
        </w:rPr>
      </w:pPr>
      <w:hyperlink w:anchor="_Toc493384786" w:history="1">
        <w:r w:rsidR="007C195A" w:rsidRPr="007C195A">
          <w:rPr>
            <w:rStyle w:val="Hyperlink"/>
            <w:rFonts w:ascii="Times New Roman" w:hAnsi="Times New Roman"/>
            <w:b/>
            <w:noProof/>
            <w:sz w:val="24"/>
            <w:szCs w:val="24"/>
          </w:rPr>
          <w:t>2.5.4: Simulation:</w:t>
        </w:r>
        <w:r w:rsidR="007C195A" w:rsidRPr="007C195A">
          <w:rPr>
            <w:rFonts w:ascii="Times New Roman" w:hAnsi="Times New Roman"/>
            <w:noProof/>
            <w:webHidden/>
            <w:sz w:val="24"/>
            <w:szCs w:val="24"/>
          </w:rPr>
          <w:tab/>
        </w:r>
        <w:r w:rsidR="007C195A" w:rsidRPr="007C195A">
          <w:rPr>
            <w:rFonts w:ascii="Times New Roman" w:hAnsi="Times New Roman"/>
            <w:noProof/>
            <w:webHidden/>
            <w:sz w:val="24"/>
            <w:szCs w:val="24"/>
          </w:rPr>
          <w:fldChar w:fldCharType="begin"/>
        </w:r>
        <w:r w:rsidR="007C195A" w:rsidRPr="007C195A">
          <w:rPr>
            <w:rFonts w:ascii="Times New Roman" w:hAnsi="Times New Roman"/>
            <w:noProof/>
            <w:webHidden/>
            <w:sz w:val="24"/>
            <w:szCs w:val="24"/>
          </w:rPr>
          <w:instrText xml:space="preserve"> PAGEREF _Toc493384786 \h </w:instrText>
        </w:r>
        <w:r w:rsidR="007C195A" w:rsidRPr="007C195A">
          <w:rPr>
            <w:rFonts w:ascii="Times New Roman" w:hAnsi="Times New Roman"/>
            <w:noProof/>
            <w:webHidden/>
            <w:sz w:val="24"/>
            <w:szCs w:val="24"/>
          </w:rPr>
        </w:r>
        <w:r w:rsidR="007C195A" w:rsidRPr="007C195A">
          <w:rPr>
            <w:rFonts w:ascii="Times New Roman" w:hAnsi="Times New Roman"/>
            <w:noProof/>
            <w:webHidden/>
            <w:sz w:val="24"/>
            <w:szCs w:val="24"/>
          </w:rPr>
          <w:fldChar w:fldCharType="separate"/>
        </w:r>
        <w:r w:rsidR="007C195A" w:rsidRPr="007C195A">
          <w:rPr>
            <w:rFonts w:ascii="Times New Roman" w:hAnsi="Times New Roman"/>
            <w:noProof/>
            <w:webHidden/>
            <w:sz w:val="24"/>
            <w:szCs w:val="24"/>
          </w:rPr>
          <w:t>29</w:t>
        </w:r>
        <w:r w:rsidR="007C195A" w:rsidRPr="007C195A">
          <w:rPr>
            <w:rFonts w:ascii="Times New Roman" w:hAnsi="Times New Roman"/>
            <w:noProof/>
            <w:webHidden/>
            <w:sz w:val="24"/>
            <w:szCs w:val="24"/>
          </w:rPr>
          <w:fldChar w:fldCharType="end"/>
        </w:r>
      </w:hyperlink>
    </w:p>
    <w:p w14:paraId="08C422D1" w14:textId="77777777" w:rsidR="007C195A" w:rsidRPr="007C195A" w:rsidRDefault="008424E6" w:rsidP="007C195A">
      <w:pPr>
        <w:pStyle w:val="TOC2"/>
        <w:tabs>
          <w:tab w:val="right" w:leader="dot" w:pos="9017"/>
        </w:tabs>
        <w:spacing w:line="480" w:lineRule="auto"/>
        <w:rPr>
          <w:rFonts w:ascii="Times New Roman" w:eastAsiaTheme="minorEastAsia" w:hAnsi="Times New Roman"/>
          <w:noProof/>
          <w:sz w:val="24"/>
          <w:szCs w:val="24"/>
          <w:lang w:eastAsia="en-US"/>
        </w:rPr>
      </w:pPr>
      <w:hyperlink w:anchor="_Toc493384787" w:history="1">
        <w:r w:rsidR="007C195A" w:rsidRPr="007C195A">
          <w:rPr>
            <w:rStyle w:val="Hyperlink"/>
            <w:rFonts w:ascii="Times New Roman" w:hAnsi="Times New Roman"/>
            <w:b/>
            <w:noProof/>
            <w:sz w:val="24"/>
            <w:szCs w:val="24"/>
          </w:rPr>
          <w:t>2.5.5: Internal Rating System:</w:t>
        </w:r>
        <w:r w:rsidR="007C195A" w:rsidRPr="007C195A">
          <w:rPr>
            <w:rFonts w:ascii="Times New Roman" w:hAnsi="Times New Roman"/>
            <w:noProof/>
            <w:webHidden/>
            <w:sz w:val="24"/>
            <w:szCs w:val="24"/>
          </w:rPr>
          <w:tab/>
        </w:r>
        <w:r w:rsidR="007C195A" w:rsidRPr="007C195A">
          <w:rPr>
            <w:rFonts w:ascii="Times New Roman" w:hAnsi="Times New Roman"/>
            <w:noProof/>
            <w:webHidden/>
            <w:sz w:val="24"/>
            <w:szCs w:val="24"/>
          </w:rPr>
          <w:fldChar w:fldCharType="begin"/>
        </w:r>
        <w:r w:rsidR="007C195A" w:rsidRPr="007C195A">
          <w:rPr>
            <w:rFonts w:ascii="Times New Roman" w:hAnsi="Times New Roman"/>
            <w:noProof/>
            <w:webHidden/>
            <w:sz w:val="24"/>
            <w:szCs w:val="24"/>
          </w:rPr>
          <w:instrText xml:space="preserve"> PAGEREF _Toc493384787 \h </w:instrText>
        </w:r>
        <w:r w:rsidR="007C195A" w:rsidRPr="007C195A">
          <w:rPr>
            <w:rFonts w:ascii="Times New Roman" w:hAnsi="Times New Roman"/>
            <w:noProof/>
            <w:webHidden/>
            <w:sz w:val="24"/>
            <w:szCs w:val="24"/>
          </w:rPr>
        </w:r>
        <w:r w:rsidR="007C195A" w:rsidRPr="007C195A">
          <w:rPr>
            <w:rFonts w:ascii="Times New Roman" w:hAnsi="Times New Roman"/>
            <w:noProof/>
            <w:webHidden/>
            <w:sz w:val="24"/>
            <w:szCs w:val="24"/>
          </w:rPr>
          <w:fldChar w:fldCharType="separate"/>
        </w:r>
        <w:r w:rsidR="007C195A" w:rsidRPr="007C195A">
          <w:rPr>
            <w:rFonts w:ascii="Times New Roman" w:hAnsi="Times New Roman"/>
            <w:noProof/>
            <w:webHidden/>
            <w:sz w:val="24"/>
            <w:szCs w:val="24"/>
          </w:rPr>
          <w:t>30</w:t>
        </w:r>
        <w:r w:rsidR="007C195A" w:rsidRPr="007C195A">
          <w:rPr>
            <w:rFonts w:ascii="Times New Roman" w:hAnsi="Times New Roman"/>
            <w:noProof/>
            <w:webHidden/>
            <w:sz w:val="24"/>
            <w:szCs w:val="24"/>
          </w:rPr>
          <w:fldChar w:fldCharType="end"/>
        </w:r>
      </w:hyperlink>
    </w:p>
    <w:p w14:paraId="6778549C" w14:textId="77777777" w:rsidR="007C195A" w:rsidRPr="007C195A" w:rsidRDefault="008424E6" w:rsidP="007C195A">
      <w:pPr>
        <w:pStyle w:val="TOC2"/>
        <w:tabs>
          <w:tab w:val="right" w:leader="dot" w:pos="9017"/>
        </w:tabs>
        <w:spacing w:line="480" w:lineRule="auto"/>
        <w:rPr>
          <w:rFonts w:ascii="Times New Roman" w:eastAsiaTheme="minorEastAsia" w:hAnsi="Times New Roman"/>
          <w:noProof/>
          <w:sz w:val="24"/>
          <w:szCs w:val="24"/>
          <w:lang w:eastAsia="en-US"/>
        </w:rPr>
      </w:pPr>
      <w:hyperlink w:anchor="_Toc493384788" w:history="1">
        <w:r w:rsidR="007C195A" w:rsidRPr="007C195A">
          <w:rPr>
            <w:rStyle w:val="Hyperlink"/>
            <w:rFonts w:ascii="Times New Roman" w:hAnsi="Times New Roman"/>
            <w:b/>
            <w:noProof/>
            <w:sz w:val="24"/>
            <w:szCs w:val="24"/>
          </w:rPr>
          <w:t>2.5.6: Summary:</w:t>
        </w:r>
        <w:r w:rsidR="007C195A" w:rsidRPr="007C195A">
          <w:rPr>
            <w:rFonts w:ascii="Times New Roman" w:hAnsi="Times New Roman"/>
            <w:noProof/>
            <w:webHidden/>
            <w:sz w:val="24"/>
            <w:szCs w:val="24"/>
          </w:rPr>
          <w:tab/>
        </w:r>
        <w:r w:rsidR="007C195A" w:rsidRPr="007C195A">
          <w:rPr>
            <w:rFonts w:ascii="Times New Roman" w:hAnsi="Times New Roman"/>
            <w:noProof/>
            <w:webHidden/>
            <w:sz w:val="24"/>
            <w:szCs w:val="24"/>
          </w:rPr>
          <w:fldChar w:fldCharType="begin"/>
        </w:r>
        <w:r w:rsidR="007C195A" w:rsidRPr="007C195A">
          <w:rPr>
            <w:rFonts w:ascii="Times New Roman" w:hAnsi="Times New Roman"/>
            <w:noProof/>
            <w:webHidden/>
            <w:sz w:val="24"/>
            <w:szCs w:val="24"/>
          </w:rPr>
          <w:instrText xml:space="preserve"> PAGEREF _Toc493384788 \h </w:instrText>
        </w:r>
        <w:r w:rsidR="007C195A" w:rsidRPr="007C195A">
          <w:rPr>
            <w:rFonts w:ascii="Times New Roman" w:hAnsi="Times New Roman"/>
            <w:noProof/>
            <w:webHidden/>
            <w:sz w:val="24"/>
            <w:szCs w:val="24"/>
          </w:rPr>
        </w:r>
        <w:r w:rsidR="007C195A" w:rsidRPr="007C195A">
          <w:rPr>
            <w:rFonts w:ascii="Times New Roman" w:hAnsi="Times New Roman"/>
            <w:noProof/>
            <w:webHidden/>
            <w:sz w:val="24"/>
            <w:szCs w:val="24"/>
          </w:rPr>
          <w:fldChar w:fldCharType="separate"/>
        </w:r>
        <w:r w:rsidR="007C195A" w:rsidRPr="007C195A">
          <w:rPr>
            <w:rFonts w:ascii="Times New Roman" w:hAnsi="Times New Roman"/>
            <w:noProof/>
            <w:webHidden/>
            <w:sz w:val="24"/>
            <w:szCs w:val="24"/>
          </w:rPr>
          <w:t>31</w:t>
        </w:r>
        <w:r w:rsidR="007C195A" w:rsidRPr="007C195A">
          <w:rPr>
            <w:rFonts w:ascii="Times New Roman" w:hAnsi="Times New Roman"/>
            <w:noProof/>
            <w:webHidden/>
            <w:sz w:val="24"/>
            <w:szCs w:val="24"/>
          </w:rPr>
          <w:fldChar w:fldCharType="end"/>
        </w:r>
      </w:hyperlink>
    </w:p>
    <w:p w14:paraId="0E52D6B7" w14:textId="77777777" w:rsidR="007C195A" w:rsidRPr="007C195A" w:rsidRDefault="008424E6" w:rsidP="007C195A">
      <w:pPr>
        <w:pStyle w:val="TOC1"/>
        <w:tabs>
          <w:tab w:val="right" w:leader="dot" w:pos="9017"/>
        </w:tabs>
        <w:spacing w:line="480" w:lineRule="auto"/>
        <w:rPr>
          <w:rFonts w:ascii="Times New Roman" w:eastAsiaTheme="minorEastAsia" w:hAnsi="Times New Roman"/>
          <w:noProof/>
          <w:sz w:val="24"/>
          <w:szCs w:val="24"/>
        </w:rPr>
      </w:pPr>
      <w:hyperlink w:anchor="_Toc493384789" w:history="1">
        <w:r w:rsidR="007C195A" w:rsidRPr="007C195A">
          <w:rPr>
            <w:rStyle w:val="Hyperlink"/>
            <w:rFonts w:ascii="Times New Roman" w:hAnsi="Times New Roman"/>
            <w:noProof/>
            <w:sz w:val="24"/>
            <w:szCs w:val="24"/>
          </w:rPr>
          <w:t>Chapter Three: Research Methodology</w:t>
        </w:r>
        <w:r w:rsidR="007C195A" w:rsidRPr="007C195A">
          <w:rPr>
            <w:rFonts w:ascii="Times New Roman" w:hAnsi="Times New Roman"/>
            <w:noProof/>
            <w:webHidden/>
            <w:sz w:val="24"/>
            <w:szCs w:val="24"/>
          </w:rPr>
          <w:tab/>
        </w:r>
        <w:r w:rsidR="007C195A" w:rsidRPr="007C195A">
          <w:rPr>
            <w:rFonts w:ascii="Times New Roman" w:hAnsi="Times New Roman"/>
            <w:noProof/>
            <w:webHidden/>
            <w:sz w:val="24"/>
            <w:szCs w:val="24"/>
          </w:rPr>
          <w:fldChar w:fldCharType="begin"/>
        </w:r>
        <w:r w:rsidR="007C195A" w:rsidRPr="007C195A">
          <w:rPr>
            <w:rFonts w:ascii="Times New Roman" w:hAnsi="Times New Roman"/>
            <w:noProof/>
            <w:webHidden/>
            <w:sz w:val="24"/>
            <w:szCs w:val="24"/>
          </w:rPr>
          <w:instrText xml:space="preserve"> PAGEREF _Toc493384789 \h </w:instrText>
        </w:r>
        <w:r w:rsidR="007C195A" w:rsidRPr="007C195A">
          <w:rPr>
            <w:rFonts w:ascii="Times New Roman" w:hAnsi="Times New Roman"/>
            <w:noProof/>
            <w:webHidden/>
            <w:sz w:val="24"/>
            <w:szCs w:val="24"/>
          </w:rPr>
        </w:r>
        <w:r w:rsidR="007C195A" w:rsidRPr="007C195A">
          <w:rPr>
            <w:rFonts w:ascii="Times New Roman" w:hAnsi="Times New Roman"/>
            <w:noProof/>
            <w:webHidden/>
            <w:sz w:val="24"/>
            <w:szCs w:val="24"/>
          </w:rPr>
          <w:fldChar w:fldCharType="separate"/>
        </w:r>
        <w:r w:rsidR="007C195A" w:rsidRPr="007C195A">
          <w:rPr>
            <w:rFonts w:ascii="Times New Roman" w:hAnsi="Times New Roman"/>
            <w:noProof/>
            <w:webHidden/>
            <w:sz w:val="24"/>
            <w:szCs w:val="24"/>
          </w:rPr>
          <w:t>31</w:t>
        </w:r>
        <w:r w:rsidR="007C195A" w:rsidRPr="007C195A">
          <w:rPr>
            <w:rFonts w:ascii="Times New Roman" w:hAnsi="Times New Roman"/>
            <w:noProof/>
            <w:webHidden/>
            <w:sz w:val="24"/>
            <w:szCs w:val="24"/>
          </w:rPr>
          <w:fldChar w:fldCharType="end"/>
        </w:r>
      </w:hyperlink>
    </w:p>
    <w:p w14:paraId="1B03EF7E" w14:textId="77777777" w:rsidR="007C195A" w:rsidRPr="007C195A" w:rsidRDefault="008424E6" w:rsidP="007C195A">
      <w:pPr>
        <w:pStyle w:val="TOC2"/>
        <w:tabs>
          <w:tab w:val="right" w:leader="dot" w:pos="9017"/>
        </w:tabs>
        <w:spacing w:line="480" w:lineRule="auto"/>
        <w:rPr>
          <w:rFonts w:ascii="Times New Roman" w:eastAsiaTheme="minorEastAsia" w:hAnsi="Times New Roman"/>
          <w:noProof/>
          <w:sz w:val="24"/>
          <w:szCs w:val="24"/>
          <w:lang w:eastAsia="en-US"/>
        </w:rPr>
      </w:pPr>
      <w:hyperlink w:anchor="_Toc493384790" w:history="1">
        <w:r w:rsidR="007C195A" w:rsidRPr="007C195A">
          <w:rPr>
            <w:rStyle w:val="Hyperlink"/>
            <w:rFonts w:ascii="Times New Roman" w:hAnsi="Times New Roman"/>
            <w:b/>
            <w:noProof/>
            <w:sz w:val="24"/>
            <w:szCs w:val="24"/>
          </w:rPr>
          <w:t>3.1: Introduction</w:t>
        </w:r>
        <w:r w:rsidR="007C195A" w:rsidRPr="007C195A">
          <w:rPr>
            <w:rFonts w:ascii="Times New Roman" w:hAnsi="Times New Roman"/>
            <w:noProof/>
            <w:webHidden/>
            <w:sz w:val="24"/>
            <w:szCs w:val="24"/>
          </w:rPr>
          <w:tab/>
        </w:r>
        <w:r w:rsidR="007C195A" w:rsidRPr="007C195A">
          <w:rPr>
            <w:rFonts w:ascii="Times New Roman" w:hAnsi="Times New Roman"/>
            <w:noProof/>
            <w:webHidden/>
            <w:sz w:val="24"/>
            <w:szCs w:val="24"/>
          </w:rPr>
          <w:fldChar w:fldCharType="begin"/>
        </w:r>
        <w:r w:rsidR="007C195A" w:rsidRPr="007C195A">
          <w:rPr>
            <w:rFonts w:ascii="Times New Roman" w:hAnsi="Times New Roman"/>
            <w:noProof/>
            <w:webHidden/>
            <w:sz w:val="24"/>
            <w:szCs w:val="24"/>
          </w:rPr>
          <w:instrText xml:space="preserve"> PAGEREF _Toc493384790 \h </w:instrText>
        </w:r>
        <w:r w:rsidR="007C195A" w:rsidRPr="007C195A">
          <w:rPr>
            <w:rFonts w:ascii="Times New Roman" w:hAnsi="Times New Roman"/>
            <w:noProof/>
            <w:webHidden/>
            <w:sz w:val="24"/>
            <w:szCs w:val="24"/>
          </w:rPr>
        </w:r>
        <w:r w:rsidR="007C195A" w:rsidRPr="007C195A">
          <w:rPr>
            <w:rFonts w:ascii="Times New Roman" w:hAnsi="Times New Roman"/>
            <w:noProof/>
            <w:webHidden/>
            <w:sz w:val="24"/>
            <w:szCs w:val="24"/>
          </w:rPr>
          <w:fldChar w:fldCharType="separate"/>
        </w:r>
        <w:r w:rsidR="007C195A" w:rsidRPr="007C195A">
          <w:rPr>
            <w:rFonts w:ascii="Times New Roman" w:hAnsi="Times New Roman"/>
            <w:noProof/>
            <w:webHidden/>
            <w:sz w:val="24"/>
            <w:szCs w:val="24"/>
          </w:rPr>
          <w:t>31</w:t>
        </w:r>
        <w:r w:rsidR="007C195A" w:rsidRPr="007C195A">
          <w:rPr>
            <w:rFonts w:ascii="Times New Roman" w:hAnsi="Times New Roman"/>
            <w:noProof/>
            <w:webHidden/>
            <w:sz w:val="24"/>
            <w:szCs w:val="24"/>
          </w:rPr>
          <w:fldChar w:fldCharType="end"/>
        </w:r>
      </w:hyperlink>
    </w:p>
    <w:p w14:paraId="0107736B" w14:textId="77777777" w:rsidR="007C195A" w:rsidRPr="007C195A" w:rsidRDefault="008424E6" w:rsidP="007C195A">
      <w:pPr>
        <w:pStyle w:val="TOC2"/>
        <w:tabs>
          <w:tab w:val="right" w:leader="dot" w:pos="9017"/>
        </w:tabs>
        <w:spacing w:line="480" w:lineRule="auto"/>
        <w:rPr>
          <w:rFonts w:ascii="Times New Roman" w:eastAsiaTheme="minorEastAsia" w:hAnsi="Times New Roman"/>
          <w:noProof/>
          <w:sz w:val="24"/>
          <w:szCs w:val="24"/>
          <w:lang w:eastAsia="en-US"/>
        </w:rPr>
      </w:pPr>
      <w:hyperlink w:anchor="_Toc493384791" w:history="1">
        <w:r w:rsidR="007C195A" w:rsidRPr="007C195A">
          <w:rPr>
            <w:rStyle w:val="Hyperlink"/>
            <w:rFonts w:ascii="Times New Roman" w:hAnsi="Times New Roman"/>
            <w:b/>
            <w:noProof/>
            <w:sz w:val="24"/>
            <w:szCs w:val="24"/>
          </w:rPr>
          <w:t>3.2: Method outline</w:t>
        </w:r>
        <w:r w:rsidR="007C195A" w:rsidRPr="007C195A">
          <w:rPr>
            <w:rFonts w:ascii="Times New Roman" w:hAnsi="Times New Roman"/>
            <w:noProof/>
            <w:webHidden/>
            <w:sz w:val="24"/>
            <w:szCs w:val="24"/>
          </w:rPr>
          <w:tab/>
        </w:r>
        <w:r w:rsidR="007C195A" w:rsidRPr="007C195A">
          <w:rPr>
            <w:rFonts w:ascii="Times New Roman" w:hAnsi="Times New Roman"/>
            <w:noProof/>
            <w:webHidden/>
            <w:sz w:val="24"/>
            <w:szCs w:val="24"/>
          </w:rPr>
          <w:fldChar w:fldCharType="begin"/>
        </w:r>
        <w:r w:rsidR="007C195A" w:rsidRPr="007C195A">
          <w:rPr>
            <w:rFonts w:ascii="Times New Roman" w:hAnsi="Times New Roman"/>
            <w:noProof/>
            <w:webHidden/>
            <w:sz w:val="24"/>
            <w:szCs w:val="24"/>
          </w:rPr>
          <w:instrText xml:space="preserve"> PAGEREF _Toc493384791 \h </w:instrText>
        </w:r>
        <w:r w:rsidR="007C195A" w:rsidRPr="007C195A">
          <w:rPr>
            <w:rFonts w:ascii="Times New Roman" w:hAnsi="Times New Roman"/>
            <w:noProof/>
            <w:webHidden/>
            <w:sz w:val="24"/>
            <w:szCs w:val="24"/>
          </w:rPr>
        </w:r>
        <w:r w:rsidR="007C195A" w:rsidRPr="007C195A">
          <w:rPr>
            <w:rFonts w:ascii="Times New Roman" w:hAnsi="Times New Roman"/>
            <w:noProof/>
            <w:webHidden/>
            <w:sz w:val="24"/>
            <w:szCs w:val="24"/>
          </w:rPr>
          <w:fldChar w:fldCharType="separate"/>
        </w:r>
        <w:r w:rsidR="007C195A" w:rsidRPr="007C195A">
          <w:rPr>
            <w:rFonts w:ascii="Times New Roman" w:hAnsi="Times New Roman"/>
            <w:noProof/>
            <w:webHidden/>
            <w:sz w:val="24"/>
            <w:szCs w:val="24"/>
          </w:rPr>
          <w:t>32</w:t>
        </w:r>
        <w:r w:rsidR="007C195A" w:rsidRPr="007C195A">
          <w:rPr>
            <w:rFonts w:ascii="Times New Roman" w:hAnsi="Times New Roman"/>
            <w:noProof/>
            <w:webHidden/>
            <w:sz w:val="24"/>
            <w:szCs w:val="24"/>
          </w:rPr>
          <w:fldChar w:fldCharType="end"/>
        </w:r>
      </w:hyperlink>
    </w:p>
    <w:p w14:paraId="15E37DA8" w14:textId="77777777" w:rsidR="007C195A" w:rsidRPr="007C195A" w:rsidRDefault="008424E6" w:rsidP="007C195A">
      <w:pPr>
        <w:pStyle w:val="TOC2"/>
        <w:tabs>
          <w:tab w:val="right" w:leader="dot" w:pos="9017"/>
        </w:tabs>
        <w:spacing w:line="480" w:lineRule="auto"/>
        <w:rPr>
          <w:rFonts w:ascii="Times New Roman" w:eastAsiaTheme="minorEastAsia" w:hAnsi="Times New Roman"/>
          <w:noProof/>
          <w:sz w:val="24"/>
          <w:szCs w:val="24"/>
          <w:lang w:eastAsia="en-US"/>
        </w:rPr>
      </w:pPr>
      <w:hyperlink w:anchor="_Toc493384792" w:history="1">
        <w:r w:rsidR="007C195A" w:rsidRPr="007C195A">
          <w:rPr>
            <w:rStyle w:val="Hyperlink"/>
            <w:rFonts w:ascii="Times New Roman" w:hAnsi="Times New Roman"/>
            <w:b/>
            <w:noProof/>
            <w:sz w:val="24"/>
            <w:szCs w:val="24"/>
          </w:rPr>
          <w:t>3.3: Research Onion</w:t>
        </w:r>
        <w:r w:rsidR="007C195A" w:rsidRPr="007C195A">
          <w:rPr>
            <w:rFonts w:ascii="Times New Roman" w:hAnsi="Times New Roman"/>
            <w:noProof/>
            <w:webHidden/>
            <w:sz w:val="24"/>
            <w:szCs w:val="24"/>
          </w:rPr>
          <w:tab/>
        </w:r>
        <w:r w:rsidR="007C195A" w:rsidRPr="007C195A">
          <w:rPr>
            <w:rFonts w:ascii="Times New Roman" w:hAnsi="Times New Roman"/>
            <w:noProof/>
            <w:webHidden/>
            <w:sz w:val="24"/>
            <w:szCs w:val="24"/>
          </w:rPr>
          <w:fldChar w:fldCharType="begin"/>
        </w:r>
        <w:r w:rsidR="007C195A" w:rsidRPr="007C195A">
          <w:rPr>
            <w:rFonts w:ascii="Times New Roman" w:hAnsi="Times New Roman"/>
            <w:noProof/>
            <w:webHidden/>
            <w:sz w:val="24"/>
            <w:szCs w:val="24"/>
          </w:rPr>
          <w:instrText xml:space="preserve"> PAGEREF _Toc493384792 \h </w:instrText>
        </w:r>
        <w:r w:rsidR="007C195A" w:rsidRPr="007C195A">
          <w:rPr>
            <w:rFonts w:ascii="Times New Roman" w:hAnsi="Times New Roman"/>
            <w:noProof/>
            <w:webHidden/>
            <w:sz w:val="24"/>
            <w:szCs w:val="24"/>
          </w:rPr>
        </w:r>
        <w:r w:rsidR="007C195A" w:rsidRPr="007C195A">
          <w:rPr>
            <w:rFonts w:ascii="Times New Roman" w:hAnsi="Times New Roman"/>
            <w:noProof/>
            <w:webHidden/>
            <w:sz w:val="24"/>
            <w:szCs w:val="24"/>
          </w:rPr>
          <w:fldChar w:fldCharType="separate"/>
        </w:r>
        <w:r w:rsidR="007C195A" w:rsidRPr="007C195A">
          <w:rPr>
            <w:rFonts w:ascii="Times New Roman" w:hAnsi="Times New Roman"/>
            <w:noProof/>
            <w:webHidden/>
            <w:sz w:val="24"/>
            <w:szCs w:val="24"/>
          </w:rPr>
          <w:t>33</w:t>
        </w:r>
        <w:r w:rsidR="007C195A" w:rsidRPr="007C195A">
          <w:rPr>
            <w:rFonts w:ascii="Times New Roman" w:hAnsi="Times New Roman"/>
            <w:noProof/>
            <w:webHidden/>
            <w:sz w:val="24"/>
            <w:szCs w:val="24"/>
          </w:rPr>
          <w:fldChar w:fldCharType="end"/>
        </w:r>
      </w:hyperlink>
    </w:p>
    <w:p w14:paraId="535848D5" w14:textId="77777777" w:rsidR="007C195A" w:rsidRPr="007C195A" w:rsidRDefault="008424E6" w:rsidP="007C195A">
      <w:pPr>
        <w:pStyle w:val="TOC2"/>
        <w:tabs>
          <w:tab w:val="right" w:leader="dot" w:pos="9017"/>
        </w:tabs>
        <w:spacing w:line="480" w:lineRule="auto"/>
        <w:rPr>
          <w:rFonts w:ascii="Times New Roman" w:eastAsiaTheme="minorEastAsia" w:hAnsi="Times New Roman"/>
          <w:noProof/>
          <w:sz w:val="24"/>
          <w:szCs w:val="24"/>
          <w:lang w:eastAsia="en-US"/>
        </w:rPr>
      </w:pPr>
      <w:hyperlink w:anchor="_Toc493384793" w:history="1">
        <w:r w:rsidR="007C195A" w:rsidRPr="007C195A">
          <w:rPr>
            <w:rStyle w:val="Hyperlink"/>
            <w:rFonts w:ascii="Times New Roman" w:hAnsi="Times New Roman"/>
            <w:b/>
            <w:noProof/>
            <w:sz w:val="24"/>
            <w:szCs w:val="24"/>
          </w:rPr>
          <w:t>3.4: Research Philosophy</w:t>
        </w:r>
        <w:r w:rsidR="007C195A" w:rsidRPr="007C195A">
          <w:rPr>
            <w:rFonts w:ascii="Times New Roman" w:hAnsi="Times New Roman"/>
            <w:noProof/>
            <w:webHidden/>
            <w:sz w:val="24"/>
            <w:szCs w:val="24"/>
          </w:rPr>
          <w:tab/>
        </w:r>
        <w:r w:rsidR="007C195A" w:rsidRPr="007C195A">
          <w:rPr>
            <w:rFonts w:ascii="Times New Roman" w:hAnsi="Times New Roman"/>
            <w:noProof/>
            <w:webHidden/>
            <w:sz w:val="24"/>
            <w:szCs w:val="24"/>
          </w:rPr>
          <w:fldChar w:fldCharType="begin"/>
        </w:r>
        <w:r w:rsidR="007C195A" w:rsidRPr="007C195A">
          <w:rPr>
            <w:rFonts w:ascii="Times New Roman" w:hAnsi="Times New Roman"/>
            <w:noProof/>
            <w:webHidden/>
            <w:sz w:val="24"/>
            <w:szCs w:val="24"/>
          </w:rPr>
          <w:instrText xml:space="preserve"> PAGEREF _Toc493384793 \h </w:instrText>
        </w:r>
        <w:r w:rsidR="007C195A" w:rsidRPr="007C195A">
          <w:rPr>
            <w:rFonts w:ascii="Times New Roman" w:hAnsi="Times New Roman"/>
            <w:noProof/>
            <w:webHidden/>
            <w:sz w:val="24"/>
            <w:szCs w:val="24"/>
          </w:rPr>
        </w:r>
        <w:r w:rsidR="007C195A" w:rsidRPr="007C195A">
          <w:rPr>
            <w:rFonts w:ascii="Times New Roman" w:hAnsi="Times New Roman"/>
            <w:noProof/>
            <w:webHidden/>
            <w:sz w:val="24"/>
            <w:szCs w:val="24"/>
          </w:rPr>
          <w:fldChar w:fldCharType="separate"/>
        </w:r>
        <w:r w:rsidR="007C195A" w:rsidRPr="007C195A">
          <w:rPr>
            <w:rFonts w:ascii="Times New Roman" w:hAnsi="Times New Roman"/>
            <w:noProof/>
            <w:webHidden/>
            <w:sz w:val="24"/>
            <w:szCs w:val="24"/>
          </w:rPr>
          <w:t>34</w:t>
        </w:r>
        <w:r w:rsidR="007C195A" w:rsidRPr="007C195A">
          <w:rPr>
            <w:rFonts w:ascii="Times New Roman" w:hAnsi="Times New Roman"/>
            <w:noProof/>
            <w:webHidden/>
            <w:sz w:val="24"/>
            <w:szCs w:val="24"/>
          </w:rPr>
          <w:fldChar w:fldCharType="end"/>
        </w:r>
      </w:hyperlink>
    </w:p>
    <w:p w14:paraId="7CEEFE8F" w14:textId="77777777" w:rsidR="007C195A" w:rsidRPr="007C195A" w:rsidRDefault="008424E6" w:rsidP="007C195A">
      <w:pPr>
        <w:pStyle w:val="TOC2"/>
        <w:tabs>
          <w:tab w:val="right" w:leader="dot" w:pos="9017"/>
        </w:tabs>
        <w:spacing w:line="480" w:lineRule="auto"/>
        <w:rPr>
          <w:rFonts w:ascii="Times New Roman" w:eastAsiaTheme="minorEastAsia" w:hAnsi="Times New Roman"/>
          <w:noProof/>
          <w:sz w:val="24"/>
          <w:szCs w:val="24"/>
          <w:lang w:eastAsia="en-US"/>
        </w:rPr>
      </w:pPr>
      <w:hyperlink w:anchor="_Toc493384794" w:history="1">
        <w:r w:rsidR="007C195A" w:rsidRPr="007C195A">
          <w:rPr>
            <w:rStyle w:val="Hyperlink"/>
            <w:rFonts w:ascii="Times New Roman" w:hAnsi="Times New Roman"/>
            <w:b/>
            <w:noProof/>
            <w:sz w:val="24"/>
            <w:szCs w:val="24"/>
          </w:rPr>
          <w:t>3.4.1: Justification for election of chosen Philosophy</w:t>
        </w:r>
        <w:r w:rsidR="007C195A" w:rsidRPr="007C195A">
          <w:rPr>
            <w:rFonts w:ascii="Times New Roman" w:hAnsi="Times New Roman"/>
            <w:noProof/>
            <w:webHidden/>
            <w:sz w:val="24"/>
            <w:szCs w:val="24"/>
          </w:rPr>
          <w:tab/>
        </w:r>
        <w:r w:rsidR="007C195A" w:rsidRPr="007C195A">
          <w:rPr>
            <w:rFonts w:ascii="Times New Roman" w:hAnsi="Times New Roman"/>
            <w:noProof/>
            <w:webHidden/>
            <w:sz w:val="24"/>
            <w:szCs w:val="24"/>
          </w:rPr>
          <w:fldChar w:fldCharType="begin"/>
        </w:r>
        <w:r w:rsidR="007C195A" w:rsidRPr="007C195A">
          <w:rPr>
            <w:rFonts w:ascii="Times New Roman" w:hAnsi="Times New Roman"/>
            <w:noProof/>
            <w:webHidden/>
            <w:sz w:val="24"/>
            <w:szCs w:val="24"/>
          </w:rPr>
          <w:instrText xml:space="preserve"> PAGEREF _Toc493384794 \h </w:instrText>
        </w:r>
        <w:r w:rsidR="007C195A" w:rsidRPr="007C195A">
          <w:rPr>
            <w:rFonts w:ascii="Times New Roman" w:hAnsi="Times New Roman"/>
            <w:noProof/>
            <w:webHidden/>
            <w:sz w:val="24"/>
            <w:szCs w:val="24"/>
          </w:rPr>
        </w:r>
        <w:r w:rsidR="007C195A" w:rsidRPr="007C195A">
          <w:rPr>
            <w:rFonts w:ascii="Times New Roman" w:hAnsi="Times New Roman"/>
            <w:noProof/>
            <w:webHidden/>
            <w:sz w:val="24"/>
            <w:szCs w:val="24"/>
          </w:rPr>
          <w:fldChar w:fldCharType="separate"/>
        </w:r>
        <w:r w:rsidR="007C195A" w:rsidRPr="007C195A">
          <w:rPr>
            <w:rFonts w:ascii="Times New Roman" w:hAnsi="Times New Roman"/>
            <w:noProof/>
            <w:webHidden/>
            <w:sz w:val="24"/>
            <w:szCs w:val="24"/>
          </w:rPr>
          <w:t>34</w:t>
        </w:r>
        <w:r w:rsidR="007C195A" w:rsidRPr="007C195A">
          <w:rPr>
            <w:rFonts w:ascii="Times New Roman" w:hAnsi="Times New Roman"/>
            <w:noProof/>
            <w:webHidden/>
            <w:sz w:val="24"/>
            <w:szCs w:val="24"/>
          </w:rPr>
          <w:fldChar w:fldCharType="end"/>
        </w:r>
      </w:hyperlink>
    </w:p>
    <w:p w14:paraId="77A8C11C" w14:textId="77777777" w:rsidR="007C195A" w:rsidRPr="007C195A" w:rsidRDefault="008424E6" w:rsidP="007C195A">
      <w:pPr>
        <w:pStyle w:val="TOC2"/>
        <w:tabs>
          <w:tab w:val="right" w:leader="dot" w:pos="9017"/>
        </w:tabs>
        <w:spacing w:line="480" w:lineRule="auto"/>
        <w:rPr>
          <w:rFonts w:ascii="Times New Roman" w:eastAsiaTheme="minorEastAsia" w:hAnsi="Times New Roman"/>
          <w:noProof/>
          <w:sz w:val="24"/>
          <w:szCs w:val="24"/>
          <w:lang w:eastAsia="en-US"/>
        </w:rPr>
      </w:pPr>
      <w:hyperlink w:anchor="_Toc493384795" w:history="1">
        <w:r w:rsidR="007C195A" w:rsidRPr="007C195A">
          <w:rPr>
            <w:rStyle w:val="Hyperlink"/>
            <w:rFonts w:ascii="Times New Roman" w:hAnsi="Times New Roman"/>
            <w:b/>
            <w:noProof/>
            <w:sz w:val="24"/>
            <w:szCs w:val="24"/>
          </w:rPr>
          <w:t>3.5: Research Approach: Inductive</w:t>
        </w:r>
        <w:r w:rsidR="007C195A" w:rsidRPr="007C195A">
          <w:rPr>
            <w:rFonts w:ascii="Times New Roman" w:hAnsi="Times New Roman"/>
            <w:noProof/>
            <w:webHidden/>
            <w:sz w:val="24"/>
            <w:szCs w:val="24"/>
          </w:rPr>
          <w:tab/>
        </w:r>
        <w:r w:rsidR="007C195A" w:rsidRPr="007C195A">
          <w:rPr>
            <w:rFonts w:ascii="Times New Roman" w:hAnsi="Times New Roman"/>
            <w:noProof/>
            <w:webHidden/>
            <w:sz w:val="24"/>
            <w:szCs w:val="24"/>
          </w:rPr>
          <w:fldChar w:fldCharType="begin"/>
        </w:r>
        <w:r w:rsidR="007C195A" w:rsidRPr="007C195A">
          <w:rPr>
            <w:rFonts w:ascii="Times New Roman" w:hAnsi="Times New Roman"/>
            <w:noProof/>
            <w:webHidden/>
            <w:sz w:val="24"/>
            <w:szCs w:val="24"/>
          </w:rPr>
          <w:instrText xml:space="preserve"> PAGEREF _Toc493384795 \h </w:instrText>
        </w:r>
        <w:r w:rsidR="007C195A" w:rsidRPr="007C195A">
          <w:rPr>
            <w:rFonts w:ascii="Times New Roman" w:hAnsi="Times New Roman"/>
            <w:noProof/>
            <w:webHidden/>
            <w:sz w:val="24"/>
            <w:szCs w:val="24"/>
          </w:rPr>
        </w:r>
        <w:r w:rsidR="007C195A" w:rsidRPr="007C195A">
          <w:rPr>
            <w:rFonts w:ascii="Times New Roman" w:hAnsi="Times New Roman"/>
            <w:noProof/>
            <w:webHidden/>
            <w:sz w:val="24"/>
            <w:szCs w:val="24"/>
          </w:rPr>
          <w:fldChar w:fldCharType="separate"/>
        </w:r>
        <w:r w:rsidR="007C195A" w:rsidRPr="007C195A">
          <w:rPr>
            <w:rFonts w:ascii="Times New Roman" w:hAnsi="Times New Roman"/>
            <w:noProof/>
            <w:webHidden/>
            <w:sz w:val="24"/>
            <w:szCs w:val="24"/>
          </w:rPr>
          <w:t>35</w:t>
        </w:r>
        <w:r w:rsidR="007C195A" w:rsidRPr="007C195A">
          <w:rPr>
            <w:rFonts w:ascii="Times New Roman" w:hAnsi="Times New Roman"/>
            <w:noProof/>
            <w:webHidden/>
            <w:sz w:val="24"/>
            <w:szCs w:val="24"/>
          </w:rPr>
          <w:fldChar w:fldCharType="end"/>
        </w:r>
      </w:hyperlink>
    </w:p>
    <w:p w14:paraId="20055778" w14:textId="77777777" w:rsidR="007C195A" w:rsidRPr="007C195A" w:rsidRDefault="008424E6" w:rsidP="007C195A">
      <w:pPr>
        <w:pStyle w:val="TOC2"/>
        <w:tabs>
          <w:tab w:val="right" w:leader="dot" w:pos="9017"/>
        </w:tabs>
        <w:spacing w:line="480" w:lineRule="auto"/>
        <w:rPr>
          <w:rFonts w:ascii="Times New Roman" w:eastAsiaTheme="minorEastAsia" w:hAnsi="Times New Roman"/>
          <w:noProof/>
          <w:sz w:val="24"/>
          <w:szCs w:val="24"/>
          <w:lang w:eastAsia="en-US"/>
        </w:rPr>
      </w:pPr>
      <w:hyperlink w:anchor="_Toc493384796" w:history="1">
        <w:r w:rsidR="007C195A" w:rsidRPr="007C195A">
          <w:rPr>
            <w:rStyle w:val="Hyperlink"/>
            <w:rFonts w:ascii="Times New Roman" w:hAnsi="Times New Roman"/>
            <w:b/>
            <w:noProof/>
            <w:sz w:val="24"/>
            <w:szCs w:val="24"/>
          </w:rPr>
          <w:t>3.5.1: Justification for the exercise of the selected Approach</w:t>
        </w:r>
        <w:r w:rsidR="007C195A" w:rsidRPr="007C195A">
          <w:rPr>
            <w:rFonts w:ascii="Times New Roman" w:hAnsi="Times New Roman"/>
            <w:noProof/>
            <w:webHidden/>
            <w:sz w:val="24"/>
            <w:szCs w:val="24"/>
          </w:rPr>
          <w:tab/>
        </w:r>
        <w:r w:rsidR="007C195A" w:rsidRPr="007C195A">
          <w:rPr>
            <w:rFonts w:ascii="Times New Roman" w:hAnsi="Times New Roman"/>
            <w:noProof/>
            <w:webHidden/>
            <w:sz w:val="24"/>
            <w:szCs w:val="24"/>
          </w:rPr>
          <w:fldChar w:fldCharType="begin"/>
        </w:r>
        <w:r w:rsidR="007C195A" w:rsidRPr="007C195A">
          <w:rPr>
            <w:rFonts w:ascii="Times New Roman" w:hAnsi="Times New Roman"/>
            <w:noProof/>
            <w:webHidden/>
            <w:sz w:val="24"/>
            <w:szCs w:val="24"/>
          </w:rPr>
          <w:instrText xml:space="preserve"> PAGEREF _Toc493384796 \h </w:instrText>
        </w:r>
        <w:r w:rsidR="007C195A" w:rsidRPr="007C195A">
          <w:rPr>
            <w:rFonts w:ascii="Times New Roman" w:hAnsi="Times New Roman"/>
            <w:noProof/>
            <w:webHidden/>
            <w:sz w:val="24"/>
            <w:szCs w:val="24"/>
          </w:rPr>
        </w:r>
        <w:r w:rsidR="007C195A" w:rsidRPr="007C195A">
          <w:rPr>
            <w:rFonts w:ascii="Times New Roman" w:hAnsi="Times New Roman"/>
            <w:noProof/>
            <w:webHidden/>
            <w:sz w:val="24"/>
            <w:szCs w:val="24"/>
          </w:rPr>
          <w:fldChar w:fldCharType="separate"/>
        </w:r>
        <w:r w:rsidR="007C195A" w:rsidRPr="007C195A">
          <w:rPr>
            <w:rFonts w:ascii="Times New Roman" w:hAnsi="Times New Roman"/>
            <w:noProof/>
            <w:webHidden/>
            <w:sz w:val="24"/>
            <w:szCs w:val="24"/>
          </w:rPr>
          <w:t>35</w:t>
        </w:r>
        <w:r w:rsidR="007C195A" w:rsidRPr="007C195A">
          <w:rPr>
            <w:rFonts w:ascii="Times New Roman" w:hAnsi="Times New Roman"/>
            <w:noProof/>
            <w:webHidden/>
            <w:sz w:val="24"/>
            <w:szCs w:val="24"/>
          </w:rPr>
          <w:fldChar w:fldCharType="end"/>
        </w:r>
      </w:hyperlink>
    </w:p>
    <w:p w14:paraId="07F959A9" w14:textId="77777777" w:rsidR="007C195A" w:rsidRPr="007C195A" w:rsidRDefault="008424E6" w:rsidP="007C195A">
      <w:pPr>
        <w:pStyle w:val="TOC2"/>
        <w:tabs>
          <w:tab w:val="right" w:leader="dot" w:pos="9017"/>
        </w:tabs>
        <w:spacing w:line="480" w:lineRule="auto"/>
        <w:rPr>
          <w:rFonts w:ascii="Times New Roman" w:eastAsiaTheme="minorEastAsia" w:hAnsi="Times New Roman"/>
          <w:noProof/>
          <w:sz w:val="24"/>
          <w:szCs w:val="24"/>
          <w:lang w:eastAsia="en-US"/>
        </w:rPr>
      </w:pPr>
      <w:hyperlink w:anchor="_Toc493384797" w:history="1">
        <w:r w:rsidR="007C195A" w:rsidRPr="007C195A">
          <w:rPr>
            <w:rStyle w:val="Hyperlink"/>
            <w:rFonts w:ascii="Times New Roman" w:hAnsi="Times New Roman"/>
            <w:b/>
            <w:noProof/>
            <w:sz w:val="24"/>
            <w:szCs w:val="24"/>
          </w:rPr>
          <w:t>3.6: Research Design</w:t>
        </w:r>
        <w:r w:rsidR="007C195A" w:rsidRPr="007C195A">
          <w:rPr>
            <w:rFonts w:ascii="Times New Roman" w:hAnsi="Times New Roman"/>
            <w:noProof/>
            <w:webHidden/>
            <w:sz w:val="24"/>
            <w:szCs w:val="24"/>
          </w:rPr>
          <w:tab/>
        </w:r>
        <w:r w:rsidR="007C195A" w:rsidRPr="007C195A">
          <w:rPr>
            <w:rFonts w:ascii="Times New Roman" w:hAnsi="Times New Roman"/>
            <w:noProof/>
            <w:webHidden/>
            <w:sz w:val="24"/>
            <w:szCs w:val="24"/>
          </w:rPr>
          <w:fldChar w:fldCharType="begin"/>
        </w:r>
        <w:r w:rsidR="007C195A" w:rsidRPr="007C195A">
          <w:rPr>
            <w:rFonts w:ascii="Times New Roman" w:hAnsi="Times New Roman"/>
            <w:noProof/>
            <w:webHidden/>
            <w:sz w:val="24"/>
            <w:szCs w:val="24"/>
          </w:rPr>
          <w:instrText xml:space="preserve"> PAGEREF _Toc493384797 \h </w:instrText>
        </w:r>
        <w:r w:rsidR="007C195A" w:rsidRPr="007C195A">
          <w:rPr>
            <w:rFonts w:ascii="Times New Roman" w:hAnsi="Times New Roman"/>
            <w:noProof/>
            <w:webHidden/>
            <w:sz w:val="24"/>
            <w:szCs w:val="24"/>
          </w:rPr>
        </w:r>
        <w:r w:rsidR="007C195A" w:rsidRPr="007C195A">
          <w:rPr>
            <w:rFonts w:ascii="Times New Roman" w:hAnsi="Times New Roman"/>
            <w:noProof/>
            <w:webHidden/>
            <w:sz w:val="24"/>
            <w:szCs w:val="24"/>
          </w:rPr>
          <w:fldChar w:fldCharType="separate"/>
        </w:r>
        <w:r w:rsidR="007C195A" w:rsidRPr="007C195A">
          <w:rPr>
            <w:rFonts w:ascii="Times New Roman" w:hAnsi="Times New Roman"/>
            <w:noProof/>
            <w:webHidden/>
            <w:sz w:val="24"/>
            <w:szCs w:val="24"/>
          </w:rPr>
          <w:t>36</w:t>
        </w:r>
        <w:r w:rsidR="007C195A" w:rsidRPr="007C195A">
          <w:rPr>
            <w:rFonts w:ascii="Times New Roman" w:hAnsi="Times New Roman"/>
            <w:noProof/>
            <w:webHidden/>
            <w:sz w:val="24"/>
            <w:szCs w:val="24"/>
          </w:rPr>
          <w:fldChar w:fldCharType="end"/>
        </w:r>
      </w:hyperlink>
    </w:p>
    <w:p w14:paraId="03F14B51" w14:textId="77777777" w:rsidR="007C195A" w:rsidRPr="007C195A" w:rsidRDefault="008424E6" w:rsidP="007C195A">
      <w:pPr>
        <w:pStyle w:val="TOC2"/>
        <w:tabs>
          <w:tab w:val="right" w:leader="dot" w:pos="9017"/>
        </w:tabs>
        <w:spacing w:line="480" w:lineRule="auto"/>
        <w:rPr>
          <w:rFonts w:ascii="Times New Roman" w:eastAsiaTheme="minorEastAsia" w:hAnsi="Times New Roman"/>
          <w:noProof/>
          <w:sz w:val="24"/>
          <w:szCs w:val="24"/>
          <w:lang w:eastAsia="en-US"/>
        </w:rPr>
      </w:pPr>
      <w:hyperlink w:anchor="_Toc493384798" w:history="1">
        <w:r w:rsidR="007C195A" w:rsidRPr="007C195A">
          <w:rPr>
            <w:rStyle w:val="Hyperlink"/>
            <w:rFonts w:ascii="Times New Roman" w:hAnsi="Times New Roman"/>
            <w:b/>
            <w:noProof/>
            <w:sz w:val="24"/>
            <w:szCs w:val="24"/>
          </w:rPr>
          <w:t>3.6.1: Justification for the election of the selected Design</w:t>
        </w:r>
        <w:r w:rsidR="007C195A" w:rsidRPr="007C195A">
          <w:rPr>
            <w:rFonts w:ascii="Times New Roman" w:hAnsi="Times New Roman"/>
            <w:noProof/>
            <w:webHidden/>
            <w:sz w:val="24"/>
            <w:szCs w:val="24"/>
          </w:rPr>
          <w:tab/>
        </w:r>
        <w:r w:rsidR="007C195A" w:rsidRPr="007C195A">
          <w:rPr>
            <w:rFonts w:ascii="Times New Roman" w:hAnsi="Times New Roman"/>
            <w:noProof/>
            <w:webHidden/>
            <w:sz w:val="24"/>
            <w:szCs w:val="24"/>
          </w:rPr>
          <w:fldChar w:fldCharType="begin"/>
        </w:r>
        <w:r w:rsidR="007C195A" w:rsidRPr="007C195A">
          <w:rPr>
            <w:rFonts w:ascii="Times New Roman" w:hAnsi="Times New Roman"/>
            <w:noProof/>
            <w:webHidden/>
            <w:sz w:val="24"/>
            <w:szCs w:val="24"/>
          </w:rPr>
          <w:instrText xml:space="preserve"> PAGEREF _Toc493384798 \h </w:instrText>
        </w:r>
        <w:r w:rsidR="007C195A" w:rsidRPr="007C195A">
          <w:rPr>
            <w:rFonts w:ascii="Times New Roman" w:hAnsi="Times New Roman"/>
            <w:noProof/>
            <w:webHidden/>
            <w:sz w:val="24"/>
            <w:szCs w:val="24"/>
          </w:rPr>
        </w:r>
        <w:r w:rsidR="007C195A" w:rsidRPr="007C195A">
          <w:rPr>
            <w:rFonts w:ascii="Times New Roman" w:hAnsi="Times New Roman"/>
            <w:noProof/>
            <w:webHidden/>
            <w:sz w:val="24"/>
            <w:szCs w:val="24"/>
          </w:rPr>
          <w:fldChar w:fldCharType="separate"/>
        </w:r>
        <w:r w:rsidR="007C195A" w:rsidRPr="007C195A">
          <w:rPr>
            <w:rFonts w:ascii="Times New Roman" w:hAnsi="Times New Roman"/>
            <w:noProof/>
            <w:webHidden/>
            <w:sz w:val="24"/>
            <w:szCs w:val="24"/>
          </w:rPr>
          <w:t>37</w:t>
        </w:r>
        <w:r w:rsidR="007C195A" w:rsidRPr="007C195A">
          <w:rPr>
            <w:rFonts w:ascii="Times New Roman" w:hAnsi="Times New Roman"/>
            <w:noProof/>
            <w:webHidden/>
            <w:sz w:val="24"/>
            <w:szCs w:val="24"/>
          </w:rPr>
          <w:fldChar w:fldCharType="end"/>
        </w:r>
      </w:hyperlink>
    </w:p>
    <w:p w14:paraId="5AE30843" w14:textId="77777777" w:rsidR="007C195A" w:rsidRPr="007C195A" w:rsidRDefault="008424E6" w:rsidP="007C195A">
      <w:pPr>
        <w:pStyle w:val="TOC2"/>
        <w:tabs>
          <w:tab w:val="right" w:leader="dot" w:pos="9017"/>
        </w:tabs>
        <w:spacing w:line="480" w:lineRule="auto"/>
        <w:rPr>
          <w:rFonts w:ascii="Times New Roman" w:eastAsiaTheme="minorEastAsia" w:hAnsi="Times New Roman"/>
          <w:noProof/>
          <w:sz w:val="24"/>
          <w:szCs w:val="24"/>
          <w:lang w:eastAsia="en-US"/>
        </w:rPr>
      </w:pPr>
      <w:hyperlink w:anchor="_Toc493384799" w:history="1">
        <w:r w:rsidR="007C195A" w:rsidRPr="007C195A">
          <w:rPr>
            <w:rStyle w:val="Hyperlink"/>
            <w:rFonts w:ascii="Times New Roman" w:hAnsi="Times New Roman"/>
            <w:b/>
            <w:noProof/>
            <w:sz w:val="24"/>
            <w:szCs w:val="24"/>
          </w:rPr>
          <w:t>3.7: Target population</w:t>
        </w:r>
        <w:r w:rsidR="007C195A" w:rsidRPr="007C195A">
          <w:rPr>
            <w:rFonts w:ascii="Times New Roman" w:hAnsi="Times New Roman"/>
            <w:noProof/>
            <w:webHidden/>
            <w:sz w:val="24"/>
            <w:szCs w:val="24"/>
          </w:rPr>
          <w:tab/>
        </w:r>
        <w:r w:rsidR="007C195A" w:rsidRPr="007C195A">
          <w:rPr>
            <w:rFonts w:ascii="Times New Roman" w:hAnsi="Times New Roman"/>
            <w:noProof/>
            <w:webHidden/>
            <w:sz w:val="24"/>
            <w:szCs w:val="24"/>
          </w:rPr>
          <w:fldChar w:fldCharType="begin"/>
        </w:r>
        <w:r w:rsidR="007C195A" w:rsidRPr="007C195A">
          <w:rPr>
            <w:rFonts w:ascii="Times New Roman" w:hAnsi="Times New Roman"/>
            <w:noProof/>
            <w:webHidden/>
            <w:sz w:val="24"/>
            <w:szCs w:val="24"/>
          </w:rPr>
          <w:instrText xml:space="preserve"> PAGEREF _Toc493384799 \h </w:instrText>
        </w:r>
        <w:r w:rsidR="007C195A" w:rsidRPr="007C195A">
          <w:rPr>
            <w:rFonts w:ascii="Times New Roman" w:hAnsi="Times New Roman"/>
            <w:noProof/>
            <w:webHidden/>
            <w:sz w:val="24"/>
            <w:szCs w:val="24"/>
          </w:rPr>
        </w:r>
        <w:r w:rsidR="007C195A" w:rsidRPr="007C195A">
          <w:rPr>
            <w:rFonts w:ascii="Times New Roman" w:hAnsi="Times New Roman"/>
            <w:noProof/>
            <w:webHidden/>
            <w:sz w:val="24"/>
            <w:szCs w:val="24"/>
          </w:rPr>
          <w:fldChar w:fldCharType="separate"/>
        </w:r>
        <w:r w:rsidR="007C195A" w:rsidRPr="007C195A">
          <w:rPr>
            <w:rFonts w:ascii="Times New Roman" w:hAnsi="Times New Roman"/>
            <w:noProof/>
            <w:webHidden/>
            <w:sz w:val="24"/>
            <w:szCs w:val="24"/>
          </w:rPr>
          <w:t>37</w:t>
        </w:r>
        <w:r w:rsidR="007C195A" w:rsidRPr="007C195A">
          <w:rPr>
            <w:rFonts w:ascii="Times New Roman" w:hAnsi="Times New Roman"/>
            <w:noProof/>
            <w:webHidden/>
            <w:sz w:val="24"/>
            <w:szCs w:val="24"/>
          </w:rPr>
          <w:fldChar w:fldCharType="end"/>
        </w:r>
      </w:hyperlink>
    </w:p>
    <w:p w14:paraId="52C0E820" w14:textId="77777777" w:rsidR="007C195A" w:rsidRPr="007C195A" w:rsidRDefault="008424E6" w:rsidP="007C195A">
      <w:pPr>
        <w:pStyle w:val="TOC2"/>
        <w:tabs>
          <w:tab w:val="right" w:leader="dot" w:pos="9017"/>
        </w:tabs>
        <w:spacing w:line="480" w:lineRule="auto"/>
        <w:rPr>
          <w:rFonts w:ascii="Times New Roman" w:eastAsiaTheme="minorEastAsia" w:hAnsi="Times New Roman"/>
          <w:noProof/>
          <w:sz w:val="24"/>
          <w:szCs w:val="24"/>
          <w:lang w:eastAsia="en-US"/>
        </w:rPr>
      </w:pPr>
      <w:hyperlink w:anchor="_Toc493384800" w:history="1">
        <w:r w:rsidR="007C195A" w:rsidRPr="007C195A">
          <w:rPr>
            <w:rStyle w:val="Hyperlink"/>
            <w:rFonts w:ascii="Times New Roman" w:eastAsia="Calibri" w:hAnsi="Times New Roman"/>
            <w:b/>
            <w:noProof/>
            <w:sz w:val="24"/>
            <w:szCs w:val="24"/>
          </w:rPr>
          <w:t>3.7.1: Data Sources and Rights of the Participants</w:t>
        </w:r>
        <w:r w:rsidR="007C195A" w:rsidRPr="007C195A">
          <w:rPr>
            <w:rFonts w:ascii="Times New Roman" w:hAnsi="Times New Roman"/>
            <w:noProof/>
            <w:webHidden/>
            <w:sz w:val="24"/>
            <w:szCs w:val="24"/>
          </w:rPr>
          <w:tab/>
        </w:r>
        <w:r w:rsidR="007C195A" w:rsidRPr="007C195A">
          <w:rPr>
            <w:rFonts w:ascii="Times New Roman" w:hAnsi="Times New Roman"/>
            <w:noProof/>
            <w:webHidden/>
            <w:sz w:val="24"/>
            <w:szCs w:val="24"/>
          </w:rPr>
          <w:fldChar w:fldCharType="begin"/>
        </w:r>
        <w:r w:rsidR="007C195A" w:rsidRPr="007C195A">
          <w:rPr>
            <w:rFonts w:ascii="Times New Roman" w:hAnsi="Times New Roman"/>
            <w:noProof/>
            <w:webHidden/>
            <w:sz w:val="24"/>
            <w:szCs w:val="24"/>
          </w:rPr>
          <w:instrText xml:space="preserve"> PAGEREF _Toc493384800 \h </w:instrText>
        </w:r>
        <w:r w:rsidR="007C195A" w:rsidRPr="007C195A">
          <w:rPr>
            <w:rFonts w:ascii="Times New Roman" w:hAnsi="Times New Roman"/>
            <w:noProof/>
            <w:webHidden/>
            <w:sz w:val="24"/>
            <w:szCs w:val="24"/>
          </w:rPr>
        </w:r>
        <w:r w:rsidR="007C195A" w:rsidRPr="007C195A">
          <w:rPr>
            <w:rFonts w:ascii="Times New Roman" w:hAnsi="Times New Roman"/>
            <w:noProof/>
            <w:webHidden/>
            <w:sz w:val="24"/>
            <w:szCs w:val="24"/>
          </w:rPr>
          <w:fldChar w:fldCharType="separate"/>
        </w:r>
        <w:r w:rsidR="007C195A" w:rsidRPr="007C195A">
          <w:rPr>
            <w:rFonts w:ascii="Times New Roman" w:hAnsi="Times New Roman"/>
            <w:noProof/>
            <w:webHidden/>
            <w:sz w:val="24"/>
            <w:szCs w:val="24"/>
          </w:rPr>
          <w:t>37</w:t>
        </w:r>
        <w:r w:rsidR="007C195A" w:rsidRPr="007C195A">
          <w:rPr>
            <w:rFonts w:ascii="Times New Roman" w:hAnsi="Times New Roman"/>
            <w:noProof/>
            <w:webHidden/>
            <w:sz w:val="24"/>
            <w:szCs w:val="24"/>
          </w:rPr>
          <w:fldChar w:fldCharType="end"/>
        </w:r>
      </w:hyperlink>
    </w:p>
    <w:p w14:paraId="4D960225" w14:textId="77777777" w:rsidR="007C195A" w:rsidRPr="007C195A" w:rsidRDefault="008424E6" w:rsidP="007C195A">
      <w:pPr>
        <w:pStyle w:val="TOC2"/>
        <w:tabs>
          <w:tab w:val="right" w:leader="dot" w:pos="9017"/>
        </w:tabs>
        <w:spacing w:line="480" w:lineRule="auto"/>
        <w:rPr>
          <w:rFonts w:ascii="Times New Roman" w:eastAsiaTheme="minorEastAsia" w:hAnsi="Times New Roman"/>
          <w:noProof/>
          <w:sz w:val="24"/>
          <w:szCs w:val="24"/>
          <w:lang w:eastAsia="en-US"/>
        </w:rPr>
      </w:pPr>
      <w:hyperlink w:anchor="_Toc493384801" w:history="1">
        <w:r w:rsidR="007C195A" w:rsidRPr="007C195A">
          <w:rPr>
            <w:rStyle w:val="Hyperlink"/>
            <w:rFonts w:ascii="Times New Roman" w:hAnsi="Times New Roman"/>
            <w:b/>
            <w:noProof/>
            <w:sz w:val="24"/>
            <w:szCs w:val="24"/>
          </w:rPr>
          <w:t>3.7.2: Data Sources: Primary and Secondary</w:t>
        </w:r>
        <w:r w:rsidR="007C195A" w:rsidRPr="007C195A">
          <w:rPr>
            <w:rFonts w:ascii="Times New Roman" w:hAnsi="Times New Roman"/>
            <w:noProof/>
            <w:webHidden/>
            <w:sz w:val="24"/>
            <w:szCs w:val="24"/>
          </w:rPr>
          <w:tab/>
        </w:r>
        <w:r w:rsidR="007C195A" w:rsidRPr="007C195A">
          <w:rPr>
            <w:rFonts w:ascii="Times New Roman" w:hAnsi="Times New Roman"/>
            <w:noProof/>
            <w:webHidden/>
            <w:sz w:val="24"/>
            <w:szCs w:val="24"/>
          </w:rPr>
          <w:fldChar w:fldCharType="begin"/>
        </w:r>
        <w:r w:rsidR="007C195A" w:rsidRPr="007C195A">
          <w:rPr>
            <w:rFonts w:ascii="Times New Roman" w:hAnsi="Times New Roman"/>
            <w:noProof/>
            <w:webHidden/>
            <w:sz w:val="24"/>
            <w:szCs w:val="24"/>
          </w:rPr>
          <w:instrText xml:space="preserve"> PAGEREF _Toc493384801 \h </w:instrText>
        </w:r>
        <w:r w:rsidR="007C195A" w:rsidRPr="007C195A">
          <w:rPr>
            <w:rFonts w:ascii="Times New Roman" w:hAnsi="Times New Roman"/>
            <w:noProof/>
            <w:webHidden/>
            <w:sz w:val="24"/>
            <w:szCs w:val="24"/>
          </w:rPr>
        </w:r>
        <w:r w:rsidR="007C195A" w:rsidRPr="007C195A">
          <w:rPr>
            <w:rFonts w:ascii="Times New Roman" w:hAnsi="Times New Roman"/>
            <w:noProof/>
            <w:webHidden/>
            <w:sz w:val="24"/>
            <w:szCs w:val="24"/>
          </w:rPr>
          <w:fldChar w:fldCharType="separate"/>
        </w:r>
        <w:r w:rsidR="007C195A" w:rsidRPr="007C195A">
          <w:rPr>
            <w:rFonts w:ascii="Times New Roman" w:hAnsi="Times New Roman"/>
            <w:noProof/>
            <w:webHidden/>
            <w:sz w:val="24"/>
            <w:szCs w:val="24"/>
          </w:rPr>
          <w:t>38</w:t>
        </w:r>
        <w:r w:rsidR="007C195A" w:rsidRPr="007C195A">
          <w:rPr>
            <w:rFonts w:ascii="Times New Roman" w:hAnsi="Times New Roman"/>
            <w:noProof/>
            <w:webHidden/>
            <w:sz w:val="24"/>
            <w:szCs w:val="24"/>
          </w:rPr>
          <w:fldChar w:fldCharType="end"/>
        </w:r>
      </w:hyperlink>
    </w:p>
    <w:p w14:paraId="0EDD1C36" w14:textId="77777777" w:rsidR="007C195A" w:rsidRPr="007C195A" w:rsidRDefault="008424E6" w:rsidP="007C195A">
      <w:pPr>
        <w:pStyle w:val="TOC2"/>
        <w:tabs>
          <w:tab w:val="right" w:leader="dot" w:pos="9017"/>
        </w:tabs>
        <w:spacing w:line="480" w:lineRule="auto"/>
        <w:rPr>
          <w:rFonts w:ascii="Times New Roman" w:eastAsiaTheme="minorEastAsia" w:hAnsi="Times New Roman"/>
          <w:noProof/>
          <w:sz w:val="24"/>
          <w:szCs w:val="24"/>
          <w:lang w:eastAsia="en-US"/>
        </w:rPr>
      </w:pPr>
      <w:hyperlink w:anchor="_Toc493384802" w:history="1">
        <w:r w:rsidR="007C195A" w:rsidRPr="007C195A">
          <w:rPr>
            <w:rStyle w:val="Hyperlink"/>
            <w:rFonts w:ascii="Times New Roman" w:hAnsi="Times New Roman"/>
            <w:b/>
            <w:noProof/>
            <w:sz w:val="24"/>
            <w:szCs w:val="24"/>
          </w:rPr>
          <w:t>3.7.3: Legal Issues</w:t>
        </w:r>
        <w:r w:rsidR="007C195A" w:rsidRPr="007C195A">
          <w:rPr>
            <w:rFonts w:ascii="Times New Roman" w:hAnsi="Times New Roman"/>
            <w:noProof/>
            <w:webHidden/>
            <w:sz w:val="24"/>
            <w:szCs w:val="24"/>
          </w:rPr>
          <w:tab/>
        </w:r>
        <w:r w:rsidR="007C195A" w:rsidRPr="007C195A">
          <w:rPr>
            <w:rFonts w:ascii="Times New Roman" w:hAnsi="Times New Roman"/>
            <w:noProof/>
            <w:webHidden/>
            <w:sz w:val="24"/>
            <w:szCs w:val="24"/>
          </w:rPr>
          <w:fldChar w:fldCharType="begin"/>
        </w:r>
        <w:r w:rsidR="007C195A" w:rsidRPr="007C195A">
          <w:rPr>
            <w:rFonts w:ascii="Times New Roman" w:hAnsi="Times New Roman"/>
            <w:noProof/>
            <w:webHidden/>
            <w:sz w:val="24"/>
            <w:szCs w:val="24"/>
          </w:rPr>
          <w:instrText xml:space="preserve"> PAGEREF _Toc493384802 \h </w:instrText>
        </w:r>
        <w:r w:rsidR="007C195A" w:rsidRPr="007C195A">
          <w:rPr>
            <w:rFonts w:ascii="Times New Roman" w:hAnsi="Times New Roman"/>
            <w:noProof/>
            <w:webHidden/>
            <w:sz w:val="24"/>
            <w:szCs w:val="24"/>
          </w:rPr>
        </w:r>
        <w:r w:rsidR="007C195A" w:rsidRPr="007C195A">
          <w:rPr>
            <w:rFonts w:ascii="Times New Roman" w:hAnsi="Times New Roman"/>
            <w:noProof/>
            <w:webHidden/>
            <w:sz w:val="24"/>
            <w:szCs w:val="24"/>
          </w:rPr>
          <w:fldChar w:fldCharType="separate"/>
        </w:r>
        <w:r w:rsidR="007C195A" w:rsidRPr="007C195A">
          <w:rPr>
            <w:rFonts w:ascii="Times New Roman" w:hAnsi="Times New Roman"/>
            <w:noProof/>
            <w:webHidden/>
            <w:sz w:val="24"/>
            <w:szCs w:val="24"/>
          </w:rPr>
          <w:t>39</w:t>
        </w:r>
        <w:r w:rsidR="007C195A" w:rsidRPr="007C195A">
          <w:rPr>
            <w:rFonts w:ascii="Times New Roman" w:hAnsi="Times New Roman"/>
            <w:noProof/>
            <w:webHidden/>
            <w:sz w:val="24"/>
            <w:szCs w:val="24"/>
          </w:rPr>
          <w:fldChar w:fldCharType="end"/>
        </w:r>
      </w:hyperlink>
    </w:p>
    <w:p w14:paraId="53900421" w14:textId="77777777" w:rsidR="007C195A" w:rsidRPr="007C195A" w:rsidRDefault="008424E6" w:rsidP="007C195A">
      <w:pPr>
        <w:pStyle w:val="TOC2"/>
        <w:tabs>
          <w:tab w:val="right" w:leader="dot" w:pos="9017"/>
        </w:tabs>
        <w:spacing w:line="480" w:lineRule="auto"/>
        <w:rPr>
          <w:rFonts w:ascii="Times New Roman" w:eastAsiaTheme="minorEastAsia" w:hAnsi="Times New Roman"/>
          <w:noProof/>
          <w:sz w:val="24"/>
          <w:szCs w:val="24"/>
          <w:lang w:eastAsia="en-US"/>
        </w:rPr>
      </w:pPr>
      <w:hyperlink w:anchor="_Toc493384803" w:history="1">
        <w:r w:rsidR="007C195A" w:rsidRPr="007C195A">
          <w:rPr>
            <w:rStyle w:val="Hyperlink"/>
            <w:rFonts w:ascii="Times New Roman" w:hAnsi="Times New Roman"/>
            <w:b/>
            <w:noProof/>
            <w:sz w:val="24"/>
            <w:szCs w:val="24"/>
          </w:rPr>
          <w:t>3.7.4: Data Collection Techniques: Qualitative</w:t>
        </w:r>
        <w:r w:rsidR="007C195A" w:rsidRPr="007C195A">
          <w:rPr>
            <w:rFonts w:ascii="Times New Roman" w:hAnsi="Times New Roman"/>
            <w:noProof/>
            <w:webHidden/>
            <w:sz w:val="24"/>
            <w:szCs w:val="24"/>
          </w:rPr>
          <w:tab/>
        </w:r>
        <w:r w:rsidR="007C195A" w:rsidRPr="007C195A">
          <w:rPr>
            <w:rFonts w:ascii="Times New Roman" w:hAnsi="Times New Roman"/>
            <w:noProof/>
            <w:webHidden/>
            <w:sz w:val="24"/>
            <w:szCs w:val="24"/>
          </w:rPr>
          <w:fldChar w:fldCharType="begin"/>
        </w:r>
        <w:r w:rsidR="007C195A" w:rsidRPr="007C195A">
          <w:rPr>
            <w:rFonts w:ascii="Times New Roman" w:hAnsi="Times New Roman"/>
            <w:noProof/>
            <w:webHidden/>
            <w:sz w:val="24"/>
            <w:szCs w:val="24"/>
          </w:rPr>
          <w:instrText xml:space="preserve"> PAGEREF _Toc493384803 \h </w:instrText>
        </w:r>
        <w:r w:rsidR="007C195A" w:rsidRPr="007C195A">
          <w:rPr>
            <w:rFonts w:ascii="Times New Roman" w:hAnsi="Times New Roman"/>
            <w:noProof/>
            <w:webHidden/>
            <w:sz w:val="24"/>
            <w:szCs w:val="24"/>
          </w:rPr>
        </w:r>
        <w:r w:rsidR="007C195A" w:rsidRPr="007C195A">
          <w:rPr>
            <w:rFonts w:ascii="Times New Roman" w:hAnsi="Times New Roman"/>
            <w:noProof/>
            <w:webHidden/>
            <w:sz w:val="24"/>
            <w:szCs w:val="24"/>
          </w:rPr>
          <w:fldChar w:fldCharType="separate"/>
        </w:r>
        <w:r w:rsidR="007C195A" w:rsidRPr="007C195A">
          <w:rPr>
            <w:rFonts w:ascii="Times New Roman" w:hAnsi="Times New Roman"/>
            <w:noProof/>
            <w:webHidden/>
            <w:sz w:val="24"/>
            <w:szCs w:val="24"/>
          </w:rPr>
          <w:t>39</w:t>
        </w:r>
        <w:r w:rsidR="007C195A" w:rsidRPr="007C195A">
          <w:rPr>
            <w:rFonts w:ascii="Times New Roman" w:hAnsi="Times New Roman"/>
            <w:noProof/>
            <w:webHidden/>
            <w:sz w:val="24"/>
            <w:szCs w:val="24"/>
          </w:rPr>
          <w:fldChar w:fldCharType="end"/>
        </w:r>
      </w:hyperlink>
    </w:p>
    <w:p w14:paraId="56FB4EE3" w14:textId="77777777" w:rsidR="007C195A" w:rsidRPr="007C195A" w:rsidRDefault="008424E6" w:rsidP="007C195A">
      <w:pPr>
        <w:pStyle w:val="TOC2"/>
        <w:tabs>
          <w:tab w:val="right" w:leader="dot" w:pos="9017"/>
        </w:tabs>
        <w:spacing w:line="480" w:lineRule="auto"/>
        <w:rPr>
          <w:rFonts w:ascii="Times New Roman" w:eastAsiaTheme="minorEastAsia" w:hAnsi="Times New Roman"/>
          <w:noProof/>
          <w:sz w:val="24"/>
          <w:szCs w:val="24"/>
          <w:lang w:eastAsia="en-US"/>
        </w:rPr>
      </w:pPr>
      <w:hyperlink w:anchor="_Toc493384804" w:history="1">
        <w:r w:rsidR="007C195A" w:rsidRPr="007C195A">
          <w:rPr>
            <w:rStyle w:val="Hyperlink"/>
            <w:rFonts w:ascii="Times New Roman" w:hAnsi="Times New Roman"/>
            <w:b/>
            <w:noProof/>
            <w:sz w:val="24"/>
            <w:szCs w:val="24"/>
          </w:rPr>
          <w:t>3.8: Research Limitations</w:t>
        </w:r>
        <w:r w:rsidR="007C195A" w:rsidRPr="007C195A">
          <w:rPr>
            <w:rFonts w:ascii="Times New Roman" w:hAnsi="Times New Roman"/>
            <w:noProof/>
            <w:webHidden/>
            <w:sz w:val="24"/>
            <w:szCs w:val="24"/>
          </w:rPr>
          <w:tab/>
        </w:r>
        <w:r w:rsidR="007C195A" w:rsidRPr="007C195A">
          <w:rPr>
            <w:rFonts w:ascii="Times New Roman" w:hAnsi="Times New Roman"/>
            <w:noProof/>
            <w:webHidden/>
            <w:sz w:val="24"/>
            <w:szCs w:val="24"/>
          </w:rPr>
          <w:fldChar w:fldCharType="begin"/>
        </w:r>
        <w:r w:rsidR="007C195A" w:rsidRPr="007C195A">
          <w:rPr>
            <w:rFonts w:ascii="Times New Roman" w:hAnsi="Times New Roman"/>
            <w:noProof/>
            <w:webHidden/>
            <w:sz w:val="24"/>
            <w:szCs w:val="24"/>
          </w:rPr>
          <w:instrText xml:space="preserve"> PAGEREF _Toc493384804 \h </w:instrText>
        </w:r>
        <w:r w:rsidR="007C195A" w:rsidRPr="007C195A">
          <w:rPr>
            <w:rFonts w:ascii="Times New Roman" w:hAnsi="Times New Roman"/>
            <w:noProof/>
            <w:webHidden/>
            <w:sz w:val="24"/>
            <w:szCs w:val="24"/>
          </w:rPr>
        </w:r>
        <w:r w:rsidR="007C195A" w:rsidRPr="007C195A">
          <w:rPr>
            <w:rFonts w:ascii="Times New Roman" w:hAnsi="Times New Roman"/>
            <w:noProof/>
            <w:webHidden/>
            <w:sz w:val="24"/>
            <w:szCs w:val="24"/>
          </w:rPr>
          <w:fldChar w:fldCharType="separate"/>
        </w:r>
        <w:r w:rsidR="007C195A" w:rsidRPr="007C195A">
          <w:rPr>
            <w:rFonts w:ascii="Times New Roman" w:hAnsi="Times New Roman"/>
            <w:noProof/>
            <w:webHidden/>
            <w:sz w:val="24"/>
            <w:szCs w:val="24"/>
          </w:rPr>
          <w:t>40</w:t>
        </w:r>
        <w:r w:rsidR="007C195A" w:rsidRPr="007C195A">
          <w:rPr>
            <w:rFonts w:ascii="Times New Roman" w:hAnsi="Times New Roman"/>
            <w:noProof/>
            <w:webHidden/>
            <w:sz w:val="24"/>
            <w:szCs w:val="24"/>
          </w:rPr>
          <w:fldChar w:fldCharType="end"/>
        </w:r>
      </w:hyperlink>
    </w:p>
    <w:p w14:paraId="020E3FB2" w14:textId="77777777" w:rsidR="007C195A" w:rsidRPr="007C195A" w:rsidRDefault="008424E6" w:rsidP="007C195A">
      <w:pPr>
        <w:pStyle w:val="TOC2"/>
        <w:tabs>
          <w:tab w:val="right" w:leader="dot" w:pos="9017"/>
        </w:tabs>
        <w:spacing w:line="480" w:lineRule="auto"/>
        <w:rPr>
          <w:rFonts w:ascii="Times New Roman" w:eastAsiaTheme="minorEastAsia" w:hAnsi="Times New Roman"/>
          <w:noProof/>
          <w:sz w:val="24"/>
          <w:szCs w:val="24"/>
          <w:lang w:eastAsia="en-US"/>
        </w:rPr>
      </w:pPr>
      <w:hyperlink w:anchor="_Toc493384805" w:history="1">
        <w:r w:rsidR="007C195A" w:rsidRPr="007C195A">
          <w:rPr>
            <w:rStyle w:val="Hyperlink"/>
            <w:rFonts w:ascii="Times New Roman" w:hAnsi="Times New Roman"/>
            <w:b/>
            <w:noProof/>
            <w:sz w:val="24"/>
            <w:szCs w:val="24"/>
          </w:rPr>
          <w:t>3.8.1: Reliability</w:t>
        </w:r>
        <w:r w:rsidR="007C195A" w:rsidRPr="007C195A">
          <w:rPr>
            <w:rFonts w:ascii="Times New Roman" w:hAnsi="Times New Roman"/>
            <w:noProof/>
            <w:webHidden/>
            <w:sz w:val="24"/>
            <w:szCs w:val="24"/>
          </w:rPr>
          <w:tab/>
        </w:r>
        <w:r w:rsidR="007C195A" w:rsidRPr="007C195A">
          <w:rPr>
            <w:rFonts w:ascii="Times New Roman" w:hAnsi="Times New Roman"/>
            <w:noProof/>
            <w:webHidden/>
            <w:sz w:val="24"/>
            <w:szCs w:val="24"/>
          </w:rPr>
          <w:fldChar w:fldCharType="begin"/>
        </w:r>
        <w:r w:rsidR="007C195A" w:rsidRPr="007C195A">
          <w:rPr>
            <w:rFonts w:ascii="Times New Roman" w:hAnsi="Times New Roman"/>
            <w:noProof/>
            <w:webHidden/>
            <w:sz w:val="24"/>
            <w:szCs w:val="24"/>
          </w:rPr>
          <w:instrText xml:space="preserve"> PAGEREF _Toc493384805 \h </w:instrText>
        </w:r>
        <w:r w:rsidR="007C195A" w:rsidRPr="007C195A">
          <w:rPr>
            <w:rFonts w:ascii="Times New Roman" w:hAnsi="Times New Roman"/>
            <w:noProof/>
            <w:webHidden/>
            <w:sz w:val="24"/>
            <w:szCs w:val="24"/>
          </w:rPr>
        </w:r>
        <w:r w:rsidR="007C195A" w:rsidRPr="007C195A">
          <w:rPr>
            <w:rFonts w:ascii="Times New Roman" w:hAnsi="Times New Roman"/>
            <w:noProof/>
            <w:webHidden/>
            <w:sz w:val="24"/>
            <w:szCs w:val="24"/>
          </w:rPr>
          <w:fldChar w:fldCharType="separate"/>
        </w:r>
        <w:r w:rsidR="007C195A" w:rsidRPr="007C195A">
          <w:rPr>
            <w:rFonts w:ascii="Times New Roman" w:hAnsi="Times New Roman"/>
            <w:noProof/>
            <w:webHidden/>
            <w:sz w:val="24"/>
            <w:szCs w:val="24"/>
          </w:rPr>
          <w:t>40</w:t>
        </w:r>
        <w:r w:rsidR="007C195A" w:rsidRPr="007C195A">
          <w:rPr>
            <w:rFonts w:ascii="Times New Roman" w:hAnsi="Times New Roman"/>
            <w:noProof/>
            <w:webHidden/>
            <w:sz w:val="24"/>
            <w:szCs w:val="24"/>
          </w:rPr>
          <w:fldChar w:fldCharType="end"/>
        </w:r>
      </w:hyperlink>
    </w:p>
    <w:p w14:paraId="77AE5259" w14:textId="77777777" w:rsidR="007C195A" w:rsidRPr="007C195A" w:rsidRDefault="008424E6" w:rsidP="007C195A">
      <w:pPr>
        <w:pStyle w:val="TOC2"/>
        <w:tabs>
          <w:tab w:val="right" w:leader="dot" w:pos="9017"/>
        </w:tabs>
        <w:spacing w:line="480" w:lineRule="auto"/>
        <w:rPr>
          <w:rFonts w:ascii="Times New Roman" w:eastAsiaTheme="minorEastAsia" w:hAnsi="Times New Roman"/>
          <w:noProof/>
          <w:sz w:val="24"/>
          <w:szCs w:val="24"/>
          <w:lang w:eastAsia="en-US"/>
        </w:rPr>
      </w:pPr>
      <w:hyperlink w:anchor="_Toc493384806" w:history="1">
        <w:r w:rsidR="007C195A" w:rsidRPr="007C195A">
          <w:rPr>
            <w:rStyle w:val="Hyperlink"/>
            <w:rFonts w:ascii="Times New Roman" w:hAnsi="Times New Roman"/>
            <w:b/>
            <w:noProof/>
            <w:sz w:val="24"/>
            <w:szCs w:val="24"/>
          </w:rPr>
          <w:t>3.8.2: Time-Constraint</w:t>
        </w:r>
        <w:r w:rsidR="007C195A" w:rsidRPr="007C195A">
          <w:rPr>
            <w:rFonts w:ascii="Times New Roman" w:hAnsi="Times New Roman"/>
            <w:noProof/>
            <w:webHidden/>
            <w:sz w:val="24"/>
            <w:szCs w:val="24"/>
          </w:rPr>
          <w:tab/>
        </w:r>
        <w:r w:rsidR="007C195A" w:rsidRPr="007C195A">
          <w:rPr>
            <w:rFonts w:ascii="Times New Roman" w:hAnsi="Times New Roman"/>
            <w:noProof/>
            <w:webHidden/>
            <w:sz w:val="24"/>
            <w:szCs w:val="24"/>
          </w:rPr>
          <w:fldChar w:fldCharType="begin"/>
        </w:r>
        <w:r w:rsidR="007C195A" w:rsidRPr="007C195A">
          <w:rPr>
            <w:rFonts w:ascii="Times New Roman" w:hAnsi="Times New Roman"/>
            <w:noProof/>
            <w:webHidden/>
            <w:sz w:val="24"/>
            <w:szCs w:val="24"/>
          </w:rPr>
          <w:instrText xml:space="preserve"> PAGEREF _Toc493384806 \h </w:instrText>
        </w:r>
        <w:r w:rsidR="007C195A" w:rsidRPr="007C195A">
          <w:rPr>
            <w:rFonts w:ascii="Times New Roman" w:hAnsi="Times New Roman"/>
            <w:noProof/>
            <w:webHidden/>
            <w:sz w:val="24"/>
            <w:szCs w:val="24"/>
          </w:rPr>
        </w:r>
        <w:r w:rsidR="007C195A" w:rsidRPr="007C195A">
          <w:rPr>
            <w:rFonts w:ascii="Times New Roman" w:hAnsi="Times New Roman"/>
            <w:noProof/>
            <w:webHidden/>
            <w:sz w:val="24"/>
            <w:szCs w:val="24"/>
          </w:rPr>
          <w:fldChar w:fldCharType="separate"/>
        </w:r>
        <w:r w:rsidR="007C195A" w:rsidRPr="007C195A">
          <w:rPr>
            <w:rFonts w:ascii="Times New Roman" w:hAnsi="Times New Roman"/>
            <w:noProof/>
            <w:webHidden/>
            <w:sz w:val="24"/>
            <w:szCs w:val="24"/>
          </w:rPr>
          <w:t>40</w:t>
        </w:r>
        <w:r w:rsidR="007C195A" w:rsidRPr="007C195A">
          <w:rPr>
            <w:rFonts w:ascii="Times New Roman" w:hAnsi="Times New Roman"/>
            <w:noProof/>
            <w:webHidden/>
            <w:sz w:val="24"/>
            <w:szCs w:val="24"/>
          </w:rPr>
          <w:fldChar w:fldCharType="end"/>
        </w:r>
      </w:hyperlink>
    </w:p>
    <w:p w14:paraId="759A137F" w14:textId="77777777" w:rsidR="007C195A" w:rsidRPr="007C195A" w:rsidRDefault="008424E6" w:rsidP="007C195A">
      <w:pPr>
        <w:pStyle w:val="TOC2"/>
        <w:tabs>
          <w:tab w:val="right" w:leader="dot" w:pos="9017"/>
        </w:tabs>
        <w:spacing w:line="480" w:lineRule="auto"/>
        <w:rPr>
          <w:rFonts w:ascii="Times New Roman" w:eastAsiaTheme="minorEastAsia" w:hAnsi="Times New Roman"/>
          <w:noProof/>
          <w:sz w:val="24"/>
          <w:szCs w:val="24"/>
          <w:lang w:eastAsia="en-US"/>
        </w:rPr>
      </w:pPr>
      <w:hyperlink w:anchor="_Toc493384807" w:history="1">
        <w:r w:rsidR="007C195A" w:rsidRPr="007C195A">
          <w:rPr>
            <w:rStyle w:val="Hyperlink"/>
            <w:rFonts w:ascii="Times New Roman" w:hAnsi="Times New Roman"/>
            <w:b/>
            <w:noProof/>
            <w:sz w:val="24"/>
            <w:szCs w:val="24"/>
          </w:rPr>
          <w:t>3.8.3: Budget-Restrain</w:t>
        </w:r>
        <w:r w:rsidR="007C195A" w:rsidRPr="007C195A">
          <w:rPr>
            <w:rFonts w:ascii="Times New Roman" w:hAnsi="Times New Roman"/>
            <w:noProof/>
            <w:webHidden/>
            <w:sz w:val="24"/>
            <w:szCs w:val="24"/>
          </w:rPr>
          <w:tab/>
        </w:r>
        <w:r w:rsidR="007C195A" w:rsidRPr="007C195A">
          <w:rPr>
            <w:rFonts w:ascii="Times New Roman" w:hAnsi="Times New Roman"/>
            <w:noProof/>
            <w:webHidden/>
            <w:sz w:val="24"/>
            <w:szCs w:val="24"/>
          </w:rPr>
          <w:fldChar w:fldCharType="begin"/>
        </w:r>
        <w:r w:rsidR="007C195A" w:rsidRPr="007C195A">
          <w:rPr>
            <w:rFonts w:ascii="Times New Roman" w:hAnsi="Times New Roman"/>
            <w:noProof/>
            <w:webHidden/>
            <w:sz w:val="24"/>
            <w:szCs w:val="24"/>
          </w:rPr>
          <w:instrText xml:space="preserve"> PAGEREF _Toc493384807 \h </w:instrText>
        </w:r>
        <w:r w:rsidR="007C195A" w:rsidRPr="007C195A">
          <w:rPr>
            <w:rFonts w:ascii="Times New Roman" w:hAnsi="Times New Roman"/>
            <w:noProof/>
            <w:webHidden/>
            <w:sz w:val="24"/>
            <w:szCs w:val="24"/>
          </w:rPr>
        </w:r>
        <w:r w:rsidR="007C195A" w:rsidRPr="007C195A">
          <w:rPr>
            <w:rFonts w:ascii="Times New Roman" w:hAnsi="Times New Roman"/>
            <w:noProof/>
            <w:webHidden/>
            <w:sz w:val="24"/>
            <w:szCs w:val="24"/>
          </w:rPr>
          <w:fldChar w:fldCharType="separate"/>
        </w:r>
        <w:r w:rsidR="007C195A" w:rsidRPr="007C195A">
          <w:rPr>
            <w:rFonts w:ascii="Times New Roman" w:hAnsi="Times New Roman"/>
            <w:noProof/>
            <w:webHidden/>
            <w:sz w:val="24"/>
            <w:szCs w:val="24"/>
          </w:rPr>
          <w:t>41</w:t>
        </w:r>
        <w:r w:rsidR="007C195A" w:rsidRPr="007C195A">
          <w:rPr>
            <w:rFonts w:ascii="Times New Roman" w:hAnsi="Times New Roman"/>
            <w:noProof/>
            <w:webHidden/>
            <w:sz w:val="24"/>
            <w:szCs w:val="24"/>
          </w:rPr>
          <w:fldChar w:fldCharType="end"/>
        </w:r>
      </w:hyperlink>
    </w:p>
    <w:p w14:paraId="32EAE6F3" w14:textId="77777777" w:rsidR="007C195A" w:rsidRPr="007C195A" w:rsidRDefault="008424E6" w:rsidP="007C195A">
      <w:pPr>
        <w:pStyle w:val="TOC2"/>
        <w:tabs>
          <w:tab w:val="right" w:leader="dot" w:pos="9017"/>
        </w:tabs>
        <w:spacing w:line="480" w:lineRule="auto"/>
        <w:rPr>
          <w:rFonts w:ascii="Times New Roman" w:eastAsiaTheme="minorEastAsia" w:hAnsi="Times New Roman"/>
          <w:noProof/>
          <w:sz w:val="24"/>
          <w:szCs w:val="24"/>
          <w:lang w:eastAsia="en-US"/>
        </w:rPr>
      </w:pPr>
      <w:hyperlink w:anchor="_Toc493384808" w:history="1">
        <w:r w:rsidR="007C195A" w:rsidRPr="007C195A">
          <w:rPr>
            <w:rStyle w:val="Hyperlink"/>
            <w:rFonts w:ascii="Times New Roman" w:hAnsi="Times New Roman"/>
            <w:b/>
            <w:noProof/>
            <w:sz w:val="24"/>
            <w:szCs w:val="24"/>
          </w:rPr>
          <w:t>3.8.4:  Time Horizons:</w:t>
        </w:r>
        <w:r w:rsidR="007C195A" w:rsidRPr="007C195A">
          <w:rPr>
            <w:rFonts w:ascii="Times New Roman" w:hAnsi="Times New Roman"/>
            <w:noProof/>
            <w:webHidden/>
            <w:sz w:val="24"/>
            <w:szCs w:val="24"/>
          </w:rPr>
          <w:tab/>
        </w:r>
        <w:r w:rsidR="007C195A" w:rsidRPr="007C195A">
          <w:rPr>
            <w:rFonts w:ascii="Times New Roman" w:hAnsi="Times New Roman"/>
            <w:noProof/>
            <w:webHidden/>
            <w:sz w:val="24"/>
            <w:szCs w:val="24"/>
          </w:rPr>
          <w:fldChar w:fldCharType="begin"/>
        </w:r>
        <w:r w:rsidR="007C195A" w:rsidRPr="007C195A">
          <w:rPr>
            <w:rFonts w:ascii="Times New Roman" w:hAnsi="Times New Roman"/>
            <w:noProof/>
            <w:webHidden/>
            <w:sz w:val="24"/>
            <w:szCs w:val="24"/>
          </w:rPr>
          <w:instrText xml:space="preserve"> PAGEREF _Toc493384808 \h </w:instrText>
        </w:r>
        <w:r w:rsidR="007C195A" w:rsidRPr="007C195A">
          <w:rPr>
            <w:rFonts w:ascii="Times New Roman" w:hAnsi="Times New Roman"/>
            <w:noProof/>
            <w:webHidden/>
            <w:sz w:val="24"/>
            <w:szCs w:val="24"/>
          </w:rPr>
        </w:r>
        <w:r w:rsidR="007C195A" w:rsidRPr="007C195A">
          <w:rPr>
            <w:rFonts w:ascii="Times New Roman" w:hAnsi="Times New Roman"/>
            <w:noProof/>
            <w:webHidden/>
            <w:sz w:val="24"/>
            <w:szCs w:val="24"/>
          </w:rPr>
          <w:fldChar w:fldCharType="separate"/>
        </w:r>
        <w:r w:rsidR="007C195A" w:rsidRPr="007C195A">
          <w:rPr>
            <w:rFonts w:ascii="Times New Roman" w:hAnsi="Times New Roman"/>
            <w:noProof/>
            <w:webHidden/>
            <w:sz w:val="24"/>
            <w:szCs w:val="24"/>
          </w:rPr>
          <w:t>41</w:t>
        </w:r>
        <w:r w:rsidR="007C195A" w:rsidRPr="007C195A">
          <w:rPr>
            <w:rFonts w:ascii="Times New Roman" w:hAnsi="Times New Roman"/>
            <w:noProof/>
            <w:webHidden/>
            <w:sz w:val="24"/>
            <w:szCs w:val="24"/>
          </w:rPr>
          <w:fldChar w:fldCharType="end"/>
        </w:r>
      </w:hyperlink>
    </w:p>
    <w:p w14:paraId="78AABCD5" w14:textId="77777777" w:rsidR="007C195A" w:rsidRPr="007C195A" w:rsidRDefault="008424E6" w:rsidP="007C195A">
      <w:pPr>
        <w:pStyle w:val="TOC2"/>
        <w:tabs>
          <w:tab w:val="right" w:leader="dot" w:pos="9017"/>
        </w:tabs>
        <w:spacing w:line="480" w:lineRule="auto"/>
        <w:rPr>
          <w:rFonts w:ascii="Times New Roman" w:eastAsiaTheme="minorEastAsia" w:hAnsi="Times New Roman"/>
          <w:noProof/>
          <w:sz w:val="24"/>
          <w:szCs w:val="24"/>
          <w:lang w:eastAsia="en-US"/>
        </w:rPr>
      </w:pPr>
      <w:hyperlink w:anchor="_Toc493384809" w:history="1">
        <w:r w:rsidR="007C195A" w:rsidRPr="007C195A">
          <w:rPr>
            <w:rStyle w:val="Hyperlink"/>
            <w:rFonts w:ascii="Times New Roman" w:hAnsi="Times New Roman"/>
            <w:b/>
            <w:noProof/>
            <w:sz w:val="24"/>
            <w:szCs w:val="24"/>
          </w:rPr>
          <w:t>3.9: Summary</w:t>
        </w:r>
        <w:r w:rsidR="007C195A" w:rsidRPr="007C195A">
          <w:rPr>
            <w:rFonts w:ascii="Times New Roman" w:hAnsi="Times New Roman"/>
            <w:noProof/>
            <w:webHidden/>
            <w:sz w:val="24"/>
            <w:szCs w:val="24"/>
          </w:rPr>
          <w:tab/>
        </w:r>
        <w:r w:rsidR="007C195A" w:rsidRPr="007C195A">
          <w:rPr>
            <w:rFonts w:ascii="Times New Roman" w:hAnsi="Times New Roman"/>
            <w:noProof/>
            <w:webHidden/>
            <w:sz w:val="24"/>
            <w:szCs w:val="24"/>
          </w:rPr>
          <w:fldChar w:fldCharType="begin"/>
        </w:r>
        <w:r w:rsidR="007C195A" w:rsidRPr="007C195A">
          <w:rPr>
            <w:rFonts w:ascii="Times New Roman" w:hAnsi="Times New Roman"/>
            <w:noProof/>
            <w:webHidden/>
            <w:sz w:val="24"/>
            <w:szCs w:val="24"/>
          </w:rPr>
          <w:instrText xml:space="preserve"> PAGEREF _Toc493384809 \h </w:instrText>
        </w:r>
        <w:r w:rsidR="007C195A" w:rsidRPr="007C195A">
          <w:rPr>
            <w:rFonts w:ascii="Times New Roman" w:hAnsi="Times New Roman"/>
            <w:noProof/>
            <w:webHidden/>
            <w:sz w:val="24"/>
            <w:szCs w:val="24"/>
          </w:rPr>
        </w:r>
        <w:r w:rsidR="007C195A" w:rsidRPr="007C195A">
          <w:rPr>
            <w:rFonts w:ascii="Times New Roman" w:hAnsi="Times New Roman"/>
            <w:noProof/>
            <w:webHidden/>
            <w:sz w:val="24"/>
            <w:szCs w:val="24"/>
          </w:rPr>
          <w:fldChar w:fldCharType="separate"/>
        </w:r>
        <w:r w:rsidR="007C195A" w:rsidRPr="007C195A">
          <w:rPr>
            <w:rFonts w:ascii="Times New Roman" w:hAnsi="Times New Roman"/>
            <w:noProof/>
            <w:webHidden/>
            <w:sz w:val="24"/>
            <w:szCs w:val="24"/>
          </w:rPr>
          <w:t>42</w:t>
        </w:r>
        <w:r w:rsidR="007C195A" w:rsidRPr="007C195A">
          <w:rPr>
            <w:rFonts w:ascii="Times New Roman" w:hAnsi="Times New Roman"/>
            <w:noProof/>
            <w:webHidden/>
            <w:sz w:val="24"/>
            <w:szCs w:val="24"/>
          </w:rPr>
          <w:fldChar w:fldCharType="end"/>
        </w:r>
      </w:hyperlink>
    </w:p>
    <w:p w14:paraId="491B3F4C" w14:textId="77777777" w:rsidR="007C195A" w:rsidRPr="007C195A" w:rsidRDefault="008424E6" w:rsidP="007C195A">
      <w:pPr>
        <w:pStyle w:val="TOC1"/>
        <w:tabs>
          <w:tab w:val="right" w:leader="dot" w:pos="9017"/>
        </w:tabs>
        <w:spacing w:line="480" w:lineRule="auto"/>
        <w:rPr>
          <w:rFonts w:ascii="Times New Roman" w:eastAsiaTheme="minorEastAsia" w:hAnsi="Times New Roman"/>
          <w:noProof/>
          <w:sz w:val="24"/>
          <w:szCs w:val="24"/>
        </w:rPr>
      </w:pPr>
      <w:hyperlink w:anchor="_Toc493384810" w:history="1">
        <w:r w:rsidR="007C195A" w:rsidRPr="007C195A">
          <w:rPr>
            <w:rStyle w:val="Hyperlink"/>
            <w:rFonts w:ascii="Times New Roman" w:hAnsi="Times New Roman"/>
            <w:noProof/>
            <w:sz w:val="24"/>
            <w:szCs w:val="24"/>
          </w:rPr>
          <w:t>Chapter Four: Results, Findings and Data Analysis</w:t>
        </w:r>
        <w:r w:rsidR="007C195A" w:rsidRPr="007C195A">
          <w:rPr>
            <w:rFonts w:ascii="Times New Roman" w:hAnsi="Times New Roman"/>
            <w:noProof/>
            <w:webHidden/>
            <w:sz w:val="24"/>
            <w:szCs w:val="24"/>
          </w:rPr>
          <w:tab/>
        </w:r>
        <w:r w:rsidR="007C195A" w:rsidRPr="007C195A">
          <w:rPr>
            <w:rFonts w:ascii="Times New Roman" w:hAnsi="Times New Roman"/>
            <w:noProof/>
            <w:webHidden/>
            <w:sz w:val="24"/>
            <w:szCs w:val="24"/>
          </w:rPr>
          <w:fldChar w:fldCharType="begin"/>
        </w:r>
        <w:r w:rsidR="007C195A" w:rsidRPr="007C195A">
          <w:rPr>
            <w:rFonts w:ascii="Times New Roman" w:hAnsi="Times New Roman"/>
            <w:noProof/>
            <w:webHidden/>
            <w:sz w:val="24"/>
            <w:szCs w:val="24"/>
          </w:rPr>
          <w:instrText xml:space="preserve"> PAGEREF _Toc493384810 \h </w:instrText>
        </w:r>
        <w:r w:rsidR="007C195A" w:rsidRPr="007C195A">
          <w:rPr>
            <w:rFonts w:ascii="Times New Roman" w:hAnsi="Times New Roman"/>
            <w:noProof/>
            <w:webHidden/>
            <w:sz w:val="24"/>
            <w:szCs w:val="24"/>
          </w:rPr>
        </w:r>
        <w:r w:rsidR="007C195A" w:rsidRPr="007C195A">
          <w:rPr>
            <w:rFonts w:ascii="Times New Roman" w:hAnsi="Times New Roman"/>
            <w:noProof/>
            <w:webHidden/>
            <w:sz w:val="24"/>
            <w:szCs w:val="24"/>
          </w:rPr>
          <w:fldChar w:fldCharType="separate"/>
        </w:r>
        <w:r w:rsidR="007C195A" w:rsidRPr="007C195A">
          <w:rPr>
            <w:rFonts w:ascii="Times New Roman" w:hAnsi="Times New Roman"/>
            <w:noProof/>
            <w:webHidden/>
            <w:sz w:val="24"/>
            <w:szCs w:val="24"/>
          </w:rPr>
          <w:t>43</w:t>
        </w:r>
        <w:r w:rsidR="007C195A" w:rsidRPr="007C195A">
          <w:rPr>
            <w:rFonts w:ascii="Times New Roman" w:hAnsi="Times New Roman"/>
            <w:noProof/>
            <w:webHidden/>
            <w:sz w:val="24"/>
            <w:szCs w:val="24"/>
          </w:rPr>
          <w:fldChar w:fldCharType="end"/>
        </w:r>
      </w:hyperlink>
    </w:p>
    <w:p w14:paraId="355833A2" w14:textId="77777777" w:rsidR="007C195A" w:rsidRPr="007C195A" w:rsidRDefault="008424E6" w:rsidP="007C195A">
      <w:pPr>
        <w:pStyle w:val="TOC2"/>
        <w:tabs>
          <w:tab w:val="right" w:leader="dot" w:pos="9017"/>
        </w:tabs>
        <w:spacing w:line="480" w:lineRule="auto"/>
        <w:rPr>
          <w:rFonts w:ascii="Times New Roman" w:eastAsiaTheme="minorEastAsia" w:hAnsi="Times New Roman"/>
          <w:noProof/>
          <w:sz w:val="24"/>
          <w:szCs w:val="24"/>
          <w:lang w:eastAsia="en-US"/>
        </w:rPr>
      </w:pPr>
      <w:hyperlink w:anchor="_Toc493384811" w:history="1">
        <w:r w:rsidR="007C195A" w:rsidRPr="007C195A">
          <w:rPr>
            <w:rStyle w:val="Hyperlink"/>
            <w:rFonts w:ascii="Times New Roman" w:hAnsi="Times New Roman"/>
            <w:b/>
            <w:noProof/>
            <w:sz w:val="24"/>
            <w:szCs w:val="24"/>
          </w:rPr>
          <w:t>4.0: Introduction</w:t>
        </w:r>
        <w:r w:rsidR="007C195A" w:rsidRPr="007C195A">
          <w:rPr>
            <w:rFonts w:ascii="Times New Roman" w:hAnsi="Times New Roman"/>
            <w:noProof/>
            <w:webHidden/>
            <w:sz w:val="24"/>
            <w:szCs w:val="24"/>
          </w:rPr>
          <w:tab/>
        </w:r>
        <w:r w:rsidR="007C195A" w:rsidRPr="007C195A">
          <w:rPr>
            <w:rFonts w:ascii="Times New Roman" w:hAnsi="Times New Roman"/>
            <w:noProof/>
            <w:webHidden/>
            <w:sz w:val="24"/>
            <w:szCs w:val="24"/>
          </w:rPr>
          <w:fldChar w:fldCharType="begin"/>
        </w:r>
        <w:r w:rsidR="007C195A" w:rsidRPr="007C195A">
          <w:rPr>
            <w:rFonts w:ascii="Times New Roman" w:hAnsi="Times New Roman"/>
            <w:noProof/>
            <w:webHidden/>
            <w:sz w:val="24"/>
            <w:szCs w:val="24"/>
          </w:rPr>
          <w:instrText xml:space="preserve"> PAGEREF _Toc493384811 \h </w:instrText>
        </w:r>
        <w:r w:rsidR="007C195A" w:rsidRPr="007C195A">
          <w:rPr>
            <w:rFonts w:ascii="Times New Roman" w:hAnsi="Times New Roman"/>
            <w:noProof/>
            <w:webHidden/>
            <w:sz w:val="24"/>
            <w:szCs w:val="24"/>
          </w:rPr>
        </w:r>
        <w:r w:rsidR="007C195A" w:rsidRPr="007C195A">
          <w:rPr>
            <w:rFonts w:ascii="Times New Roman" w:hAnsi="Times New Roman"/>
            <w:noProof/>
            <w:webHidden/>
            <w:sz w:val="24"/>
            <w:szCs w:val="24"/>
          </w:rPr>
          <w:fldChar w:fldCharType="separate"/>
        </w:r>
        <w:r w:rsidR="007C195A" w:rsidRPr="007C195A">
          <w:rPr>
            <w:rFonts w:ascii="Times New Roman" w:hAnsi="Times New Roman"/>
            <w:noProof/>
            <w:webHidden/>
            <w:sz w:val="24"/>
            <w:szCs w:val="24"/>
          </w:rPr>
          <w:t>43</w:t>
        </w:r>
        <w:r w:rsidR="007C195A" w:rsidRPr="007C195A">
          <w:rPr>
            <w:rFonts w:ascii="Times New Roman" w:hAnsi="Times New Roman"/>
            <w:noProof/>
            <w:webHidden/>
            <w:sz w:val="24"/>
            <w:szCs w:val="24"/>
          </w:rPr>
          <w:fldChar w:fldCharType="end"/>
        </w:r>
      </w:hyperlink>
    </w:p>
    <w:p w14:paraId="13C18C58" w14:textId="77777777" w:rsidR="007C195A" w:rsidRPr="007C195A" w:rsidRDefault="008424E6" w:rsidP="007C195A">
      <w:pPr>
        <w:pStyle w:val="TOC1"/>
        <w:tabs>
          <w:tab w:val="right" w:leader="dot" w:pos="9017"/>
        </w:tabs>
        <w:spacing w:line="480" w:lineRule="auto"/>
        <w:rPr>
          <w:rFonts w:ascii="Times New Roman" w:eastAsiaTheme="minorEastAsia" w:hAnsi="Times New Roman"/>
          <w:noProof/>
          <w:sz w:val="24"/>
          <w:szCs w:val="24"/>
        </w:rPr>
      </w:pPr>
      <w:hyperlink w:anchor="_Toc493384812" w:history="1">
        <w:r w:rsidR="007C195A" w:rsidRPr="007C195A">
          <w:rPr>
            <w:rStyle w:val="Hyperlink"/>
            <w:rFonts w:ascii="Times New Roman" w:hAnsi="Times New Roman"/>
            <w:noProof/>
            <w:sz w:val="24"/>
            <w:szCs w:val="24"/>
          </w:rPr>
          <w:t>4.1: Characteristics of Respondents</w:t>
        </w:r>
        <w:r w:rsidR="007C195A" w:rsidRPr="007C195A">
          <w:rPr>
            <w:rFonts w:ascii="Times New Roman" w:hAnsi="Times New Roman"/>
            <w:noProof/>
            <w:webHidden/>
            <w:sz w:val="24"/>
            <w:szCs w:val="24"/>
          </w:rPr>
          <w:tab/>
        </w:r>
        <w:r w:rsidR="007C195A" w:rsidRPr="007C195A">
          <w:rPr>
            <w:rFonts w:ascii="Times New Roman" w:hAnsi="Times New Roman"/>
            <w:noProof/>
            <w:webHidden/>
            <w:sz w:val="24"/>
            <w:szCs w:val="24"/>
          </w:rPr>
          <w:fldChar w:fldCharType="begin"/>
        </w:r>
        <w:r w:rsidR="007C195A" w:rsidRPr="007C195A">
          <w:rPr>
            <w:rFonts w:ascii="Times New Roman" w:hAnsi="Times New Roman"/>
            <w:noProof/>
            <w:webHidden/>
            <w:sz w:val="24"/>
            <w:szCs w:val="24"/>
          </w:rPr>
          <w:instrText xml:space="preserve"> PAGEREF _Toc493384812 \h </w:instrText>
        </w:r>
        <w:r w:rsidR="007C195A" w:rsidRPr="007C195A">
          <w:rPr>
            <w:rFonts w:ascii="Times New Roman" w:hAnsi="Times New Roman"/>
            <w:noProof/>
            <w:webHidden/>
            <w:sz w:val="24"/>
            <w:szCs w:val="24"/>
          </w:rPr>
        </w:r>
        <w:r w:rsidR="007C195A" w:rsidRPr="007C195A">
          <w:rPr>
            <w:rFonts w:ascii="Times New Roman" w:hAnsi="Times New Roman"/>
            <w:noProof/>
            <w:webHidden/>
            <w:sz w:val="24"/>
            <w:szCs w:val="24"/>
          </w:rPr>
          <w:fldChar w:fldCharType="separate"/>
        </w:r>
        <w:r w:rsidR="007C195A" w:rsidRPr="007C195A">
          <w:rPr>
            <w:rFonts w:ascii="Times New Roman" w:hAnsi="Times New Roman"/>
            <w:noProof/>
            <w:webHidden/>
            <w:sz w:val="24"/>
            <w:szCs w:val="24"/>
          </w:rPr>
          <w:t>44</w:t>
        </w:r>
        <w:r w:rsidR="007C195A" w:rsidRPr="007C195A">
          <w:rPr>
            <w:rFonts w:ascii="Times New Roman" w:hAnsi="Times New Roman"/>
            <w:noProof/>
            <w:webHidden/>
            <w:sz w:val="24"/>
            <w:szCs w:val="24"/>
          </w:rPr>
          <w:fldChar w:fldCharType="end"/>
        </w:r>
      </w:hyperlink>
    </w:p>
    <w:p w14:paraId="0331D22E" w14:textId="77777777" w:rsidR="007C195A" w:rsidRPr="007C195A" w:rsidRDefault="008424E6" w:rsidP="007C195A">
      <w:pPr>
        <w:pStyle w:val="TOC2"/>
        <w:tabs>
          <w:tab w:val="right" w:leader="dot" w:pos="9017"/>
        </w:tabs>
        <w:spacing w:line="480" w:lineRule="auto"/>
        <w:rPr>
          <w:rFonts w:ascii="Times New Roman" w:eastAsiaTheme="minorEastAsia" w:hAnsi="Times New Roman"/>
          <w:noProof/>
          <w:sz w:val="24"/>
          <w:szCs w:val="24"/>
          <w:lang w:eastAsia="en-US"/>
        </w:rPr>
      </w:pPr>
      <w:hyperlink w:anchor="_Toc493384813" w:history="1">
        <w:r w:rsidR="007C195A" w:rsidRPr="007C195A">
          <w:rPr>
            <w:rStyle w:val="Hyperlink"/>
            <w:rFonts w:ascii="Times New Roman" w:hAnsi="Times New Roman"/>
            <w:b/>
            <w:noProof/>
            <w:sz w:val="24"/>
            <w:szCs w:val="24"/>
          </w:rPr>
          <w:t xml:space="preserve">4.2: Qualitative Analysis </w:t>
        </w:r>
        <w:r w:rsidR="007C195A" w:rsidRPr="007C195A">
          <w:rPr>
            <w:rFonts w:ascii="Times New Roman" w:hAnsi="Times New Roman"/>
            <w:noProof/>
            <w:webHidden/>
            <w:sz w:val="24"/>
            <w:szCs w:val="24"/>
          </w:rPr>
          <w:tab/>
        </w:r>
        <w:r w:rsidR="007C195A" w:rsidRPr="007C195A">
          <w:rPr>
            <w:rFonts w:ascii="Times New Roman" w:hAnsi="Times New Roman"/>
            <w:noProof/>
            <w:webHidden/>
            <w:sz w:val="24"/>
            <w:szCs w:val="24"/>
          </w:rPr>
          <w:fldChar w:fldCharType="begin"/>
        </w:r>
        <w:r w:rsidR="007C195A" w:rsidRPr="007C195A">
          <w:rPr>
            <w:rFonts w:ascii="Times New Roman" w:hAnsi="Times New Roman"/>
            <w:noProof/>
            <w:webHidden/>
            <w:sz w:val="24"/>
            <w:szCs w:val="24"/>
          </w:rPr>
          <w:instrText xml:space="preserve"> PAGEREF _Toc493384813 \h </w:instrText>
        </w:r>
        <w:r w:rsidR="007C195A" w:rsidRPr="007C195A">
          <w:rPr>
            <w:rFonts w:ascii="Times New Roman" w:hAnsi="Times New Roman"/>
            <w:noProof/>
            <w:webHidden/>
            <w:sz w:val="24"/>
            <w:szCs w:val="24"/>
          </w:rPr>
        </w:r>
        <w:r w:rsidR="007C195A" w:rsidRPr="007C195A">
          <w:rPr>
            <w:rFonts w:ascii="Times New Roman" w:hAnsi="Times New Roman"/>
            <w:noProof/>
            <w:webHidden/>
            <w:sz w:val="24"/>
            <w:szCs w:val="24"/>
          </w:rPr>
          <w:fldChar w:fldCharType="separate"/>
        </w:r>
        <w:r w:rsidR="007C195A" w:rsidRPr="007C195A">
          <w:rPr>
            <w:rFonts w:ascii="Times New Roman" w:hAnsi="Times New Roman"/>
            <w:noProof/>
            <w:webHidden/>
            <w:sz w:val="24"/>
            <w:szCs w:val="24"/>
          </w:rPr>
          <w:t>45</w:t>
        </w:r>
        <w:r w:rsidR="007C195A" w:rsidRPr="007C195A">
          <w:rPr>
            <w:rFonts w:ascii="Times New Roman" w:hAnsi="Times New Roman"/>
            <w:noProof/>
            <w:webHidden/>
            <w:sz w:val="24"/>
            <w:szCs w:val="24"/>
          </w:rPr>
          <w:fldChar w:fldCharType="end"/>
        </w:r>
      </w:hyperlink>
    </w:p>
    <w:p w14:paraId="2958E9C2" w14:textId="77777777" w:rsidR="007C195A" w:rsidRPr="007C195A" w:rsidRDefault="008424E6" w:rsidP="007C195A">
      <w:pPr>
        <w:pStyle w:val="TOC2"/>
        <w:tabs>
          <w:tab w:val="right" w:leader="dot" w:pos="9017"/>
        </w:tabs>
        <w:spacing w:line="480" w:lineRule="auto"/>
        <w:rPr>
          <w:rFonts w:ascii="Times New Roman" w:eastAsiaTheme="minorEastAsia" w:hAnsi="Times New Roman"/>
          <w:noProof/>
          <w:sz w:val="24"/>
          <w:szCs w:val="24"/>
          <w:lang w:eastAsia="en-US"/>
        </w:rPr>
      </w:pPr>
      <w:hyperlink w:anchor="_Toc493384814" w:history="1">
        <w:r w:rsidR="007C195A" w:rsidRPr="007C195A">
          <w:rPr>
            <w:rStyle w:val="Hyperlink"/>
            <w:rFonts w:ascii="Times New Roman" w:hAnsi="Times New Roman"/>
            <w:b/>
            <w:noProof/>
            <w:sz w:val="24"/>
            <w:szCs w:val="24"/>
          </w:rPr>
          <w:t>4.2.0: Importance of Asset Liability Management in Banks</w:t>
        </w:r>
        <w:r w:rsidR="007C195A" w:rsidRPr="007C195A">
          <w:rPr>
            <w:rFonts w:ascii="Times New Roman" w:hAnsi="Times New Roman"/>
            <w:noProof/>
            <w:webHidden/>
            <w:sz w:val="24"/>
            <w:szCs w:val="24"/>
          </w:rPr>
          <w:tab/>
        </w:r>
        <w:r w:rsidR="007C195A" w:rsidRPr="007C195A">
          <w:rPr>
            <w:rFonts w:ascii="Times New Roman" w:hAnsi="Times New Roman"/>
            <w:noProof/>
            <w:webHidden/>
            <w:sz w:val="24"/>
            <w:szCs w:val="24"/>
          </w:rPr>
          <w:fldChar w:fldCharType="begin"/>
        </w:r>
        <w:r w:rsidR="007C195A" w:rsidRPr="007C195A">
          <w:rPr>
            <w:rFonts w:ascii="Times New Roman" w:hAnsi="Times New Roman"/>
            <w:noProof/>
            <w:webHidden/>
            <w:sz w:val="24"/>
            <w:szCs w:val="24"/>
          </w:rPr>
          <w:instrText xml:space="preserve"> PAGEREF _Toc493384814 \h </w:instrText>
        </w:r>
        <w:r w:rsidR="007C195A" w:rsidRPr="007C195A">
          <w:rPr>
            <w:rFonts w:ascii="Times New Roman" w:hAnsi="Times New Roman"/>
            <w:noProof/>
            <w:webHidden/>
            <w:sz w:val="24"/>
            <w:szCs w:val="24"/>
          </w:rPr>
        </w:r>
        <w:r w:rsidR="007C195A" w:rsidRPr="007C195A">
          <w:rPr>
            <w:rFonts w:ascii="Times New Roman" w:hAnsi="Times New Roman"/>
            <w:noProof/>
            <w:webHidden/>
            <w:sz w:val="24"/>
            <w:szCs w:val="24"/>
          </w:rPr>
          <w:fldChar w:fldCharType="separate"/>
        </w:r>
        <w:r w:rsidR="007C195A" w:rsidRPr="007C195A">
          <w:rPr>
            <w:rFonts w:ascii="Times New Roman" w:hAnsi="Times New Roman"/>
            <w:noProof/>
            <w:webHidden/>
            <w:sz w:val="24"/>
            <w:szCs w:val="24"/>
          </w:rPr>
          <w:t>45</w:t>
        </w:r>
        <w:r w:rsidR="007C195A" w:rsidRPr="007C195A">
          <w:rPr>
            <w:rFonts w:ascii="Times New Roman" w:hAnsi="Times New Roman"/>
            <w:noProof/>
            <w:webHidden/>
            <w:sz w:val="24"/>
            <w:szCs w:val="24"/>
          </w:rPr>
          <w:fldChar w:fldCharType="end"/>
        </w:r>
      </w:hyperlink>
    </w:p>
    <w:p w14:paraId="530C700D" w14:textId="77777777" w:rsidR="007C195A" w:rsidRPr="007C195A" w:rsidRDefault="008424E6" w:rsidP="007C195A">
      <w:pPr>
        <w:pStyle w:val="TOC2"/>
        <w:tabs>
          <w:tab w:val="right" w:leader="dot" w:pos="9017"/>
        </w:tabs>
        <w:spacing w:line="480" w:lineRule="auto"/>
        <w:rPr>
          <w:rFonts w:ascii="Times New Roman" w:eastAsiaTheme="minorEastAsia" w:hAnsi="Times New Roman"/>
          <w:noProof/>
          <w:sz w:val="24"/>
          <w:szCs w:val="24"/>
          <w:lang w:eastAsia="en-US"/>
        </w:rPr>
      </w:pPr>
      <w:hyperlink w:anchor="_Toc493384815" w:history="1">
        <w:r w:rsidR="007C195A" w:rsidRPr="007C195A">
          <w:rPr>
            <w:rStyle w:val="Hyperlink"/>
            <w:rFonts w:ascii="Times New Roman" w:hAnsi="Times New Roman"/>
            <w:noProof/>
            <w:sz w:val="24"/>
            <w:szCs w:val="24"/>
          </w:rPr>
          <w:t>4.2.1: Analogy of Banks through Ratio Analysis</w:t>
        </w:r>
        <w:r w:rsidR="007C195A" w:rsidRPr="007C195A">
          <w:rPr>
            <w:rFonts w:ascii="Times New Roman" w:hAnsi="Times New Roman"/>
            <w:noProof/>
            <w:webHidden/>
            <w:sz w:val="24"/>
            <w:szCs w:val="24"/>
          </w:rPr>
          <w:tab/>
        </w:r>
        <w:r w:rsidR="007C195A" w:rsidRPr="007C195A">
          <w:rPr>
            <w:rFonts w:ascii="Times New Roman" w:hAnsi="Times New Roman"/>
            <w:noProof/>
            <w:webHidden/>
            <w:sz w:val="24"/>
            <w:szCs w:val="24"/>
          </w:rPr>
          <w:fldChar w:fldCharType="begin"/>
        </w:r>
        <w:r w:rsidR="007C195A" w:rsidRPr="007C195A">
          <w:rPr>
            <w:rFonts w:ascii="Times New Roman" w:hAnsi="Times New Roman"/>
            <w:noProof/>
            <w:webHidden/>
            <w:sz w:val="24"/>
            <w:szCs w:val="24"/>
          </w:rPr>
          <w:instrText xml:space="preserve"> PAGEREF _Toc493384815 \h </w:instrText>
        </w:r>
        <w:r w:rsidR="007C195A" w:rsidRPr="007C195A">
          <w:rPr>
            <w:rFonts w:ascii="Times New Roman" w:hAnsi="Times New Roman"/>
            <w:noProof/>
            <w:webHidden/>
            <w:sz w:val="24"/>
            <w:szCs w:val="24"/>
          </w:rPr>
        </w:r>
        <w:r w:rsidR="007C195A" w:rsidRPr="007C195A">
          <w:rPr>
            <w:rFonts w:ascii="Times New Roman" w:hAnsi="Times New Roman"/>
            <w:noProof/>
            <w:webHidden/>
            <w:sz w:val="24"/>
            <w:szCs w:val="24"/>
          </w:rPr>
          <w:fldChar w:fldCharType="separate"/>
        </w:r>
        <w:r w:rsidR="007C195A" w:rsidRPr="007C195A">
          <w:rPr>
            <w:rFonts w:ascii="Times New Roman" w:hAnsi="Times New Roman"/>
            <w:noProof/>
            <w:webHidden/>
            <w:sz w:val="24"/>
            <w:szCs w:val="24"/>
          </w:rPr>
          <w:t>45</w:t>
        </w:r>
        <w:r w:rsidR="007C195A" w:rsidRPr="007C195A">
          <w:rPr>
            <w:rFonts w:ascii="Times New Roman" w:hAnsi="Times New Roman"/>
            <w:noProof/>
            <w:webHidden/>
            <w:sz w:val="24"/>
            <w:szCs w:val="24"/>
          </w:rPr>
          <w:fldChar w:fldCharType="end"/>
        </w:r>
      </w:hyperlink>
    </w:p>
    <w:p w14:paraId="1F337286" w14:textId="77777777" w:rsidR="007C195A" w:rsidRPr="007C195A" w:rsidRDefault="008424E6" w:rsidP="007C195A">
      <w:pPr>
        <w:pStyle w:val="TOC2"/>
        <w:tabs>
          <w:tab w:val="right" w:leader="dot" w:pos="9017"/>
        </w:tabs>
        <w:spacing w:line="480" w:lineRule="auto"/>
        <w:rPr>
          <w:rFonts w:ascii="Times New Roman" w:eastAsiaTheme="minorEastAsia" w:hAnsi="Times New Roman"/>
          <w:noProof/>
          <w:sz w:val="24"/>
          <w:szCs w:val="24"/>
          <w:lang w:eastAsia="en-US"/>
        </w:rPr>
      </w:pPr>
      <w:hyperlink w:anchor="_Toc493384816" w:history="1">
        <w:r w:rsidR="007C195A" w:rsidRPr="007C195A">
          <w:rPr>
            <w:rStyle w:val="Hyperlink"/>
            <w:rFonts w:ascii="Times New Roman" w:eastAsia="Calibri" w:hAnsi="Times New Roman"/>
            <w:noProof/>
            <w:sz w:val="24"/>
            <w:szCs w:val="24"/>
          </w:rPr>
          <w:t>4.2.2 Theme 1. Norms followed while assessing the various asset and liability classes in Ghana banks in accordance with GCB an ADB</w:t>
        </w:r>
        <w:r w:rsidR="007C195A" w:rsidRPr="007C195A">
          <w:rPr>
            <w:rFonts w:ascii="Times New Roman" w:hAnsi="Times New Roman"/>
            <w:noProof/>
            <w:webHidden/>
            <w:sz w:val="24"/>
            <w:szCs w:val="24"/>
          </w:rPr>
          <w:tab/>
        </w:r>
        <w:r w:rsidR="007C195A" w:rsidRPr="007C195A">
          <w:rPr>
            <w:rFonts w:ascii="Times New Roman" w:hAnsi="Times New Roman"/>
            <w:noProof/>
            <w:webHidden/>
            <w:sz w:val="24"/>
            <w:szCs w:val="24"/>
          </w:rPr>
          <w:fldChar w:fldCharType="begin"/>
        </w:r>
        <w:r w:rsidR="007C195A" w:rsidRPr="007C195A">
          <w:rPr>
            <w:rFonts w:ascii="Times New Roman" w:hAnsi="Times New Roman"/>
            <w:noProof/>
            <w:webHidden/>
            <w:sz w:val="24"/>
            <w:szCs w:val="24"/>
          </w:rPr>
          <w:instrText xml:space="preserve"> PAGEREF _Toc493384816 \h </w:instrText>
        </w:r>
        <w:r w:rsidR="007C195A" w:rsidRPr="007C195A">
          <w:rPr>
            <w:rFonts w:ascii="Times New Roman" w:hAnsi="Times New Roman"/>
            <w:noProof/>
            <w:webHidden/>
            <w:sz w:val="24"/>
            <w:szCs w:val="24"/>
          </w:rPr>
        </w:r>
        <w:r w:rsidR="007C195A" w:rsidRPr="007C195A">
          <w:rPr>
            <w:rFonts w:ascii="Times New Roman" w:hAnsi="Times New Roman"/>
            <w:noProof/>
            <w:webHidden/>
            <w:sz w:val="24"/>
            <w:szCs w:val="24"/>
          </w:rPr>
          <w:fldChar w:fldCharType="separate"/>
        </w:r>
        <w:r w:rsidR="007C195A" w:rsidRPr="007C195A">
          <w:rPr>
            <w:rFonts w:ascii="Times New Roman" w:hAnsi="Times New Roman"/>
            <w:noProof/>
            <w:webHidden/>
            <w:sz w:val="24"/>
            <w:szCs w:val="24"/>
          </w:rPr>
          <w:t>47</w:t>
        </w:r>
        <w:r w:rsidR="007C195A" w:rsidRPr="007C195A">
          <w:rPr>
            <w:rFonts w:ascii="Times New Roman" w:hAnsi="Times New Roman"/>
            <w:noProof/>
            <w:webHidden/>
            <w:sz w:val="24"/>
            <w:szCs w:val="24"/>
          </w:rPr>
          <w:fldChar w:fldCharType="end"/>
        </w:r>
      </w:hyperlink>
    </w:p>
    <w:p w14:paraId="13BD4351" w14:textId="77777777" w:rsidR="007C195A" w:rsidRPr="007C195A" w:rsidRDefault="008424E6" w:rsidP="007C195A">
      <w:pPr>
        <w:pStyle w:val="TOC2"/>
        <w:tabs>
          <w:tab w:val="right" w:leader="dot" w:pos="9017"/>
        </w:tabs>
        <w:spacing w:line="480" w:lineRule="auto"/>
        <w:rPr>
          <w:rFonts w:ascii="Times New Roman" w:eastAsiaTheme="minorEastAsia" w:hAnsi="Times New Roman"/>
          <w:noProof/>
          <w:sz w:val="24"/>
          <w:szCs w:val="24"/>
          <w:lang w:eastAsia="en-US"/>
        </w:rPr>
      </w:pPr>
      <w:hyperlink w:anchor="_Toc493384817" w:history="1">
        <w:r w:rsidR="007C195A" w:rsidRPr="007C195A">
          <w:rPr>
            <w:rStyle w:val="Hyperlink"/>
            <w:rFonts w:ascii="Times New Roman" w:eastAsia="Calibri" w:hAnsi="Times New Roman"/>
            <w:noProof/>
            <w:sz w:val="24"/>
            <w:szCs w:val="24"/>
          </w:rPr>
          <w:t>4.2.3 Theme 2. Risk</w:t>
        </w:r>
        <w:r w:rsidR="007C195A" w:rsidRPr="007C195A">
          <w:rPr>
            <w:rStyle w:val="Hyperlink"/>
            <w:rFonts w:ascii="Times New Roman" w:hAnsi="Times New Roman"/>
            <w:noProof/>
            <w:sz w:val="24"/>
            <w:szCs w:val="24"/>
          </w:rPr>
          <w:t xml:space="preserve"> associated with the international banking system for GCB an ADB</w:t>
        </w:r>
        <w:r w:rsidR="007C195A" w:rsidRPr="007C195A">
          <w:rPr>
            <w:rFonts w:ascii="Times New Roman" w:hAnsi="Times New Roman"/>
            <w:noProof/>
            <w:webHidden/>
            <w:sz w:val="24"/>
            <w:szCs w:val="24"/>
          </w:rPr>
          <w:tab/>
        </w:r>
        <w:r w:rsidR="007C195A" w:rsidRPr="007C195A">
          <w:rPr>
            <w:rFonts w:ascii="Times New Roman" w:hAnsi="Times New Roman"/>
            <w:noProof/>
            <w:webHidden/>
            <w:sz w:val="24"/>
            <w:szCs w:val="24"/>
          </w:rPr>
          <w:fldChar w:fldCharType="begin"/>
        </w:r>
        <w:r w:rsidR="007C195A" w:rsidRPr="007C195A">
          <w:rPr>
            <w:rFonts w:ascii="Times New Roman" w:hAnsi="Times New Roman"/>
            <w:noProof/>
            <w:webHidden/>
            <w:sz w:val="24"/>
            <w:szCs w:val="24"/>
          </w:rPr>
          <w:instrText xml:space="preserve"> PAGEREF _Toc493384817 \h </w:instrText>
        </w:r>
        <w:r w:rsidR="007C195A" w:rsidRPr="007C195A">
          <w:rPr>
            <w:rFonts w:ascii="Times New Roman" w:hAnsi="Times New Roman"/>
            <w:noProof/>
            <w:webHidden/>
            <w:sz w:val="24"/>
            <w:szCs w:val="24"/>
          </w:rPr>
        </w:r>
        <w:r w:rsidR="007C195A" w:rsidRPr="007C195A">
          <w:rPr>
            <w:rFonts w:ascii="Times New Roman" w:hAnsi="Times New Roman"/>
            <w:noProof/>
            <w:webHidden/>
            <w:sz w:val="24"/>
            <w:szCs w:val="24"/>
          </w:rPr>
          <w:fldChar w:fldCharType="separate"/>
        </w:r>
        <w:r w:rsidR="007C195A" w:rsidRPr="007C195A">
          <w:rPr>
            <w:rFonts w:ascii="Times New Roman" w:hAnsi="Times New Roman"/>
            <w:noProof/>
            <w:webHidden/>
            <w:sz w:val="24"/>
            <w:szCs w:val="24"/>
          </w:rPr>
          <w:t>49</w:t>
        </w:r>
        <w:r w:rsidR="007C195A" w:rsidRPr="007C195A">
          <w:rPr>
            <w:rFonts w:ascii="Times New Roman" w:hAnsi="Times New Roman"/>
            <w:noProof/>
            <w:webHidden/>
            <w:sz w:val="24"/>
            <w:szCs w:val="24"/>
          </w:rPr>
          <w:fldChar w:fldCharType="end"/>
        </w:r>
      </w:hyperlink>
    </w:p>
    <w:p w14:paraId="5ECC3C96" w14:textId="77777777" w:rsidR="007C195A" w:rsidRPr="007C195A" w:rsidRDefault="008424E6" w:rsidP="007C195A">
      <w:pPr>
        <w:pStyle w:val="TOC2"/>
        <w:tabs>
          <w:tab w:val="right" w:leader="dot" w:pos="9017"/>
        </w:tabs>
        <w:spacing w:line="480" w:lineRule="auto"/>
        <w:rPr>
          <w:rFonts w:ascii="Times New Roman" w:eastAsiaTheme="minorEastAsia" w:hAnsi="Times New Roman"/>
          <w:noProof/>
          <w:sz w:val="24"/>
          <w:szCs w:val="24"/>
          <w:lang w:eastAsia="en-US"/>
        </w:rPr>
      </w:pPr>
      <w:hyperlink w:anchor="_Toc493384818" w:history="1">
        <w:r w:rsidR="007C195A" w:rsidRPr="007C195A">
          <w:rPr>
            <w:rStyle w:val="Hyperlink"/>
            <w:rFonts w:ascii="Times New Roman" w:eastAsia="Calibri" w:hAnsi="Times New Roman"/>
            <w:noProof/>
            <w:sz w:val="24"/>
            <w:szCs w:val="24"/>
          </w:rPr>
          <w:t>4.2.4 Theme 3. Various</w:t>
        </w:r>
        <w:r w:rsidR="007C195A" w:rsidRPr="007C195A">
          <w:rPr>
            <w:rStyle w:val="Hyperlink"/>
            <w:rFonts w:ascii="Times New Roman" w:hAnsi="Times New Roman"/>
            <w:noProof/>
            <w:sz w:val="24"/>
            <w:szCs w:val="24"/>
          </w:rPr>
          <w:t xml:space="preserve"> asset and liability management models that help in measuring risk</w:t>
        </w:r>
        <w:r w:rsidR="007C195A" w:rsidRPr="007C195A">
          <w:rPr>
            <w:rStyle w:val="Hyperlink"/>
            <w:rFonts w:ascii="Times New Roman" w:eastAsia="Calibri" w:hAnsi="Times New Roman"/>
            <w:noProof/>
            <w:sz w:val="24"/>
            <w:szCs w:val="24"/>
          </w:rPr>
          <w:t>.</w:t>
        </w:r>
        <w:r w:rsidR="007C195A" w:rsidRPr="007C195A">
          <w:rPr>
            <w:rFonts w:ascii="Times New Roman" w:hAnsi="Times New Roman"/>
            <w:noProof/>
            <w:webHidden/>
            <w:sz w:val="24"/>
            <w:szCs w:val="24"/>
          </w:rPr>
          <w:tab/>
        </w:r>
        <w:r w:rsidR="007C195A" w:rsidRPr="007C195A">
          <w:rPr>
            <w:rFonts w:ascii="Times New Roman" w:hAnsi="Times New Roman"/>
            <w:noProof/>
            <w:webHidden/>
            <w:sz w:val="24"/>
            <w:szCs w:val="24"/>
          </w:rPr>
          <w:fldChar w:fldCharType="begin"/>
        </w:r>
        <w:r w:rsidR="007C195A" w:rsidRPr="007C195A">
          <w:rPr>
            <w:rFonts w:ascii="Times New Roman" w:hAnsi="Times New Roman"/>
            <w:noProof/>
            <w:webHidden/>
            <w:sz w:val="24"/>
            <w:szCs w:val="24"/>
          </w:rPr>
          <w:instrText xml:space="preserve"> PAGEREF _Toc493384818 \h </w:instrText>
        </w:r>
        <w:r w:rsidR="007C195A" w:rsidRPr="007C195A">
          <w:rPr>
            <w:rFonts w:ascii="Times New Roman" w:hAnsi="Times New Roman"/>
            <w:noProof/>
            <w:webHidden/>
            <w:sz w:val="24"/>
            <w:szCs w:val="24"/>
          </w:rPr>
        </w:r>
        <w:r w:rsidR="007C195A" w:rsidRPr="007C195A">
          <w:rPr>
            <w:rFonts w:ascii="Times New Roman" w:hAnsi="Times New Roman"/>
            <w:noProof/>
            <w:webHidden/>
            <w:sz w:val="24"/>
            <w:szCs w:val="24"/>
          </w:rPr>
          <w:fldChar w:fldCharType="separate"/>
        </w:r>
        <w:r w:rsidR="007C195A" w:rsidRPr="007C195A">
          <w:rPr>
            <w:rFonts w:ascii="Times New Roman" w:hAnsi="Times New Roman"/>
            <w:noProof/>
            <w:webHidden/>
            <w:sz w:val="24"/>
            <w:szCs w:val="24"/>
          </w:rPr>
          <w:t>53</w:t>
        </w:r>
        <w:r w:rsidR="007C195A" w:rsidRPr="007C195A">
          <w:rPr>
            <w:rFonts w:ascii="Times New Roman" w:hAnsi="Times New Roman"/>
            <w:noProof/>
            <w:webHidden/>
            <w:sz w:val="24"/>
            <w:szCs w:val="24"/>
          </w:rPr>
          <w:fldChar w:fldCharType="end"/>
        </w:r>
      </w:hyperlink>
    </w:p>
    <w:p w14:paraId="5C3D2F3E" w14:textId="77777777" w:rsidR="007C195A" w:rsidRPr="007C195A" w:rsidRDefault="008424E6" w:rsidP="007C195A">
      <w:pPr>
        <w:pStyle w:val="TOC2"/>
        <w:tabs>
          <w:tab w:val="right" w:leader="dot" w:pos="9017"/>
        </w:tabs>
        <w:spacing w:line="480" w:lineRule="auto"/>
        <w:rPr>
          <w:rFonts w:ascii="Times New Roman" w:eastAsiaTheme="minorEastAsia" w:hAnsi="Times New Roman"/>
          <w:noProof/>
          <w:sz w:val="24"/>
          <w:szCs w:val="24"/>
          <w:lang w:eastAsia="en-US"/>
        </w:rPr>
      </w:pPr>
      <w:hyperlink w:anchor="_Toc493384819" w:history="1">
        <w:r w:rsidR="007C195A" w:rsidRPr="007C195A">
          <w:rPr>
            <w:rStyle w:val="Hyperlink"/>
            <w:rFonts w:ascii="Times New Roman" w:eastAsia="Calibri" w:hAnsi="Times New Roman"/>
            <w:noProof/>
            <w:sz w:val="24"/>
            <w:szCs w:val="24"/>
          </w:rPr>
          <w:t>4.2.5 Theme 4. The</w:t>
        </w:r>
        <w:r w:rsidR="007C195A" w:rsidRPr="007C195A">
          <w:rPr>
            <w:rStyle w:val="Hyperlink"/>
            <w:rFonts w:ascii="Times New Roman" w:hAnsi="Times New Roman"/>
            <w:noProof/>
            <w:sz w:val="24"/>
            <w:szCs w:val="24"/>
          </w:rPr>
          <w:t xml:space="preserve"> suitable strategies to mitigate risk in the international banking system for GCB an ADB.</w:t>
        </w:r>
        <w:r w:rsidR="007C195A" w:rsidRPr="007C195A">
          <w:rPr>
            <w:rFonts w:ascii="Times New Roman" w:hAnsi="Times New Roman"/>
            <w:noProof/>
            <w:webHidden/>
            <w:sz w:val="24"/>
            <w:szCs w:val="24"/>
          </w:rPr>
          <w:tab/>
        </w:r>
        <w:r w:rsidR="007C195A" w:rsidRPr="007C195A">
          <w:rPr>
            <w:rFonts w:ascii="Times New Roman" w:hAnsi="Times New Roman"/>
            <w:noProof/>
            <w:webHidden/>
            <w:sz w:val="24"/>
            <w:szCs w:val="24"/>
          </w:rPr>
          <w:fldChar w:fldCharType="begin"/>
        </w:r>
        <w:r w:rsidR="007C195A" w:rsidRPr="007C195A">
          <w:rPr>
            <w:rFonts w:ascii="Times New Roman" w:hAnsi="Times New Roman"/>
            <w:noProof/>
            <w:webHidden/>
            <w:sz w:val="24"/>
            <w:szCs w:val="24"/>
          </w:rPr>
          <w:instrText xml:space="preserve"> PAGEREF _Toc493384819 \h </w:instrText>
        </w:r>
        <w:r w:rsidR="007C195A" w:rsidRPr="007C195A">
          <w:rPr>
            <w:rFonts w:ascii="Times New Roman" w:hAnsi="Times New Roman"/>
            <w:noProof/>
            <w:webHidden/>
            <w:sz w:val="24"/>
            <w:szCs w:val="24"/>
          </w:rPr>
        </w:r>
        <w:r w:rsidR="007C195A" w:rsidRPr="007C195A">
          <w:rPr>
            <w:rFonts w:ascii="Times New Roman" w:hAnsi="Times New Roman"/>
            <w:noProof/>
            <w:webHidden/>
            <w:sz w:val="24"/>
            <w:szCs w:val="24"/>
          </w:rPr>
          <w:fldChar w:fldCharType="separate"/>
        </w:r>
        <w:r w:rsidR="007C195A" w:rsidRPr="007C195A">
          <w:rPr>
            <w:rFonts w:ascii="Times New Roman" w:hAnsi="Times New Roman"/>
            <w:noProof/>
            <w:webHidden/>
            <w:sz w:val="24"/>
            <w:szCs w:val="24"/>
          </w:rPr>
          <w:t>54</w:t>
        </w:r>
        <w:r w:rsidR="007C195A" w:rsidRPr="007C195A">
          <w:rPr>
            <w:rFonts w:ascii="Times New Roman" w:hAnsi="Times New Roman"/>
            <w:noProof/>
            <w:webHidden/>
            <w:sz w:val="24"/>
            <w:szCs w:val="24"/>
          </w:rPr>
          <w:fldChar w:fldCharType="end"/>
        </w:r>
      </w:hyperlink>
    </w:p>
    <w:p w14:paraId="324A34D1" w14:textId="77777777" w:rsidR="007C195A" w:rsidRPr="007C195A" w:rsidRDefault="008424E6" w:rsidP="007C195A">
      <w:pPr>
        <w:pStyle w:val="TOC2"/>
        <w:tabs>
          <w:tab w:val="right" w:leader="dot" w:pos="9017"/>
        </w:tabs>
        <w:spacing w:line="480" w:lineRule="auto"/>
        <w:rPr>
          <w:rFonts w:ascii="Times New Roman" w:eastAsiaTheme="minorEastAsia" w:hAnsi="Times New Roman"/>
          <w:noProof/>
          <w:sz w:val="24"/>
          <w:szCs w:val="24"/>
          <w:lang w:eastAsia="en-US"/>
        </w:rPr>
      </w:pPr>
      <w:hyperlink w:anchor="_Toc493384820" w:history="1">
        <w:r w:rsidR="007C195A" w:rsidRPr="007C195A">
          <w:rPr>
            <w:rStyle w:val="Hyperlink"/>
            <w:rFonts w:ascii="Times New Roman" w:hAnsi="Times New Roman"/>
            <w:b/>
            <w:noProof/>
            <w:sz w:val="24"/>
            <w:szCs w:val="24"/>
          </w:rPr>
          <w:t>4.3: Summary</w:t>
        </w:r>
        <w:r w:rsidR="007C195A" w:rsidRPr="007C195A">
          <w:rPr>
            <w:rFonts w:ascii="Times New Roman" w:hAnsi="Times New Roman"/>
            <w:noProof/>
            <w:webHidden/>
            <w:sz w:val="24"/>
            <w:szCs w:val="24"/>
          </w:rPr>
          <w:tab/>
        </w:r>
        <w:r w:rsidR="007C195A" w:rsidRPr="007C195A">
          <w:rPr>
            <w:rFonts w:ascii="Times New Roman" w:hAnsi="Times New Roman"/>
            <w:noProof/>
            <w:webHidden/>
            <w:sz w:val="24"/>
            <w:szCs w:val="24"/>
          </w:rPr>
          <w:fldChar w:fldCharType="begin"/>
        </w:r>
        <w:r w:rsidR="007C195A" w:rsidRPr="007C195A">
          <w:rPr>
            <w:rFonts w:ascii="Times New Roman" w:hAnsi="Times New Roman"/>
            <w:noProof/>
            <w:webHidden/>
            <w:sz w:val="24"/>
            <w:szCs w:val="24"/>
          </w:rPr>
          <w:instrText xml:space="preserve"> PAGEREF _Toc493384820 \h </w:instrText>
        </w:r>
        <w:r w:rsidR="007C195A" w:rsidRPr="007C195A">
          <w:rPr>
            <w:rFonts w:ascii="Times New Roman" w:hAnsi="Times New Roman"/>
            <w:noProof/>
            <w:webHidden/>
            <w:sz w:val="24"/>
            <w:szCs w:val="24"/>
          </w:rPr>
        </w:r>
        <w:r w:rsidR="007C195A" w:rsidRPr="007C195A">
          <w:rPr>
            <w:rFonts w:ascii="Times New Roman" w:hAnsi="Times New Roman"/>
            <w:noProof/>
            <w:webHidden/>
            <w:sz w:val="24"/>
            <w:szCs w:val="24"/>
          </w:rPr>
          <w:fldChar w:fldCharType="separate"/>
        </w:r>
        <w:r w:rsidR="007C195A" w:rsidRPr="007C195A">
          <w:rPr>
            <w:rFonts w:ascii="Times New Roman" w:hAnsi="Times New Roman"/>
            <w:noProof/>
            <w:webHidden/>
            <w:sz w:val="24"/>
            <w:szCs w:val="24"/>
          </w:rPr>
          <w:t>58</w:t>
        </w:r>
        <w:r w:rsidR="007C195A" w:rsidRPr="007C195A">
          <w:rPr>
            <w:rFonts w:ascii="Times New Roman" w:hAnsi="Times New Roman"/>
            <w:noProof/>
            <w:webHidden/>
            <w:sz w:val="24"/>
            <w:szCs w:val="24"/>
          </w:rPr>
          <w:fldChar w:fldCharType="end"/>
        </w:r>
      </w:hyperlink>
    </w:p>
    <w:p w14:paraId="63D900DA" w14:textId="77777777" w:rsidR="007C195A" w:rsidRPr="007C195A" w:rsidRDefault="008424E6" w:rsidP="007C195A">
      <w:pPr>
        <w:pStyle w:val="TOC1"/>
        <w:tabs>
          <w:tab w:val="right" w:leader="dot" w:pos="9017"/>
        </w:tabs>
        <w:spacing w:line="480" w:lineRule="auto"/>
        <w:rPr>
          <w:rFonts w:ascii="Times New Roman" w:eastAsiaTheme="minorEastAsia" w:hAnsi="Times New Roman"/>
          <w:noProof/>
          <w:sz w:val="24"/>
          <w:szCs w:val="24"/>
        </w:rPr>
      </w:pPr>
      <w:hyperlink w:anchor="_Toc493384821" w:history="1">
        <w:r w:rsidR="007C195A" w:rsidRPr="007C195A">
          <w:rPr>
            <w:rStyle w:val="Hyperlink"/>
            <w:rFonts w:ascii="Times New Roman" w:hAnsi="Times New Roman"/>
            <w:noProof/>
            <w:sz w:val="24"/>
            <w:szCs w:val="24"/>
          </w:rPr>
          <w:t>Chapter Five: Conclusions and Recommendations</w:t>
        </w:r>
        <w:r w:rsidR="007C195A" w:rsidRPr="007C195A">
          <w:rPr>
            <w:rFonts w:ascii="Times New Roman" w:hAnsi="Times New Roman"/>
            <w:noProof/>
            <w:webHidden/>
            <w:sz w:val="24"/>
            <w:szCs w:val="24"/>
          </w:rPr>
          <w:tab/>
        </w:r>
        <w:r w:rsidR="007C195A" w:rsidRPr="007C195A">
          <w:rPr>
            <w:rFonts w:ascii="Times New Roman" w:hAnsi="Times New Roman"/>
            <w:noProof/>
            <w:webHidden/>
            <w:sz w:val="24"/>
            <w:szCs w:val="24"/>
          </w:rPr>
          <w:fldChar w:fldCharType="begin"/>
        </w:r>
        <w:r w:rsidR="007C195A" w:rsidRPr="007C195A">
          <w:rPr>
            <w:rFonts w:ascii="Times New Roman" w:hAnsi="Times New Roman"/>
            <w:noProof/>
            <w:webHidden/>
            <w:sz w:val="24"/>
            <w:szCs w:val="24"/>
          </w:rPr>
          <w:instrText xml:space="preserve"> PAGEREF _Toc493384821 \h </w:instrText>
        </w:r>
        <w:r w:rsidR="007C195A" w:rsidRPr="007C195A">
          <w:rPr>
            <w:rFonts w:ascii="Times New Roman" w:hAnsi="Times New Roman"/>
            <w:noProof/>
            <w:webHidden/>
            <w:sz w:val="24"/>
            <w:szCs w:val="24"/>
          </w:rPr>
        </w:r>
        <w:r w:rsidR="007C195A" w:rsidRPr="007C195A">
          <w:rPr>
            <w:rFonts w:ascii="Times New Roman" w:hAnsi="Times New Roman"/>
            <w:noProof/>
            <w:webHidden/>
            <w:sz w:val="24"/>
            <w:szCs w:val="24"/>
          </w:rPr>
          <w:fldChar w:fldCharType="separate"/>
        </w:r>
        <w:r w:rsidR="007C195A" w:rsidRPr="007C195A">
          <w:rPr>
            <w:rFonts w:ascii="Times New Roman" w:hAnsi="Times New Roman"/>
            <w:noProof/>
            <w:webHidden/>
            <w:sz w:val="24"/>
            <w:szCs w:val="24"/>
          </w:rPr>
          <w:t>58</w:t>
        </w:r>
        <w:r w:rsidR="007C195A" w:rsidRPr="007C195A">
          <w:rPr>
            <w:rFonts w:ascii="Times New Roman" w:hAnsi="Times New Roman"/>
            <w:noProof/>
            <w:webHidden/>
            <w:sz w:val="24"/>
            <w:szCs w:val="24"/>
          </w:rPr>
          <w:fldChar w:fldCharType="end"/>
        </w:r>
      </w:hyperlink>
    </w:p>
    <w:p w14:paraId="17029D9D" w14:textId="77777777" w:rsidR="007C195A" w:rsidRPr="007C195A" w:rsidRDefault="008424E6" w:rsidP="007C195A">
      <w:pPr>
        <w:pStyle w:val="TOC2"/>
        <w:tabs>
          <w:tab w:val="right" w:leader="dot" w:pos="9017"/>
        </w:tabs>
        <w:spacing w:line="480" w:lineRule="auto"/>
        <w:rPr>
          <w:rFonts w:ascii="Times New Roman" w:eastAsiaTheme="minorEastAsia" w:hAnsi="Times New Roman"/>
          <w:noProof/>
          <w:sz w:val="24"/>
          <w:szCs w:val="24"/>
          <w:lang w:eastAsia="en-US"/>
        </w:rPr>
      </w:pPr>
      <w:hyperlink w:anchor="_Toc493384822" w:history="1">
        <w:r w:rsidR="007C195A" w:rsidRPr="007C195A">
          <w:rPr>
            <w:rStyle w:val="Hyperlink"/>
            <w:rFonts w:ascii="Times New Roman" w:hAnsi="Times New Roman"/>
            <w:b/>
            <w:noProof/>
            <w:sz w:val="24"/>
            <w:szCs w:val="24"/>
          </w:rPr>
          <w:t>5.1:  Conclusions</w:t>
        </w:r>
        <w:r w:rsidR="007C195A" w:rsidRPr="007C195A">
          <w:rPr>
            <w:rFonts w:ascii="Times New Roman" w:hAnsi="Times New Roman"/>
            <w:noProof/>
            <w:webHidden/>
            <w:sz w:val="24"/>
            <w:szCs w:val="24"/>
          </w:rPr>
          <w:tab/>
        </w:r>
        <w:r w:rsidR="007C195A" w:rsidRPr="007C195A">
          <w:rPr>
            <w:rFonts w:ascii="Times New Roman" w:hAnsi="Times New Roman"/>
            <w:noProof/>
            <w:webHidden/>
            <w:sz w:val="24"/>
            <w:szCs w:val="24"/>
          </w:rPr>
          <w:fldChar w:fldCharType="begin"/>
        </w:r>
        <w:r w:rsidR="007C195A" w:rsidRPr="007C195A">
          <w:rPr>
            <w:rFonts w:ascii="Times New Roman" w:hAnsi="Times New Roman"/>
            <w:noProof/>
            <w:webHidden/>
            <w:sz w:val="24"/>
            <w:szCs w:val="24"/>
          </w:rPr>
          <w:instrText xml:space="preserve"> PAGEREF _Toc493384822 \h </w:instrText>
        </w:r>
        <w:r w:rsidR="007C195A" w:rsidRPr="007C195A">
          <w:rPr>
            <w:rFonts w:ascii="Times New Roman" w:hAnsi="Times New Roman"/>
            <w:noProof/>
            <w:webHidden/>
            <w:sz w:val="24"/>
            <w:szCs w:val="24"/>
          </w:rPr>
        </w:r>
        <w:r w:rsidR="007C195A" w:rsidRPr="007C195A">
          <w:rPr>
            <w:rFonts w:ascii="Times New Roman" w:hAnsi="Times New Roman"/>
            <w:noProof/>
            <w:webHidden/>
            <w:sz w:val="24"/>
            <w:szCs w:val="24"/>
          </w:rPr>
          <w:fldChar w:fldCharType="separate"/>
        </w:r>
        <w:r w:rsidR="007C195A" w:rsidRPr="007C195A">
          <w:rPr>
            <w:rFonts w:ascii="Times New Roman" w:hAnsi="Times New Roman"/>
            <w:noProof/>
            <w:webHidden/>
            <w:sz w:val="24"/>
            <w:szCs w:val="24"/>
          </w:rPr>
          <w:t>58</w:t>
        </w:r>
        <w:r w:rsidR="007C195A" w:rsidRPr="007C195A">
          <w:rPr>
            <w:rFonts w:ascii="Times New Roman" w:hAnsi="Times New Roman"/>
            <w:noProof/>
            <w:webHidden/>
            <w:sz w:val="24"/>
            <w:szCs w:val="24"/>
          </w:rPr>
          <w:fldChar w:fldCharType="end"/>
        </w:r>
      </w:hyperlink>
    </w:p>
    <w:p w14:paraId="5A655185" w14:textId="77777777" w:rsidR="007C195A" w:rsidRPr="007C195A" w:rsidRDefault="008424E6" w:rsidP="007C195A">
      <w:pPr>
        <w:pStyle w:val="TOC2"/>
        <w:tabs>
          <w:tab w:val="right" w:leader="dot" w:pos="9017"/>
        </w:tabs>
        <w:spacing w:line="480" w:lineRule="auto"/>
        <w:rPr>
          <w:rFonts w:ascii="Times New Roman" w:eastAsiaTheme="minorEastAsia" w:hAnsi="Times New Roman"/>
          <w:noProof/>
          <w:sz w:val="24"/>
          <w:szCs w:val="24"/>
          <w:lang w:eastAsia="en-US"/>
        </w:rPr>
      </w:pPr>
      <w:hyperlink w:anchor="_Toc493384823" w:history="1">
        <w:r w:rsidR="007C195A" w:rsidRPr="007C195A">
          <w:rPr>
            <w:rStyle w:val="Hyperlink"/>
            <w:rFonts w:ascii="Times New Roman" w:hAnsi="Times New Roman"/>
            <w:b/>
            <w:noProof/>
            <w:sz w:val="24"/>
            <w:szCs w:val="24"/>
          </w:rPr>
          <w:t>5.2: Linking with the objectives</w:t>
        </w:r>
        <w:r w:rsidR="007C195A" w:rsidRPr="007C195A">
          <w:rPr>
            <w:rFonts w:ascii="Times New Roman" w:hAnsi="Times New Roman"/>
            <w:noProof/>
            <w:webHidden/>
            <w:sz w:val="24"/>
            <w:szCs w:val="24"/>
          </w:rPr>
          <w:tab/>
        </w:r>
        <w:r w:rsidR="007C195A" w:rsidRPr="007C195A">
          <w:rPr>
            <w:rFonts w:ascii="Times New Roman" w:hAnsi="Times New Roman"/>
            <w:noProof/>
            <w:webHidden/>
            <w:sz w:val="24"/>
            <w:szCs w:val="24"/>
          </w:rPr>
          <w:fldChar w:fldCharType="begin"/>
        </w:r>
        <w:r w:rsidR="007C195A" w:rsidRPr="007C195A">
          <w:rPr>
            <w:rFonts w:ascii="Times New Roman" w:hAnsi="Times New Roman"/>
            <w:noProof/>
            <w:webHidden/>
            <w:sz w:val="24"/>
            <w:szCs w:val="24"/>
          </w:rPr>
          <w:instrText xml:space="preserve"> PAGEREF _Toc493384823 \h </w:instrText>
        </w:r>
        <w:r w:rsidR="007C195A" w:rsidRPr="007C195A">
          <w:rPr>
            <w:rFonts w:ascii="Times New Roman" w:hAnsi="Times New Roman"/>
            <w:noProof/>
            <w:webHidden/>
            <w:sz w:val="24"/>
            <w:szCs w:val="24"/>
          </w:rPr>
        </w:r>
        <w:r w:rsidR="007C195A" w:rsidRPr="007C195A">
          <w:rPr>
            <w:rFonts w:ascii="Times New Roman" w:hAnsi="Times New Roman"/>
            <w:noProof/>
            <w:webHidden/>
            <w:sz w:val="24"/>
            <w:szCs w:val="24"/>
          </w:rPr>
          <w:fldChar w:fldCharType="separate"/>
        </w:r>
        <w:r w:rsidR="007C195A" w:rsidRPr="007C195A">
          <w:rPr>
            <w:rFonts w:ascii="Times New Roman" w:hAnsi="Times New Roman"/>
            <w:noProof/>
            <w:webHidden/>
            <w:sz w:val="24"/>
            <w:szCs w:val="24"/>
          </w:rPr>
          <w:t>59</w:t>
        </w:r>
        <w:r w:rsidR="007C195A" w:rsidRPr="007C195A">
          <w:rPr>
            <w:rFonts w:ascii="Times New Roman" w:hAnsi="Times New Roman"/>
            <w:noProof/>
            <w:webHidden/>
            <w:sz w:val="24"/>
            <w:szCs w:val="24"/>
          </w:rPr>
          <w:fldChar w:fldCharType="end"/>
        </w:r>
      </w:hyperlink>
    </w:p>
    <w:p w14:paraId="7BF55213" w14:textId="77777777" w:rsidR="007C195A" w:rsidRPr="007C195A" w:rsidRDefault="008424E6" w:rsidP="007C195A">
      <w:pPr>
        <w:pStyle w:val="TOC2"/>
        <w:tabs>
          <w:tab w:val="right" w:leader="dot" w:pos="9017"/>
        </w:tabs>
        <w:spacing w:line="480" w:lineRule="auto"/>
        <w:rPr>
          <w:rFonts w:ascii="Times New Roman" w:eastAsiaTheme="minorEastAsia" w:hAnsi="Times New Roman"/>
          <w:noProof/>
          <w:sz w:val="24"/>
          <w:szCs w:val="24"/>
          <w:lang w:eastAsia="en-US"/>
        </w:rPr>
      </w:pPr>
      <w:hyperlink w:anchor="_Toc493384824" w:history="1">
        <w:r w:rsidR="007C195A" w:rsidRPr="007C195A">
          <w:rPr>
            <w:rStyle w:val="Hyperlink"/>
            <w:rFonts w:ascii="Times New Roman" w:hAnsi="Times New Roman"/>
            <w:b/>
            <w:noProof/>
            <w:sz w:val="24"/>
            <w:szCs w:val="24"/>
          </w:rPr>
          <w:t>5.2.1: Linking Objective 1: To recognise the role played by assets and liabilities in international banking in accordance with Ghanaian banks</w:t>
        </w:r>
        <w:r w:rsidR="007C195A" w:rsidRPr="007C195A">
          <w:rPr>
            <w:rFonts w:ascii="Times New Roman" w:hAnsi="Times New Roman"/>
            <w:noProof/>
            <w:webHidden/>
            <w:sz w:val="24"/>
            <w:szCs w:val="24"/>
          </w:rPr>
          <w:tab/>
        </w:r>
        <w:r w:rsidR="007C195A" w:rsidRPr="007C195A">
          <w:rPr>
            <w:rFonts w:ascii="Times New Roman" w:hAnsi="Times New Roman"/>
            <w:noProof/>
            <w:webHidden/>
            <w:sz w:val="24"/>
            <w:szCs w:val="24"/>
          </w:rPr>
          <w:fldChar w:fldCharType="begin"/>
        </w:r>
        <w:r w:rsidR="007C195A" w:rsidRPr="007C195A">
          <w:rPr>
            <w:rFonts w:ascii="Times New Roman" w:hAnsi="Times New Roman"/>
            <w:noProof/>
            <w:webHidden/>
            <w:sz w:val="24"/>
            <w:szCs w:val="24"/>
          </w:rPr>
          <w:instrText xml:space="preserve"> PAGEREF _Toc493384824 \h </w:instrText>
        </w:r>
        <w:r w:rsidR="007C195A" w:rsidRPr="007C195A">
          <w:rPr>
            <w:rFonts w:ascii="Times New Roman" w:hAnsi="Times New Roman"/>
            <w:noProof/>
            <w:webHidden/>
            <w:sz w:val="24"/>
            <w:szCs w:val="24"/>
          </w:rPr>
        </w:r>
        <w:r w:rsidR="007C195A" w:rsidRPr="007C195A">
          <w:rPr>
            <w:rFonts w:ascii="Times New Roman" w:hAnsi="Times New Roman"/>
            <w:noProof/>
            <w:webHidden/>
            <w:sz w:val="24"/>
            <w:szCs w:val="24"/>
          </w:rPr>
          <w:fldChar w:fldCharType="separate"/>
        </w:r>
        <w:r w:rsidR="007C195A" w:rsidRPr="007C195A">
          <w:rPr>
            <w:rFonts w:ascii="Times New Roman" w:hAnsi="Times New Roman"/>
            <w:noProof/>
            <w:webHidden/>
            <w:sz w:val="24"/>
            <w:szCs w:val="24"/>
          </w:rPr>
          <w:t>59</w:t>
        </w:r>
        <w:r w:rsidR="007C195A" w:rsidRPr="007C195A">
          <w:rPr>
            <w:rFonts w:ascii="Times New Roman" w:hAnsi="Times New Roman"/>
            <w:noProof/>
            <w:webHidden/>
            <w:sz w:val="24"/>
            <w:szCs w:val="24"/>
          </w:rPr>
          <w:fldChar w:fldCharType="end"/>
        </w:r>
      </w:hyperlink>
    </w:p>
    <w:p w14:paraId="0D5A9F49" w14:textId="77777777" w:rsidR="007C195A" w:rsidRPr="007C195A" w:rsidRDefault="008424E6" w:rsidP="007C195A">
      <w:pPr>
        <w:pStyle w:val="TOC2"/>
        <w:tabs>
          <w:tab w:val="right" w:leader="dot" w:pos="9017"/>
        </w:tabs>
        <w:spacing w:line="480" w:lineRule="auto"/>
        <w:rPr>
          <w:rFonts w:ascii="Times New Roman" w:eastAsiaTheme="minorEastAsia" w:hAnsi="Times New Roman"/>
          <w:noProof/>
          <w:sz w:val="24"/>
          <w:szCs w:val="24"/>
          <w:lang w:eastAsia="en-US"/>
        </w:rPr>
      </w:pPr>
      <w:hyperlink w:anchor="_Toc493384825" w:history="1">
        <w:r w:rsidR="007C195A" w:rsidRPr="007C195A">
          <w:rPr>
            <w:rStyle w:val="Hyperlink"/>
            <w:rFonts w:ascii="Times New Roman" w:hAnsi="Times New Roman"/>
            <w:b/>
            <w:noProof/>
            <w:sz w:val="24"/>
            <w:szCs w:val="24"/>
          </w:rPr>
          <w:t>5.2.2: Linking Objective 2: To analyse the importance of managing assets and liabilities in International banking in Ghanaian banks</w:t>
        </w:r>
        <w:r w:rsidR="007C195A" w:rsidRPr="007C195A">
          <w:rPr>
            <w:rFonts w:ascii="Times New Roman" w:hAnsi="Times New Roman"/>
            <w:noProof/>
            <w:webHidden/>
            <w:sz w:val="24"/>
            <w:szCs w:val="24"/>
          </w:rPr>
          <w:tab/>
        </w:r>
        <w:r w:rsidR="007C195A" w:rsidRPr="007C195A">
          <w:rPr>
            <w:rFonts w:ascii="Times New Roman" w:hAnsi="Times New Roman"/>
            <w:noProof/>
            <w:webHidden/>
            <w:sz w:val="24"/>
            <w:szCs w:val="24"/>
          </w:rPr>
          <w:fldChar w:fldCharType="begin"/>
        </w:r>
        <w:r w:rsidR="007C195A" w:rsidRPr="007C195A">
          <w:rPr>
            <w:rFonts w:ascii="Times New Roman" w:hAnsi="Times New Roman"/>
            <w:noProof/>
            <w:webHidden/>
            <w:sz w:val="24"/>
            <w:szCs w:val="24"/>
          </w:rPr>
          <w:instrText xml:space="preserve"> PAGEREF _Toc493384825 \h </w:instrText>
        </w:r>
        <w:r w:rsidR="007C195A" w:rsidRPr="007C195A">
          <w:rPr>
            <w:rFonts w:ascii="Times New Roman" w:hAnsi="Times New Roman"/>
            <w:noProof/>
            <w:webHidden/>
            <w:sz w:val="24"/>
            <w:szCs w:val="24"/>
          </w:rPr>
        </w:r>
        <w:r w:rsidR="007C195A" w:rsidRPr="007C195A">
          <w:rPr>
            <w:rFonts w:ascii="Times New Roman" w:hAnsi="Times New Roman"/>
            <w:noProof/>
            <w:webHidden/>
            <w:sz w:val="24"/>
            <w:szCs w:val="24"/>
          </w:rPr>
          <w:fldChar w:fldCharType="separate"/>
        </w:r>
        <w:r w:rsidR="007C195A" w:rsidRPr="007C195A">
          <w:rPr>
            <w:rFonts w:ascii="Times New Roman" w:hAnsi="Times New Roman"/>
            <w:noProof/>
            <w:webHidden/>
            <w:sz w:val="24"/>
            <w:szCs w:val="24"/>
          </w:rPr>
          <w:t>60</w:t>
        </w:r>
        <w:r w:rsidR="007C195A" w:rsidRPr="007C195A">
          <w:rPr>
            <w:rFonts w:ascii="Times New Roman" w:hAnsi="Times New Roman"/>
            <w:noProof/>
            <w:webHidden/>
            <w:sz w:val="24"/>
            <w:szCs w:val="24"/>
          </w:rPr>
          <w:fldChar w:fldCharType="end"/>
        </w:r>
      </w:hyperlink>
    </w:p>
    <w:p w14:paraId="689D7B13" w14:textId="77777777" w:rsidR="007C195A" w:rsidRPr="007C195A" w:rsidRDefault="008424E6" w:rsidP="007C195A">
      <w:pPr>
        <w:pStyle w:val="TOC2"/>
        <w:tabs>
          <w:tab w:val="right" w:leader="dot" w:pos="9017"/>
        </w:tabs>
        <w:spacing w:line="480" w:lineRule="auto"/>
        <w:rPr>
          <w:rFonts w:ascii="Times New Roman" w:eastAsiaTheme="minorEastAsia" w:hAnsi="Times New Roman"/>
          <w:noProof/>
          <w:sz w:val="24"/>
          <w:szCs w:val="24"/>
          <w:lang w:eastAsia="en-US"/>
        </w:rPr>
      </w:pPr>
      <w:hyperlink w:anchor="_Toc493384826" w:history="1">
        <w:r w:rsidR="007C195A" w:rsidRPr="007C195A">
          <w:rPr>
            <w:rStyle w:val="Hyperlink"/>
            <w:rFonts w:ascii="Times New Roman" w:hAnsi="Times New Roman"/>
            <w:b/>
            <w:noProof/>
            <w:sz w:val="24"/>
            <w:szCs w:val="24"/>
          </w:rPr>
          <w:t>5.2.3:  Linking Objective 3: To identify the issues and risk associated with the asset and liability trend in the Ghanaian banking system.</w:t>
        </w:r>
        <w:r w:rsidR="007C195A" w:rsidRPr="007C195A">
          <w:rPr>
            <w:rFonts w:ascii="Times New Roman" w:hAnsi="Times New Roman"/>
            <w:noProof/>
            <w:webHidden/>
            <w:sz w:val="24"/>
            <w:szCs w:val="24"/>
          </w:rPr>
          <w:tab/>
        </w:r>
        <w:r w:rsidR="007C195A" w:rsidRPr="007C195A">
          <w:rPr>
            <w:rFonts w:ascii="Times New Roman" w:hAnsi="Times New Roman"/>
            <w:noProof/>
            <w:webHidden/>
            <w:sz w:val="24"/>
            <w:szCs w:val="24"/>
          </w:rPr>
          <w:fldChar w:fldCharType="begin"/>
        </w:r>
        <w:r w:rsidR="007C195A" w:rsidRPr="007C195A">
          <w:rPr>
            <w:rFonts w:ascii="Times New Roman" w:hAnsi="Times New Roman"/>
            <w:noProof/>
            <w:webHidden/>
            <w:sz w:val="24"/>
            <w:szCs w:val="24"/>
          </w:rPr>
          <w:instrText xml:space="preserve"> PAGEREF _Toc493384826 \h </w:instrText>
        </w:r>
        <w:r w:rsidR="007C195A" w:rsidRPr="007C195A">
          <w:rPr>
            <w:rFonts w:ascii="Times New Roman" w:hAnsi="Times New Roman"/>
            <w:noProof/>
            <w:webHidden/>
            <w:sz w:val="24"/>
            <w:szCs w:val="24"/>
          </w:rPr>
        </w:r>
        <w:r w:rsidR="007C195A" w:rsidRPr="007C195A">
          <w:rPr>
            <w:rFonts w:ascii="Times New Roman" w:hAnsi="Times New Roman"/>
            <w:noProof/>
            <w:webHidden/>
            <w:sz w:val="24"/>
            <w:szCs w:val="24"/>
          </w:rPr>
          <w:fldChar w:fldCharType="separate"/>
        </w:r>
        <w:r w:rsidR="007C195A" w:rsidRPr="007C195A">
          <w:rPr>
            <w:rFonts w:ascii="Times New Roman" w:hAnsi="Times New Roman"/>
            <w:noProof/>
            <w:webHidden/>
            <w:sz w:val="24"/>
            <w:szCs w:val="24"/>
          </w:rPr>
          <w:t>60</w:t>
        </w:r>
        <w:r w:rsidR="007C195A" w:rsidRPr="007C195A">
          <w:rPr>
            <w:rFonts w:ascii="Times New Roman" w:hAnsi="Times New Roman"/>
            <w:noProof/>
            <w:webHidden/>
            <w:sz w:val="24"/>
            <w:szCs w:val="24"/>
          </w:rPr>
          <w:fldChar w:fldCharType="end"/>
        </w:r>
      </w:hyperlink>
    </w:p>
    <w:p w14:paraId="7C8773A5" w14:textId="77777777" w:rsidR="007C195A" w:rsidRPr="007C195A" w:rsidRDefault="008424E6" w:rsidP="007C195A">
      <w:pPr>
        <w:pStyle w:val="TOC2"/>
        <w:tabs>
          <w:tab w:val="right" w:leader="dot" w:pos="9017"/>
        </w:tabs>
        <w:spacing w:line="480" w:lineRule="auto"/>
        <w:rPr>
          <w:rFonts w:ascii="Times New Roman" w:eastAsiaTheme="minorEastAsia" w:hAnsi="Times New Roman"/>
          <w:noProof/>
          <w:sz w:val="24"/>
          <w:szCs w:val="24"/>
          <w:lang w:eastAsia="en-US"/>
        </w:rPr>
      </w:pPr>
      <w:hyperlink w:anchor="_Toc493384827" w:history="1">
        <w:r w:rsidR="007C195A" w:rsidRPr="007C195A">
          <w:rPr>
            <w:rStyle w:val="Hyperlink"/>
            <w:rFonts w:ascii="Times New Roman" w:hAnsi="Times New Roman"/>
            <w:b/>
            <w:noProof/>
            <w:sz w:val="24"/>
            <w:szCs w:val="24"/>
          </w:rPr>
          <w:t>5.3: Recommendations</w:t>
        </w:r>
        <w:r w:rsidR="007C195A" w:rsidRPr="007C195A">
          <w:rPr>
            <w:rFonts w:ascii="Times New Roman" w:hAnsi="Times New Roman"/>
            <w:noProof/>
            <w:webHidden/>
            <w:sz w:val="24"/>
            <w:szCs w:val="24"/>
          </w:rPr>
          <w:tab/>
        </w:r>
        <w:r w:rsidR="007C195A" w:rsidRPr="007C195A">
          <w:rPr>
            <w:rFonts w:ascii="Times New Roman" w:hAnsi="Times New Roman"/>
            <w:noProof/>
            <w:webHidden/>
            <w:sz w:val="24"/>
            <w:szCs w:val="24"/>
          </w:rPr>
          <w:fldChar w:fldCharType="begin"/>
        </w:r>
        <w:r w:rsidR="007C195A" w:rsidRPr="007C195A">
          <w:rPr>
            <w:rFonts w:ascii="Times New Roman" w:hAnsi="Times New Roman"/>
            <w:noProof/>
            <w:webHidden/>
            <w:sz w:val="24"/>
            <w:szCs w:val="24"/>
          </w:rPr>
          <w:instrText xml:space="preserve"> PAGEREF _Toc493384827 \h </w:instrText>
        </w:r>
        <w:r w:rsidR="007C195A" w:rsidRPr="007C195A">
          <w:rPr>
            <w:rFonts w:ascii="Times New Roman" w:hAnsi="Times New Roman"/>
            <w:noProof/>
            <w:webHidden/>
            <w:sz w:val="24"/>
            <w:szCs w:val="24"/>
          </w:rPr>
        </w:r>
        <w:r w:rsidR="007C195A" w:rsidRPr="007C195A">
          <w:rPr>
            <w:rFonts w:ascii="Times New Roman" w:hAnsi="Times New Roman"/>
            <w:noProof/>
            <w:webHidden/>
            <w:sz w:val="24"/>
            <w:szCs w:val="24"/>
          </w:rPr>
          <w:fldChar w:fldCharType="separate"/>
        </w:r>
        <w:r w:rsidR="007C195A" w:rsidRPr="007C195A">
          <w:rPr>
            <w:rFonts w:ascii="Times New Roman" w:hAnsi="Times New Roman"/>
            <w:noProof/>
            <w:webHidden/>
            <w:sz w:val="24"/>
            <w:szCs w:val="24"/>
          </w:rPr>
          <w:t>61</w:t>
        </w:r>
        <w:r w:rsidR="007C195A" w:rsidRPr="007C195A">
          <w:rPr>
            <w:rFonts w:ascii="Times New Roman" w:hAnsi="Times New Roman"/>
            <w:noProof/>
            <w:webHidden/>
            <w:sz w:val="24"/>
            <w:szCs w:val="24"/>
          </w:rPr>
          <w:fldChar w:fldCharType="end"/>
        </w:r>
      </w:hyperlink>
    </w:p>
    <w:p w14:paraId="736C88C9" w14:textId="77777777" w:rsidR="007C195A" w:rsidRPr="007C195A" w:rsidRDefault="008424E6" w:rsidP="007C195A">
      <w:pPr>
        <w:pStyle w:val="TOC2"/>
        <w:tabs>
          <w:tab w:val="right" w:leader="dot" w:pos="9017"/>
        </w:tabs>
        <w:spacing w:line="480" w:lineRule="auto"/>
        <w:rPr>
          <w:rFonts w:ascii="Times New Roman" w:eastAsiaTheme="minorEastAsia" w:hAnsi="Times New Roman"/>
          <w:noProof/>
          <w:sz w:val="24"/>
          <w:szCs w:val="24"/>
          <w:lang w:eastAsia="en-US"/>
        </w:rPr>
      </w:pPr>
      <w:hyperlink w:anchor="_Toc493384828" w:history="1">
        <w:r w:rsidR="007C195A" w:rsidRPr="007C195A">
          <w:rPr>
            <w:rStyle w:val="Hyperlink"/>
            <w:rFonts w:ascii="Times New Roman" w:hAnsi="Times New Roman"/>
            <w:b/>
            <w:noProof/>
            <w:sz w:val="24"/>
            <w:szCs w:val="24"/>
          </w:rPr>
          <w:t>5.4: Future Scope of the Study</w:t>
        </w:r>
        <w:r w:rsidR="007C195A" w:rsidRPr="007C195A">
          <w:rPr>
            <w:rFonts w:ascii="Times New Roman" w:hAnsi="Times New Roman"/>
            <w:noProof/>
            <w:webHidden/>
            <w:sz w:val="24"/>
            <w:szCs w:val="24"/>
          </w:rPr>
          <w:tab/>
        </w:r>
        <w:r w:rsidR="007C195A" w:rsidRPr="007C195A">
          <w:rPr>
            <w:rFonts w:ascii="Times New Roman" w:hAnsi="Times New Roman"/>
            <w:noProof/>
            <w:webHidden/>
            <w:sz w:val="24"/>
            <w:szCs w:val="24"/>
          </w:rPr>
          <w:fldChar w:fldCharType="begin"/>
        </w:r>
        <w:r w:rsidR="007C195A" w:rsidRPr="007C195A">
          <w:rPr>
            <w:rFonts w:ascii="Times New Roman" w:hAnsi="Times New Roman"/>
            <w:noProof/>
            <w:webHidden/>
            <w:sz w:val="24"/>
            <w:szCs w:val="24"/>
          </w:rPr>
          <w:instrText xml:space="preserve"> PAGEREF _Toc493384828 \h </w:instrText>
        </w:r>
        <w:r w:rsidR="007C195A" w:rsidRPr="007C195A">
          <w:rPr>
            <w:rFonts w:ascii="Times New Roman" w:hAnsi="Times New Roman"/>
            <w:noProof/>
            <w:webHidden/>
            <w:sz w:val="24"/>
            <w:szCs w:val="24"/>
          </w:rPr>
        </w:r>
        <w:r w:rsidR="007C195A" w:rsidRPr="007C195A">
          <w:rPr>
            <w:rFonts w:ascii="Times New Roman" w:hAnsi="Times New Roman"/>
            <w:noProof/>
            <w:webHidden/>
            <w:sz w:val="24"/>
            <w:szCs w:val="24"/>
          </w:rPr>
          <w:fldChar w:fldCharType="separate"/>
        </w:r>
        <w:r w:rsidR="007C195A" w:rsidRPr="007C195A">
          <w:rPr>
            <w:rFonts w:ascii="Times New Roman" w:hAnsi="Times New Roman"/>
            <w:noProof/>
            <w:webHidden/>
            <w:sz w:val="24"/>
            <w:szCs w:val="24"/>
          </w:rPr>
          <w:t>63</w:t>
        </w:r>
        <w:r w:rsidR="007C195A" w:rsidRPr="007C195A">
          <w:rPr>
            <w:rFonts w:ascii="Times New Roman" w:hAnsi="Times New Roman"/>
            <w:noProof/>
            <w:webHidden/>
            <w:sz w:val="24"/>
            <w:szCs w:val="24"/>
          </w:rPr>
          <w:fldChar w:fldCharType="end"/>
        </w:r>
      </w:hyperlink>
    </w:p>
    <w:p w14:paraId="25C86D00" w14:textId="77777777" w:rsidR="007C195A" w:rsidRDefault="008424E6" w:rsidP="007C195A">
      <w:pPr>
        <w:pStyle w:val="TOC1"/>
        <w:tabs>
          <w:tab w:val="right" w:leader="dot" w:pos="9017"/>
        </w:tabs>
        <w:spacing w:line="480" w:lineRule="auto"/>
        <w:rPr>
          <w:rStyle w:val="Hyperlink"/>
          <w:rFonts w:ascii="Times New Roman" w:hAnsi="Times New Roman"/>
          <w:noProof/>
          <w:sz w:val="24"/>
          <w:szCs w:val="24"/>
        </w:rPr>
      </w:pPr>
      <w:hyperlink w:anchor="_Toc493384829" w:history="1">
        <w:r w:rsidR="007C195A" w:rsidRPr="007C195A">
          <w:rPr>
            <w:rStyle w:val="Hyperlink"/>
            <w:rFonts w:ascii="Times New Roman" w:hAnsi="Times New Roman"/>
            <w:noProof/>
            <w:sz w:val="24"/>
            <w:szCs w:val="24"/>
          </w:rPr>
          <w:t>REFERENCES</w:t>
        </w:r>
        <w:r w:rsidR="007C195A" w:rsidRPr="007C195A">
          <w:rPr>
            <w:rFonts w:ascii="Times New Roman" w:hAnsi="Times New Roman"/>
            <w:noProof/>
            <w:webHidden/>
            <w:sz w:val="24"/>
            <w:szCs w:val="24"/>
          </w:rPr>
          <w:tab/>
        </w:r>
        <w:r w:rsidR="007C195A" w:rsidRPr="007C195A">
          <w:rPr>
            <w:rFonts w:ascii="Times New Roman" w:hAnsi="Times New Roman"/>
            <w:noProof/>
            <w:webHidden/>
            <w:sz w:val="24"/>
            <w:szCs w:val="24"/>
          </w:rPr>
          <w:fldChar w:fldCharType="begin"/>
        </w:r>
        <w:r w:rsidR="007C195A" w:rsidRPr="007C195A">
          <w:rPr>
            <w:rFonts w:ascii="Times New Roman" w:hAnsi="Times New Roman"/>
            <w:noProof/>
            <w:webHidden/>
            <w:sz w:val="24"/>
            <w:szCs w:val="24"/>
          </w:rPr>
          <w:instrText xml:space="preserve"> PAGEREF _Toc493384829 \h </w:instrText>
        </w:r>
        <w:r w:rsidR="007C195A" w:rsidRPr="007C195A">
          <w:rPr>
            <w:rFonts w:ascii="Times New Roman" w:hAnsi="Times New Roman"/>
            <w:noProof/>
            <w:webHidden/>
            <w:sz w:val="24"/>
            <w:szCs w:val="24"/>
          </w:rPr>
        </w:r>
        <w:r w:rsidR="007C195A" w:rsidRPr="007C195A">
          <w:rPr>
            <w:rFonts w:ascii="Times New Roman" w:hAnsi="Times New Roman"/>
            <w:noProof/>
            <w:webHidden/>
            <w:sz w:val="24"/>
            <w:szCs w:val="24"/>
          </w:rPr>
          <w:fldChar w:fldCharType="separate"/>
        </w:r>
        <w:r w:rsidR="007C195A" w:rsidRPr="007C195A">
          <w:rPr>
            <w:rFonts w:ascii="Times New Roman" w:hAnsi="Times New Roman"/>
            <w:noProof/>
            <w:webHidden/>
            <w:sz w:val="24"/>
            <w:szCs w:val="24"/>
          </w:rPr>
          <w:t>64</w:t>
        </w:r>
        <w:r w:rsidR="007C195A" w:rsidRPr="007C195A">
          <w:rPr>
            <w:rFonts w:ascii="Times New Roman" w:hAnsi="Times New Roman"/>
            <w:noProof/>
            <w:webHidden/>
            <w:sz w:val="24"/>
            <w:szCs w:val="24"/>
          </w:rPr>
          <w:fldChar w:fldCharType="end"/>
        </w:r>
      </w:hyperlink>
    </w:p>
    <w:p w14:paraId="6C051C93" w14:textId="77777777" w:rsidR="007C195A" w:rsidRDefault="007C195A" w:rsidP="007C195A"/>
    <w:p w14:paraId="1B261377" w14:textId="77777777" w:rsidR="007C195A" w:rsidRDefault="007C195A" w:rsidP="007C195A"/>
    <w:p w14:paraId="1EC56A9D" w14:textId="77777777" w:rsidR="007C195A" w:rsidRDefault="007C195A" w:rsidP="007C195A"/>
    <w:p w14:paraId="1697CD39" w14:textId="77777777" w:rsidR="007C195A" w:rsidRDefault="007C195A" w:rsidP="007C195A"/>
    <w:p w14:paraId="58A8C26C" w14:textId="77777777" w:rsidR="007C195A" w:rsidRDefault="007C195A" w:rsidP="007C195A"/>
    <w:p w14:paraId="5D378459" w14:textId="77777777" w:rsidR="007C195A" w:rsidRDefault="007C195A" w:rsidP="007C195A"/>
    <w:p w14:paraId="35DD1F60" w14:textId="77777777" w:rsidR="007C195A" w:rsidRDefault="007C195A" w:rsidP="007C195A"/>
    <w:p w14:paraId="7F0985EE" w14:textId="77777777" w:rsidR="007C195A" w:rsidRDefault="007C195A" w:rsidP="007C195A"/>
    <w:p w14:paraId="2B63F66B" w14:textId="77777777" w:rsidR="007C195A" w:rsidRDefault="007C195A" w:rsidP="007C195A"/>
    <w:p w14:paraId="34F1438F" w14:textId="77777777" w:rsidR="007C195A" w:rsidRDefault="007C195A" w:rsidP="007C195A"/>
    <w:p w14:paraId="26B992E0" w14:textId="77777777" w:rsidR="007C195A" w:rsidRDefault="007C195A" w:rsidP="007C195A"/>
    <w:p w14:paraId="3844719E" w14:textId="77777777" w:rsidR="007C195A" w:rsidRDefault="007C195A" w:rsidP="007C195A"/>
    <w:p w14:paraId="34C796DC" w14:textId="77777777" w:rsidR="007C195A" w:rsidRDefault="007C195A" w:rsidP="007C195A"/>
    <w:p w14:paraId="67F3554E" w14:textId="77777777" w:rsidR="007C195A" w:rsidRDefault="007C195A" w:rsidP="007C195A"/>
    <w:p w14:paraId="7D1C73F0" w14:textId="77777777" w:rsidR="007C195A" w:rsidRDefault="007C195A" w:rsidP="007C195A"/>
    <w:p w14:paraId="4798BFE3" w14:textId="77777777" w:rsidR="007C195A" w:rsidRDefault="007C195A" w:rsidP="007C195A"/>
    <w:p w14:paraId="4A06517D" w14:textId="77777777" w:rsidR="007C195A" w:rsidRDefault="007C195A" w:rsidP="007C195A"/>
    <w:p w14:paraId="6F710312" w14:textId="77777777" w:rsidR="007C195A" w:rsidRDefault="007C195A" w:rsidP="007C195A"/>
    <w:p w14:paraId="5D8FC17F" w14:textId="77777777" w:rsidR="007C195A" w:rsidRDefault="007C195A" w:rsidP="007C195A"/>
    <w:p w14:paraId="4C2E98F3" w14:textId="77777777" w:rsidR="007C195A" w:rsidRPr="00A82286" w:rsidRDefault="007C195A" w:rsidP="007C195A">
      <w:pPr>
        <w:pStyle w:val="Heading1"/>
        <w:spacing w:line="480" w:lineRule="auto"/>
        <w:rPr>
          <w:rFonts w:ascii="Times New Roman" w:hAnsi="Times New Roman"/>
          <w:color w:val="auto"/>
          <w:sz w:val="24"/>
          <w:szCs w:val="24"/>
        </w:rPr>
      </w:pPr>
      <w:r w:rsidRPr="00A82286">
        <w:rPr>
          <w:rFonts w:ascii="Times New Roman" w:hAnsi="Times New Roman"/>
          <w:color w:val="auto"/>
          <w:sz w:val="24"/>
          <w:szCs w:val="24"/>
        </w:rPr>
        <w:lastRenderedPageBreak/>
        <w:t>FIGURES AND TABLES</w:t>
      </w:r>
    </w:p>
    <w:p w14:paraId="32AE8FE6" w14:textId="77777777" w:rsidR="007C195A" w:rsidRPr="003637FF" w:rsidRDefault="008424E6" w:rsidP="007C195A">
      <w:pPr>
        <w:tabs>
          <w:tab w:val="right" w:leader="dot" w:pos="9017"/>
        </w:tabs>
        <w:spacing w:after="100" w:line="480" w:lineRule="auto"/>
        <w:ind w:left="220"/>
        <w:rPr>
          <w:rFonts w:ascii="Times New Roman" w:eastAsia="Times New Roman" w:hAnsi="Times New Roman"/>
          <w:noProof/>
          <w:sz w:val="24"/>
          <w:szCs w:val="24"/>
        </w:rPr>
      </w:pPr>
      <w:hyperlink w:anchor="_Toc473876282" w:history="1">
        <w:r w:rsidR="007C195A" w:rsidRPr="003637FF">
          <w:rPr>
            <w:rFonts w:ascii="Times New Roman" w:eastAsia="Times New Roman" w:hAnsi="Times New Roman"/>
            <w:noProof/>
            <w:sz w:val="24"/>
            <w:szCs w:val="24"/>
            <w:lang w:eastAsia="ja-JP"/>
          </w:rPr>
          <w:t>Figure 1: Conceptual Framework for Asset and Liability Management</w:t>
        </w:r>
        <w:r w:rsidR="007C195A" w:rsidRPr="003637FF">
          <w:rPr>
            <w:rFonts w:ascii="Times New Roman" w:eastAsia="Times New Roman" w:hAnsi="Times New Roman"/>
            <w:noProof/>
            <w:webHidden/>
            <w:sz w:val="24"/>
            <w:szCs w:val="24"/>
            <w:lang w:eastAsia="ja-JP"/>
          </w:rPr>
          <w:tab/>
        </w:r>
      </w:hyperlink>
      <w:r w:rsidR="007C195A" w:rsidRPr="003637FF">
        <w:rPr>
          <w:rFonts w:ascii="Times New Roman" w:eastAsia="Times New Roman" w:hAnsi="Times New Roman"/>
          <w:noProof/>
          <w:sz w:val="24"/>
          <w:szCs w:val="24"/>
          <w:lang w:eastAsia="ja-JP"/>
        </w:rPr>
        <w:t>3</w:t>
      </w:r>
    </w:p>
    <w:p w14:paraId="6DD33A6D" w14:textId="77777777" w:rsidR="007C195A" w:rsidRPr="003637FF" w:rsidRDefault="008424E6" w:rsidP="007C195A">
      <w:pPr>
        <w:tabs>
          <w:tab w:val="right" w:leader="dot" w:pos="9017"/>
        </w:tabs>
        <w:spacing w:after="100" w:line="480" w:lineRule="auto"/>
        <w:ind w:left="220"/>
        <w:rPr>
          <w:rFonts w:ascii="Times New Roman" w:eastAsia="Times New Roman" w:hAnsi="Times New Roman"/>
          <w:noProof/>
          <w:sz w:val="24"/>
          <w:szCs w:val="24"/>
        </w:rPr>
      </w:pPr>
      <w:hyperlink w:anchor="_Toc473876302" w:history="1">
        <w:r w:rsidR="007C195A" w:rsidRPr="003637FF">
          <w:rPr>
            <w:rFonts w:ascii="Times New Roman" w:eastAsia="Times New Roman" w:hAnsi="Times New Roman"/>
            <w:noProof/>
            <w:sz w:val="24"/>
            <w:szCs w:val="24"/>
            <w:lang w:eastAsia="ja-JP"/>
          </w:rPr>
          <w:t>Figure 2: Asset Liability Management Process</w:t>
        </w:r>
        <w:r w:rsidR="007C195A" w:rsidRPr="003637FF">
          <w:rPr>
            <w:rFonts w:ascii="Times New Roman" w:eastAsia="Times New Roman" w:hAnsi="Times New Roman"/>
            <w:noProof/>
            <w:webHidden/>
            <w:sz w:val="24"/>
            <w:szCs w:val="24"/>
            <w:lang w:eastAsia="ja-JP"/>
          </w:rPr>
          <w:tab/>
        </w:r>
      </w:hyperlink>
      <w:r w:rsidR="007C195A" w:rsidRPr="003637FF">
        <w:rPr>
          <w:rFonts w:ascii="Times New Roman" w:eastAsia="Times New Roman" w:hAnsi="Times New Roman"/>
          <w:noProof/>
          <w:sz w:val="24"/>
          <w:szCs w:val="24"/>
          <w:lang w:eastAsia="ja-JP"/>
        </w:rPr>
        <w:t>5</w:t>
      </w:r>
    </w:p>
    <w:p w14:paraId="5B755990" w14:textId="788D05A1" w:rsidR="007C195A" w:rsidRPr="003637FF" w:rsidRDefault="008424E6" w:rsidP="007C195A">
      <w:pPr>
        <w:tabs>
          <w:tab w:val="right" w:leader="dot" w:pos="9017"/>
        </w:tabs>
        <w:spacing w:after="100" w:line="480" w:lineRule="auto"/>
        <w:ind w:left="220"/>
        <w:rPr>
          <w:rFonts w:ascii="Times New Roman" w:eastAsia="Times New Roman" w:hAnsi="Times New Roman"/>
          <w:noProof/>
          <w:sz w:val="24"/>
          <w:szCs w:val="24"/>
        </w:rPr>
      </w:pPr>
      <w:hyperlink w:anchor="_Toc473876315" w:history="1">
        <w:r w:rsidR="007C195A" w:rsidRPr="003637FF">
          <w:rPr>
            <w:rFonts w:ascii="Times New Roman" w:eastAsia="Times New Roman" w:hAnsi="Times New Roman"/>
            <w:noProof/>
            <w:sz w:val="24"/>
            <w:szCs w:val="24"/>
            <w:lang w:eastAsia="ja-JP"/>
          </w:rPr>
          <w:t>Figure 3: Research Onion</w:t>
        </w:r>
        <w:r w:rsidR="007C195A" w:rsidRPr="003637FF">
          <w:rPr>
            <w:rFonts w:ascii="Times New Roman" w:eastAsia="Times New Roman" w:hAnsi="Times New Roman"/>
            <w:noProof/>
            <w:webHidden/>
            <w:sz w:val="24"/>
            <w:szCs w:val="24"/>
            <w:lang w:eastAsia="ja-JP"/>
          </w:rPr>
          <w:tab/>
        </w:r>
      </w:hyperlink>
      <w:r w:rsidR="007C195A">
        <w:rPr>
          <w:rFonts w:ascii="Times New Roman" w:eastAsia="Times New Roman" w:hAnsi="Times New Roman"/>
          <w:noProof/>
          <w:sz w:val="24"/>
          <w:szCs w:val="24"/>
          <w:lang w:eastAsia="ja-JP"/>
        </w:rPr>
        <w:t>33</w:t>
      </w:r>
    </w:p>
    <w:p w14:paraId="3FF9CDCB" w14:textId="551DE314" w:rsidR="007C195A" w:rsidRDefault="008424E6" w:rsidP="007C195A">
      <w:pPr>
        <w:tabs>
          <w:tab w:val="right" w:leader="dot" w:pos="9017"/>
        </w:tabs>
        <w:spacing w:after="100" w:line="480" w:lineRule="auto"/>
        <w:ind w:left="220"/>
        <w:rPr>
          <w:rFonts w:ascii="Times New Roman" w:eastAsia="Times New Roman" w:hAnsi="Times New Roman"/>
          <w:noProof/>
          <w:sz w:val="24"/>
          <w:szCs w:val="24"/>
          <w:lang w:eastAsia="ja-JP"/>
        </w:rPr>
      </w:pPr>
      <w:hyperlink w:anchor="_Toc473876321" w:history="1">
        <w:r w:rsidR="007C195A" w:rsidRPr="003637FF">
          <w:rPr>
            <w:rFonts w:ascii="Times New Roman" w:eastAsia="Times New Roman" w:hAnsi="Times New Roman"/>
            <w:noProof/>
            <w:sz w:val="24"/>
            <w:szCs w:val="24"/>
            <w:lang w:eastAsia="ja-JP"/>
          </w:rPr>
          <w:t>Figure 4: Types of Research Design</w:t>
        </w:r>
        <w:r w:rsidR="007C195A" w:rsidRPr="003637FF">
          <w:rPr>
            <w:rFonts w:ascii="Times New Roman" w:eastAsia="Times New Roman" w:hAnsi="Times New Roman"/>
            <w:noProof/>
            <w:webHidden/>
            <w:sz w:val="24"/>
            <w:szCs w:val="24"/>
            <w:lang w:eastAsia="ja-JP"/>
          </w:rPr>
          <w:tab/>
        </w:r>
        <w:r w:rsidR="007C195A" w:rsidRPr="003637FF">
          <w:rPr>
            <w:rFonts w:ascii="Times New Roman" w:eastAsia="Times New Roman" w:hAnsi="Times New Roman"/>
            <w:noProof/>
            <w:webHidden/>
            <w:sz w:val="24"/>
            <w:szCs w:val="24"/>
            <w:lang w:eastAsia="ja-JP"/>
          </w:rPr>
          <w:fldChar w:fldCharType="begin"/>
        </w:r>
        <w:r w:rsidR="007C195A" w:rsidRPr="003637FF">
          <w:rPr>
            <w:rFonts w:ascii="Times New Roman" w:eastAsia="Times New Roman" w:hAnsi="Times New Roman"/>
            <w:noProof/>
            <w:webHidden/>
            <w:sz w:val="24"/>
            <w:szCs w:val="24"/>
            <w:lang w:eastAsia="ja-JP"/>
          </w:rPr>
          <w:instrText xml:space="preserve"> PAGEREF _Toc473876321 \h </w:instrText>
        </w:r>
        <w:r w:rsidR="007C195A" w:rsidRPr="003637FF">
          <w:rPr>
            <w:rFonts w:ascii="Times New Roman" w:eastAsia="Times New Roman" w:hAnsi="Times New Roman"/>
            <w:noProof/>
            <w:webHidden/>
            <w:sz w:val="24"/>
            <w:szCs w:val="24"/>
            <w:lang w:eastAsia="ja-JP"/>
          </w:rPr>
        </w:r>
        <w:r w:rsidR="007C195A" w:rsidRPr="003637FF">
          <w:rPr>
            <w:rFonts w:ascii="Times New Roman" w:eastAsia="Times New Roman" w:hAnsi="Times New Roman"/>
            <w:noProof/>
            <w:webHidden/>
            <w:sz w:val="24"/>
            <w:szCs w:val="24"/>
            <w:lang w:eastAsia="ja-JP"/>
          </w:rPr>
          <w:fldChar w:fldCharType="end"/>
        </w:r>
      </w:hyperlink>
      <w:r w:rsidR="007C195A">
        <w:rPr>
          <w:rFonts w:ascii="Times New Roman" w:eastAsia="Times New Roman" w:hAnsi="Times New Roman"/>
          <w:noProof/>
          <w:sz w:val="24"/>
          <w:szCs w:val="24"/>
          <w:lang w:eastAsia="ja-JP"/>
        </w:rPr>
        <w:t>36</w:t>
      </w:r>
    </w:p>
    <w:p w14:paraId="6D58AE79" w14:textId="77777777" w:rsidR="007C195A" w:rsidRPr="005F13B5" w:rsidRDefault="007C195A" w:rsidP="007C195A">
      <w:pPr>
        <w:tabs>
          <w:tab w:val="right" w:leader="dot" w:pos="9017"/>
        </w:tabs>
        <w:spacing w:after="100" w:line="480" w:lineRule="auto"/>
        <w:ind w:left="220"/>
        <w:rPr>
          <w:rFonts w:ascii="Times New Roman" w:eastAsia="Times New Roman" w:hAnsi="Times New Roman"/>
          <w:noProof/>
          <w:color w:val="FF0000"/>
          <w:sz w:val="24"/>
          <w:szCs w:val="24"/>
          <w:lang w:eastAsia="ja-JP"/>
        </w:rPr>
      </w:pPr>
      <w:r w:rsidRPr="005F13B5">
        <w:rPr>
          <w:rFonts w:ascii="Times New Roman" w:eastAsia="Times New Roman" w:hAnsi="Times New Roman"/>
          <w:noProof/>
          <w:color w:val="FF0000"/>
          <w:sz w:val="24"/>
          <w:szCs w:val="24"/>
          <w:lang w:eastAsia="ja-JP"/>
        </w:rPr>
        <w:t>Figure 5: Characteristics of Respondents………………………………………….………44</w:t>
      </w:r>
    </w:p>
    <w:p w14:paraId="7E2A4DF7" w14:textId="769D5E30" w:rsidR="007C195A" w:rsidRPr="003637FF" w:rsidRDefault="007C195A" w:rsidP="007C195A">
      <w:pPr>
        <w:tabs>
          <w:tab w:val="right" w:leader="dot" w:pos="9017"/>
        </w:tabs>
        <w:spacing w:after="100" w:line="480" w:lineRule="auto"/>
        <w:ind w:left="220"/>
        <w:rPr>
          <w:rFonts w:ascii="Times New Roman" w:eastAsia="Times New Roman" w:hAnsi="Times New Roman"/>
          <w:noProof/>
          <w:sz w:val="24"/>
          <w:szCs w:val="24"/>
        </w:rPr>
      </w:pPr>
      <w:r w:rsidRPr="003637FF">
        <w:rPr>
          <w:rFonts w:ascii="Times New Roman" w:eastAsia="Times New Roman" w:hAnsi="Times New Roman"/>
          <w:noProof/>
          <w:sz w:val="24"/>
          <w:szCs w:val="24"/>
          <w:lang w:eastAsia="ja-JP"/>
        </w:rPr>
        <w:t xml:space="preserve">Figure </w:t>
      </w:r>
      <w:r>
        <w:rPr>
          <w:rFonts w:ascii="Times New Roman" w:eastAsia="Times New Roman" w:hAnsi="Times New Roman"/>
          <w:noProof/>
          <w:sz w:val="24"/>
          <w:szCs w:val="24"/>
          <w:lang w:eastAsia="ja-JP"/>
        </w:rPr>
        <w:t>6</w:t>
      </w:r>
      <w:r w:rsidRPr="003637FF">
        <w:rPr>
          <w:rFonts w:ascii="Times New Roman" w:eastAsia="Times New Roman" w:hAnsi="Times New Roman"/>
          <w:noProof/>
          <w:sz w:val="24"/>
          <w:szCs w:val="24"/>
          <w:lang w:eastAsia="ja-JP"/>
        </w:rPr>
        <w:t>: Profitability Ratio</w:t>
      </w:r>
      <w:r w:rsidRPr="003637FF">
        <w:rPr>
          <w:rFonts w:ascii="Times New Roman" w:eastAsia="Times New Roman" w:hAnsi="Times New Roman"/>
          <w:noProof/>
          <w:webHidden/>
          <w:sz w:val="24"/>
          <w:szCs w:val="24"/>
          <w:lang w:eastAsia="ja-JP"/>
        </w:rPr>
        <w:tab/>
      </w:r>
      <w:r>
        <w:rPr>
          <w:rFonts w:ascii="Times New Roman" w:eastAsia="Times New Roman" w:hAnsi="Times New Roman"/>
          <w:noProof/>
          <w:webHidden/>
          <w:sz w:val="24"/>
          <w:szCs w:val="24"/>
          <w:lang w:eastAsia="ja-JP"/>
        </w:rPr>
        <w:t>47</w:t>
      </w:r>
    </w:p>
    <w:p w14:paraId="37FE003B" w14:textId="77777777" w:rsidR="007C195A" w:rsidRPr="003637FF" w:rsidRDefault="007C195A" w:rsidP="007C195A">
      <w:pPr>
        <w:tabs>
          <w:tab w:val="right" w:leader="dot" w:pos="9017"/>
        </w:tabs>
        <w:spacing w:after="100" w:line="480" w:lineRule="auto"/>
        <w:ind w:left="220"/>
        <w:rPr>
          <w:rFonts w:ascii="Times New Roman" w:eastAsia="Times New Roman" w:hAnsi="Times New Roman"/>
          <w:noProof/>
          <w:sz w:val="24"/>
          <w:szCs w:val="24"/>
        </w:rPr>
      </w:pPr>
      <w:r w:rsidRPr="003637FF">
        <w:rPr>
          <w:rFonts w:ascii="Times New Roman" w:eastAsia="Times New Roman" w:hAnsi="Times New Roman"/>
          <w:noProof/>
          <w:sz w:val="24"/>
          <w:szCs w:val="24"/>
          <w:lang w:eastAsia="ja-JP"/>
        </w:rPr>
        <w:t xml:space="preserve">Figure </w:t>
      </w:r>
      <w:r>
        <w:rPr>
          <w:rFonts w:ascii="Times New Roman" w:eastAsia="Times New Roman" w:hAnsi="Times New Roman"/>
          <w:noProof/>
          <w:sz w:val="24"/>
          <w:szCs w:val="24"/>
          <w:lang w:eastAsia="ja-JP"/>
        </w:rPr>
        <w:t>7</w:t>
      </w:r>
      <w:r w:rsidRPr="003637FF">
        <w:rPr>
          <w:rFonts w:ascii="Times New Roman" w:eastAsia="Times New Roman" w:hAnsi="Times New Roman"/>
          <w:noProof/>
          <w:sz w:val="24"/>
          <w:szCs w:val="24"/>
          <w:lang w:eastAsia="ja-JP"/>
        </w:rPr>
        <w:t>: Management Efficiency Ratio</w:t>
      </w:r>
      <w:r w:rsidRPr="003637FF">
        <w:rPr>
          <w:rFonts w:ascii="Times New Roman" w:eastAsia="Times New Roman" w:hAnsi="Times New Roman"/>
          <w:noProof/>
          <w:webHidden/>
          <w:sz w:val="24"/>
          <w:szCs w:val="24"/>
          <w:lang w:eastAsia="ja-JP"/>
        </w:rPr>
        <w:tab/>
      </w:r>
      <w:r>
        <w:rPr>
          <w:rFonts w:ascii="Times New Roman" w:eastAsia="Times New Roman" w:hAnsi="Times New Roman"/>
          <w:noProof/>
          <w:sz w:val="24"/>
          <w:szCs w:val="24"/>
          <w:lang w:eastAsia="ja-JP"/>
        </w:rPr>
        <w:t>7</w:t>
      </w:r>
    </w:p>
    <w:p w14:paraId="265BA8E2" w14:textId="77777777" w:rsidR="007C195A" w:rsidRPr="005F13B5" w:rsidRDefault="007C195A" w:rsidP="007C195A">
      <w:pPr>
        <w:tabs>
          <w:tab w:val="right" w:leader="dot" w:pos="9017"/>
        </w:tabs>
        <w:spacing w:after="100" w:line="480" w:lineRule="auto"/>
        <w:ind w:left="220"/>
        <w:rPr>
          <w:rFonts w:ascii="Times New Roman" w:eastAsia="Times New Roman" w:hAnsi="Times New Roman"/>
          <w:noProof/>
          <w:color w:val="FF0000"/>
          <w:sz w:val="24"/>
          <w:szCs w:val="24"/>
          <w:lang w:eastAsia="ja-JP"/>
        </w:rPr>
      </w:pPr>
      <w:r w:rsidRPr="003637FF">
        <w:rPr>
          <w:rFonts w:ascii="Times New Roman" w:eastAsia="Times New Roman" w:hAnsi="Times New Roman"/>
          <w:noProof/>
          <w:sz w:val="24"/>
          <w:szCs w:val="24"/>
          <w:lang w:eastAsia="ja-JP"/>
        </w:rPr>
        <w:t xml:space="preserve">Figure </w:t>
      </w:r>
      <w:r>
        <w:rPr>
          <w:rFonts w:ascii="Times New Roman" w:eastAsia="Times New Roman" w:hAnsi="Times New Roman"/>
          <w:noProof/>
          <w:sz w:val="24"/>
          <w:szCs w:val="24"/>
          <w:lang w:eastAsia="ja-JP"/>
        </w:rPr>
        <w:t>8</w:t>
      </w:r>
      <w:r w:rsidRPr="003637FF">
        <w:rPr>
          <w:rFonts w:ascii="Times New Roman" w:eastAsia="Times New Roman" w:hAnsi="Times New Roman"/>
          <w:noProof/>
          <w:sz w:val="24"/>
          <w:szCs w:val="24"/>
          <w:lang w:eastAsia="ja-JP"/>
        </w:rPr>
        <w:t>: Balance Sheet Ratios</w:t>
      </w:r>
      <w:r w:rsidRPr="003637FF">
        <w:rPr>
          <w:rFonts w:ascii="Times New Roman" w:eastAsia="Times New Roman" w:hAnsi="Times New Roman"/>
          <w:noProof/>
          <w:webHidden/>
          <w:sz w:val="24"/>
          <w:szCs w:val="24"/>
          <w:lang w:eastAsia="ja-JP"/>
        </w:rPr>
        <w:tab/>
      </w:r>
      <w:r w:rsidRPr="005F13B5">
        <w:rPr>
          <w:rFonts w:ascii="Times New Roman" w:eastAsia="Times New Roman" w:hAnsi="Times New Roman"/>
          <w:noProof/>
          <w:webHidden/>
          <w:color w:val="FF0000"/>
          <w:sz w:val="24"/>
          <w:szCs w:val="24"/>
          <w:lang w:eastAsia="ja-JP"/>
        </w:rPr>
        <w:t>50</w:t>
      </w:r>
    </w:p>
    <w:p w14:paraId="256AAA97" w14:textId="77777777" w:rsidR="007C195A" w:rsidRPr="005F13B5" w:rsidRDefault="008424E6" w:rsidP="007C195A">
      <w:pPr>
        <w:tabs>
          <w:tab w:val="right" w:leader="dot" w:pos="9017"/>
        </w:tabs>
        <w:spacing w:after="100" w:line="480" w:lineRule="auto"/>
        <w:ind w:left="220"/>
        <w:rPr>
          <w:rFonts w:ascii="Times New Roman" w:eastAsia="Times New Roman" w:hAnsi="Times New Roman"/>
          <w:noProof/>
          <w:color w:val="FF0000"/>
          <w:sz w:val="24"/>
          <w:szCs w:val="24"/>
          <w:lang w:eastAsia="ja-JP"/>
        </w:rPr>
      </w:pPr>
      <w:hyperlink w:anchor="_Toc473876345" w:history="1">
        <w:r w:rsidR="007C195A" w:rsidRPr="005F13B5">
          <w:rPr>
            <w:rFonts w:ascii="Times New Roman" w:eastAsia="Times New Roman" w:hAnsi="Times New Roman"/>
            <w:noProof/>
            <w:color w:val="FF0000"/>
            <w:sz w:val="24"/>
            <w:szCs w:val="24"/>
            <w:lang w:eastAsia="ja-JP"/>
          </w:rPr>
          <w:t xml:space="preserve">Figure </w:t>
        </w:r>
        <w:r w:rsidR="007C195A">
          <w:rPr>
            <w:rFonts w:ascii="Times New Roman" w:eastAsia="Times New Roman" w:hAnsi="Times New Roman"/>
            <w:noProof/>
            <w:color w:val="FF0000"/>
            <w:sz w:val="24"/>
            <w:szCs w:val="24"/>
            <w:lang w:eastAsia="ja-JP"/>
          </w:rPr>
          <w:t>9</w:t>
        </w:r>
        <w:r w:rsidR="007C195A" w:rsidRPr="005F13B5">
          <w:rPr>
            <w:rFonts w:ascii="Times New Roman" w:eastAsia="Times New Roman" w:hAnsi="Times New Roman"/>
            <w:noProof/>
            <w:color w:val="FF0000"/>
            <w:sz w:val="24"/>
            <w:szCs w:val="24"/>
            <w:lang w:eastAsia="ja-JP"/>
          </w:rPr>
          <w:t>: Debt Coverage Ratio</w:t>
        </w:r>
        <w:r w:rsidR="007C195A" w:rsidRPr="005F13B5">
          <w:rPr>
            <w:rFonts w:ascii="Times New Roman" w:eastAsia="Times New Roman" w:hAnsi="Times New Roman"/>
            <w:noProof/>
            <w:webHidden/>
            <w:color w:val="FF0000"/>
            <w:sz w:val="24"/>
            <w:szCs w:val="24"/>
            <w:lang w:eastAsia="ja-JP"/>
          </w:rPr>
          <w:tab/>
          <w:t>51</w:t>
        </w:r>
      </w:hyperlink>
    </w:p>
    <w:p w14:paraId="081F1716" w14:textId="77777777" w:rsidR="007C195A" w:rsidRPr="005F13B5" w:rsidRDefault="008424E6" w:rsidP="007C195A">
      <w:pPr>
        <w:tabs>
          <w:tab w:val="right" w:leader="dot" w:pos="9017"/>
        </w:tabs>
        <w:spacing w:after="100" w:line="480" w:lineRule="auto"/>
        <w:ind w:left="220"/>
        <w:rPr>
          <w:rFonts w:ascii="Times New Roman" w:eastAsia="Times New Roman" w:hAnsi="Times New Roman"/>
          <w:noProof/>
          <w:color w:val="FF0000"/>
          <w:sz w:val="24"/>
          <w:szCs w:val="24"/>
          <w:lang w:eastAsia="ja-JP"/>
        </w:rPr>
      </w:pPr>
      <w:hyperlink w:anchor="_Toc473876346" w:history="1">
        <w:r w:rsidR="007C195A" w:rsidRPr="005F13B5">
          <w:rPr>
            <w:rFonts w:ascii="Times New Roman" w:eastAsia="Times New Roman" w:hAnsi="Times New Roman"/>
            <w:noProof/>
            <w:color w:val="FF0000"/>
            <w:sz w:val="24"/>
            <w:szCs w:val="24"/>
            <w:lang w:eastAsia="ja-JP"/>
          </w:rPr>
          <w:t xml:space="preserve">Figure </w:t>
        </w:r>
        <w:r w:rsidR="007C195A">
          <w:rPr>
            <w:rFonts w:ascii="Times New Roman" w:eastAsia="Times New Roman" w:hAnsi="Times New Roman"/>
            <w:noProof/>
            <w:color w:val="FF0000"/>
            <w:sz w:val="24"/>
            <w:szCs w:val="24"/>
            <w:lang w:eastAsia="ja-JP"/>
          </w:rPr>
          <w:t>10</w:t>
        </w:r>
        <w:r w:rsidR="007C195A" w:rsidRPr="005F13B5">
          <w:rPr>
            <w:rFonts w:ascii="Times New Roman" w:eastAsia="Times New Roman" w:hAnsi="Times New Roman"/>
            <w:noProof/>
            <w:color w:val="FF0000"/>
            <w:sz w:val="24"/>
            <w:szCs w:val="24"/>
            <w:lang w:eastAsia="ja-JP"/>
          </w:rPr>
          <w:t>: Leverage Ratio</w:t>
        </w:r>
        <w:r w:rsidR="007C195A" w:rsidRPr="005F13B5">
          <w:rPr>
            <w:rFonts w:ascii="Times New Roman" w:eastAsia="Times New Roman" w:hAnsi="Times New Roman"/>
            <w:noProof/>
            <w:webHidden/>
            <w:color w:val="FF0000"/>
            <w:sz w:val="24"/>
            <w:szCs w:val="24"/>
            <w:lang w:eastAsia="ja-JP"/>
          </w:rPr>
          <w:tab/>
        </w:r>
      </w:hyperlink>
      <w:r w:rsidR="007C195A" w:rsidRPr="005F13B5">
        <w:rPr>
          <w:rFonts w:ascii="Times New Roman" w:eastAsia="Times New Roman" w:hAnsi="Times New Roman"/>
          <w:noProof/>
          <w:color w:val="FF0000"/>
          <w:sz w:val="24"/>
          <w:szCs w:val="24"/>
          <w:lang w:eastAsia="ja-JP"/>
        </w:rPr>
        <w:t>53</w:t>
      </w:r>
    </w:p>
    <w:p w14:paraId="2BC54B42" w14:textId="32DEB4D1" w:rsidR="007C195A" w:rsidRDefault="008424E6" w:rsidP="007C195A">
      <w:pPr>
        <w:tabs>
          <w:tab w:val="right" w:leader="dot" w:pos="9017"/>
        </w:tabs>
        <w:spacing w:after="100" w:line="480" w:lineRule="auto"/>
        <w:ind w:left="446"/>
        <w:rPr>
          <w:rFonts w:ascii="Times New Roman" w:hAnsi="Times New Roman"/>
          <w:bCs/>
          <w:noProof/>
          <w:sz w:val="24"/>
          <w:szCs w:val="24"/>
        </w:rPr>
      </w:pPr>
      <w:hyperlink w:anchor="_Toc473876333" w:history="1">
        <w:r w:rsidR="007C195A" w:rsidRPr="003637FF">
          <w:rPr>
            <w:rFonts w:ascii="Times New Roman" w:hAnsi="Times New Roman"/>
            <w:bCs/>
            <w:noProof/>
            <w:sz w:val="24"/>
            <w:szCs w:val="24"/>
          </w:rPr>
          <w:t>Table 1: Gantt chart</w:t>
        </w:r>
        <w:r w:rsidR="007C195A" w:rsidRPr="003637FF">
          <w:rPr>
            <w:rFonts w:ascii="Times New Roman" w:hAnsi="Times New Roman"/>
            <w:bCs/>
            <w:noProof/>
            <w:webHidden/>
            <w:sz w:val="24"/>
            <w:szCs w:val="24"/>
          </w:rPr>
          <w:tab/>
        </w:r>
      </w:hyperlink>
      <w:r w:rsidR="00261588">
        <w:rPr>
          <w:rFonts w:ascii="Times New Roman" w:hAnsi="Times New Roman"/>
          <w:bCs/>
          <w:noProof/>
          <w:sz w:val="24"/>
          <w:szCs w:val="24"/>
        </w:rPr>
        <w:t>41</w:t>
      </w:r>
    </w:p>
    <w:p w14:paraId="4AE4F985" w14:textId="0E33552C" w:rsidR="007C195A" w:rsidRPr="006E070C" w:rsidRDefault="008424E6" w:rsidP="007C195A">
      <w:pPr>
        <w:pStyle w:val="TOC3"/>
        <w:tabs>
          <w:tab w:val="right" w:leader="dot" w:pos="9017"/>
        </w:tabs>
        <w:spacing w:line="480" w:lineRule="auto"/>
        <w:rPr>
          <w:rFonts w:eastAsia="Times New Roman"/>
          <w:bCs w:val="0"/>
          <w:noProof/>
        </w:rPr>
      </w:pPr>
      <w:hyperlink w:anchor="_Toc473876339" w:history="1">
        <w:r w:rsidR="007C195A" w:rsidRPr="006E070C">
          <w:rPr>
            <w:rStyle w:val="Hyperlink"/>
            <w:noProof/>
          </w:rPr>
          <w:t>Table 2: Profitability Ratio</w:t>
        </w:r>
        <w:r w:rsidR="007C195A" w:rsidRPr="006E070C">
          <w:rPr>
            <w:noProof/>
            <w:webHidden/>
          </w:rPr>
          <w:tab/>
        </w:r>
      </w:hyperlink>
      <w:r w:rsidR="007C195A">
        <w:rPr>
          <w:noProof/>
        </w:rPr>
        <w:t>46</w:t>
      </w:r>
    </w:p>
    <w:p w14:paraId="4D45354A" w14:textId="625724AA" w:rsidR="007C195A" w:rsidRDefault="008424E6" w:rsidP="007C195A">
      <w:pPr>
        <w:pStyle w:val="TOC3"/>
        <w:tabs>
          <w:tab w:val="right" w:leader="dot" w:pos="9017"/>
        </w:tabs>
        <w:spacing w:line="480" w:lineRule="auto"/>
        <w:rPr>
          <w:noProof/>
        </w:rPr>
      </w:pPr>
      <w:hyperlink w:anchor="_Toc473876341" w:history="1">
        <w:r w:rsidR="007C195A" w:rsidRPr="006E070C">
          <w:rPr>
            <w:rStyle w:val="Hyperlink"/>
            <w:noProof/>
          </w:rPr>
          <w:t>Table 3: Management Efficiency Ratios</w:t>
        </w:r>
        <w:r w:rsidR="007C195A" w:rsidRPr="006E070C">
          <w:rPr>
            <w:noProof/>
            <w:webHidden/>
          </w:rPr>
          <w:tab/>
        </w:r>
      </w:hyperlink>
      <w:r w:rsidR="007C195A">
        <w:rPr>
          <w:noProof/>
        </w:rPr>
        <w:t>49</w:t>
      </w:r>
    </w:p>
    <w:p w14:paraId="731A26C8" w14:textId="781D86E0" w:rsidR="007C195A" w:rsidRDefault="008424E6" w:rsidP="007C195A">
      <w:pPr>
        <w:spacing w:line="480" w:lineRule="auto"/>
        <w:ind w:firstLine="446"/>
        <w:rPr>
          <w:rFonts w:ascii="Times New Roman" w:hAnsi="Times New Roman"/>
          <w:noProof/>
          <w:sz w:val="24"/>
          <w:szCs w:val="24"/>
        </w:rPr>
      </w:pPr>
      <w:hyperlink w:anchor="_Toc473876343" w:history="1">
        <w:r w:rsidR="007C195A" w:rsidRPr="00FE7FEF">
          <w:rPr>
            <w:rStyle w:val="Hyperlink"/>
            <w:rFonts w:ascii="Times New Roman" w:hAnsi="Times New Roman"/>
            <w:noProof/>
            <w:sz w:val="24"/>
            <w:szCs w:val="24"/>
          </w:rPr>
          <w:t>Table 4: Balance Sheet Ratios</w:t>
        </w:r>
        <w:r w:rsidR="007C195A">
          <w:rPr>
            <w:rStyle w:val="Hyperlink"/>
            <w:rFonts w:ascii="Times New Roman" w:hAnsi="Times New Roman"/>
            <w:noProof/>
            <w:sz w:val="24"/>
            <w:szCs w:val="24"/>
          </w:rPr>
          <w:t>.………………………</w:t>
        </w:r>
        <w:r w:rsidR="007C195A" w:rsidRPr="00FE7FEF">
          <w:rPr>
            <w:rStyle w:val="Hyperlink"/>
            <w:rFonts w:ascii="Times New Roman" w:hAnsi="Times New Roman"/>
            <w:noProof/>
            <w:sz w:val="24"/>
            <w:szCs w:val="24"/>
          </w:rPr>
          <w:t>………………</w:t>
        </w:r>
        <w:r w:rsidR="007C195A" w:rsidRPr="00FE7FEF">
          <w:rPr>
            <w:rFonts w:ascii="Times New Roman" w:hAnsi="Times New Roman"/>
            <w:noProof/>
            <w:webHidden/>
            <w:sz w:val="24"/>
            <w:szCs w:val="24"/>
          </w:rPr>
          <w:t>.</w:t>
        </w:r>
        <w:r w:rsidR="007C195A">
          <w:rPr>
            <w:rFonts w:ascii="Times New Roman" w:hAnsi="Times New Roman"/>
            <w:noProof/>
            <w:webHidden/>
            <w:sz w:val="24"/>
            <w:szCs w:val="24"/>
          </w:rPr>
          <w:t>............................</w:t>
        </w:r>
        <w:r w:rsidR="007C195A" w:rsidRPr="00FE7FEF">
          <w:rPr>
            <w:rFonts w:ascii="Times New Roman" w:hAnsi="Times New Roman"/>
            <w:noProof/>
            <w:webHidden/>
            <w:sz w:val="24"/>
            <w:szCs w:val="24"/>
          </w:rPr>
          <w:t>47</w:t>
        </w:r>
      </w:hyperlink>
    </w:p>
    <w:p w14:paraId="4D4EAAC3" w14:textId="2EC81023" w:rsidR="007C195A" w:rsidRPr="0001333A" w:rsidRDefault="0001333A" w:rsidP="007C195A">
      <w:pPr>
        <w:spacing w:line="480" w:lineRule="auto"/>
        <w:rPr>
          <w:rFonts w:ascii="Times New Roman" w:hAnsi="Times New Roman"/>
          <w:b/>
          <w:noProof/>
          <w:sz w:val="24"/>
          <w:szCs w:val="24"/>
          <w:rPrChange w:id="27" w:author="Dr. Ted Sun" w:date="2017-11-15T13:32:00Z">
            <w:rPr>
              <w:rFonts w:ascii="Times New Roman" w:hAnsi="Times New Roman"/>
              <w:noProof/>
              <w:sz w:val="24"/>
              <w:szCs w:val="24"/>
            </w:rPr>
          </w:rPrChange>
        </w:rPr>
      </w:pPr>
      <w:ins w:id="28" w:author="Dr. Ted Sun" w:date="2017-11-15T13:32:00Z">
        <w:r w:rsidRPr="0001333A">
          <w:rPr>
            <w:rFonts w:ascii="Times New Roman" w:hAnsi="Times New Roman"/>
            <w:b/>
            <w:noProof/>
            <w:sz w:val="24"/>
            <w:szCs w:val="24"/>
            <w:rPrChange w:id="29" w:author="Dr. Ted Sun" w:date="2017-11-15T13:32:00Z">
              <w:rPr>
                <w:rFonts w:ascii="Times New Roman" w:hAnsi="Times New Roman"/>
                <w:noProof/>
                <w:sz w:val="24"/>
                <w:szCs w:val="24"/>
              </w:rPr>
            </w:rPrChange>
          </w:rPr>
          <w:t>The tables and figures are separate items in the list- properly format to APA style.</w:t>
        </w:r>
      </w:ins>
    </w:p>
    <w:p w14:paraId="5DF9C817" w14:textId="77777777" w:rsidR="007C195A" w:rsidRDefault="007C195A" w:rsidP="007C195A">
      <w:pPr>
        <w:spacing w:line="480" w:lineRule="auto"/>
        <w:rPr>
          <w:rFonts w:ascii="Times New Roman" w:hAnsi="Times New Roman"/>
          <w:noProof/>
          <w:sz w:val="24"/>
          <w:szCs w:val="24"/>
        </w:rPr>
      </w:pPr>
    </w:p>
    <w:p w14:paraId="527DFE9C" w14:textId="77777777" w:rsidR="007C195A" w:rsidRDefault="007C195A" w:rsidP="007C195A">
      <w:pPr>
        <w:spacing w:line="480" w:lineRule="auto"/>
        <w:rPr>
          <w:rFonts w:ascii="Times New Roman" w:hAnsi="Times New Roman"/>
          <w:noProof/>
          <w:sz w:val="24"/>
          <w:szCs w:val="24"/>
        </w:rPr>
      </w:pPr>
    </w:p>
    <w:p w14:paraId="1FCC37FF" w14:textId="77777777" w:rsidR="007C195A" w:rsidRDefault="007C195A" w:rsidP="007C195A">
      <w:pPr>
        <w:spacing w:line="480" w:lineRule="auto"/>
        <w:rPr>
          <w:rFonts w:ascii="Times New Roman" w:hAnsi="Times New Roman"/>
          <w:noProof/>
          <w:sz w:val="24"/>
          <w:szCs w:val="24"/>
        </w:rPr>
      </w:pPr>
    </w:p>
    <w:p w14:paraId="469D81DC" w14:textId="77777777" w:rsidR="007C195A" w:rsidRDefault="007C195A" w:rsidP="007C195A">
      <w:pPr>
        <w:spacing w:line="480" w:lineRule="auto"/>
        <w:rPr>
          <w:rFonts w:ascii="Times New Roman" w:hAnsi="Times New Roman"/>
          <w:noProof/>
          <w:sz w:val="24"/>
          <w:szCs w:val="24"/>
        </w:rPr>
      </w:pPr>
    </w:p>
    <w:p w14:paraId="238BB0F0" w14:textId="77777777" w:rsidR="007C195A" w:rsidRPr="00A82286" w:rsidRDefault="007C195A" w:rsidP="007C195A">
      <w:pPr>
        <w:pStyle w:val="Heading1"/>
        <w:spacing w:line="480" w:lineRule="auto"/>
        <w:rPr>
          <w:rFonts w:ascii="Times New Roman" w:hAnsi="Times New Roman"/>
          <w:color w:val="auto"/>
          <w:sz w:val="24"/>
          <w:szCs w:val="24"/>
        </w:rPr>
      </w:pPr>
      <w:r w:rsidRPr="00A82286">
        <w:rPr>
          <w:rFonts w:ascii="Times New Roman" w:hAnsi="Times New Roman"/>
          <w:color w:val="auto"/>
          <w:sz w:val="24"/>
          <w:szCs w:val="24"/>
        </w:rPr>
        <w:lastRenderedPageBreak/>
        <w:t>LIST OF ABBREVIATION</w:t>
      </w:r>
    </w:p>
    <w:p w14:paraId="410F9CC3" w14:textId="77777777" w:rsidR="007C195A" w:rsidRDefault="007C195A" w:rsidP="007C195A">
      <w:pPr>
        <w:spacing w:line="480" w:lineRule="auto"/>
        <w:rPr>
          <w:rFonts w:ascii="Times New Roman" w:hAnsi="Times New Roman"/>
          <w:sz w:val="24"/>
          <w:szCs w:val="24"/>
        </w:rPr>
      </w:pPr>
      <w:r>
        <w:rPr>
          <w:rFonts w:ascii="Times New Roman" w:hAnsi="Times New Roman"/>
          <w:sz w:val="24"/>
          <w:szCs w:val="24"/>
        </w:rPr>
        <w:t>GCB</w:t>
      </w:r>
      <w:r>
        <w:rPr>
          <w:rFonts w:ascii="Times New Roman" w:hAnsi="Times New Roman"/>
          <w:sz w:val="24"/>
          <w:szCs w:val="24"/>
        </w:rPr>
        <w:tab/>
      </w:r>
      <w:r>
        <w:rPr>
          <w:rFonts w:ascii="Times New Roman" w:hAnsi="Times New Roman"/>
          <w:sz w:val="24"/>
          <w:szCs w:val="24"/>
        </w:rPr>
        <w:tab/>
        <w:t>Ghana Commercial Bank</w:t>
      </w:r>
    </w:p>
    <w:p w14:paraId="0EFDB9D0" w14:textId="77777777" w:rsidR="007C195A" w:rsidRDefault="007C195A" w:rsidP="007C195A">
      <w:pPr>
        <w:spacing w:line="480" w:lineRule="auto"/>
        <w:rPr>
          <w:rFonts w:ascii="Times New Roman" w:hAnsi="Times New Roman"/>
          <w:sz w:val="24"/>
          <w:szCs w:val="24"/>
        </w:rPr>
      </w:pPr>
      <w:r>
        <w:rPr>
          <w:rFonts w:ascii="Times New Roman" w:hAnsi="Times New Roman"/>
          <w:sz w:val="24"/>
          <w:szCs w:val="24"/>
        </w:rPr>
        <w:t>ADB</w:t>
      </w:r>
      <w:r>
        <w:rPr>
          <w:rFonts w:ascii="Times New Roman" w:hAnsi="Times New Roman"/>
          <w:sz w:val="24"/>
          <w:szCs w:val="24"/>
        </w:rPr>
        <w:tab/>
      </w:r>
      <w:r>
        <w:rPr>
          <w:rFonts w:ascii="Times New Roman" w:hAnsi="Times New Roman"/>
          <w:sz w:val="24"/>
          <w:szCs w:val="24"/>
        </w:rPr>
        <w:tab/>
        <w:t>Agricultural Development Bank</w:t>
      </w:r>
    </w:p>
    <w:p w14:paraId="36CE134A" w14:textId="77777777" w:rsidR="007C195A" w:rsidRDefault="007C195A" w:rsidP="007C195A">
      <w:pPr>
        <w:spacing w:line="480" w:lineRule="auto"/>
        <w:rPr>
          <w:rFonts w:ascii="Times New Roman" w:hAnsi="Times New Roman"/>
          <w:sz w:val="24"/>
          <w:szCs w:val="24"/>
        </w:rPr>
      </w:pPr>
      <w:r>
        <w:rPr>
          <w:rFonts w:ascii="Times New Roman" w:hAnsi="Times New Roman"/>
          <w:sz w:val="24"/>
          <w:szCs w:val="24"/>
        </w:rPr>
        <w:t>ALM</w:t>
      </w:r>
      <w:r>
        <w:rPr>
          <w:rFonts w:ascii="Times New Roman" w:hAnsi="Times New Roman"/>
          <w:sz w:val="24"/>
          <w:szCs w:val="24"/>
        </w:rPr>
        <w:tab/>
      </w:r>
      <w:r>
        <w:rPr>
          <w:rFonts w:ascii="Times New Roman" w:hAnsi="Times New Roman"/>
          <w:sz w:val="24"/>
          <w:szCs w:val="24"/>
        </w:rPr>
        <w:tab/>
        <w:t>Assets Liabilities Management</w:t>
      </w:r>
    </w:p>
    <w:p w14:paraId="1AC6D69A" w14:textId="77777777" w:rsidR="007C195A" w:rsidRDefault="007C195A" w:rsidP="007C195A">
      <w:pPr>
        <w:spacing w:line="480" w:lineRule="auto"/>
        <w:rPr>
          <w:rFonts w:ascii="Times New Roman" w:hAnsi="Times New Roman"/>
          <w:sz w:val="24"/>
          <w:szCs w:val="24"/>
        </w:rPr>
      </w:pPr>
      <w:r>
        <w:rPr>
          <w:rFonts w:ascii="Times New Roman" w:hAnsi="Times New Roman"/>
          <w:sz w:val="24"/>
          <w:szCs w:val="24"/>
        </w:rPr>
        <w:t>ALCO</w:t>
      </w:r>
      <w:r>
        <w:rPr>
          <w:rFonts w:ascii="Times New Roman" w:hAnsi="Times New Roman"/>
          <w:sz w:val="24"/>
          <w:szCs w:val="24"/>
        </w:rPr>
        <w:tab/>
      </w:r>
      <w:r>
        <w:rPr>
          <w:rFonts w:ascii="Times New Roman" w:hAnsi="Times New Roman"/>
          <w:sz w:val="24"/>
          <w:szCs w:val="24"/>
        </w:rPr>
        <w:tab/>
        <w:t>Assets Liability Committee</w:t>
      </w:r>
    </w:p>
    <w:p w14:paraId="592387D1" w14:textId="77777777" w:rsidR="007C195A" w:rsidRDefault="007C195A" w:rsidP="007C195A">
      <w:pPr>
        <w:spacing w:line="480" w:lineRule="auto"/>
        <w:rPr>
          <w:rFonts w:ascii="Times New Roman" w:hAnsi="Times New Roman"/>
          <w:sz w:val="24"/>
          <w:szCs w:val="24"/>
        </w:rPr>
      </w:pPr>
      <w:r>
        <w:rPr>
          <w:rFonts w:ascii="Times New Roman" w:hAnsi="Times New Roman"/>
          <w:sz w:val="24"/>
          <w:szCs w:val="24"/>
        </w:rPr>
        <w:t>ARM</w:t>
      </w:r>
      <w:r>
        <w:rPr>
          <w:rFonts w:ascii="Times New Roman" w:hAnsi="Times New Roman"/>
          <w:sz w:val="24"/>
          <w:szCs w:val="24"/>
        </w:rPr>
        <w:tab/>
      </w:r>
      <w:r>
        <w:rPr>
          <w:rFonts w:ascii="Times New Roman" w:hAnsi="Times New Roman"/>
          <w:sz w:val="24"/>
          <w:szCs w:val="24"/>
        </w:rPr>
        <w:tab/>
        <w:t xml:space="preserve">Adjustable-Rate Mortgage   </w:t>
      </w:r>
    </w:p>
    <w:p w14:paraId="431E4DC5" w14:textId="77777777" w:rsidR="007C195A" w:rsidRDefault="007C195A" w:rsidP="007C195A">
      <w:pPr>
        <w:autoSpaceDE w:val="0"/>
        <w:autoSpaceDN w:val="0"/>
        <w:adjustRightInd w:val="0"/>
        <w:spacing w:after="0" w:line="480" w:lineRule="auto"/>
        <w:rPr>
          <w:rFonts w:ascii="Times New Roman" w:hAnsi="Times New Roman"/>
          <w:bCs/>
          <w:iCs/>
          <w:sz w:val="24"/>
          <w:szCs w:val="24"/>
        </w:rPr>
      </w:pPr>
      <w:r w:rsidRPr="00BB343A">
        <w:rPr>
          <w:rFonts w:ascii="Times New Roman" w:hAnsi="Times New Roman"/>
          <w:bCs/>
          <w:iCs/>
          <w:sz w:val="24"/>
          <w:szCs w:val="24"/>
        </w:rPr>
        <w:t>DA</w:t>
      </w:r>
      <w:r>
        <w:rPr>
          <w:rFonts w:ascii="Times New Roman" w:hAnsi="Times New Roman"/>
          <w:bCs/>
          <w:iCs/>
          <w:sz w:val="24"/>
          <w:szCs w:val="24"/>
        </w:rPr>
        <w:tab/>
      </w:r>
      <w:r>
        <w:rPr>
          <w:rFonts w:ascii="Times New Roman" w:hAnsi="Times New Roman"/>
          <w:bCs/>
          <w:iCs/>
          <w:sz w:val="24"/>
          <w:szCs w:val="24"/>
        </w:rPr>
        <w:tab/>
        <w:t>Duration of Asset</w:t>
      </w:r>
    </w:p>
    <w:p w14:paraId="7C9A472B" w14:textId="77777777" w:rsidR="007C195A" w:rsidRPr="00BB343A" w:rsidRDefault="007C195A" w:rsidP="007C195A">
      <w:pPr>
        <w:autoSpaceDE w:val="0"/>
        <w:autoSpaceDN w:val="0"/>
        <w:adjustRightInd w:val="0"/>
        <w:spacing w:after="0" w:line="480" w:lineRule="auto"/>
        <w:rPr>
          <w:rFonts w:ascii="Times New Roman" w:hAnsi="Times New Roman"/>
          <w:bCs/>
          <w:iCs/>
          <w:sz w:val="24"/>
          <w:szCs w:val="24"/>
        </w:rPr>
      </w:pPr>
      <w:r>
        <w:rPr>
          <w:rFonts w:ascii="Times New Roman" w:hAnsi="Times New Roman"/>
          <w:bCs/>
          <w:iCs/>
          <w:sz w:val="24"/>
          <w:szCs w:val="24"/>
        </w:rPr>
        <w:t>DL</w:t>
      </w:r>
      <w:r>
        <w:rPr>
          <w:rFonts w:ascii="Times New Roman" w:hAnsi="Times New Roman"/>
          <w:bCs/>
          <w:iCs/>
          <w:sz w:val="24"/>
          <w:szCs w:val="24"/>
        </w:rPr>
        <w:tab/>
      </w:r>
      <w:r>
        <w:rPr>
          <w:rFonts w:ascii="Times New Roman" w:hAnsi="Times New Roman"/>
          <w:bCs/>
          <w:iCs/>
          <w:sz w:val="24"/>
          <w:szCs w:val="24"/>
        </w:rPr>
        <w:tab/>
        <w:t>Duration of Liability</w:t>
      </w:r>
    </w:p>
    <w:p w14:paraId="45A93D33" w14:textId="77777777" w:rsidR="007C195A" w:rsidRDefault="007C195A" w:rsidP="007C195A">
      <w:pPr>
        <w:spacing w:line="480" w:lineRule="auto"/>
        <w:rPr>
          <w:rFonts w:ascii="Times New Roman" w:hAnsi="Times New Roman"/>
          <w:sz w:val="24"/>
          <w:szCs w:val="24"/>
        </w:rPr>
      </w:pPr>
      <w:r>
        <w:rPr>
          <w:rFonts w:ascii="Times New Roman" w:hAnsi="Times New Roman"/>
          <w:sz w:val="24"/>
          <w:szCs w:val="24"/>
        </w:rPr>
        <w:t>U</w:t>
      </w:r>
      <w:r>
        <w:rPr>
          <w:rFonts w:ascii="Times New Roman" w:hAnsi="Times New Roman"/>
          <w:sz w:val="24"/>
          <w:szCs w:val="24"/>
        </w:rPr>
        <w:tab/>
      </w:r>
      <w:r>
        <w:rPr>
          <w:rFonts w:ascii="Times New Roman" w:hAnsi="Times New Roman"/>
          <w:sz w:val="24"/>
          <w:szCs w:val="24"/>
        </w:rPr>
        <w:tab/>
        <w:t>Ratio</w:t>
      </w:r>
    </w:p>
    <w:p w14:paraId="089D9BAE" w14:textId="77777777" w:rsidR="007C195A" w:rsidRPr="0040767B" w:rsidRDefault="007C195A" w:rsidP="007C195A">
      <w:pPr>
        <w:spacing w:line="480" w:lineRule="auto"/>
      </w:pPr>
      <w:r>
        <w:rPr>
          <w:rFonts w:ascii="Times New Roman" w:hAnsi="Times New Roman"/>
          <w:sz w:val="24"/>
          <w:szCs w:val="24"/>
        </w:rPr>
        <w:t>IFRS</w:t>
      </w:r>
      <w:r>
        <w:rPr>
          <w:rFonts w:ascii="Times New Roman" w:hAnsi="Times New Roman"/>
          <w:sz w:val="24"/>
          <w:szCs w:val="24"/>
        </w:rPr>
        <w:tab/>
      </w:r>
      <w:r>
        <w:rPr>
          <w:rFonts w:ascii="Times New Roman" w:hAnsi="Times New Roman"/>
          <w:sz w:val="24"/>
          <w:szCs w:val="24"/>
        </w:rPr>
        <w:tab/>
        <w:t>International Financial Reporting Standards</w:t>
      </w:r>
    </w:p>
    <w:p w14:paraId="6EFF1DFE" w14:textId="77777777" w:rsidR="007C195A" w:rsidRPr="007C195A" w:rsidRDefault="007C195A" w:rsidP="007C195A"/>
    <w:p w14:paraId="7C5B7C96" w14:textId="0066D4BD" w:rsidR="00094AA2" w:rsidRDefault="00844D98" w:rsidP="001128B3">
      <w:pPr>
        <w:spacing w:line="480" w:lineRule="auto"/>
        <w:rPr>
          <w:ins w:id="30" w:author="thomasmoore adingo" w:date="2017-03-21T05:57:00Z"/>
          <w:rFonts w:ascii="Times New Roman" w:hAnsi="Times New Roman"/>
          <w:b/>
          <w:sz w:val="24"/>
          <w:szCs w:val="24"/>
        </w:rPr>
      </w:pPr>
      <w:r w:rsidRPr="007C195A">
        <w:rPr>
          <w:rFonts w:ascii="Times New Roman" w:hAnsi="Times New Roman"/>
          <w:bCs/>
          <w:noProof/>
          <w:sz w:val="24"/>
          <w:szCs w:val="24"/>
        </w:rPr>
        <w:fldChar w:fldCharType="end"/>
      </w:r>
      <w:bookmarkStart w:id="31" w:name="_Toc463274967"/>
      <w:bookmarkStart w:id="32" w:name="_Toc463334049"/>
      <w:bookmarkStart w:id="33" w:name="_Toc463334500"/>
      <w:bookmarkStart w:id="34" w:name="_Toc463335190"/>
      <w:commentRangeEnd w:id="26"/>
      <w:r w:rsidR="0001333A">
        <w:rPr>
          <w:rStyle w:val="CommentReference"/>
        </w:rPr>
        <w:commentReference w:id="26"/>
      </w:r>
      <w:commentRangeStart w:id="35"/>
      <w:del w:id="36" w:author="thomasmoore adingo" w:date="2017-03-21T06:05:00Z">
        <w:r w:rsidR="00094AA2" w:rsidRPr="001128B3" w:rsidDel="001E1624">
          <w:rPr>
            <w:rFonts w:ascii="Times New Roman" w:hAnsi="Times New Roman"/>
            <w:b/>
            <w:sz w:val="24"/>
            <w:szCs w:val="24"/>
          </w:rPr>
          <w:delText>Figure</w:delText>
        </w:r>
        <w:bookmarkEnd w:id="31"/>
        <w:bookmarkEnd w:id="32"/>
        <w:bookmarkEnd w:id="33"/>
        <w:bookmarkEnd w:id="34"/>
        <w:commentRangeEnd w:id="35"/>
        <w:r w:rsidR="005831BD" w:rsidDel="001E1624">
          <w:rPr>
            <w:rStyle w:val="CommentReference"/>
          </w:rPr>
          <w:commentReference w:id="35"/>
        </w:r>
      </w:del>
    </w:p>
    <w:p w14:paraId="5CC789B1" w14:textId="63F3679A" w:rsidR="005D6FA9" w:rsidRPr="001128B3" w:rsidDel="00A63304" w:rsidRDefault="005D6FA9" w:rsidP="001128B3">
      <w:pPr>
        <w:pStyle w:val="Heading1"/>
        <w:spacing w:line="480" w:lineRule="auto"/>
        <w:rPr>
          <w:del w:id="37" w:author="thomasmoore adingo" w:date="2017-03-21T05:57:00Z"/>
          <w:rFonts w:ascii="Times New Roman" w:hAnsi="Times New Roman"/>
          <w:b w:val="0"/>
          <w:color w:val="000000"/>
          <w:sz w:val="24"/>
          <w:szCs w:val="24"/>
        </w:rPr>
      </w:pPr>
      <w:bookmarkStart w:id="38" w:name="_Toc463274968"/>
      <w:bookmarkStart w:id="39" w:name="_Toc463334050"/>
      <w:bookmarkStart w:id="40" w:name="_Toc463334501"/>
      <w:bookmarkStart w:id="41" w:name="_Toc463335191"/>
      <w:bookmarkStart w:id="42" w:name="_Toc463349573"/>
      <w:bookmarkStart w:id="43" w:name="_Toc463349796"/>
      <w:del w:id="44" w:author="thomasmoore adingo" w:date="2017-03-21T05:57:00Z">
        <w:r w:rsidRPr="001128B3" w:rsidDel="00A63304">
          <w:rPr>
            <w:rFonts w:ascii="Times New Roman" w:hAnsi="Times New Roman"/>
            <w:b w:val="0"/>
            <w:color w:val="000000"/>
            <w:sz w:val="24"/>
            <w:szCs w:val="24"/>
          </w:rPr>
          <w:delText>Figure 1: Conceptual Framework for Asset and Liability Management……………………</w:delText>
        </w:r>
        <w:r w:rsidR="00040550" w:rsidRPr="001128B3" w:rsidDel="00A63304">
          <w:rPr>
            <w:rFonts w:ascii="Times New Roman" w:hAnsi="Times New Roman"/>
            <w:b w:val="0"/>
            <w:color w:val="000000"/>
            <w:sz w:val="24"/>
            <w:szCs w:val="24"/>
          </w:rPr>
          <w:delText>.</w:delText>
        </w:r>
        <w:r w:rsidRPr="001128B3" w:rsidDel="00A63304">
          <w:rPr>
            <w:rFonts w:ascii="Times New Roman" w:hAnsi="Times New Roman"/>
            <w:b w:val="0"/>
            <w:color w:val="000000"/>
            <w:sz w:val="24"/>
            <w:szCs w:val="24"/>
          </w:rPr>
          <w:delText>.</w:delText>
        </w:r>
        <w:bookmarkEnd w:id="38"/>
        <w:bookmarkEnd w:id="39"/>
        <w:bookmarkEnd w:id="40"/>
        <w:bookmarkEnd w:id="41"/>
        <w:bookmarkEnd w:id="42"/>
        <w:bookmarkEnd w:id="43"/>
        <w:r w:rsidR="006A3FA6" w:rsidDel="00A63304">
          <w:rPr>
            <w:rFonts w:ascii="Times New Roman" w:hAnsi="Times New Roman"/>
            <w:b w:val="0"/>
            <w:color w:val="000000"/>
            <w:sz w:val="24"/>
            <w:szCs w:val="24"/>
          </w:rPr>
          <w:delText>11</w:delText>
        </w:r>
      </w:del>
    </w:p>
    <w:p w14:paraId="6DFA273C" w14:textId="5D2F5D31" w:rsidR="00040550" w:rsidRPr="001128B3" w:rsidDel="00A63304" w:rsidRDefault="00040550" w:rsidP="001128B3">
      <w:pPr>
        <w:spacing w:line="480" w:lineRule="auto"/>
        <w:rPr>
          <w:del w:id="45" w:author="thomasmoore adingo" w:date="2017-03-21T05:57:00Z"/>
          <w:rFonts w:ascii="Times New Roman" w:hAnsi="Times New Roman"/>
          <w:bCs/>
          <w:sz w:val="24"/>
          <w:szCs w:val="24"/>
        </w:rPr>
      </w:pPr>
      <w:del w:id="46" w:author="thomasmoore adingo" w:date="2017-03-21T05:57:00Z">
        <w:r w:rsidRPr="001128B3" w:rsidDel="00A63304">
          <w:rPr>
            <w:rFonts w:ascii="Times New Roman" w:hAnsi="Times New Roman"/>
            <w:bCs/>
            <w:sz w:val="24"/>
            <w:szCs w:val="24"/>
          </w:rPr>
          <w:delText>Figure 2: Asset Liability Managemen</w:delText>
        </w:r>
        <w:r w:rsidR="006A3FA6" w:rsidDel="00A63304">
          <w:rPr>
            <w:rFonts w:ascii="Times New Roman" w:hAnsi="Times New Roman"/>
            <w:bCs/>
            <w:sz w:val="24"/>
            <w:szCs w:val="24"/>
          </w:rPr>
          <w:delText>t Process……………………………………………....23</w:delText>
        </w:r>
      </w:del>
    </w:p>
    <w:p w14:paraId="30C02421" w14:textId="37AADA2E" w:rsidR="00040550" w:rsidRPr="001128B3" w:rsidDel="00A63304" w:rsidRDefault="00040550" w:rsidP="001128B3">
      <w:pPr>
        <w:autoSpaceDE w:val="0"/>
        <w:autoSpaceDN w:val="0"/>
        <w:adjustRightInd w:val="0"/>
        <w:spacing w:after="0" w:line="480" w:lineRule="auto"/>
        <w:rPr>
          <w:del w:id="47" w:author="thomasmoore adingo" w:date="2017-03-21T05:57:00Z"/>
          <w:rFonts w:ascii="Times New Roman" w:hAnsi="Times New Roman"/>
          <w:bCs/>
          <w:sz w:val="24"/>
          <w:szCs w:val="24"/>
        </w:rPr>
      </w:pPr>
      <w:del w:id="48" w:author="thomasmoore adingo" w:date="2017-03-21T05:57:00Z">
        <w:r w:rsidRPr="001128B3" w:rsidDel="00A63304">
          <w:rPr>
            <w:rFonts w:ascii="Times New Roman" w:hAnsi="Times New Roman"/>
            <w:bCs/>
            <w:sz w:val="24"/>
            <w:szCs w:val="24"/>
          </w:rPr>
          <w:delText>Figure 3: Research Onion…………………………………………………………………….3</w:delText>
        </w:r>
        <w:r w:rsidR="006A3FA6" w:rsidDel="00A63304">
          <w:rPr>
            <w:rFonts w:ascii="Times New Roman" w:hAnsi="Times New Roman"/>
            <w:bCs/>
            <w:sz w:val="24"/>
            <w:szCs w:val="24"/>
          </w:rPr>
          <w:delText>0</w:delText>
        </w:r>
      </w:del>
    </w:p>
    <w:p w14:paraId="5636DF3A" w14:textId="412FDC08" w:rsidR="00040550" w:rsidRPr="001128B3" w:rsidDel="00A63304" w:rsidRDefault="00040550" w:rsidP="001128B3">
      <w:pPr>
        <w:autoSpaceDE w:val="0"/>
        <w:autoSpaceDN w:val="0"/>
        <w:adjustRightInd w:val="0"/>
        <w:spacing w:after="0" w:line="480" w:lineRule="auto"/>
        <w:rPr>
          <w:del w:id="49" w:author="thomasmoore adingo" w:date="2017-03-21T05:57:00Z"/>
          <w:rFonts w:ascii="Times New Roman" w:hAnsi="Times New Roman"/>
          <w:bCs/>
          <w:sz w:val="24"/>
          <w:szCs w:val="24"/>
        </w:rPr>
      </w:pPr>
      <w:del w:id="50" w:author="thomasmoore adingo" w:date="2017-03-21T05:57:00Z">
        <w:r w:rsidRPr="001128B3" w:rsidDel="00A63304">
          <w:rPr>
            <w:rFonts w:ascii="Times New Roman" w:hAnsi="Times New Roman"/>
            <w:bCs/>
            <w:sz w:val="24"/>
            <w:szCs w:val="24"/>
          </w:rPr>
          <w:delText>Figure 4: Types of Research</w:delText>
        </w:r>
        <w:r w:rsidR="006A3FA6" w:rsidDel="00A63304">
          <w:rPr>
            <w:rFonts w:ascii="Times New Roman" w:hAnsi="Times New Roman"/>
            <w:bCs/>
            <w:sz w:val="24"/>
            <w:szCs w:val="24"/>
          </w:rPr>
          <w:delText xml:space="preserve"> Design…………………………………………………………33</w:delText>
        </w:r>
      </w:del>
    </w:p>
    <w:p w14:paraId="121E9ABA" w14:textId="6418FB24" w:rsidR="001128B3" w:rsidDel="00A63304" w:rsidRDefault="001128B3" w:rsidP="001128B3">
      <w:pPr>
        <w:spacing w:line="480" w:lineRule="auto"/>
        <w:rPr>
          <w:del w:id="51" w:author="thomasmoore adingo" w:date="2017-03-21T05:57:00Z"/>
          <w:rFonts w:ascii="Times New Roman" w:hAnsi="Times New Roman"/>
          <w:b/>
          <w:sz w:val="24"/>
          <w:szCs w:val="24"/>
        </w:rPr>
      </w:pPr>
      <w:bookmarkStart w:id="52" w:name="_Toc463335192"/>
    </w:p>
    <w:p w14:paraId="3B227F34" w14:textId="250886AE" w:rsidR="00170191" w:rsidRPr="001128B3" w:rsidDel="00A63304" w:rsidRDefault="00170191" w:rsidP="001128B3">
      <w:pPr>
        <w:spacing w:line="480" w:lineRule="auto"/>
        <w:rPr>
          <w:del w:id="53" w:author="thomasmoore adingo" w:date="2017-03-21T05:57:00Z"/>
          <w:rFonts w:ascii="Times New Roman" w:hAnsi="Times New Roman"/>
          <w:b/>
          <w:sz w:val="24"/>
          <w:szCs w:val="24"/>
        </w:rPr>
      </w:pPr>
      <w:del w:id="54" w:author="thomasmoore adingo" w:date="2017-03-21T05:57:00Z">
        <w:r w:rsidRPr="001128B3" w:rsidDel="00A63304">
          <w:rPr>
            <w:rFonts w:ascii="Times New Roman" w:hAnsi="Times New Roman"/>
            <w:b/>
            <w:sz w:val="24"/>
            <w:szCs w:val="24"/>
          </w:rPr>
          <w:delText>Tables</w:delText>
        </w:r>
        <w:bookmarkEnd w:id="52"/>
      </w:del>
    </w:p>
    <w:p w14:paraId="3576B91F" w14:textId="12362B0B" w:rsidR="0073575F" w:rsidRPr="001128B3" w:rsidDel="00A63304" w:rsidRDefault="00170191" w:rsidP="001128B3">
      <w:pPr>
        <w:spacing w:line="480" w:lineRule="auto"/>
        <w:rPr>
          <w:del w:id="55" w:author="thomasmoore adingo" w:date="2017-03-21T05:57:00Z"/>
          <w:rFonts w:ascii="Times New Roman" w:hAnsi="Times New Roman"/>
          <w:bCs/>
          <w:noProof/>
          <w:sz w:val="24"/>
          <w:szCs w:val="24"/>
        </w:rPr>
      </w:pPr>
      <w:del w:id="56" w:author="thomasmoore adingo" w:date="2017-03-21T05:57:00Z">
        <w:r w:rsidRPr="001128B3" w:rsidDel="00A63304">
          <w:rPr>
            <w:rFonts w:ascii="Times New Roman" w:hAnsi="Times New Roman"/>
            <w:bCs/>
            <w:sz w:val="24"/>
            <w:szCs w:val="24"/>
          </w:rPr>
          <w:delText>Table 1: Gantt chart……………………………………………………………………</w:delText>
        </w:r>
        <w:r w:rsidR="003F49F2" w:rsidRPr="001128B3" w:rsidDel="00A63304">
          <w:rPr>
            <w:rFonts w:ascii="Times New Roman" w:hAnsi="Times New Roman"/>
            <w:bCs/>
            <w:sz w:val="24"/>
            <w:szCs w:val="24"/>
          </w:rPr>
          <w:delText>.</w:delText>
        </w:r>
        <w:r w:rsidR="006A3FA6" w:rsidDel="00A63304">
          <w:rPr>
            <w:rFonts w:ascii="Times New Roman" w:hAnsi="Times New Roman"/>
            <w:bCs/>
            <w:sz w:val="24"/>
            <w:szCs w:val="24"/>
          </w:rPr>
          <w:delText>…….37</w:delText>
        </w:r>
      </w:del>
    </w:p>
    <w:p w14:paraId="26A89BD3" w14:textId="3AEF7ADA" w:rsidR="00170191" w:rsidRPr="001128B3" w:rsidDel="00A63304" w:rsidRDefault="00170191" w:rsidP="001128B3">
      <w:pPr>
        <w:autoSpaceDE w:val="0"/>
        <w:autoSpaceDN w:val="0"/>
        <w:adjustRightInd w:val="0"/>
        <w:spacing w:after="0" w:line="480" w:lineRule="auto"/>
        <w:rPr>
          <w:del w:id="57" w:author="thomasmoore adingo" w:date="2017-03-21T05:57:00Z"/>
          <w:rFonts w:ascii="Times New Roman" w:hAnsi="Times New Roman"/>
          <w:bCs/>
          <w:noProof/>
          <w:sz w:val="24"/>
          <w:szCs w:val="24"/>
        </w:rPr>
      </w:pPr>
      <w:del w:id="58" w:author="thomasmoore adingo" w:date="2017-03-21T05:57:00Z">
        <w:r w:rsidRPr="001128B3" w:rsidDel="00A63304">
          <w:rPr>
            <w:rFonts w:ascii="Times New Roman" w:hAnsi="Times New Roman"/>
            <w:bCs/>
            <w:sz w:val="24"/>
            <w:szCs w:val="24"/>
          </w:rPr>
          <w:delText>Table 2: Profitability Ratio</w:delText>
        </w:r>
        <w:r w:rsidRPr="001128B3" w:rsidDel="00A63304">
          <w:rPr>
            <w:rFonts w:ascii="Times New Roman" w:hAnsi="Times New Roman"/>
            <w:bCs/>
            <w:noProof/>
            <w:sz w:val="24"/>
            <w:szCs w:val="24"/>
          </w:rPr>
          <w:delText>………………………………</w:delText>
        </w:r>
        <w:r w:rsidR="006A3FA6" w:rsidDel="00A63304">
          <w:rPr>
            <w:rFonts w:ascii="Times New Roman" w:hAnsi="Times New Roman"/>
            <w:bCs/>
            <w:noProof/>
            <w:sz w:val="24"/>
            <w:szCs w:val="24"/>
          </w:rPr>
          <w:delText>……</w:delText>
        </w:r>
        <w:r w:rsidR="003F49F2" w:rsidRPr="001128B3" w:rsidDel="00A63304">
          <w:rPr>
            <w:rFonts w:ascii="Times New Roman" w:hAnsi="Times New Roman"/>
            <w:bCs/>
            <w:noProof/>
            <w:sz w:val="24"/>
            <w:szCs w:val="24"/>
          </w:rPr>
          <w:delText>………</w:delText>
        </w:r>
        <w:r w:rsidR="00E67883" w:rsidRPr="001128B3" w:rsidDel="00A63304">
          <w:rPr>
            <w:rFonts w:ascii="Times New Roman" w:hAnsi="Times New Roman"/>
            <w:bCs/>
            <w:noProof/>
            <w:sz w:val="24"/>
            <w:szCs w:val="24"/>
          </w:rPr>
          <w:delText>……………….</w:delText>
        </w:r>
        <w:r w:rsidR="003F49F2" w:rsidRPr="001128B3" w:rsidDel="00A63304">
          <w:rPr>
            <w:rFonts w:ascii="Times New Roman" w:hAnsi="Times New Roman"/>
            <w:bCs/>
            <w:noProof/>
            <w:sz w:val="24"/>
            <w:szCs w:val="24"/>
          </w:rPr>
          <w:delText>……</w:delText>
        </w:r>
        <w:r w:rsidR="006A3FA6" w:rsidDel="00A63304">
          <w:rPr>
            <w:rFonts w:ascii="Times New Roman" w:hAnsi="Times New Roman"/>
            <w:bCs/>
            <w:noProof/>
            <w:sz w:val="24"/>
            <w:szCs w:val="24"/>
          </w:rPr>
          <w:delText>..39</w:delText>
        </w:r>
        <w:r w:rsidRPr="001128B3" w:rsidDel="00A63304">
          <w:rPr>
            <w:rFonts w:ascii="Times New Roman" w:hAnsi="Times New Roman"/>
            <w:bCs/>
            <w:noProof/>
            <w:sz w:val="24"/>
            <w:szCs w:val="24"/>
          </w:rPr>
          <w:delText xml:space="preserve"> </w:delText>
        </w:r>
      </w:del>
    </w:p>
    <w:p w14:paraId="2D6EC505" w14:textId="04E16070" w:rsidR="003F49F2" w:rsidRPr="001128B3" w:rsidDel="00A63304" w:rsidRDefault="003F49F2" w:rsidP="001128B3">
      <w:pPr>
        <w:tabs>
          <w:tab w:val="left" w:pos="945"/>
        </w:tabs>
        <w:autoSpaceDE w:val="0"/>
        <w:autoSpaceDN w:val="0"/>
        <w:adjustRightInd w:val="0"/>
        <w:spacing w:after="0" w:line="480" w:lineRule="auto"/>
        <w:rPr>
          <w:del w:id="59" w:author="thomasmoore adingo" w:date="2017-03-21T05:57:00Z"/>
          <w:rFonts w:ascii="Times New Roman" w:hAnsi="Times New Roman"/>
          <w:bCs/>
          <w:sz w:val="24"/>
          <w:szCs w:val="24"/>
        </w:rPr>
      </w:pPr>
      <w:del w:id="60" w:author="thomasmoore adingo" w:date="2017-03-21T05:57:00Z">
        <w:r w:rsidRPr="001128B3" w:rsidDel="00A63304">
          <w:rPr>
            <w:rFonts w:ascii="Times New Roman" w:hAnsi="Times New Roman"/>
            <w:bCs/>
            <w:sz w:val="24"/>
            <w:szCs w:val="24"/>
          </w:rPr>
          <w:delText>Table 3: Management Efficiency Ratios……………………………………………………..</w:delText>
        </w:r>
        <w:r w:rsidR="006A3FA6" w:rsidDel="00A63304">
          <w:rPr>
            <w:rFonts w:ascii="Times New Roman" w:hAnsi="Times New Roman"/>
            <w:bCs/>
            <w:sz w:val="24"/>
            <w:szCs w:val="24"/>
          </w:rPr>
          <w:delText>41</w:delText>
        </w:r>
      </w:del>
    </w:p>
    <w:p w14:paraId="0D8922B7" w14:textId="232C3587" w:rsidR="003F49F2" w:rsidRPr="001128B3" w:rsidDel="00A63304" w:rsidRDefault="003F49F2" w:rsidP="001128B3">
      <w:pPr>
        <w:autoSpaceDE w:val="0"/>
        <w:autoSpaceDN w:val="0"/>
        <w:adjustRightInd w:val="0"/>
        <w:spacing w:after="0" w:line="480" w:lineRule="auto"/>
        <w:rPr>
          <w:del w:id="61" w:author="thomasmoore adingo" w:date="2017-03-21T05:57:00Z"/>
          <w:rFonts w:ascii="Times New Roman" w:hAnsi="Times New Roman"/>
          <w:bCs/>
          <w:sz w:val="24"/>
          <w:szCs w:val="24"/>
        </w:rPr>
      </w:pPr>
      <w:del w:id="62" w:author="thomasmoore adingo" w:date="2017-03-21T05:57:00Z">
        <w:r w:rsidRPr="001128B3" w:rsidDel="00A63304">
          <w:rPr>
            <w:rFonts w:ascii="Times New Roman" w:hAnsi="Times New Roman"/>
            <w:bCs/>
            <w:sz w:val="24"/>
            <w:szCs w:val="24"/>
          </w:rPr>
          <w:lastRenderedPageBreak/>
          <w:delText>Table 4: Balance Sheet Ratios………………………………………………………………..</w:delText>
        </w:r>
        <w:r w:rsidR="006A3FA6" w:rsidDel="00A63304">
          <w:rPr>
            <w:rFonts w:ascii="Times New Roman" w:hAnsi="Times New Roman"/>
            <w:bCs/>
            <w:sz w:val="24"/>
            <w:szCs w:val="24"/>
          </w:rPr>
          <w:delText>44</w:delText>
        </w:r>
      </w:del>
    </w:p>
    <w:p w14:paraId="61058E69" w14:textId="720E495E" w:rsidR="0073575F" w:rsidRPr="001128B3" w:rsidDel="00A63304" w:rsidRDefault="0073575F" w:rsidP="001128B3">
      <w:pPr>
        <w:spacing w:line="480" w:lineRule="auto"/>
        <w:rPr>
          <w:del w:id="63" w:author="thomasmoore adingo" w:date="2017-03-21T05:57:00Z"/>
          <w:rFonts w:ascii="Times New Roman" w:hAnsi="Times New Roman"/>
          <w:bCs/>
          <w:noProof/>
          <w:sz w:val="24"/>
          <w:szCs w:val="24"/>
        </w:rPr>
      </w:pPr>
    </w:p>
    <w:p w14:paraId="2D353A5F" w14:textId="621B5E3A" w:rsidR="0073575F" w:rsidRPr="001128B3" w:rsidDel="00A63304" w:rsidRDefault="005A6748" w:rsidP="001128B3">
      <w:pPr>
        <w:spacing w:line="480" w:lineRule="auto"/>
        <w:rPr>
          <w:del w:id="64" w:author="thomasmoore adingo" w:date="2017-03-21T05:57:00Z"/>
          <w:rFonts w:ascii="Times New Roman" w:hAnsi="Times New Roman"/>
          <w:b/>
          <w:noProof/>
          <w:sz w:val="24"/>
          <w:szCs w:val="24"/>
        </w:rPr>
      </w:pPr>
      <w:bookmarkStart w:id="65" w:name="_Toc463335193"/>
      <w:del w:id="66" w:author="thomasmoore adingo" w:date="2017-03-21T05:57:00Z">
        <w:r w:rsidRPr="001128B3" w:rsidDel="00A63304">
          <w:rPr>
            <w:rFonts w:ascii="Times New Roman" w:hAnsi="Times New Roman"/>
            <w:b/>
            <w:noProof/>
            <w:sz w:val="24"/>
            <w:szCs w:val="24"/>
          </w:rPr>
          <w:delText>Charts</w:delText>
        </w:r>
        <w:bookmarkEnd w:id="65"/>
      </w:del>
    </w:p>
    <w:p w14:paraId="6E0D1B63" w14:textId="3EECE521" w:rsidR="003F49F2" w:rsidRPr="001128B3" w:rsidDel="00A63304" w:rsidRDefault="003F49F2" w:rsidP="001128B3">
      <w:pPr>
        <w:autoSpaceDE w:val="0"/>
        <w:autoSpaceDN w:val="0"/>
        <w:adjustRightInd w:val="0"/>
        <w:spacing w:after="0" w:line="480" w:lineRule="auto"/>
        <w:rPr>
          <w:del w:id="67" w:author="thomasmoore adingo" w:date="2017-03-21T05:57:00Z"/>
          <w:rFonts w:ascii="Times New Roman" w:hAnsi="Times New Roman"/>
          <w:bCs/>
          <w:sz w:val="24"/>
          <w:szCs w:val="24"/>
        </w:rPr>
      </w:pPr>
      <w:del w:id="68" w:author="thomasmoore adingo" w:date="2017-03-21T05:57:00Z">
        <w:r w:rsidRPr="001128B3" w:rsidDel="00A63304">
          <w:rPr>
            <w:rFonts w:ascii="Times New Roman" w:hAnsi="Times New Roman"/>
            <w:bCs/>
            <w:sz w:val="24"/>
            <w:szCs w:val="24"/>
          </w:rPr>
          <w:delText>Chart 1: Profitability Rat</w:delText>
        </w:r>
        <w:r w:rsidR="006A3FA6" w:rsidDel="00A63304">
          <w:rPr>
            <w:rFonts w:ascii="Times New Roman" w:hAnsi="Times New Roman"/>
            <w:bCs/>
            <w:sz w:val="24"/>
            <w:szCs w:val="24"/>
          </w:rPr>
          <w:delText>io…………………………………………………………………...40</w:delText>
        </w:r>
      </w:del>
    </w:p>
    <w:p w14:paraId="07E08CBF" w14:textId="152FA2E8" w:rsidR="003F49F2" w:rsidDel="00A63304" w:rsidRDefault="003F49F2" w:rsidP="001128B3">
      <w:pPr>
        <w:autoSpaceDE w:val="0"/>
        <w:autoSpaceDN w:val="0"/>
        <w:adjustRightInd w:val="0"/>
        <w:spacing w:after="0" w:line="480" w:lineRule="auto"/>
        <w:rPr>
          <w:del w:id="69" w:author="thomasmoore adingo" w:date="2017-03-21T05:57:00Z"/>
          <w:rFonts w:ascii="Times New Roman" w:hAnsi="Times New Roman"/>
          <w:bCs/>
          <w:sz w:val="24"/>
          <w:szCs w:val="24"/>
        </w:rPr>
      </w:pPr>
      <w:del w:id="70" w:author="thomasmoore adingo" w:date="2017-03-21T05:57:00Z">
        <w:r w:rsidRPr="001128B3" w:rsidDel="00A63304">
          <w:rPr>
            <w:rFonts w:ascii="Times New Roman" w:hAnsi="Times New Roman"/>
            <w:bCs/>
            <w:sz w:val="24"/>
            <w:szCs w:val="24"/>
          </w:rPr>
          <w:delText>Chart 2: Management Efficiency Ra</w:delText>
        </w:r>
        <w:r w:rsidR="006A3FA6" w:rsidDel="00A63304">
          <w:rPr>
            <w:rFonts w:ascii="Times New Roman" w:hAnsi="Times New Roman"/>
            <w:bCs/>
            <w:sz w:val="24"/>
            <w:szCs w:val="24"/>
          </w:rPr>
          <w:delText>tio………………………………………………………42</w:delText>
        </w:r>
      </w:del>
    </w:p>
    <w:p w14:paraId="4C841E87" w14:textId="6BB6245B" w:rsidR="006A3FA6" w:rsidRPr="00CB5B26" w:rsidDel="00A63304" w:rsidRDefault="006A3FA6" w:rsidP="00CB5B26">
      <w:pPr>
        <w:autoSpaceDE w:val="0"/>
        <w:autoSpaceDN w:val="0"/>
        <w:adjustRightInd w:val="0"/>
        <w:spacing w:after="0" w:line="480" w:lineRule="auto"/>
        <w:rPr>
          <w:del w:id="71" w:author="thomasmoore adingo" w:date="2017-03-21T05:57:00Z"/>
          <w:rFonts w:ascii="Times New Roman" w:hAnsi="Times New Roman"/>
          <w:bCs/>
          <w:sz w:val="24"/>
          <w:szCs w:val="24"/>
        </w:rPr>
      </w:pPr>
      <w:del w:id="72" w:author="thomasmoore adingo" w:date="2017-03-21T05:57:00Z">
        <w:r w:rsidRPr="00CB5B26" w:rsidDel="00A63304">
          <w:rPr>
            <w:rFonts w:ascii="Times New Roman" w:hAnsi="Times New Roman"/>
            <w:bCs/>
            <w:sz w:val="24"/>
            <w:szCs w:val="24"/>
          </w:rPr>
          <w:delText>Chart 3: Balance Sheet Ratios</w:delText>
        </w:r>
        <w:r w:rsidR="00CB5B26" w:rsidDel="00A63304">
          <w:rPr>
            <w:rFonts w:ascii="Times New Roman" w:hAnsi="Times New Roman"/>
            <w:bCs/>
            <w:sz w:val="24"/>
            <w:szCs w:val="24"/>
          </w:rPr>
          <w:delText>………………………………………………………………..45</w:delText>
        </w:r>
      </w:del>
    </w:p>
    <w:p w14:paraId="03940227" w14:textId="227DD6F4" w:rsidR="00CB5B26" w:rsidRPr="00CB5B26" w:rsidDel="00A63304" w:rsidRDefault="00CB5B26" w:rsidP="00CB5B26">
      <w:pPr>
        <w:autoSpaceDE w:val="0"/>
        <w:autoSpaceDN w:val="0"/>
        <w:adjustRightInd w:val="0"/>
        <w:spacing w:after="0" w:line="480" w:lineRule="auto"/>
        <w:rPr>
          <w:del w:id="73" w:author="thomasmoore adingo" w:date="2017-03-21T05:57:00Z"/>
          <w:rFonts w:ascii="Times New Roman" w:hAnsi="Times New Roman"/>
          <w:bCs/>
          <w:sz w:val="24"/>
          <w:szCs w:val="24"/>
        </w:rPr>
      </w:pPr>
      <w:del w:id="74" w:author="thomasmoore adingo" w:date="2017-03-21T05:57:00Z">
        <w:r w:rsidRPr="00CB5B26" w:rsidDel="00A63304">
          <w:rPr>
            <w:rFonts w:ascii="Times New Roman" w:hAnsi="Times New Roman"/>
            <w:bCs/>
            <w:sz w:val="24"/>
            <w:szCs w:val="24"/>
          </w:rPr>
          <w:delText>Chart 4: Debt Coverage Ratio</w:delText>
        </w:r>
        <w:r w:rsidDel="00A63304">
          <w:rPr>
            <w:rFonts w:ascii="Times New Roman" w:hAnsi="Times New Roman"/>
            <w:bCs/>
            <w:sz w:val="24"/>
            <w:szCs w:val="24"/>
          </w:rPr>
          <w:delText>………………………………………………………………..46</w:delText>
        </w:r>
      </w:del>
    </w:p>
    <w:p w14:paraId="6023553A" w14:textId="7D8515ED" w:rsidR="00CB5B26" w:rsidRPr="00CB5B26" w:rsidDel="00A63304" w:rsidRDefault="00CB5B26" w:rsidP="00CB5B26">
      <w:pPr>
        <w:autoSpaceDE w:val="0"/>
        <w:autoSpaceDN w:val="0"/>
        <w:adjustRightInd w:val="0"/>
        <w:spacing w:after="0" w:line="480" w:lineRule="auto"/>
        <w:rPr>
          <w:del w:id="75" w:author="thomasmoore adingo" w:date="2017-03-21T05:57:00Z"/>
          <w:rFonts w:ascii="Times New Roman" w:hAnsi="Times New Roman"/>
          <w:bCs/>
          <w:sz w:val="24"/>
          <w:szCs w:val="24"/>
        </w:rPr>
      </w:pPr>
      <w:del w:id="76" w:author="thomasmoore adingo" w:date="2017-03-21T05:57:00Z">
        <w:r w:rsidRPr="00CB5B26" w:rsidDel="00A63304">
          <w:rPr>
            <w:rFonts w:ascii="Times New Roman" w:hAnsi="Times New Roman"/>
            <w:bCs/>
            <w:sz w:val="24"/>
            <w:szCs w:val="24"/>
          </w:rPr>
          <w:delText>Chart 5: Leverage Ratio</w:delText>
        </w:r>
        <w:r w:rsidDel="00A63304">
          <w:rPr>
            <w:rFonts w:ascii="Times New Roman" w:hAnsi="Times New Roman"/>
            <w:bCs/>
            <w:sz w:val="24"/>
            <w:szCs w:val="24"/>
          </w:rPr>
          <w:delText>……………………………………………………………………...47</w:delText>
        </w:r>
      </w:del>
    </w:p>
    <w:p w14:paraId="468981B7" w14:textId="77777777" w:rsidR="0073575F" w:rsidRDefault="0073575F" w:rsidP="001128B3">
      <w:pPr>
        <w:spacing w:line="480" w:lineRule="auto"/>
      </w:pPr>
    </w:p>
    <w:p w14:paraId="244215AF" w14:textId="77777777" w:rsidR="00156545" w:rsidRDefault="00156545" w:rsidP="00D73EBF">
      <w:pPr>
        <w:pStyle w:val="Heading1"/>
        <w:tabs>
          <w:tab w:val="left" w:pos="2910"/>
          <w:tab w:val="center" w:pos="4513"/>
        </w:tabs>
        <w:spacing w:line="480" w:lineRule="auto"/>
        <w:jc w:val="center"/>
        <w:rPr>
          <w:rFonts w:ascii="Times New Roman" w:hAnsi="Times New Roman"/>
          <w:color w:val="000000"/>
          <w:sz w:val="24"/>
          <w:szCs w:val="24"/>
        </w:rPr>
        <w:sectPr w:rsidR="00156545" w:rsidSect="00E8312F">
          <w:pgSz w:w="11907" w:h="16839" w:code="9"/>
          <w:pgMar w:top="1440" w:right="1440" w:bottom="1440" w:left="1440" w:header="720" w:footer="720" w:gutter="0"/>
          <w:pgNumType w:fmt="lowerRoman" w:start="1"/>
          <w:cols w:space="720"/>
          <w:titlePg/>
          <w:docGrid w:linePitch="360"/>
        </w:sectPr>
      </w:pPr>
    </w:p>
    <w:p w14:paraId="1646AA00" w14:textId="77777777" w:rsidR="000642B2" w:rsidRPr="001128B3" w:rsidRDefault="008C15D8" w:rsidP="001128B3">
      <w:pPr>
        <w:pStyle w:val="Heading1"/>
        <w:jc w:val="center"/>
        <w:rPr>
          <w:rFonts w:ascii="Times New Roman" w:hAnsi="Times New Roman"/>
          <w:color w:val="000000"/>
          <w:sz w:val="24"/>
          <w:szCs w:val="24"/>
        </w:rPr>
      </w:pPr>
      <w:bookmarkStart w:id="77" w:name="_Toc493384748"/>
      <w:r w:rsidRPr="001128B3">
        <w:rPr>
          <w:rFonts w:ascii="Times New Roman" w:hAnsi="Times New Roman"/>
          <w:color w:val="000000"/>
          <w:sz w:val="24"/>
          <w:szCs w:val="24"/>
        </w:rPr>
        <w:lastRenderedPageBreak/>
        <w:t>Chapter One: Overview</w:t>
      </w:r>
      <w:bookmarkEnd w:id="77"/>
    </w:p>
    <w:p w14:paraId="2FF48A28" w14:textId="77777777" w:rsidR="001A2A23" w:rsidRPr="00CE3E30" w:rsidRDefault="00B35BCD" w:rsidP="008137B1">
      <w:pPr>
        <w:pStyle w:val="Heading2"/>
        <w:spacing w:line="480" w:lineRule="auto"/>
        <w:rPr>
          <w:rFonts w:ascii="Times New Roman" w:hAnsi="Times New Roman"/>
          <w:b/>
          <w:color w:val="000000"/>
          <w:sz w:val="24"/>
          <w:szCs w:val="24"/>
        </w:rPr>
      </w:pPr>
      <w:bookmarkStart w:id="78" w:name="_Toc493384749"/>
      <w:r w:rsidRPr="00CE3E30">
        <w:rPr>
          <w:rFonts w:ascii="Times New Roman" w:hAnsi="Times New Roman"/>
          <w:b/>
          <w:color w:val="000000"/>
          <w:sz w:val="24"/>
          <w:szCs w:val="24"/>
        </w:rPr>
        <w:t xml:space="preserve">1.0: </w:t>
      </w:r>
      <w:r w:rsidR="00EB4B4B" w:rsidRPr="00CE3E30">
        <w:rPr>
          <w:rFonts w:ascii="Times New Roman" w:hAnsi="Times New Roman"/>
          <w:b/>
          <w:color w:val="000000"/>
          <w:sz w:val="24"/>
          <w:szCs w:val="24"/>
        </w:rPr>
        <w:t>Introduction</w:t>
      </w:r>
      <w:bookmarkEnd w:id="78"/>
    </w:p>
    <w:p w14:paraId="5364F74C" w14:textId="3116CC0C" w:rsidR="001A2A23" w:rsidRPr="003C4646" w:rsidRDefault="002D16F4" w:rsidP="008137B1">
      <w:pPr>
        <w:autoSpaceDE w:val="0"/>
        <w:autoSpaceDN w:val="0"/>
        <w:adjustRightInd w:val="0"/>
        <w:spacing w:after="0" w:line="480" w:lineRule="auto"/>
        <w:ind w:firstLine="720"/>
        <w:rPr>
          <w:rFonts w:ascii="Times New Roman" w:hAnsi="Times New Roman"/>
          <w:sz w:val="24"/>
          <w:szCs w:val="24"/>
        </w:rPr>
      </w:pPr>
      <w:r>
        <w:rPr>
          <w:rFonts w:ascii="Times New Roman" w:hAnsi="Times New Roman"/>
          <w:sz w:val="24"/>
          <w:szCs w:val="24"/>
        </w:rPr>
        <w:t>Asset liability</w:t>
      </w:r>
      <w:r w:rsidR="001A2A23" w:rsidRPr="003C4646">
        <w:rPr>
          <w:rFonts w:ascii="Times New Roman" w:hAnsi="Times New Roman"/>
          <w:sz w:val="24"/>
          <w:szCs w:val="24"/>
        </w:rPr>
        <w:t xml:space="preserve"> Management is an extensive framework that measures, monitors and manages</w:t>
      </w:r>
      <w:r>
        <w:rPr>
          <w:rFonts w:ascii="Times New Roman" w:hAnsi="Times New Roman"/>
          <w:sz w:val="24"/>
          <w:szCs w:val="24"/>
        </w:rPr>
        <w:t xml:space="preserve"> the various market risks of</w:t>
      </w:r>
      <w:r w:rsidR="001A2A23" w:rsidRPr="003C4646">
        <w:rPr>
          <w:rFonts w:ascii="Times New Roman" w:hAnsi="Times New Roman"/>
          <w:sz w:val="24"/>
          <w:szCs w:val="24"/>
        </w:rPr>
        <w:t xml:space="preserve"> banks that are related to liquidity, interest rate, foreign exchange, equity and co</w:t>
      </w:r>
      <w:r>
        <w:rPr>
          <w:rFonts w:ascii="Times New Roman" w:hAnsi="Times New Roman"/>
          <w:sz w:val="24"/>
          <w:szCs w:val="24"/>
        </w:rPr>
        <w:t>mmodity price risks</w:t>
      </w:r>
      <w:r w:rsidR="00567C5F">
        <w:rPr>
          <w:rFonts w:ascii="Times New Roman" w:hAnsi="Times New Roman"/>
          <w:noProof/>
          <w:sz w:val="24"/>
          <w:szCs w:val="24"/>
        </w:rPr>
        <w:t xml:space="preserve"> </w:t>
      </w:r>
      <w:r w:rsidR="00567C5F" w:rsidRPr="00567C5F">
        <w:rPr>
          <w:rFonts w:ascii="Times New Roman" w:hAnsi="Times New Roman"/>
          <w:noProof/>
          <w:sz w:val="24"/>
          <w:szCs w:val="24"/>
        </w:rPr>
        <w:t>(Mohohlo, 2008)</w:t>
      </w:r>
      <w:r>
        <w:rPr>
          <w:rFonts w:ascii="Times New Roman" w:hAnsi="Times New Roman"/>
          <w:sz w:val="24"/>
          <w:szCs w:val="24"/>
        </w:rPr>
        <w:t>. Therefore</w:t>
      </w:r>
      <w:r w:rsidR="001A2A23" w:rsidRPr="003C4646">
        <w:rPr>
          <w:rFonts w:ascii="Times New Roman" w:hAnsi="Times New Roman"/>
          <w:sz w:val="24"/>
          <w:szCs w:val="24"/>
        </w:rPr>
        <w:t xml:space="preserve"> banks have to effectively plan their strategies in o</w:t>
      </w:r>
      <w:r w:rsidR="00C45A4B">
        <w:rPr>
          <w:rFonts w:ascii="Times New Roman" w:hAnsi="Times New Roman"/>
          <w:sz w:val="24"/>
          <w:szCs w:val="24"/>
        </w:rPr>
        <w:t>rder to minimize risk</w:t>
      </w:r>
      <w:r w:rsidR="00805C1C">
        <w:rPr>
          <w:rFonts w:ascii="Times New Roman" w:hAnsi="Times New Roman"/>
          <w:sz w:val="24"/>
          <w:szCs w:val="24"/>
        </w:rPr>
        <w:t>s</w:t>
      </w:r>
      <w:r>
        <w:rPr>
          <w:rFonts w:ascii="Times New Roman" w:hAnsi="Times New Roman"/>
          <w:sz w:val="24"/>
          <w:szCs w:val="24"/>
        </w:rPr>
        <w:t>. Asset liability</w:t>
      </w:r>
      <w:r w:rsidR="001A2A23" w:rsidRPr="003C4646">
        <w:rPr>
          <w:rFonts w:ascii="Times New Roman" w:hAnsi="Times New Roman"/>
          <w:sz w:val="24"/>
          <w:szCs w:val="24"/>
        </w:rPr>
        <w:t xml:space="preserve"> management helps the management to make business decision</w:t>
      </w:r>
      <w:r>
        <w:rPr>
          <w:rFonts w:ascii="Times New Roman" w:hAnsi="Times New Roman"/>
          <w:sz w:val="24"/>
          <w:szCs w:val="24"/>
        </w:rPr>
        <w:t>s</w:t>
      </w:r>
      <w:r w:rsidR="001A2A23" w:rsidRPr="003C4646">
        <w:rPr>
          <w:rFonts w:ascii="Times New Roman" w:hAnsi="Times New Roman"/>
          <w:sz w:val="24"/>
          <w:szCs w:val="24"/>
        </w:rPr>
        <w:t xml:space="preserve"> in </w:t>
      </w:r>
      <w:r>
        <w:rPr>
          <w:rFonts w:ascii="Times New Roman" w:hAnsi="Times New Roman"/>
          <w:sz w:val="24"/>
          <w:szCs w:val="24"/>
        </w:rPr>
        <w:t>a more structured framework</w:t>
      </w:r>
      <w:r w:rsidR="001A2A23" w:rsidRPr="003C4646">
        <w:rPr>
          <w:rFonts w:ascii="Times New Roman" w:hAnsi="Times New Roman"/>
          <w:sz w:val="24"/>
          <w:szCs w:val="24"/>
        </w:rPr>
        <w:t xml:space="preserve"> focusing on the risks that </w:t>
      </w:r>
      <w:r w:rsidR="00D504EA">
        <w:rPr>
          <w:rFonts w:ascii="Times New Roman" w:hAnsi="Times New Roman"/>
          <w:sz w:val="24"/>
          <w:szCs w:val="24"/>
        </w:rPr>
        <w:t>are bestowed on banks. Asset l</w:t>
      </w:r>
      <w:r w:rsidR="001A2A23" w:rsidRPr="003C4646">
        <w:rPr>
          <w:rFonts w:ascii="Times New Roman" w:hAnsi="Times New Roman"/>
          <w:sz w:val="24"/>
          <w:szCs w:val="24"/>
        </w:rPr>
        <w:t xml:space="preserve">iability management encompasses the management of assets and cash inflows for meeting the various obligations of the banks </w:t>
      </w:r>
      <w:ins w:id="79" w:author="thomasmoore adingo" w:date="2017-03-21T06:10:00Z">
        <w:r w:rsidR="001E1624">
          <w:rPr>
            <w:rFonts w:ascii="Times New Roman" w:hAnsi="Times New Roman"/>
            <w:noProof/>
            <w:sz w:val="24"/>
            <w:szCs w:val="24"/>
          </w:rPr>
          <w:t xml:space="preserve"> </w:t>
        </w:r>
      </w:ins>
      <w:commentRangeStart w:id="80"/>
      <w:customXmlInsRangeStart w:id="81" w:author="Francis" w:date="2017-09-17T03:02:00Z"/>
      <w:sdt>
        <w:sdtPr>
          <w:rPr>
            <w:rFonts w:ascii="Times New Roman" w:hAnsi="Times New Roman"/>
            <w:noProof/>
            <w:sz w:val="24"/>
            <w:szCs w:val="24"/>
          </w:rPr>
          <w:id w:val="-1741476373"/>
          <w:citation/>
        </w:sdtPr>
        <w:sdtEndPr/>
        <w:sdtContent>
          <w:customXmlInsRangeEnd w:id="81"/>
          <w:ins w:id="82" w:author="Francis" w:date="2017-09-17T03:02:00Z">
            <w:r w:rsidR="006A766E">
              <w:rPr>
                <w:rFonts w:ascii="Times New Roman" w:hAnsi="Times New Roman"/>
                <w:noProof/>
                <w:sz w:val="24"/>
                <w:szCs w:val="24"/>
              </w:rPr>
              <w:fldChar w:fldCharType="begin"/>
            </w:r>
          </w:ins>
          <w:ins w:id="83" w:author="Francis" w:date="2017-09-17T03:03:00Z">
            <w:r w:rsidR="006A766E">
              <w:rPr>
                <w:rFonts w:ascii="Times New Roman" w:hAnsi="Times New Roman"/>
                <w:noProof/>
                <w:sz w:val="24"/>
                <w:szCs w:val="24"/>
              </w:rPr>
              <w:instrText xml:space="preserve">CITATION All09 \l 1033 </w:instrText>
            </w:r>
          </w:ins>
          <w:r w:rsidR="006A766E">
            <w:rPr>
              <w:rFonts w:ascii="Times New Roman" w:hAnsi="Times New Roman"/>
              <w:noProof/>
              <w:sz w:val="24"/>
              <w:szCs w:val="24"/>
            </w:rPr>
            <w:fldChar w:fldCharType="separate"/>
          </w:r>
          <w:ins w:id="84" w:author="Francis" w:date="2017-09-17T03:03:00Z">
            <w:r w:rsidR="006A766E" w:rsidRPr="006A766E">
              <w:rPr>
                <w:rFonts w:ascii="Times New Roman" w:hAnsi="Times New Roman"/>
                <w:noProof/>
                <w:sz w:val="24"/>
                <w:szCs w:val="24"/>
                <w:rPrChange w:id="85" w:author="Francis" w:date="2017-09-17T03:03:00Z">
                  <w:rPr/>
                </w:rPrChange>
              </w:rPr>
              <w:t>(Allayannis, 2009)</w:t>
            </w:r>
          </w:ins>
          <w:ins w:id="86" w:author="Francis" w:date="2017-09-17T03:02:00Z">
            <w:r w:rsidR="006A766E">
              <w:rPr>
                <w:rFonts w:ascii="Times New Roman" w:hAnsi="Times New Roman"/>
                <w:noProof/>
                <w:sz w:val="24"/>
                <w:szCs w:val="24"/>
              </w:rPr>
              <w:fldChar w:fldCharType="end"/>
            </w:r>
          </w:ins>
          <w:customXmlInsRangeStart w:id="87" w:author="Francis" w:date="2017-09-17T03:02:00Z"/>
        </w:sdtContent>
      </w:sdt>
      <w:customXmlInsRangeEnd w:id="87"/>
      <w:ins w:id="88" w:author="thomasmoore adingo" w:date="2017-03-21T06:10:00Z">
        <w:del w:id="89" w:author="Francis" w:date="2017-09-17T03:06:00Z">
          <w:r w:rsidR="001E1624" w:rsidRPr="001E1624" w:rsidDel="006A766E">
            <w:rPr>
              <w:rFonts w:ascii="Times New Roman" w:hAnsi="Times New Roman"/>
              <w:noProof/>
              <w:sz w:val="24"/>
              <w:szCs w:val="24"/>
              <w:rPrChange w:id="90" w:author="thomasmoore adingo" w:date="2017-03-21T06:10:00Z">
                <w:rPr/>
              </w:rPrChange>
            </w:rPr>
            <w:delText>(Allayannis</w:delText>
          </w:r>
        </w:del>
        <w:del w:id="91" w:author="Francis" w:date="2017-09-17T03:07:00Z">
          <w:r w:rsidR="001E1624" w:rsidRPr="001E1624" w:rsidDel="006A766E">
            <w:rPr>
              <w:rFonts w:ascii="Times New Roman" w:hAnsi="Times New Roman"/>
              <w:noProof/>
              <w:sz w:val="24"/>
              <w:szCs w:val="24"/>
              <w:rPrChange w:id="92" w:author="thomasmoore adingo" w:date="2017-03-21T06:10:00Z">
                <w:rPr/>
              </w:rPrChange>
            </w:rPr>
            <w:delText>, G., Ihrig, J. and Weston, J., 2009)</w:delText>
          </w:r>
        </w:del>
      </w:ins>
      <w:del w:id="93" w:author="Francis" w:date="2017-09-17T03:07:00Z">
        <w:r w:rsidR="00567C5F" w:rsidRPr="00567C5F" w:rsidDel="006A766E">
          <w:rPr>
            <w:rFonts w:ascii="Times New Roman" w:hAnsi="Times New Roman"/>
            <w:noProof/>
            <w:sz w:val="24"/>
            <w:szCs w:val="24"/>
          </w:rPr>
          <w:delText xml:space="preserve">(Allayannis, </w:delText>
        </w:r>
        <w:commentRangeStart w:id="94"/>
        <w:r w:rsidR="00567C5F" w:rsidRPr="00567C5F" w:rsidDel="006A766E">
          <w:rPr>
            <w:rFonts w:ascii="Times New Roman" w:hAnsi="Times New Roman"/>
            <w:noProof/>
            <w:sz w:val="24"/>
            <w:szCs w:val="24"/>
          </w:rPr>
          <w:delText xml:space="preserve">G., </w:delText>
        </w:r>
      </w:del>
      <w:commentRangeEnd w:id="94"/>
      <w:r w:rsidR="005831BD">
        <w:rPr>
          <w:rStyle w:val="CommentReference"/>
        </w:rPr>
        <w:commentReference w:id="94"/>
      </w:r>
      <w:del w:id="95" w:author="Francis" w:date="2017-09-17T03:07:00Z">
        <w:r w:rsidR="00567C5F" w:rsidRPr="00567C5F" w:rsidDel="006A766E">
          <w:rPr>
            <w:rFonts w:ascii="Times New Roman" w:hAnsi="Times New Roman"/>
            <w:noProof/>
            <w:sz w:val="24"/>
            <w:szCs w:val="24"/>
          </w:rPr>
          <w:delText xml:space="preserve">Ihrig, J. </w:delText>
        </w:r>
      </w:del>
      <w:commentRangeEnd w:id="80"/>
      <w:r w:rsidR="0001333A">
        <w:rPr>
          <w:rStyle w:val="CommentReference"/>
        </w:rPr>
        <w:commentReference w:id="80"/>
      </w:r>
      <w:del w:id="96" w:author="Francis" w:date="2017-09-17T03:07:00Z">
        <w:r w:rsidR="00567C5F" w:rsidRPr="00567C5F" w:rsidDel="006A766E">
          <w:rPr>
            <w:rFonts w:ascii="Times New Roman" w:hAnsi="Times New Roman"/>
            <w:noProof/>
            <w:sz w:val="24"/>
            <w:szCs w:val="24"/>
          </w:rPr>
          <w:delText>and Weston, J., 2009)</w:delText>
        </w:r>
      </w:del>
      <w:r w:rsidR="001A2A23" w:rsidRPr="003C4646">
        <w:rPr>
          <w:rFonts w:ascii="Times New Roman" w:hAnsi="Times New Roman"/>
          <w:sz w:val="24"/>
          <w:szCs w:val="24"/>
        </w:rPr>
        <w:t>.</w:t>
      </w:r>
      <w:r w:rsidR="00247528">
        <w:rPr>
          <w:rFonts w:ascii="Times New Roman" w:hAnsi="Times New Roman"/>
          <w:sz w:val="24"/>
          <w:szCs w:val="24"/>
        </w:rPr>
        <w:t xml:space="preserve"> </w:t>
      </w:r>
    </w:p>
    <w:p w14:paraId="6370057C" w14:textId="77777777" w:rsidR="001A2A23" w:rsidRDefault="001A2A23" w:rsidP="008137B1">
      <w:pPr>
        <w:autoSpaceDE w:val="0"/>
        <w:autoSpaceDN w:val="0"/>
        <w:adjustRightInd w:val="0"/>
        <w:spacing w:after="0" w:line="480" w:lineRule="auto"/>
        <w:ind w:firstLine="720"/>
        <w:rPr>
          <w:rFonts w:ascii="Times New Roman" w:hAnsi="Times New Roman"/>
          <w:sz w:val="24"/>
          <w:szCs w:val="24"/>
        </w:rPr>
      </w:pPr>
      <w:r w:rsidRPr="003C4646">
        <w:rPr>
          <w:rFonts w:ascii="Times New Roman" w:hAnsi="Times New Roman"/>
          <w:sz w:val="24"/>
          <w:szCs w:val="24"/>
        </w:rPr>
        <w:t>The following projec</w:t>
      </w:r>
      <w:r w:rsidR="001A7E9F">
        <w:rPr>
          <w:rFonts w:ascii="Times New Roman" w:hAnsi="Times New Roman"/>
          <w:sz w:val="24"/>
          <w:szCs w:val="24"/>
        </w:rPr>
        <w:t>t has been conducted to analyze and evaluate the asset</w:t>
      </w:r>
      <w:r w:rsidRPr="003C4646">
        <w:rPr>
          <w:rFonts w:ascii="Times New Roman" w:hAnsi="Times New Roman"/>
          <w:sz w:val="24"/>
          <w:szCs w:val="24"/>
        </w:rPr>
        <w:t xml:space="preserve"> </w:t>
      </w:r>
      <w:r w:rsidR="001A7E9F">
        <w:rPr>
          <w:rFonts w:ascii="Times New Roman" w:hAnsi="Times New Roman"/>
          <w:sz w:val="24"/>
          <w:szCs w:val="24"/>
        </w:rPr>
        <w:t>liability management process of international banking in relation</w:t>
      </w:r>
      <w:r w:rsidRPr="003C4646">
        <w:rPr>
          <w:rFonts w:ascii="Times New Roman" w:hAnsi="Times New Roman"/>
          <w:sz w:val="24"/>
          <w:szCs w:val="24"/>
        </w:rPr>
        <w:t xml:space="preserve"> to the</w:t>
      </w:r>
      <w:r w:rsidR="009D5716" w:rsidRPr="003C4646">
        <w:rPr>
          <w:rFonts w:ascii="Times New Roman" w:hAnsi="Times New Roman"/>
          <w:sz w:val="24"/>
          <w:szCs w:val="24"/>
        </w:rPr>
        <w:t xml:space="preserve"> two major banks</w:t>
      </w:r>
      <w:r w:rsidR="001A7E9F">
        <w:rPr>
          <w:rFonts w:ascii="Times New Roman" w:hAnsi="Times New Roman"/>
          <w:sz w:val="24"/>
          <w:szCs w:val="24"/>
        </w:rPr>
        <w:t xml:space="preserve"> (GCB and ADB)</w:t>
      </w:r>
      <w:r w:rsidR="009D5716" w:rsidRPr="003C4646">
        <w:rPr>
          <w:rFonts w:ascii="Times New Roman" w:hAnsi="Times New Roman"/>
          <w:sz w:val="24"/>
          <w:szCs w:val="24"/>
        </w:rPr>
        <w:t xml:space="preserve"> of Ghana in the Upper East Region (Bolgatanga)</w:t>
      </w:r>
      <w:r w:rsidR="00F442F4">
        <w:rPr>
          <w:rFonts w:ascii="Times New Roman" w:hAnsi="Times New Roman"/>
          <w:sz w:val="24"/>
          <w:szCs w:val="24"/>
        </w:rPr>
        <w:t>. The research study</w:t>
      </w:r>
      <w:r w:rsidRPr="003C4646">
        <w:rPr>
          <w:rFonts w:ascii="Times New Roman" w:hAnsi="Times New Roman"/>
          <w:sz w:val="24"/>
          <w:szCs w:val="24"/>
        </w:rPr>
        <w:t xml:space="preserve"> </w:t>
      </w:r>
      <w:r w:rsidR="00AE3CA9">
        <w:rPr>
          <w:rFonts w:ascii="Times New Roman" w:hAnsi="Times New Roman"/>
          <w:sz w:val="24"/>
          <w:szCs w:val="24"/>
        </w:rPr>
        <w:t>was</w:t>
      </w:r>
      <w:r w:rsidRPr="003C4646">
        <w:rPr>
          <w:rFonts w:ascii="Times New Roman" w:hAnsi="Times New Roman"/>
          <w:sz w:val="24"/>
          <w:szCs w:val="24"/>
        </w:rPr>
        <w:t xml:space="preserve"> </w:t>
      </w:r>
      <w:r w:rsidR="001A7E9F">
        <w:rPr>
          <w:rFonts w:ascii="Times New Roman" w:hAnsi="Times New Roman"/>
          <w:sz w:val="24"/>
          <w:szCs w:val="24"/>
        </w:rPr>
        <w:t xml:space="preserve">to </w:t>
      </w:r>
      <w:r w:rsidRPr="003C4646">
        <w:rPr>
          <w:rFonts w:ascii="Times New Roman" w:hAnsi="Times New Roman"/>
          <w:sz w:val="24"/>
          <w:szCs w:val="24"/>
        </w:rPr>
        <w:t>provide guidance in evaluating and understanding the nature of assets and liabilities and its effects on the management of risk</w:t>
      </w:r>
      <w:r w:rsidR="001A7E9F">
        <w:rPr>
          <w:rFonts w:ascii="Times New Roman" w:hAnsi="Times New Roman"/>
          <w:sz w:val="24"/>
          <w:szCs w:val="24"/>
        </w:rPr>
        <w:t>s. The role and impact of asset liability</w:t>
      </w:r>
      <w:r w:rsidRPr="003C4646">
        <w:rPr>
          <w:rFonts w:ascii="Times New Roman" w:hAnsi="Times New Roman"/>
          <w:sz w:val="24"/>
          <w:szCs w:val="24"/>
        </w:rPr>
        <w:t xml:space="preserve"> management </w:t>
      </w:r>
      <w:r w:rsidR="00AE3CA9">
        <w:rPr>
          <w:rFonts w:ascii="Times New Roman" w:hAnsi="Times New Roman"/>
          <w:sz w:val="24"/>
          <w:szCs w:val="24"/>
        </w:rPr>
        <w:t>was</w:t>
      </w:r>
      <w:r w:rsidR="001A7E9F">
        <w:rPr>
          <w:rFonts w:ascii="Times New Roman" w:hAnsi="Times New Roman"/>
          <w:sz w:val="24"/>
          <w:szCs w:val="24"/>
        </w:rPr>
        <w:t xml:space="preserve"> assessed </w:t>
      </w:r>
      <w:r w:rsidRPr="003C4646">
        <w:rPr>
          <w:rFonts w:ascii="Times New Roman" w:hAnsi="Times New Roman"/>
          <w:sz w:val="24"/>
          <w:szCs w:val="24"/>
        </w:rPr>
        <w:t>s</w:t>
      </w:r>
      <w:r w:rsidR="001A7E9F">
        <w:rPr>
          <w:rFonts w:ascii="Times New Roman" w:hAnsi="Times New Roman"/>
          <w:sz w:val="24"/>
          <w:szCs w:val="24"/>
        </w:rPr>
        <w:t>o that the performance and the cash flows of the banks could</w:t>
      </w:r>
      <w:r w:rsidRPr="003C4646">
        <w:rPr>
          <w:rFonts w:ascii="Times New Roman" w:hAnsi="Times New Roman"/>
          <w:sz w:val="24"/>
          <w:szCs w:val="24"/>
        </w:rPr>
        <w:t xml:space="preserve"> be analyzed and t</w:t>
      </w:r>
      <w:r w:rsidR="001A7E9F">
        <w:rPr>
          <w:rFonts w:ascii="Times New Roman" w:hAnsi="Times New Roman"/>
          <w:sz w:val="24"/>
          <w:szCs w:val="24"/>
        </w:rPr>
        <w:t>he mitigation of various risks</w:t>
      </w:r>
      <w:r w:rsidR="00707AE6">
        <w:rPr>
          <w:rFonts w:ascii="Times New Roman" w:hAnsi="Times New Roman"/>
          <w:sz w:val="24"/>
          <w:szCs w:val="24"/>
        </w:rPr>
        <w:t xml:space="preserve"> be </w:t>
      </w:r>
      <w:r w:rsidR="00707AE6" w:rsidRPr="003C4646">
        <w:rPr>
          <w:rFonts w:ascii="Times New Roman" w:hAnsi="Times New Roman"/>
          <w:sz w:val="24"/>
          <w:szCs w:val="24"/>
        </w:rPr>
        <w:t>determined</w:t>
      </w:r>
      <w:r w:rsidRPr="003C4646">
        <w:rPr>
          <w:rFonts w:ascii="Times New Roman" w:hAnsi="Times New Roman"/>
          <w:sz w:val="24"/>
          <w:szCs w:val="24"/>
        </w:rPr>
        <w:t>.</w:t>
      </w:r>
    </w:p>
    <w:p w14:paraId="5B8F4EF2" w14:textId="77777777" w:rsidR="002040BC" w:rsidRPr="00CE3E30" w:rsidRDefault="00B35BCD" w:rsidP="008137B1">
      <w:pPr>
        <w:pStyle w:val="Heading2"/>
        <w:spacing w:line="480" w:lineRule="auto"/>
        <w:rPr>
          <w:rFonts w:ascii="Times New Roman" w:hAnsi="Times New Roman"/>
          <w:b/>
          <w:color w:val="000000"/>
          <w:sz w:val="24"/>
          <w:szCs w:val="24"/>
        </w:rPr>
      </w:pPr>
      <w:bookmarkStart w:id="97" w:name="_Toc493384750"/>
      <w:r w:rsidRPr="00CE3E30">
        <w:rPr>
          <w:rFonts w:ascii="Times New Roman" w:hAnsi="Times New Roman"/>
          <w:b/>
          <w:color w:val="000000"/>
          <w:sz w:val="24"/>
          <w:szCs w:val="24"/>
        </w:rPr>
        <w:t xml:space="preserve">1.2: </w:t>
      </w:r>
      <w:commentRangeStart w:id="98"/>
      <w:r w:rsidR="00EB4B4B" w:rsidRPr="00CE3E30">
        <w:rPr>
          <w:rFonts w:ascii="Times New Roman" w:hAnsi="Times New Roman"/>
          <w:b/>
          <w:color w:val="000000"/>
          <w:sz w:val="24"/>
          <w:szCs w:val="24"/>
        </w:rPr>
        <w:t>Problem statement</w:t>
      </w:r>
      <w:bookmarkEnd w:id="97"/>
      <w:r w:rsidR="002040BC" w:rsidRPr="00CE3E30">
        <w:rPr>
          <w:rFonts w:ascii="Times New Roman" w:hAnsi="Times New Roman"/>
          <w:b/>
          <w:color w:val="000000"/>
          <w:sz w:val="24"/>
          <w:szCs w:val="24"/>
        </w:rPr>
        <w:t xml:space="preserve"> </w:t>
      </w:r>
    </w:p>
    <w:p w14:paraId="23D47F25" w14:textId="4892C308" w:rsidR="002040BC" w:rsidRPr="00D024E5" w:rsidRDefault="00D94324" w:rsidP="008137B1">
      <w:pPr>
        <w:autoSpaceDE w:val="0"/>
        <w:autoSpaceDN w:val="0"/>
        <w:adjustRightInd w:val="0"/>
        <w:spacing w:after="0" w:line="480" w:lineRule="auto"/>
        <w:ind w:firstLine="720"/>
        <w:rPr>
          <w:rFonts w:ascii="Times New Roman" w:hAnsi="Times New Roman"/>
          <w:sz w:val="24"/>
          <w:szCs w:val="24"/>
        </w:rPr>
      </w:pPr>
      <w:ins w:id="99" w:author="thomasmoore adingo" w:date="2017-03-16T09:42:00Z">
        <w:r w:rsidRPr="00166DCA">
          <w:rPr>
            <w:rFonts w:ascii="Times New Roman" w:hAnsi="Times New Roman"/>
            <w:sz w:val="24"/>
            <w:szCs w:val="24"/>
            <w:lang w:val="en"/>
          </w:rPr>
          <w:t>The ALM focuses on the risk that is undertaken by the banks due to imbalance between assets and liabilities and due liquidity problem and variations in the interest rates of the banks</w:t>
        </w:r>
        <w:r>
          <w:rPr>
            <w:rFonts w:ascii="Times New Roman" w:hAnsi="Times New Roman"/>
            <w:sz w:val="24"/>
            <w:szCs w:val="24"/>
          </w:rPr>
          <w:t xml:space="preserve">. </w:t>
        </w:r>
      </w:ins>
      <w:ins w:id="100" w:author="thomasmoore adingo" w:date="2017-03-16T09:43:00Z">
        <w:r w:rsidRPr="00166DCA">
          <w:rPr>
            <w:rFonts w:ascii="Times New Roman" w:hAnsi="Times New Roman"/>
            <w:sz w:val="24"/>
            <w:szCs w:val="24"/>
            <w:lang w:val="en"/>
          </w:rPr>
          <w:t xml:space="preserve">The liquidity problem arises when the banks cannot meet their obligations by transforming their assets into cash. The interest rate obligation may arise when the banks borrow in short term that may be fixed or floating in nature and lending long term which may affect their interest rate policy. Therefore, the interest rate has to be carefully handled </w:t>
        </w:r>
        <w:r w:rsidRPr="00166DCA">
          <w:rPr>
            <w:rFonts w:ascii="Times New Roman" w:hAnsi="Times New Roman"/>
            <w:sz w:val="24"/>
            <w:szCs w:val="24"/>
            <w:lang w:val="en"/>
          </w:rPr>
          <w:lastRenderedPageBreak/>
          <w:t>otherwise it can affect the net interest income of the banks.</w:t>
        </w:r>
        <w:r w:rsidRPr="0040090C">
          <w:rPr>
            <w:rFonts w:ascii="Times New Roman" w:hAnsi="Times New Roman"/>
            <w:color w:val="333333"/>
            <w:sz w:val="24"/>
            <w:szCs w:val="24"/>
            <w:lang w:val="en"/>
          </w:rPr>
          <w:t xml:space="preserve"> Liquidity risk depends on asset liability management variables such as ALM policy, contingency fundin</w:t>
        </w:r>
        <w:r>
          <w:rPr>
            <w:rFonts w:ascii="Times New Roman" w:hAnsi="Times New Roman"/>
            <w:color w:val="333333"/>
            <w:sz w:val="24"/>
            <w:szCs w:val="24"/>
            <w:lang w:val="en"/>
          </w:rPr>
          <w:t xml:space="preserve">g plans, maturity gap analysis </w:t>
        </w:r>
        <w:r w:rsidRPr="0040090C">
          <w:rPr>
            <w:rFonts w:ascii="Times New Roman" w:hAnsi="Times New Roman"/>
            <w:color w:val="333333"/>
            <w:sz w:val="24"/>
            <w:szCs w:val="24"/>
            <w:lang w:val="en"/>
          </w:rPr>
          <w:t>and asset liability committee activities</w:t>
        </w:r>
      </w:ins>
      <w:ins w:id="101" w:author="thomasmoore adingo" w:date="2017-03-21T06:27:00Z">
        <w:r w:rsidR="00CB7969">
          <w:rPr>
            <w:rFonts w:ascii="Times New Roman" w:hAnsi="Times New Roman"/>
            <w:color w:val="333333"/>
            <w:sz w:val="24"/>
            <w:szCs w:val="24"/>
            <w:lang w:val="en"/>
          </w:rPr>
          <w:t>.</w:t>
        </w:r>
      </w:ins>
      <w:del w:id="102" w:author="thomasmoore adingo" w:date="2017-03-16T09:42:00Z">
        <w:r w:rsidR="00D024E5" w:rsidRPr="00D024E5" w:rsidDel="00D94324">
          <w:rPr>
            <w:rFonts w:ascii="Times New Roman" w:hAnsi="Times New Roman"/>
            <w:sz w:val="24"/>
            <w:szCs w:val="24"/>
          </w:rPr>
          <w:delText xml:space="preserve">The research aim </w:delText>
        </w:r>
        <w:commentRangeEnd w:id="98"/>
        <w:r w:rsidR="005831BD" w:rsidDel="00D94324">
          <w:rPr>
            <w:rStyle w:val="CommentReference"/>
          </w:rPr>
          <w:commentReference w:id="98"/>
        </w:r>
      </w:del>
      <w:del w:id="103" w:author="thomasmoore adingo" w:date="2017-03-21T06:27:00Z">
        <w:r w:rsidR="00D024E5" w:rsidRPr="00D024E5" w:rsidDel="00CB7969">
          <w:rPr>
            <w:rFonts w:ascii="Times New Roman" w:hAnsi="Times New Roman"/>
            <w:sz w:val="24"/>
            <w:szCs w:val="24"/>
          </w:rPr>
          <w:delText>of the study is to analyse the asset</w:delText>
        </w:r>
        <w:r w:rsidR="0013176B" w:rsidDel="00CB7969">
          <w:rPr>
            <w:rFonts w:ascii="Times New Roman" w:hAnsi="Times New Roman"/>
            <w:sz w:val="24"/>
            <w:szCs w:val="24"/>
          </w:rPr>
          <w:delText>s</w:delText>
        </w:r>
        <w:r w:rsidR="00D024E5" w:rsidRPr="00D024E5" w:rsidDel="00CB7969">
          <w:rPr>
            <w:rFonts w:ascii="Times New Roman" w:hAnsi="Times New Roman"/>
            <w:sz w:val="24"/>
            <w:szCs w:val="24"/>
          </w:rPr>
          <w:delText xml:space="preserve"> and liabilities of </w:delText>
        </w:r>
        <w:r w:rsidR="00D024E5" w:rsidDel="00CB7969">
          <w:rPr>
            <w:rFonts w:ascii="Times New Roman" w:hAnsi="Times New Roman"/>
            <w:sz w:val="24"/>
            <w:szCs w:val="24"/>
          </w:rPr>
          <w:delText>two</w:delText>
        </w:r>
        <w:r w:rsidR="00D024E5" w:rsidRPr="00D024E5" w:rsidDel="00CB7969">
          <w:rPr>
            <w:rFonts w:ascii="Times New Roman" w:hAnsi="Times New Roman"/>
            <w:sz w:val="24"/>
            <w:szCs w:val="24"/>
          </w:rPr>
          <w:delText xml:space="preserve"> major banks of </w:delText>
        </w:r>
        <w:r w:rsidR="00D024E5" w:rsidDel="00CB7969">
          <w:rPr>
            <w:rFonts w:ascii="Times New Roman" w:hAnsi="Times New Roman"/>
            <w:sz w:val="24"/>
            <w:szCs w:val="24"/>
          </w:rPr>
          <w:delText>Ghana</w:delText>
        </w:r>
        <w:r w:rsidR="00D024E5" w:rsidRPr="00D024E5" w:rsidDel="00CB7969">
          <w:rPr>
            <w:rFonts w:ascii="Times New Roman" w:hAnsi="Times New Roman"/>
            <w:sz w:val="24"/>
            <w:szCs w:val="24"/>
          </w:rPr>
          <w:delText xml:space="preserve">, </w:delText>
        </w:r>
        <w:r w:rsidR="00CD75AB" w:rsidDel="00CB7969">
          <w:rPr>
            <w:rFonts w:ascii="Times New Roman" w:hAnsi="Times New Roman"/>
            <w:sz w:val="24"/>
            <w:szCs w:val="24"/>
          </w:rPr>
          <w:delText>Ghana Commercial Bank (</w:delText>
        </w:r>
        <w:r w:rsidR="00D024E5" w:rsidDel="00CB7969">
          <w:rPr>
            <w:rFonts w:ascii="Times New Roman" w:hAnsi="Times New Roman"/>
            <w:sz w:val="24"/>
            <w:szCs w:val="24"/>
          </w:rPr>
          <w:delText>GCB</w:delText>
        </w:r>
        <w:r w:rsidR="00CD75AB" w:rsidDel="00CB7969">
          <w:rPr>
            <w:rFonts w:ascii="Times New Roman" w:hAnsi="Times New Roman"/>
            <w:sz w:val="24"/>
            <w:szCs w:val="24"/>
          </w:rPr>
          <w:delText>)</w:delText>
        </w:r>
        <w:r w:rsidR="00D024E5" w:rsidDel="00CB7969">
          <w:rPr>
            <w:rFonts w:ascii="Times New Roman" w:hAnsi="Times New Roman"/>
            <w:sz w:val="24"/>
            <w:szCs w:val="24"/>
          </w:rPr>
          <w:delText xml:space="preserve"> and </w:delText>
        </w:r>
        <w:r w:rsidR="00CD75AB" w:rsidDel="00CB7969">
          <w:rPr>
            <w:rFonts w:ascii="Times New Roman" w:hAnsi="Times New Roman"/>
            <w:sz w:val="24"/>
            <w:szCs w:val="24"/>
          </w:rPr>
          <w:delText>Agricultural Development Bank (</w:delText>
        </w:r>
        <w:r w:rsidR="00D024E5" w:rsidDel="00CB7969">
          <w:rPr>
            <w:rFonts w:ascii="Times New Roman" w:hAnsi="Times New Roman"/>
            <w:sz w:val="24"/>
            <w:szCs w:val="24"/>
          </w:rPr>
          <w:delText>ADB</w:delText>
        </w:r>
        <w:r w:rsidR="00CD75AB" w:rsidDel="00CB7969">
          <w:rPr>
            <w:rFonts w:ascii="Times New Roman" w:hAnsi="Times New Roman"/>
            <w:sz w:val="24"/>
            <w:szCs w:val="24"/>
          </w:rPr>
          <w:delText>)</w:delText>
        </w:r>
        <w:r w:rsidR="002040BC" w:rsidRPr="00D024E5" w:rsidDel="00CB7969">
          <w:rPr>
            <w:rFonts w:ascii="Times New Roman" w:hAnsi="Times New Roman"/>
            <w:sz w:val="24"/>
            <w:szCs w:val="24"/>
          </w:rPr>
          <w:delText>. The researcher</w:delText>
        </w:r>
      </w:del>
      <w:r w:rsidR="002040BC" w:rsidRPr="00D024E5">
        <w:rPr>
          <w:rFonts w:ascii="Times New Roman" w:hAnsi="Times New Roman"/>
          <w:sz w:val="24"/>
          <w:szCs w:val="24"/>
        </w:rPr>
        <w:t xml:space="preserve"> </w:t>
      </w:r>
      <w:ins w:id="104" w:author="thomasmoore adingo" w:date="2017-03-16T09:46:00Z">
        <w:r w:rsidRPr="0015136B">
          <w:rPr>
            <w:rFonts w:ascii="Times New Roman" w:hAnsi="Times New Roman"/>
            <w:sz w:val="24"/>
            <w:szCs w:val="24"/>
            <w:lang w:val="en"/>
          </w:rPr>
          <w:t xml:space="preserve">The liquidity and interest risks have to be managed by the banks through </w:t>
        </w:r>
        <w:r>
          <w:rPr>
            <w:rFonts w:ascii="Times New Roman" w:hAnsi="Times New Roman"/>
            <w:sz w:val="24"/>
            <w:szCs w:val="24"/>
            <w:lang w:val="en"/>
          </w:rPr>
          <w:t>ALM</w:t>
        </w:r>
        <w:r w:rsidRPr="0015136B">
          <w:rPr>
            <w:rFonts w:ascii="Times New Roman" w:hAnsi="Times New Roman"/>
            <w:sz w:val="24"/>
            <w:szCs w:val="24"/>
            <w:lang w:val="en"/>
          </w:rPr>
          <w:t xml:space="preserve"> in order to reduce the interest rate risk by acquiring short term loans and investments as it can eliminate the rate of interest risk. </w:t>
        </w:r>
        <w:r w:rsidRPr="0040090C">
          <w:rPr>
            <w:rFonts w:ascii="Times New Roman" w:hAnsi="Times New Roman"/>
            <w:sz w:val="24"/>
            <w:szCs w:val="24"/>
            <w:lang w:val="en"/>
          </w:rPr>
          <w:t>Liquidity is affected by ALM decisions</w:t>
        </w:r>
        <w:r>
          <w:rPr>
            <w:rFonts w:ascii="Times New Roman" w:hAnsi="Times New Roman"/>
            <w:sz w:val="24"/>
            <w:szCs w:val="24"/>
            <w:lang w:val="en"/>
          </w:rPr>
          <w:t>-making example</w:t>
        </w:r>
        <w:r w:rsidRPr="0040090C">
          <w:rPr>
            <w:rFonts w:ascii="Times New Roman" w:hAnsi="Times New Roman"/>
            <w:sz w:val="24"/>
            <w:szCs w:val="24"/>
            <w:lang w:val="en"/>
          </w:rPr>
          <w:t xml:space="preserve">: Any alterations in the maturity structure of the assets and liabilities can change the cash requirements and flows; </w:t>
        </w:r>
        <w:r>
          <w:rPr>
            <w:rFonts w:ascii="Times New Roman" w:hAnsi="Times New Roman"/>
            <w:sz w:val="24"/>
            <w:szCs w:val="24"/>
            <w:lang w:val="en"/>
          </w:rPr>
          <w:t xml:space="preserve">Savings </w:t>
        </w:r>
        <w:r w:rsidRPr="0040090C">
          <w:rPr>
            <w:rFonts w:ascii="Times New Roman" w:hAnsi="Times New Roman"/>
            <w:sz w:val="24"/>
            <w:szCs w:val="24"/>
            <w:lang w:val="en"/>
          </w:rPr>
          <w:t>or change the ALM mix could have effect on liquidity if not monitored closely while changes in interest rates could impact liquidity</w:t>
        </w:r>
        <w:r>
          <w:rPr>
            <w:rFonts w:ascii="Times New Roman" w:hAnsi="Times New Roman"/>
            <w:sz w:val="24"/>
            <w:szCs w:val="24"/>
            <w:lang w:val="en"/>
          </w:rPr>
          <w:t xml:space="preserve">. </w:t>
        </w:r>
        <w:r w:rsidRPr="0048320C">
          <w:rPr>
            <w:rFonts w:ascii="Times New Roman" w:hAnsi="Times New Roman"/>
            <w:sz w:val="24"/>
            <w:szCs w:val="24"/>
          </w:rPr>
          <w:t xml:space="preserve">The problem </w:t>
        </w:r>
        <w:r>
          <w:rPr>
            <w:rFonts w:ascii="Times New Roman" w:hAnsi="Times New Roman"/>
            <w:sz w:val="24"/>
            <w:szCs w:val="24"/>
          </w:rPr>
          <w:t xml:space="preserve">is that when </w:t>
        </w:r>
        <w:r w:rsidRPr="0048320C">
          <w:rPr>
            <w:rFonts w:ascii="Times New Roman" w:hAnsi="Times New Roman"/>
            <w:sz w:val="24"/>
            <w:szCs w:val="24"/>
          </w:rPr>
          <w:t xml:space="preserve">banks </w:t>
        </w:r>
        <w:r>
          <w:rPr>
            <w:rFonts w:ascii="Times New Roman" w:hAnsi="Times New Roman"/>
            <w:sz w:val="24"/>
            <w:szCs w:val="24"/>
          </w:rPr>
          <w:t xml:space="preserve">get its </w:t>
        </w:r>
        <w:r w:rsidRPr="0048320C">
          <w:rPr>
            <w:rFonts w:ascii="Times New Roman" w:hAnsi="Times New Roman"/>
            <w:sz w:val="24"/>
            <w:szCs w:val="24"/>
          </w:rPr>
          <w:t>liquidity wrong, there can be radical consequences for the economy</w:t>
        </w:r>
        <w:r w:rsidRPr="002040BC">
          <w:rPr>
            <w:rFonts w:ascii="Times New Roman" w:hAnsi="Times New Roman"/>
            <w:sz w:val="24"/>
            <w:szCs w:val="24"/>
          </w:rPr>
          <w:t xml:space="preserve"> </w:t>
        </w:r>
        <w:r>
          <w:rPr>
            <w:rFonts w:ascii="Times New Roman" w:hAnsi="Times New Roman"/>
            <w:sz w:val="24"/>
            <w:szCs w:val="24"/>
          </w:rPr>
          <w:t>of Ghana. Banks</w:t>
        </w:r>
        <w:r w:rsidRPr="003A4609">
          <w:rPr>
            <w:rFonts w:ascii="Times New Roman" w:hAnsi="Times New Roman"/>
            <w:sz w:val="24"/>
            <w:szCs w:val="24"/>
          </w:rPr>
          <w:t xml:space="preserve"> ha</w:t>
        </w:r>
        <w:r>
          <w:rPr>
            <w:rFonts w:ascii="Times New Roman" w:hAnsi="Times New Roman"/>
            <w:sz w:val="24"/>
            <w:szCs w:val="24"/>
          </w:rPr>
          <w:t>ve</w:t>
        </w:r>
        <w:r w:rsidRPr="003A4609">
          <w:rPr>
            <w:rFonts w:ascii="Times New Roman" w:hAnsi="Times New Roman"/>
            <w:sz w:val="24"/>
            <w:szCs w:val="24"/>
          </w:rPr>
          <w:t xml:space="preserve"> to make sure</w:t>
        </w:r>
        <w:r>
          <w:rPr>
            <w:rFonts w:ascii="Times New Roman" w:hAnsi="Times New Roman"/>
            <w:sz w:val="24"/>
            <w:szCs w:val="24"/>
          </w:rPr>
          <w:t xml:space="preserve"> </w:t>
        </w:r>
        <w:r w:rsidRPr="003A4609">
          <w:rPr>
            <w:rFonts w:ascii="Times New Roman" w:hAnsi="Times New Roman"/>
            <w:sz w:val="24"/>
            <w:szCs w:val="24"/>
          </w:rPr>
          <w:t xml:space="preserve">successfully balance </w:t>
        </w:r>
        <w:r>
          <w:rPr>
            <w:rFonts w:ascii="Times New Roman" w:hAnsi="Times New Roman"/>
            <w:sz w:val="24"/>
            <w:szCs w:val="24"/>
          </w:rPr>
          <w:t xml:space="preserve">of </w:t>
        </w:r>
        <w:r w:rsidRPr="003A4609">
          <w:rPr>
            <w:rFonts w:ascii="Times New Roman" w:hAnsi="Times New Roman"/>
            <w:sz w:val="24"/>
            <w:szCs w:val="24"/>
          </w:rPr>
          <w:t>their liquidity risk in order to be stable and still supply the economy with adequate liquidity while keeping low unemployment and inflation</w:t>
        </w:r>
        <w:r>
          <w:rPr>
            <w:rFonts w:ascii="Times New Roman" w:hAnsi="Times New Roman"/>
            <w:sz w:val="24"/>
            <w:szCs w:val="24"/>
          </w:rPr>
          <w:t xml:space="preserve">. </w:t>
        </w:r>
        <w:r>
          <w:rPr>
            <w:rFonts w:ascii="Times New Roman" w:hAnsi="Times New Roman"/>
            <w:sz w:val="24"/>
            <w:szCs w:val="24"/>
            <w:lang w:val="en"/>
          </w:rPr>
          <w:t>T</w:t>
        </w:r>
        <w:r w:rsidRPr="0015136B">
          <w:rPr>
            <w:rFonts w:ascii="Times New Roman" w:hAnsi="Times New Roman"/>
            <w:sz w:val="24"/>
            <w:szCs w:val="24"/>
            <w:lang w:val="en"/>
          </w:rPr>
          <w:t>he assets and liabilities can be helpful in attaining the better balance in terms of profitability and long term viability.</w:t>
        </w:r>
        <w:r w:rsidRPr="0015136B">
          <w:rPr>
            <w:rFonts w:ascii="Times New Roman" w:hAnsi="Times New Roman"/>
            <w:color w:val="333333"/>
            <w:sz w:val="24"/>
            <w:szCs w:val="24"/>
            <w:lang w:val="en"/>
          </w:rPr>
          <w:t xml:space="preserve"> </w:t>
        </w:r>
        <w:r w:rsidRPr="00D024E5">
          <w:rPr>
            <w:rFonts w:ascii="Times New Roman" w:hAnsi="Times New Roman"/>
            <w:sz w:val="24"/>
            <w:szCs w:val="24"/>
          </w:rPr>
          <w:t xml:space="preserve"> </w:t>
        </w:r>
      </w:ins>
      <w:commentRangeStart w:id="105"/>
      <w:del w:id="106" w:author="thomasmoore adingo" w:date="2017-03-16T09:46:00Z">
        <w:r w:rsidR="002040BC" w:rsidRPr="00D024E5" w:rsidDel="00D94324">
          <w:rPr>
            <w:rFonts w:ascii="Times New Roman" w:hAnsi="Times New Roman"/>
            <w:sz w:val="24"/>
            <w:szCs w:val="24"/>
          </w:rPr>
          <w:delText xml:space="preserve">faced problems </w:delText>
        </w:r>
        <w:r w:rsidR="00B73BC3" w:rsidDel="00D94324">
          <w:rPr>
            <w:rFonts w:ascii="Times New Roman" w:hAnsi="Times New Roman"/>
            <w:sz w:val="24"/>
            <w:szCs w:val="24"/>
          </w:rPr>
          <w:delText>in</w:delText>
        </w:r>
        <w:r w:rsidR="002040BC" w:rsidRPr="00D024E5" w:rsidDel="00D94324">
          <w:rPr>
            <w:rFonts w:ascii="Times New Roman" w:hAnsi="Times New Roman"/>
            <w:sz w:val="24"/>
            <w:szCs w:val="24"/>
          </w:rPr>
          <w:delText xml:space="preserve"> co</w:delText>
        </w:r>
        <w:r w:rsidR="00AA7489" w:rsidDel="00D94324">
          <w:rPr>
            <w:rFonts w:ascii="Times New Roman" w:hAnsi="Times New Roman"/>
            <w:sz w:val="24"/>
            <w:szCs w:val="24"/>
          </w:rPr>
          <w:delText>l</w:delText>
        </w:r>
        <w:r w:rsidR="002040BC" w:rsidRPr="00D024E5" w:rsidDel="00D94324">
          <w:rPr>
            <w:rFonts w:ascii="Times New Roman" w:hAnsi="Times New Roman"/>
            <w:sz w:val="24"/>
            <w:szCs w:val="24"/>
          </w:rPr>
          <w:delText>lect</w:delText>
        </w:r>
        <w:r w:rsidR="00B73BC3" w:rsidDel="00D94324">
          <w:rPr>
            <w:rFonts w:ascii="Times New Roman" w:hAnsi="Times New Roman"/>
            <w:sz w:val="24"/>
            <w:szCs w:val="24"/>
          </w:rPr>
          <w:delText>ing</w:delText>
        </w:r>
        <w:r w:rsidR="002040BC" w:rsidRPr="00D024E5" w:rsidDel="00D94324">
          <w:rPr>
            <w:rFonts w:ascii="Times New Roman" w:hAnsi="Times New Roman"/>
            <w:sz w:val="24"/>
            <w:szCs w:val="24"/>
          </w:rPr>
          <w:delText xml:space="preserve"> data </w:delText>
        </w:r>
        <w:commentRangeEnd w:id="105"/>
        <w:r w:rsidR="005831BD" w:rsidDel="00D94324">
          <w:rPr>
            <w:rStyle w:val="CommentReference"/>
          </w:rPr>
          <w:commentReference w:id="105"/>
        </w:r>
      </w:del>
      <w:del w:id="107" w:author="thomasmoore adingo" w:date="2017-03-21T06:33:00Z">
        <w:r w:rsidR="002040BC" w:rsidRPr="00D024E5" w:rsidDel="00CB7969">
          <w:rPr>
            <w:rFonts w:ascii="Times New Roman" w:hAnsi="Times New Roman"/>
            <w:sz w:val="24"/>
            <w:szCs w:val="24"/>
          </w:rPr>
          <w:delText xml:space="preserve">from the Banking Institutions. </w:delText>
        </w:r>
      </w:del>
      <w:r w:rsidR="002040BC" w:rsidRPr="00D024E5">
        <w:rPr>
          <w:rFonts w:ascii="Times New Roman" w:hAnsi="Times New Roman"/>
          <w:sz w:val="24"/>
          <w:szCs w:val="24"/>
        </w:rPr>
        <w:t xml:space="preserve">As Ghana government follows </w:t>
      </w:r>
      <w:r w:rsidR="0013176B">
        <w:rPr>
          <w:rFonts w:ascii="Times New Roman" w:hAnsi="Times New Roman"/>
          <w:sz w:val="24"/>
          <w:szCs w:val="24"/>
        </w:rPr>
        <w:t>a bureaucratic managerial style, b</w:t>
      </w:r>
      <w:r w:rsidR="002040BC" w:rsidRPr="00D024E5">
        <w:rPr>
          <w:rFonts w:ascii="Times New Roman" w:hAnsi="Times New Roman"/>
          <w:sz w:val="24"/>
          <w:szCs w:val="24"/>
        </w:rPr>
        <w:t>anks employees were hesita</w:t>
      </w:r>
      <w:r w:rsidR="00B73BC3">
        <w:rPr>
          <w:rFonts w:ascii="Times New Roman" w:hAnsi="Times New Roman"/>
          <w:sz w:val="24"/>
          <w:szCs w:val="24"/>
        </w:rPr>
        <w:t>n</w:t>
      </w:r>
      <w:r w:rsidR="002040BC" w:rsidRPr="00D024E5">
        <w:rPr>
          <w:rFonts w:ascii="Times New Roman" w:hAnsi="Times New Roman"/>
          <w:sz w:val="24"/>
          <w:szCs w:val="24"/>
        </w:rPr>
        <w:t xml:space="preserve">t to provide data for the research. </w:t>
      </w:r>
      <w:r w:rsidR="002B68DF">
        <w:rPr>
          <w:rFonts w:ascii="Times New Roman" w:hAnsi="Times New Roman"/>
          <w:sz w:val="24"/>
          <w:szCs w:val="24"/>
        </w:rPr>
        <w:t>T</w:t>
      </w:r>
      <w:r w:rsidR="0013176B">
        <w:rPr>
          <w:rFonts w:ascii="Times New Roman" w:hAnsi="Times New Roman"/>
          <w:sz w:val="24"/>
          <w:szCs w:val="24"/>
        </w:rPr>
        <w:t>he researcher also had some difficulties in choosing</w:t>
      </w:r>
      <w:r w:rsidR="002040BC" w:rsidRPr="00D024E5">
        <w:rPr>
          <w:rFonts w:ascii="Times New Roman" w:hAnsi="Times New Roman"/>
          <w:sz w:val="24"/>
          <w:szCs w:val="24"/>
        </w:rPr>
        <w:t xml:space="preserve"> the research methods. There are many research methods and approaches </w:t>
      </w:r>
      <w:r w:rsidR="00CD75AB">
        <w:rPr>
          <w:rFonts w:ascii="Times New Roman" w:hAnsi="Times New Roman"/>
          <w:sz w:val="24"/>
          <w:szCs w:val="24"/>
        </w:rPr>
        <w:t>to</w:t>
      </w:r>
      <w:r w:rsidR="00707AE6">
        <w:rPr>
          <w:rFonts w:ascii="Times New Roman" w:hAnsi="Times New Roman"/>
          <w:sz w:val="24"/>
          <w:szCs w:val="24"/>
        </w:rPr>
        <w:t xml:space="preserve"> c</w:t>
      </w:r>
      <w:r w:rsidR="002040BC" w:rsidRPr="00D024E5">
        <w:rPr>
          <w:rFonts w:ascii="Times New Roman" w:hAnsi="Times New Roman"/>
          <w:sz w:val="24"/>
          <w:szCs w:val="24"/>
        </w:rPr>
        <w:t>on</w:t>
      </w:r>
      <w:r w:rsidR="00707AE6">
        <w:rPr>
          <w:rFonts w:ascii="Times New Roman" w:hAnsi="Times New Roman"/>
          <w:sz w:val="24"/>
          <w:szCs w:val="24"/>
        </w:rPr>
        <w:t>ducting a</w:t>
      </w:r>
      <w:r w:rsidR="002040BC" w:rsidRPr="00D024E5">
        <w:rPr>
          <w:rFonts w:ascii="Times New Roman" w:hAnsi="Times New Roman"/>
          <w:sz w:val="24"/>
          <w:szCs w:val="24"/>
        </w:rPr>
        <w:t xml:space="preserve"> </w:t>
      </w:r>
      <w:commentRangeStart w:id="108"/>
      <w:r w:rsidR="002040BC" w:rsidRPr="00D024E5">
        <w:rPr>
          <w:rFonts w:ascii="Times New Roman" w:hAnsi="Times New Roman"/>
          <w:sz w:val="24"/>
          <w:szCs w:val="24"/>
        </w:rPr>
        <w:t xml:space="preserve">research </w:t>
      </w:r>
      <w:customXmlInsRangeStart w:id="109" w:author="Francis" w:date="2017-09-17T02:48:00Z"/>
      <w:sdt>
        <w:sdtPr>
          <w:rPr>
            <w:rFonts w:ascii="Times New Roman" w:hAnsi="Times New Roman"/>
            <w:sz w:val="24"/>
            <w:szCs w:val="24"/>
          </w:rPr>
          <w:id w:val="-2004268260"/>
          <w:citation/>
        </w:sdtPr>
        <w:sdtEndPr/>
        <w:sdtContent>
          <w:customXmlInsRangeEnd w:id="109"/>
          <w:ins w:id="110" w:author="Francis" w:date="2017-09-17T02:48:00Z">
            <w:r w:rsidR="006A766E">
              <w:rPr>
                <w:rFonts w:ascii="Times New Roman" w:hAnsi="Times New Roman"/>
                <w:sz w:val="24"/>
                <w:szCs w:val="24"/>
              </w:rPr>
              <w:fldChar w:fldCharType="begin"/>
            </w:r>
          </w:ins>
          <w:ins w:id="111" w:author="Francis" w:date="2017-09-17T02:57:00Z">
            <w:r w:rsidR="006A766E">
              <w:rPr>
                <w:rFonts w:ascii="Times New Roman" w:hAnsi="Times New Roman"/>
                <w:sz w:val="24"/>
                <w:szCs w:val="24"/>
              </w:rPr>
              <w:instrText xml:space="preserve">CITATION Cat10 \l 1033 </w:instrText>
            </w:r>
          </w:ins>
          <w:r w:rsidR="006A766E">
            <w:rPr>
              <w:rFonts w:ascii="Times New Roman" w:hAnsi="Times New Roman"/>
              <w:sz w:val="24"/>
              <w:szCs w:val="24"/>
            </w:rPr>
            <w:fldChar w:fldCharType="separate"/>
          </w:r>
          <w:ins w:id="112" w:author="Francis" w:date="2017-09-17T02:57:00Z">
            <w:r w:rsidR="006A766E" w:rsidRPr="006A766E">
              <w:rPr>
                <w:rFonts w:ascii="Times New Roman" w:hAnsi="Times New Roman"/>
                <w:noProof/>
                <w:sz w:val="24"/>
                <w:szCs w:val="24"/>
                <w:rPrChange w:id="113" w:author="Francis" w:date="2017-09-17T02:57:00Z">
                  <w:rPr/>
                </w:rPrChange>
              </w:rPr>
              <w:t>(Rossman, Apr 13, 2010)</w:t>
            </w:r>
          </w:ins>
          <w:ins w:id="114" w:author="Francis" w:date="2017-09-17T02:48:00Z">
            <w:r w:rsidR="006A766E">
              <w:rPr>
                <w:rFonts w:ascii="Times New Roman" w:hAnsi="Times New Roman"/>
                <w:sz w:val="24"/>
                <w:szCs w:val="24"/>
              </w:rPr>
              <w:fldChar w:fldCharType="end"/>
            </w:r>
          </w:ins>
          <w:customXmlInsRangeStart w:id="115" w:author="Francis" w:date="2017-09-17T02:48:00Z"/>
        </w:sdtContent>
      </w:sdt>
      <w:customXmlInsRangeEnd w:id="115"/>
      <w:commentRangeEnd w:id="108"/>
      <w:r w:rsidR="0001333A">
        <w:rPr>
          <w:rStyle w:val="CommentReference"/>
        </w:rPr>
        <w:commentReference w:id="108"/>
      </w:r>
      <w:del w:id="116" w:author="Francis" w:date="2017-09-17T02:58:00Z">
        <w:r w:rsidR="00567C5F" w:rsidRPr="00567C5F" w:rsidDel="006A766E">
          <w:rPr>
            <w:rFonts w:ascii="Times New Roman" w:hAnsi="Times New Roman"/>
            <w:noProof/>
            <w:sz w:val="24"/>
            <w:szCs w:val="24"/>
          </w:rPr>
          <w:delText xml:space="preserve">(Catherine </w:delText>
        </w:r>
        <w:commentRangeStart w:id="117"/>
        <w:r w:rsidR="00567C5F" w:rsidRPr="00567C5F" w:rsidDel="006A766E">
          <w:rPr>
            <w:rFonts w:ascii="Times New Roman" w:hAnsi="Times New Roman"/>
            <w:noProof/>
            <w:sz w:val="24"/>
            <w:szCs w:val="24"/>
          </w:rPr>
          <w:delText>Marshall and Gretchen B. Rossman, Apr 13, 2010</w:delText>
        </w:r>
      </w:del>
      <w:commentRangeEnd w:id="117"/>
      <w:r w:rsidR="005831BD">
        <w:rPr>
          <w:rStyle w:val="CommentReference"/>
        </w:rPr>
        <w:commentReference w:id="117"/>
      </w:r>
      <w:del w:id="118" w:author="Francis" w:date="2017-09-17T02:58:00Z">
        <w:r w:rsidR="00567C5F" w:rsidRPr="00567C5F" w:rsidDel="006A766E">
          <w:rPr>
            <w:rFonts w:ascii="Times New Roman" w:hAnsi="Times New Roman"/>
            <w:noProof/>
            <w:sz w:val="24"/>
            <w:szCs w:val="24"/>
          </w:rPr>
          <w:delText>)</w:delText>
        </w:r>
      </w:del>
      <w:r w:rsidR="002040BC" w:rsidRPr="00D024E5">
        <w:rPr>
          <w:rFonts w:ascii="Times New Roman" w:hAnsi="Times New Roman"/>
          <w:sz w:val="24"/>
          <w:szCs w:val="24"/>
        </w:rPr>
        <w:t xml:space="preserve">. But choosing </w:t>
      </w:r>
      <w:r w:rsidR="00C14AA2">
        <w:rPr>
          <w:rFonts w:ascii="Times New Roman" w:hAnsi="Times New Roman"/>
          <w:sz w:val="24"/>
          <w:szCs w:val="24"/>
        </w:rPr>
        <w:t>an appropriate method is</w:t>
      </w:r>
      <w:r w:rsidR="002040BC" w:rsidRPr="00D024E5">
        <w:rPr>
          <w:rFonts w:ascii="Times New Roman" w:hAnsi="Times New Roman"/>
          <w:sz w:val="24"/>
          <w:szCs w:val="24"/>
        </w:rPr>
        <w:t xml:space="preserve"> difficult</w:t>
      </w:r>
      <w:r w:rsidR="00C14AA2">
        <w:rPr>
          <w:rFonts w:ascii="Times New Roman" w:hAnsi="Times New Roman"/>
          <w:sz w:val="24"/>
          <w:szCs w:val="24"/>
        </w:rPr>
        <w:t>.</w:t>
      </w:r>
      <w:r w:rsidR="002040BC" w:rsidRPr="00D024E5">
        <w:rPr>
          <w:rFonts w:ascii="Times New Roman" w:hAnsi="Times New Roman"/>
          <w:sz w:val="24"/>
          <w:szCs w:val="24"/>
        </w:rPr>
        <w:t xml:space="preserve"> </w:t>
      </w:r>
      <w:r w:rsidR="00C14AA2">
        <w:rPr>
          <w:rFonts w:ascii="Times New Roman" w:hAnsi="Times New Roman"/>
          <w:sz w:val="24"/>
          <w:szCs w:val="24"/>
        </w:rPr>
        <w:t>I</w:t>
      </w:r>
      <w:r w:rsidR="002040BC" w:rsidRPr="00D024E5">
        <w:rPr>
          <w:rFonts w:ascii="Times New Roman" w:hAnsi="Times New Roman"/>
          <w:sz w:val="24"/>
          <w:szCs w:val="24"/>
        </w:rPr>
        <w:t xml:space="preserve">f </w:t>
      </w:r>
      <w:r w:rsidR="007F1D5A">
        <w:rPr>
          <w:rFonts w:ascii="Times New Roman" w:hAnsi="Times New Roman"/>
          <w:sz w:val="24"/>
          <w:szCs w:val="24"/>
        </w:rPr>
        <w:t>chosen the</w:t>
      </w:r>
      <w:r w:rsidR="002040BC" w:rsidRPr="00D024E5">
        <w:rPr>
          <w:rFonts w:ascii="Times New Roman" w:hAnsi="Times New Roman"/>
          <w:sz w:val="24"/>
          <w:szCs w:val="24"/>
        </w:rPr>
        <w:t xml:space="preserve"> wrong method</w:t>
      </w:r>
      <w:r w:rsidR="00C14AA2">
        <w:rPr>
          <w:rFonts w:ascii="Times New Roman" w:hAnsi="Times New Roman"/>
          <w:sz w:val="24"/>
          <w:szCs w:val="24"/>
        </w:rPr>
        <w:t>s then the researcher may not</w:t>
      </w:r>
      <w:r w:rsidR="002040BC" w:rsidRPr="00D024E5">
        <w:rPr>
          <w:rFonts w:ascii="Times New Roman" w:hAnsi="Times New Roman"/>
          <w:sz w:val="24"/>
          <w:szCs w:val="24"/>
        </w:rPr>
        <w:t xml:space="preserve"> get proper answer</w:t>
      </w:r>
      <w:r w:rsidR="00C14AA2">
        <w:rPr>
          <w:rFonts w:ascii="Times New Roman" w:hAnsi="Times New Roman"/>
          <w:sz w:val="24"/>
          <w:szCs w:val="24"/>
        </w:rPr>
        <w:t>s for</w:t>
      </w:r>
      <w:r w:rsidR="002040BC" w:rsidRPr="00D024E5">
        <w:rPr>
          <w:rFonts w:ascii="Times New Roman" w:hAnsi="Times New Roman"/>
          <w:sz w:val="24"/>
          <w:szCs w:val="24"/>
        </w:rPr>
        <w:t xml:space="preserve"> the research </w:t>
      </w:r>
      <w:r w:rsidR="00C14AA2">
        <w:rPr>
          <w:rFonts w:ascii="Times New Roman" w:hAnsi="Times New Roman"/>
          <w:sz w:val="24"/>
          <w:szCs w:val="24"/>
        </w:rPr>
        <w:t xml:space="preserve">study. So </w:t>
      </w:r>
      <w:r w:rsidR="002040BC" w:rsidRPr="00D024E5">
        <w:rPr>
          <w:rFonts w:ascii="Times New Roman" w:hAnsi="Times New Roman"/>
          <w:sz w:val="24"/>
          <w:szCs w:val="24"/>
        </w:rPr>
        <w:t xml:space="preserve">proper approaches </w:t>
      </w:r>
      <w:r w:rsidR="007F1D5A">
        <w:rPr>
          <w:rFonts w:ascii="Times New Roman" w:hAnsi="Times New Roman"/>
          <w:sz w:val="24"/>
          <w:szCs w:val="24"/>
        </w:rPr>
        <w:t xml:space="preserve">must be chosen </w:t>
      </w:r>
      <w:r w:rsidR="00C14AA2">
        <w:rPr>
          <w:rFonts w:ascii="Times New Roman" w:hAnsi="Times New Roman"/>
          <w:sz w:val="24"/>
          <w:szCs w:val="24"/>
        </w:rPr>
        <w:t xml:space="preserve">in order to get accurate answers to </w:t>
      </w:r>
      <w:r w:rsidR="002040BC" w:rsidRPr="00D024E5">
        <w:rPr>
          <w:rFonts w:ascii="Times New Roman" w:hAnsi="Times New Roman"/>
          <w:sz w:val="24"/>
          <w:szCs w:val="24"/>
        </w:rPr>
        <w:t>the research questions</w:t>
      </w:r>
      <w:r w:rsidR="00C14AA2">
        <w:rPr>
          <w:rFonts w:ascii="Times New Roman" w:hAnsi="Times New Roman"/>
          <w:sz w:val="24"/>
          <w:szCs w:val="24"/>
        </w:rPr>
        <w:t>.</w:t>
      </w:r>
      <w:r w:rsidR="002040BC" w:rsidRPr="00D024E5">
        <w:rPr>
          <w:rFonts w:ascii="Times New Roman" w:hAnsi="Times New Roman"/>
          <w:sz w:val="24"/>
          <w:szCs w:val="24"/>
        </w:rPr>
        <w:t xml:space="preserve"> </w:t>
      </w:r>
      <w:del w:id="119" w:author="thomasmoore adingo" w:date="2017-03-16T09:50:00Z">
        <w:r w:rsidR="00C14AA2" w:rsidDel="00C548B3">
          <w:rPr>
            <w:rFonts w:ascii="Times New Roman" w:hAnsi="Times New Roman"/>
            <w:sz w:val="24"/>
            <w:szCs w:val="24"/>
          </w:rPr>
          <w:delText>These must relate to</w:delText>
        </w:r>
        <w:r w:rsidR="002040BC" w:rsidRPr="00D024E5" w:rsidDel="00C548B3">
          <w:rPr>
            <w:rFonts w:ascii="Times New Roman" w:hAnsi="Times New Roman"/>
            <w:sz w:val="24"/>
            <w:szCs w:val="24"/>
          </w:rPr>
          <w:delText xml:space="preserve"> the aims and objectives of the </w:delText>
        </w:r>
        <w:commentRangeStart w:id="120"/>
        <w:r w:rsidR="002040BC" w:rsidRPr="00D024E5" w:rsidDel="00C548B3">
          <w:rPr>
            <w:rFonts w:ascii="Times New Roman" w:hAnsi="Times New Roman"/>
            <w:sz w:val="24"/>
            <w:szCs w:val="24"/>
          </w:rPr>
          <w:delText>research</w:delText>
        </w:r>
        <w:commentRangeEnd w:id="120"/>
        <w:r w:rsidR="005831BD" w:rsidDel="00C548B3">
          <w:rPr>
            <w:rStyle w:val="CommentReference"/>
          </w:rPr>
          <w:commentReference w:id="120"/>
        </w:r>
        <w:r w:rsidR="002040BC" w:rsidRPr="00D024E5" w:rsidDel="00C548B3">
          <w:rPr>
            <w:rFonts w:ascii="Times New Roman" w:hAnsi="Times New Roman"/>
            <w:sz w:val="24"/>
            <w:szCs w:val="24"/>
          </w:rPr>
          <w:delText xml:space="preserve">. </w:delText>
        </w:r>
      </w:del>
    </w:p>
    <w:p w14:paraId="2A1E7121" w14:textId="77777777" w:rsidR="004C617C" w:rsidRPr="003C4646" w:rsidRDefault="00B43DEF" w:rsidP="008137B1">
      <w:pPr>
        <w:autoSpaceDE w:val="0"/>
        <w:autoSpaceDN w:val="0"/>
        <w:adjustRightInd w:val="0"/>
        <w:spacing w:after="0" w:line="480" w:lineRule="auto"/>
        <w:ind w:firstLine="720"/>
        <w:rPr>
          <w:rFonts w:ascii="Times New Roman" w:hAnsi="Times New Roman"/>
          <w:sz w:val="24"/>
          <w:szCs w:val="24"/>
        </w:rPr>
      </w:pPr>
      <w:commentRangeStart w:id="121"/>
      <w:ins w:id="122" w:author="thomasmoore adingo" w:date="2017-03-16T09:26:00Z">
        <w:r>
          <w:rPr>
            <w:rFonts w:ascii="Times New Roman" w:hAnsi="Times New Roman"/>
            <w:sz w:val="24"/>
            <w:szCs w:val="24"/>
          </w:rPr>
          <w:lastRenderedPageBreak/>
          <w:t>The</w:t>
        </w:r>
      </w:ins>
      <w:commentRangeEnd w:id="121"/>
      <w:r w:rsidR="0001333A">
        <w:rPr>
          <w:rStyle w:val="CommentReference"/>
        </w:rPr>
        <w:commentReference w:id="121"/>
      </w:r>
      <w:ins w:id="123" w:author="thomasmoore adingo" w:date="2017-03-16T09:26:00Z">
        <w:r>
          <w:rPr>
            <w:rFonts w:ascii="Times New Roman" w:hAnsi="Times New Roman"/>
            <w:sz w:val="24"/>
            <w:szCs w:val="24"/>
          </w:rPr>
          <w:t xml:space="preserve"> researcher </w:t>
        </w:r>
      </w:ins>
      <w:commentRangeStart w:id="124"/>
      <w:del w:id="125" w:author="thomasmoore adingo" w:date="2017-03-16T09:26:00Z">
        <w:r w:rsidR="00E35E0E" w:rsidDel="00AA5F76">
          <w:rPr>
            <w:rFonts w:ascii="Times New Roman" w:hAnsi="Times New Roman"/>
            <w:sz w:val="24"/>
            <w:szCs w:val="24"/>
          </w:rPr>
          <w:delText>He</w:delText>
        </w:r>
        <w:commentRangeEnd w:id="124"/>
        <w:r w:rsidR="005831BD" w:rsidDel="00AA5F76">
          <w:rPr>
            <w:rStyle w:val="CommentReference"/>
          </w:rPr>
          <w:commentReference w:id="124"/>
        </w:r>
        <w:r w:rsidR="00E35E0E" w:rsidDel="00AA5F76">
          <w:rPr>
            <w:rFonts w:ascii="Times New Roman" w:hAnsi="Times New Roman"/>
            <w:sz w:val="24"/>
            <w:szCs w:val="24"/>
          </w:rPr>
          <w:delText xml:space="preserve"> </w:delText>
        </w:r>
      </w:del>
      <w:commentRangeStart w:id="126"/>
      <w:r w:rsidR="00E35E0E">
        <w:rPr>
          <w:rFonts w:ascii="Times New Roman" w:hAnsi="Times New Roman"/>
          <w:sz w:val="24"/>
          <w:szCs w:val="24"/>
        </w:rPr>
        <w:t xml:space="preserve">has </w:t>
      </w:r>
      <w:r w:rsidR="00F665D0">
        <w:rPr>
          <w:rFonts w:ascii="Times New Roman" w:hAnsi="Times New Roman"/>
          <w:sz w:val="24"/>
          <w:szCs w:val="24"/>
        </w:rPr>
        <w:t>to read</w:t>
      </w:r>
      <w:r w:rsidR="00E35E0E">
        <w:rPr>
          <w:rFonts w:ascii="Times New Roman" w:hAnsi="Times New Roman"/>
          <w:sz w:val="24"/>
          <w:szCs w:val="24"/>
        </w:rPr>
        <w:t xml:space="preserve"> </w:t>
      </w:r>
      <w:commentRangeEnd w:id="126"/>
      <w:r w:rsidR="0001333A">
        <w:rPr>
          <w:rStyle w:val="CommentReference"/>
        </w:rPr>
        <w:commentReference w:id="126"/>
      </w:r>
      <w:r w:rsidR="002040BC" w:rsidRPr="002040BC">
        <w:rPr>
          <w:rFonts w:ascii="Times New Roman" w:hAnsi="Times New Roman"/>
          <w:sz w:val="24"/>
          <w:szCs w:val="24"/>
        </w:rPr>
        <w:t>journals, books, articles</w:t>
      </w:r>
      <w:r w:rsidR="00E35E0E">
        <w:rPr>
          <w:rFonts w:ascii="Times New Roman" w:hAnsi="Times New Roman"/>
          <w:sz w:val="24"/>
          <w:szCs w:val="24"/>
        </w:rPr>
        <w:t>, informatio</w:t>
      </w:r>
      <w:r w:rsidR="00F665D0">
        <w:rPr>
          <w:rFonts w:ascii="Times New Roman" w:hAnsi="Times New Roman"/>
          <w:sz w:val="24"/>
          <w:szCs w:val="24"/>
        </w:rPr>
        <w:t>n from some websites, etc.</w:t>
      </w:r>
      <w:r w:rsidR="00E35E0E">
        <w:rPr>
          <w:rFonts w:ascii="Times New Roman" w:hAnsi="Times New Roman"/>
          <w:sz w:val="24"/>
          <w:szCs w:val="24"/>
        </w:rPr>
        <w:t xml:space="preserve"> Another problem</w:t>
      </w:r>
      <w:r w:rsidR="002040BC" w:rsidRPr="002040BC">
        <w:rPr>
          <w:rFonts w:ascii="Times New Roman" w:hAnsi="Times New Roman"/>
          <w:sz w:val="24"/>
          <w:szCs w:val="24"/>
        </w:rPr>
        <w:t xml:space="preserve"> is </w:t>
      </w:r>
      <w:r w:rsidR="00E35E0E">
        <w:rPr>
          <w:rFonts w:ascii="Times New Roman" w:hAnsi="Times New Roman"/>
          <w:sz w:val="24"/>
          <w:szCs w:val="24"/>
        </w:rPr>
        <w:t>to select proper questionnaires. These questionnaires must be based</w:t>
      </w:r>
      <w:r w:rsidR="002040BC" w:rsidRPr="002040BC">
        <w:rPr>
          <w:rFonts w:ascii="Times New Roman" w:hAnsi="Times New Roman"/>
          <w:sz w:val="24"/>
          <w:szCs w:val="24"/>
        </w:rPr>
        <w:t xml:space="preserve"> </w:t>
      </w:r>
      <w:r w:rsidR="00E35E0E">
        <w:rPr>
          <w:rFonts w:ascii="Times New Roman" w:hAnsi="Times New Roman"/>
          <w:sz w:val="24"/>
          <w:szCs w:val="24"/>
        </w:rPr>
        <w:t xml:space="preserve">on </w:t>
      </w:r>
      <w:r w:rsidR="007D6ACE">
        <w:rPr>
          <w:rFonts w:ascii="Times New Roman" w:hAnsi="Times New Roman"/>
          <w:sz w:val="24"/>
          <w:szCs w:val="24"/>
        </w:rPr>
        <w:t>research aims and objectives,</w:t>
      </w:r>
      <w:r w:rsidR="002040BC" w:rsidRPr="002040BC">
        <w:rPr>
          <w:rFonts w:ascii="Times New Roman" w:hAnsi="Times New Roman"/>
          <w:sz w:val="24"/>
          <w:szCs w:val="24"/>
        </w:rPr>
        <w:t xml:space="preserve"> </w:t>
      </w:r>
      <w:r w:rsidR="007D6ACE">
        <w:rPr>
          <w:rFonts w:ascii="Times New Roman" w:hAnsi="Times New Roman"/>
          <w:sz w:val="24"/>
          <w:szCs w:val="24"/>
        </w:rPr>
        <w:t>to</w:t>
      </w:r>
      <w:r w:rsidR="002040BC" w:rsidRPr="002040BC">
        <w:rPr>
          <w:rFonts w:ascii="Times New Roman" w:hAnsi="Times New Roman"/>
          <w:sz w:val="24"/>
          <w:szCs w:val="24"/>
        </w:rPr>
        <w:t xml:space="preserve"> get proper output from the data analysis of the </w:t>
      </w:r>
      <w:commentRangeStart w:id="127"/>
      <w:r w:rsidR="002040BC" w:rsidRPr="002040BC">
        <w:rPr>
          <w:rFonts w:ascii="Times New Roman" w:hAnsi="Times New Roman"/>
          <w:sz w:val="24"/>
          <w:szCs w:val="24"/>
        </w:rPr>
        <w:t>research</w:t>
      </w:r>
      <w:commentRangeEnd w:id="127"/>
      <w:r w:rsidR="005831BD">
        <w:rPr>
          <w:rStyle w:val="CommentReference"/>
        </w:rPr>
        <w:commentReference w:id="127"/>
      </w:r>
      <w:ins w:id="128" w:author="thomasmoore adingo" w:date="2017-03-16T09:27:00Z">
        <w:r>
          <w:rPr>
            <w:rFonts w:ascii="Times New Roman" w:hAnsi="Times New Roman"/>
            <w:sz w:val="24"/>
            <w:szCs w:val="24"/>
          </w:rPr>
          <w:t>.</w:t>
        </w:r>
      </w:ins>
      <w:ins w:id="129" w:author="thomasmoore adingo" w:date="2017-03-16T09:29:00Z">
        <w:r w:rsidRPr="00B43DEF">
          <w:rPr>
            <w:rFonts w:ascii="Times New Roman" w:hAnsi="Times New Roman"/>
            <w:sz w:val="24"/>
            <w:szCs w:val="24"/>
          </w:rPr>
          <w:t xml:space="preserve"> </w:t>
        </w:r>
        <w:r>
          <w:rPr>
            <w:rFonts w:ascii="Times New Roman" w:hAnsi="Times New Roman"/>
            <w:sz w:val="24"/>
            <w:szCs w:val="24"/>
          </w:rPr>
          <w:t>The problem of</w:t>
        </w:r>
        <w:r w:rsidRPr="008D0B74">
          <w:rPr>
            <w:rFonts w:ascii="Times New Roman" w:hAnsi="Times New Roman"/>
            <w:sz w:val="24"/>
            <w:szCs w:val="24"/>
          </w:rPr>
          <w:t xml:space="preserve"> finance and time constraints, the research was limited to only</w:t>
        </w:r>
        <w:r>
          <w:rPr>
            <w:rFonts w:ascii="Times New Roman" w:hAnsi="Times New Roman"/>
            <w:sz w:val="24"/>
            <w:szCs w:val="24"/>
          </w:rPr>
          <w:t xml:space="preserve"> two Government</w:t>
        </w:r>
        <w:r w:rsidRPr="008D0B74">
          <w:rPr>
            <w:rFonts w:ascii="Times New Roman" w:hAnsi="Times New Roman"/>
            <w:sz w:val="24"/>
            <w:szCs w:val="24"/>
          </w:rPr>
          <w:t xml:space="preserve"> banks in </w:t>
        </w:r>
        <w:r>
          <w:rPr>
            <w:rFonts w:ascii="Times New Roman" w:hAnsi="Times New Roman"/>
            <w:sz w:val="24"/>
            <w:szCs w:val="24"/>
          </w:rPr>
          <w:t>Ghan</w:t>
        </w:r>
        <w:r w:rsidRPr="008D0B74">
          <w:rPr>
            <w:rFonts w:ascii="Times New Roman" w:hAnsi="Times New Roman"/>
            <w:sz w:val="24"/>
            <w:szCs w:val="24"/>
          </w:rPr>
          <w:t xml:space="preserve">a. </w:t>
        </w:r>
        <w:commentRangeStart w:id="130"/>
        <w:r w:rsidRPr="008D0B74">
          <w:rPr>
            <w:rFonts w:ascii="Times New Roman" w:hAnsi="Times New Roman"/>
            <w:sz w:val="24"/>
            <w:szCs w:val="24"/>
          </w:rPr>
          <w:t>Therefore, to generalize the results for a larger group, the study should have involved a larger area of study</w:t>
        </w:r>
      </w:ins>
      <w:commentRangeEnd w:id="130"/>
      <w:r w:rsidR="0001333A">
        <w:rPr>
          <w:rStyle w:val="CommentReference"/>
        </w:rPr>
        <w:commentReference w:id="130"/>
      </w:r>
      <w:ins w:id="131" w:author="thomasmoore adingo" w:date="2017-03-16T09:29:00Z">
        <w:r w:rsidRPr="008D0B74">
          <w:rPr>
            <w:rFonts w:ascii="Times New Roman" w:hAnsi="Times New Roman"/>
            <w:sz w:val="24"/>
            <w:szCs w:val="24"/>
          </w:rPr>
          <w:t>, may be in other sectors of the economy or in</w:t>
        </w:r>
      </w:ins>
      <w:ins w:id="132" w:author="thomasmoore adingo" w:date="2017-03-16T09:27:00Z">
        <w:r>
          <w:rPr>
            <w:rFonts w:ascii="Times New Roman" w:hAnsi="Times New Roman"/>
            <w:sz w:val="24"/>
            <w:szCs w:val="24"/>
          </w:rPr>
          <w:t xml:space="preserve"> </w:t>
        </w:r>
      </w:ins>
      <w:ins w:id="133" w:author="thomasmoore adingo" w:date="2017-03-16T09:30:00Z">
        <w:r>
          <w:rPr>
            <w:rFonts w:ascii="Times New Roman" w:hAnsi="Times New Roman"/>
            <w:sz w:val="24"/>
            <w:szCs w:val="24"/>
          </w:rPr>
          <w:t xml:space="preserve">other areas of the country. </w:t>
        </w:r>
        <w:r w:rsidRPr="008D0B74">
          <w:rPr>
            <w:rFonts w:ascii="Times New Roman" w:hAnsi="Times New Roman"/>
            <w:sz w:val="24"/>
            <w:szCs w:val="24"/>
          </w:rPr>
          <w:t>There was the challenge of accessing past bank record</w:t>
        </w:r>
        <w:r>
          <w:rPr>
            <w:rFonts w:ascii="Times New Roman" w:hAnsi="Times New Roman"/>
            <w:sz w:val="24"/>
            <w:szCs w:val="24"/>
          </w:rPr>
          <w:t>s</w:t>
        </w:r>
        <w:r w:rsidRPr="008D0B74">
          <w:rPr>
            <w:rFonts w:ascii="Times New Roman" w:hAnsi="Times New Roman"/>
            <w:sz w:val="24"/>
            <w:szCs w:val="24"/>
          </w:rPr>
          <w:t xml:space="preserve"> due to poor record keeping hence there was little information that could be accessed in terms of published financial statements, however the researcher used other relevant documentation to collect the required information despite the fact that </w:t>
        </w:r>
        <w:r>
          <w:rPr>
            <w:rFonts w:ascii="Times New Roman" w:hAnsi="Times New Roman"/>
            <w:sz w:val="24"/>
            <w:szCs w:val="24"/>
          </w:rPr>
          <w:t>it took longer than anticipated</w:t>
        </w:r>
      </w:ins>
      <w:ins w:id="134" w:author="thomasmoore adingo" w:date="2017-03-16T09:31:00Z">
        <w:r>
          <w:rPr>
            <w:rFonts w:ascii="Times New Roman" w:hAnsi="Times New Roman"/>
            <w:sz w:val="24"/>
            <w:szCs w:val="24"/>
          </w:rPr>
          <w:t>.</w:t>
        </w:r>
      </w:ins>
      <w:del w:id="135" w:author="thomasmoore adingo" w:date="2017-03-16T09:30:00Z">
        <w:r w:rsidR="002040BC" w:rsidRPr="002040BC" w:rsidDel="00B43DEF">
          <w:rPr>
            <w:rFonts w:ascii="Times New Roman" w:hAnsi="Times New Roman"/>
            <w:sz w:val="24"/>
            <w:szCs w:val="24"/>
          </w:rPr>
          <w:delText xml:space="preserve">. </w:delText>
        </w:r>
      </w:del>
    </w:p>
    <w:p w14:paraId="6CE6CBCA" w14:textId="77777777" w:rsidR="00A73788" w:rsidRPr="00CE3E30" w:rsidRDefault="00B35BCD" w:rsidP="008137B1">
      <w:pPr>
        <w:pStyle w:val="Heading2"/>
        <w:spacing w:line="480" w:lineRule="auto"/>
        <w:rPr>
          <w:rFonts w:ascii="Times New Roman" w:hAnsi="Times New Roman"/>
          <w:b/>
          <w:color w:val="000000"/>
          <w:sz w:val="24"/>
          <w:szCs w:val="24"/>
        </w:rPr>
      </w:pPr>
      <w:bookmarkStart w:id="136" w:name="_Toc493384751"/>
      <w:r w:rsidRPr="00CE3E30">
        <w:rPr>
          <w:rFonts w:ascii="Times New Roman" w:hAnsi="Times New Roman"/>
          <w:b/>
          <w:color w:val="000000"/>
          <w:sz w:val="24"/>
          <w:szCs w:val="24"/>
        </w:rPr>
        <w:t xml:space="preserve">1.3: </w:t>
      </w:r>
      <w:r w:rsidR="00A73788" w:rsidRPr="00CE3E30">
        <w:rPr>
          <w:rFonts w:ascii="Times New Roman" w:hAnsi="Times New Roman"/>
          <w:b/>
          <w:color w:val="000000"/>
          <w:sz w:val="24"/>
          <w:szCs w:val="24"/>
        </w:rPr>
        <w:t>Theoretical Background</w:t>
      </w:r>
      <w:bookmarkEnd w:id="136"/>
    </w:p>
    <w:p w14:paraId="6D24E530" w14:textId="77777777" w:rsidR="00A73788" w:rsidRPr="003C4646" w:rsidRDefault="00FC3B5E" w:rsidP="008137B1">
      <w:pPr>
        <w:autoSpaceDE w:val="0"/>
        <w:autoSpaceDN w:val="0"/>
        <w:adjustRightInd w:val="0"/>
        <w:spacing w:after="0" w:line="480" w:lineRule="auto"/>
        <w:ind w:firstLine="720"/>
        <w:rPr>
          <w:rFonts w:ascii="Times New Roman" w:hAnsi="Times New Roman"/>
          <w:sz w:val="24"/>
          <w:szCs w:val="24"/>
        </w:rPr>
      </w:pPr>
      <w:r>
        <w:rPr>
          <w:rFonts w:ascii="Times New Roman" w:hAnsi="Times New Roman"/>
          <w:sz w:val="24"/>
          <w:szCs w:val="24"/>
        </w:rPr>
        <w:t xml:space="preserve">Asset liability management is the </w:t>
      </w:r>
      <w:r w:rsidR="00461BDD">
        <w:rPr>
          <w:rFonts w:ascii="Times New Roman" w:hAnsi="Times New Roman"/>
          <w:sz w:val="24"/>
          <w:szCs w:val="24"/>
        </w:rPr>
        <w:t xml:space="preserve">key factor in </w:t>
      </w:r>
      <w:r w:rsidR="00A73788" w:rsidRPr="003C4646">
        <w:rPr>
          <w:rFonts w:ascii="Times New Roman" w:hAnsi="Times New Roman"/>
          <w:sz w:val="24"/>
          <w:szCs w:val="24"/>
        </w:rPr>
        <w:t xml:space="preserve">carrying out this research work. </w:t>
      </w:r>
      <w:r w:rsidR="00567C5F" w:rsidRPr="00567C5F">
        <w:rPr>
          <w:rFonts w:ascii="Times New Roman" w:hAnsi="Times New Roman"/>
          <w:noProof/>
          <w:sz w:val="24"/>
          <w:szCs w:val="24"/>
        </w:rPr>
        <w:t>(DeYoung, R. and Yom, C. , 2008)</w:t>
      </w:r>
      <w:r>
        <w:rPr>
          <w:rFonts w:ascii="Times New Roman" w:hAnsi="Times New Roman"/>
          <w:sz w:val="24"/>
          <w:szCs w:val="24"/>
        </w:rPr>
        <w:t>, noted that asset</w:t>
      </w:r>
      <w:r w:rsidR="00A73788" w:rsidRPr="003C4646">
        <w:rPr>
          <w:rFonts w:ascii="Times New Roman" w:hAnsi="Times New Roman"/>
          <w:sz w:val="24"/>
          <w:szCs w:val="24"/>
        </w:rPr>
        <w:t xml:space="preserve"> liability management is the procedure through which the banks can effectively manage their balance sheet in order to grant for surrogate interest rate and liquidity outline. The risk like credit risk, interest risk and liquidity risk can be acceptable through the effectively management of assets and liabilities </w:t>
      </w:r>
      <w:r w:rsidR="00567C5F" w:rsidRPr="00567C5F">
        <w:rPr>
          <w:rFonts w:ascii="Times New Roman" w:hAnsi="Times New Roman"/>
          <w:noProof/>
          <w:sz w:val="24"/>
          <w:szCs w:val="24"/>
        </w:rPr>
        <w:t>(Berkman, H., Bradbury, M.E. and Magan, S., 2009)</w:t>
      </w:r>
      <w:r w:rsidR="00E002C2">
        <w:rPr>
          <w:rFonts w:ascii="Times New Roman" w:hAnsi="Times New Roman"/>
          <w:sz w:val="24"/>
          <w:szCs w:val="24"/>
        </w:rPr>
        <w:t>. An effective a</w:t>
      </w:r>
      <w:r w:rsidR="00A73788" w:rsidRPr="003C4646">
        <w:rPr>
          <w:rFonts w:ascii="Times New Roman" w:hAnsi="Times New Roman"/>
          <w:sz w:val="24"/>
          <w:szCs w:val="24"/>
        </w:rPr>
        <w:t>sset</w:t>
      </w:r>
      <w:r w:rsidR="00E002C2">
        <w:rPr>
          <w:rFonts w:ascii="Times New Roman" w:hAnsi="Times New Roman"/>
          <w:sz w:val="24"/>
          <w:szCs w:val="24"/>
        </w:rPr>
        <w:t xml:space="preserve"> l</w:t>
      </w:r>
      <w:r w:rsidR="00A73788" w:rsidRPr="003C4646">
        <w:rPr>
          <w:rFonts w:ascii="Times New Roman" w:hAnsi="Times New Roman"/>
          <w:sz w:val="24"/>
          <w:szCs w:val="24"/>
        </w:rPr>
        <w:t xml:space="preserve">iability </w:t>
      </w:r>
      <w:r w:rsidR="00E002C2">
        <w:rPr>
          <w:rFonts w:ascii="Times New Roman" w:hAnsi="Times New Roman"/>
          <w:sz w:val="24"/>
          <w:szCs w:val="24"/>
        </w:rPr>
        <w:t>m</w:t>
      </w:r>
      <w:r w:rsidR="00A73788" w:rsidRPr="003C4646">
        <w:rPr>
          <w:rFonts w:ascii="Times New Roman" w:hAnsi="Times New Roman"/>
          <w:sz w:val="24"/>
          <w:szCs w:val="24"/>
        </w:rPr>
        <w:t>anagement approach aims to control the volume, mix, rate sensitivity, maturity, quality and liquidity of assets and liabilities</w:t>
      </w:r>
      <w:r>
        <w:rPr>
          <w:rFonts w:ascii="Times New Roman" w:hAnsi="Times New Roman"/>
          <w:sz w:val="24"/>
          <w:szCs w:val="24"/>
        </w:rPr>
        <w:t>.</w:t>
      </w:r>
      <w:r w:rsidR="00A73788" w:rsidRPr="003C4646">
        <w:rPr>
          <w:rFonts w:ascii="Times New Roman" w:hAnsi="Times New Roman"/>
          <w:sz w:val="24"/>
          <w:szCs w:val="24"/>
        </w:rPr>
        <w:t xml:space="preserve"> </w:t>
      </w:r>
      <w:commentRangeStart w:id="137"/>
      <w:del w:id="138" w:author="thomasmoore adingo" w:date="2017-03-16T09:05:00Z">
        <w:r w:rsidDel="00AA7489">
          <w:rPr>
            <w:rFonts w:ascii="Times New Roman" w:hAnsi="Times New Roman"/>
            <w:sz w:val="24"/>
            <w:szCs w:val="24"/>
          </w:rPr>
          <w:delText>So</w:delText>
        </w:r>
        <w:commentRangeEnd w:id="137"/>
        <w:r w:rsidR="005831BD" w:rsidDel="00AA7489">
          <w:rPr>
            <w:rStyle w:val="CommentReference"/>
          </w:rPr>
          <w:commentReference w:id="137"/>
        </w:r>
        <w:r w:rsidR="00A73788" w:rsidRPr="003C4646" w:rsidDel="00AA7489">
          <w:rPr>
            <w:rFonts w:ascii="Times New Roman" w:hAnsi="Times New Roman"/>
            <w:sz w:val="24"/>
            <w:szCs w:val="24"/>
          </w:rPr>
          <w:delText xml:space="preserve"> </w:delText>
        </w:r>
      </w:del>
      <w:commentRangeStart w:id="139"/>
      <w:ins w:id="140" w:author="thomasmoore adingo" w:date="2017-03-16T09:12:00Z">
        <w:r w:rsidR="00AA7489">
          <w:rPr>
            <w:rFonts w:ascii="Times New Roman" w:hAnsi="Times New Roman"/>
            <w:sz w:val="24"/>
            <w:szCs w:val="24"/>
          </w:rPr>
          <w:t xml:space="preserve">It is </w:t>
        </w:r>
      </w:ins>
      <w:r w:rsidR="00A73788" w:rsidRPr="003C4646">
        <w:rPr>
          <w:rFonts w:ascii="Times New Roman" w:hAnsi="Times New Roman"/>
          <w:sz w:val="24"/>
          <w:szCs w:val="24"/>
        </w:rPr>
        <w:t xml:space="preserve">the bank can </w:t>
      </w:r>
      <w:commentRangeEnd w:id="139"/>
      <w:r w:rsidR="0001333A">
        <w:rPr>
          <w:rStyle w:val="CommentReference"/>
        </w:rPr>
        <w:commentReference w:id="139"/>
      </w:r>
      <w:r w:rsidR="00A73788" w:rsidRPr="003C4646">
        <w:rPr>
          <w:rFonts w:ascii="Times New Roman" w:hAnsi="Times New Roman"/>
          <w:sz w:val="24"/>
          <w:szCs w:val="24"/>
        </w:rPr>
        <w:t>achieve a prearranged acceptable risk reward ratio.</w:t>
      </w:r>
    </w:p>
    <w:p w14:paraId="3B79565A" w14:textId="77777777" w:rsidR="00A73788" w:rsidRDefault="00FC3B5E" w:rsidP="008137B1">
      <w:pPr>
        <w:autoSpaceDE w:val="0"/>
        <w:autoSpaceDN w:val="0"/>
        <w:adjustRightInd w:val="0"/>
        <w:spacing w:after="0" w:line="480" w:lineRule="auto"/>
        <w:ind w:firstLine="720"/>
        <w:rPr>
          <w:rFonts w:ascii="Times New Roman" w:hAnsi="Times New Roman"/>
          <w:sz w:val="24"/>
          <w:szCs w:val="24"/>
        </w:rPr>
      </w:pPr>
      <w:r>
        <w:rPr>
          <w:rFonts w:ascii="Times New Roman" w:hAnsi="Times New Roman"/>
          <w:sz w:val="24"/>
          <w:szCs w:val="24"/>
        </w:rPr>
        <w:t>The concept of asset liability</w:t>
      </w:r>
      <w:r w:rsidR="00A73788" w:rsidRPr="003C4646">
        <w:rPr>
          <w:rFonts w:ascii="Times New Roman" w:hAnsi="Times New Roman"/>
          <w:sz w:val="24"/>
          <w:szCs w:val="24"/>
        </w:rPr>
        <w:t xml:space="preserve"> management helps in developing the process that</w:t>
      </w:r>
      <w:r>
        <w:rPr>
          <w:rFonts w:ascii="Times New Roman" w:hAnsi="Times New Roman"/>
          <w:sz w:val="24"/>
          <w:szCs w:val="24"/>
        </w:rPr>
        <w:t xml:space="preserve"> can be effectively applied in i</w:t>
      </w:r>
      <w:r w:rsidR="00A73788" w:rsidRPr="003C4646">
        <w:rPr>
          <w:rFonts w:ascii="Times New Roman" w:hAnsi="Times New Roman"/>
          <w:sz w:val="24"/>
          <w:szCs w:val="24"/>
        </w:rPr>
        <w:t xml:space="preserve">nternational banking for reducing the risk that can affect the nature and business of banks. </w:t>
      </w:r>
      <w:r w:rsidR="00567C5F" w:rsidRPr="00567C5F">
        <w:rPr>
          <w:rFonts w:ascii="Times New Roman" w:hAnsi="Times New Roman"/>
          <w:noProof/>
          <w:sz w:val="24"/>
          <w:szCs w:val="24"/>
        </w:rPr>
        <w:t>(Mitra, G. and Schwaiger, K., 2011)</w:t>
      </w:r>
      <w:r w:rsidR="00A73788" w:rsidRPr="003C4646">
        <w:rPr>
          <w:rFonts w:ascii="Times New Roman" w:hAnsi="Times New Roman"/>
          <w:sz w:val="24"/>
          <w:szCs w:val="24"/>
        </w:rPr>
        <w:t xml:space="preserve">, describe that </w:t>
      </w:r>
      <w:r>
        <w:rPr>
          <w:rFonts w:ascii="Times New Roman" w:hAnsi="Times New Roman"/>
          <w:sz w:val="24"/>
          <w:szCs w:val="24"/>
        </w:rPr>
        <w:t>asset liability</w:t>
      </w:r>
      <w:r w:rsidRPr="003C4646">
        <w:rPr>
          <w:rFonts w:ascii="Times New Roman" w:hAnsi="Times New Roman"/>
          <w:sz w:val="24"/>
          <w:szCs w:val="24"/>
        </w:rPr>
        <w:t xml:space="preserve"> management </w:t>
      </w:r>
      <w:r w:rsidR="00A73788" w:rsidRPr="003C4646">
        <w:rPr>
          <w:rFonts w:ascii="Times New Roman" w:hAnsi="Times New Roman"/>
          <w:sz w:val="24"/>
          <w:szCs w:val="24"/>
        </w:rPr>
        <w:t xml:space="preserve">helps in planning, acquiring and directing the flow of </w:t>
      </w:r>
      <w:r>
        <w:rPr>
          <w:rFonts w:ascii="Times New Roman" w:hAnsi="Times New Roman"/>
          <w:sz w:val="24"/>
          <w:szCs w:val="24"/>
        </w:rPr>
        <w:t xml:space="preserve">cash through an </w:t>
      </w:r>
      <w:r>
        <w:rPr>
          <w:rFonts w:ascii="Times New Roman" w:hAnsi="Times New Roman"/>
          <w:sz w:val="24"/>
          <w:szCs w:val="24"/>
        </w:rPr>
        <w:lastRenderedPageBreak/>
        <w:t>institution while giving due care to</w:t>
      </w:r>
      <w:r w:rsidR="00A73788" w:rsidRPr="003C4646">
        <w:rPr>
          <w:rFonts w:ascii="Times New Roman" w:hAnsi="Times New Roman"/>
          <w:sz w:val="24"/>
          <w:szCs w:val="24"/>
        </w:rPr>
        <w:t xml:space="preserve"> the level of risks that can be posed in the transaction</w:t>
      </w:r>
      <w:r>
        <w:rPr>
          <w:rFonts w:ascii="Times New Roman" w:hAnsi="Times New Roman"/>
          <w:sz w:val="24"/>
          <w:szCs w:val="24"/>
        </w:rPr>
        <w:t>s</w:t>
      </w:r>
      <w:r w:rsidR="00A73788" w:rsidRPr="003C4646">
        <w:rPr>
          <w:rFonts w:ascii="Times New Roman" w:hAnsi="Times New Roman"/>
          <w:sz w:val="24"/>
          <w:szCs w:val="24"/>
        </w:rPr>
        <w:t>. Ther</w:t>
      </w:r>
      <w:r>
        <w:rPr>
          <w:rFonts w:ascii="Times New Roman" w:hAnsi="Times New Roman"/>
          <w:sz w:val="24"/>
          <w:szCs w:val="24"/>
        </w:rPr>
        <w:t>efore, asset liability</w:t>
      </w:r>
      <w:r w:rsidR="00A73788" w:rsidRPr="003C4646">
        <w:rPr>
          <w:rFonts w:ascii="Times New Roman" w:hAnsi="Times New Roman"/>
          <w:sz w:val="24"/>
          <w:szCs w:val="24"/>
        </w:rPr>
        <w:t xml:space="preserve"> management can increase and maximize the profitability </w:t>
      </w:r>
      <w:r>
        <w:rPr>
          <w:rFonts w:ascii="Times New Roman" w:hAnsi="Times New Roman"/>
          <w:sz w:val="24"/>
          <w:szCs w:val="24"/>
        </w:rPr>
        <w:t>and effectively manage</w:t>
      </w:r>
      <w:r w:rsidR="00A73788" w:rsidRPr="003C4646">
        <w:rPr>
          <w:rFonts w:ascii="Times New Roman" w:hAnsi="Times New Roman"/>
          <w:sz w:val="24"/>
          <w:szCs w:val="24"/>
        </w:rPr>
        <w:t xml:space="preserve"> the financial risk.</w:t>
      </w:r>
    </w:p>
    <w:p w14:paraId="38F29489" w14:textId="77777777" w:rsidR="00E002C2" w:rsidRDefault="00E002C2" w:rsidP="008137B1">
      <w:pPr>
        <w:autoSpaceDE w:val="0"/>
        <w:autoSpaceDN w:val="0"/>
        <w:adjustRightInd w:val="0"/>
        <w:spacing w:after="0" w:line="480" w:lineRule="auto"/>
        <w:ind w:firstLine="720"/>
        <w:rPr>
          <w:rFonts w:ascii="Times New Roman" w:hAnsi="Times New Roman"/>
          <w:sz w:val="24"/>
          <w:szCs w:val="24"/>
        </w:rPr>
      </w:pPr>
    </w:p>
    <w:p w14:paraId="4D391D71" w14:textId="77777777" w:rsidR="00E002C2" w:rsidRDefault="00E002C2" w:rsidP="008137B1">
      <w:pPr>
        <w:autoSpaceDE w:val="0"/>
        <w:autoSpaceDN w:val="0"/>
        <w:adjustRightInd w:val="0"/>
        <w:spacing w:after="0" w:line="480" w:lineRule="auto"/>
        <w:ind w:firstLine="720"/>
        <w:rPr>
          <w:rFonts w:ascii="Times New Roman" w:hAnsi="Times New Roman"/>
          <w:sz w:val="24"/>
          <w:szCs w:val="24"/>
        </w:rPr>
      </w:pPr>
    </w:p>
    <w:p w14:paraId="232B5171" w14:textId="77777777" w:rsidR="001A2A23" w:rsidRPr="00CE3E30" w:rsidRDefault="00B35BCD" w:rsidP="008137B1">
      <w:pPr>
        <w:pStyle w:val="Heading2"/>
        <w:spacing w:line="480" w:lineRule="auto"/>
        <w:rPr>
          <w:rFonts w:ascii="Times New Roman" w:hAnsi="Times New Roman"/>
          <w:b/>
          <w:color w:val="000000"/>
          <w:sz w:val="24"/>
          <w:szCs w:val="24"/>
        </w:rPr>
      </w:pPr>
      <w:bookmarkStart w:id="141" w:name="_Toc493384752"/>
      <w:r w:rsidRPr="00CE3E30">
        <w:rPr>
          <w:rFonts w:ascii="Times New Roman" w:hAnsi="Times New Roman"/>
          <w:b/>
          <w:color w:val="000000"/>
          <w:sz w:val="24"/>
          <w:szCs w:val="24"/>
        </w:rPr>
        <w:t xml:space="preserve">1.4: </w:t>
      </w:r>
      <w:r w:rsidR="002849CB" w:rsidRPr="00CE3E30">
        <w:rPr>
          <w:rFonts w:ascii="Times New Roman" w:hAnsi="Times New Roman"/>
          <w:b/>
          <w:color w:val="000000"/>
          <w:sz w:val="24"/>
          <w:szCs w:val="24"/>
        </w:rPr>
        <w:t>Significance of Research</w:t>
      </w:r>
      <w:bookmarkEnd w:id="141"/>
    </w:p>
    <w:p w14:paraId="4FE02A46" w14:textId="4B4B9901" w:rsidR="001A2A23" w:rsidRPr="00E1323D" w:rsidRDefault="00BD3086" w:rsidP="008137B1">
      <w:pPr>
        <w:autoSpaceDE w:val="0"/>
        <w:autoSpaceDN w:val="0"/>
        <w:adjustRightInd w:val="0"/>
        <w:spacing w:after="0" w:line="480" w:lineRule="auto"/>
        <w:ind w:firstLine="720"/>
        <w:rPr>
          <w:rFonts w:ascii="Times New Roman" w:hAnsi="Times New Roman"/>
          <w:sz w:val="24"/>
          <w:szCs w:val="24"/>
        </w:rPr>
      </w:pPr>
      <w:ins w:id="142" w:author="thomasmoore adingo" w:date="2017-03-16T11:39:00Z">
        <w:r w:rsidRPr="005E2655">
          <w:rPr>
            <w:rFonts w:ascii="Times New Roman" w:hAnsi="Times New Roman"/>
            <w:sz w:val="24"/>
            <w:szCs w:val="24"/>
            <w:lang w:val="en"/>
          </w:rPr>
          <w:t>The significance of the study is to focus on the effectiveness of the assets and liabilities management on the business of banking system in Ghana. Banks try to throw light on the approach of assets and liabilities management so that the emerging risk can be handled</w:t>
        </w:r>
        <w:r>
          <w:rPr>
            <w:rFonts w:ascii="Times New Roman" w:hAnsi="Times New Roman"/>
            <w:sz w:val="24"/>
            <w:szCs w:val="24"/>
            <w:lang w:val="en"/>
          </w:rPr>
          <w:t xml:space="preserve"> </w:t>
        </w:r>
      </w:ins>
      <w:ins w:id="143" w:author="thomasmoore adingo" w:date="2017-03-16T11:40:00Z">
        <w:r w:rsidRPr="005E2655">
          <w:rPr>
            <w:rFonts w:ascii="Times New Roman" w:hAnsi="Times New Roman"/>
            <w:sz w:val="24"/>
            <w:szCs w:val="24"/>
            <w:lang w:val="en"/>
          </w:rPr>
          <w:t xml:space="preserve">in order to maintain the cash flow effectively. The study has been conducted to know the cash inflows and cash outflows in the Ghanaian Banking system and how properly the assets and liabilities can be helpful in controlling the liquidity and flow of cash in the banks (GCB and ADB). </w:t>
        </w:r>
      </w:ins>
      <w:ins w:id="144" w:author="thomasmoore adingo" w:date="2017-03-16T12:02:00Z">
        <w:r w:rsidR="00FD0994" w:rsidRPr="005E2655">
          <w:rPr>
            <w:rFonts w:ascii="Times New Roman" w:hAnsi="Times New Roman"/>
            <w:sz w:val="24"/>
            <w:szCs w:val="24"/>
            <w:lang w:val="en"/>
          </w:rPr>
          <w:t>The Assets and Liabilities management has been applied as a method to relate the assets and liabilities of the banks on the basis of expected rates of return of the banks and their pattern for expected maturity. The management of the asset and liability can help the bank in adjusting their liability in order to meet demands of loans, need of liquidity and safety requirements effectively.</w:t>
        </w:r>
      </w:ins>
      <w:commentRangeStart w:id="145"/>
      <w:del w:id="146" w:author="thomasmoore adingo" w:date="2017-03-16T11:39:00Z">
        <w:r w:rsidR="001A2A23" w:rsidRPr="003C4646" w:rsidDel="00BD3086">
          <w:rPr>
            <w:rFonts w:ascii="Times New Roman" w:hAnsi="Times New Roman"/>
            <w:sz w:val="24"/>
            <w:szCs w:val="24"/>
          </w:rPr>
          <w:delText>The research aim of the study</w:delText>
        </w:r>
      </w:del>
      <w:del w:id="147" w:author="thomasmoore adingo" w:date="2017-03-21T06:36:00Z">
        <w:r w:rsidR="001A2A23" w:rsidRPr="003C4646" w:rsidDel="005C3540">
          <w:rPr>
            <w:rFonts w:ascii="Times New Roman" w:hAnsi="Times New Roman"/>
            <w:sz w:val="24"/>
            <w:szCs w:val="24"/>
          </w:rPr>
          <w:delText xml:space="preserve"> </w:delText>
        </w:r>
        <w:commentRangeEnd w:id="145"/>
        <w:r w:rsidR="005831BD" w:rsidDel="005C3540">
          <w:rPr>
            <w:rStyle w:val="CommentReference"/>
          </w:rPr>
          <w:commentReference w:id="145"/>
        </w:r>
        <w:r w:rsidR="001A2A23" w:rsidRPr="003C4646" w:rsidDel="005C3540">
          <w:rPr>
            <w:rFonts w:ascii="Times New Roman" w:hAnsi="Times New Roman"/>
            <w:sz w:val="24"/>
            <w:szCs w:val="24"/>
          </w:rPr>
          <w:delText xml:space="preserve">is to </w:delText>
        </w:r>
        <w:r w:rsidR="00E002C2" w:rsidDel="005C3540">
          <w:rPr>
            <w:rFonts w:ascii="Times New Roman" w:hAnsi="Times New Roman"/>
            <w:sz w:val="24"/>
            <w:szCs w:val="24"/>
          </w:rPr>
          <w:delText>analys</w:delText>
        </w:r>
        <w:r w:rsidR="00E002C2" w:rsidRPr="003C4646" w:rsidDel="005C3540">
          <w:rPr>
            <w:rFonts w:ascii="Times New Roman" w:hAnsi="Times New Roman"/>
            <w:sz w:val="24"/>
            <w:szCs w:val="24"/>
          </w:rPr>
          <w:delText>e</w:delText>
        </w:r>
        <w:r w:rsidR="001A2A23" w:rsidRPr="003C4646" w:rsidDel="005C3540">
          <w:rPr>
            <w:rFonts w:ascii="Times New Roman" w:hAnsi="Times New Roman"/>
            <w:sz w:val="24"/>
            <w:szCs w:val="24"/>
          </w:rPr>
          <w:delText xml:space="preserve"> the asset</w:delText>
        </w:r>
        <w:r w:rsidR="009D5716" w:rsidRPr="003C4646" w:rsidDel="005C3540">
          <w:rPr>
            <w:rFonts w:ascii="Times New Roman" w:hAnsi="Times New Roman"/>
            <w:sz w:val="24"/>
            <w:szCs w:val="24"/>
          </w:rPr>
          <w:delText>s</w:delText>
        </w:r>
        <w:r w:rsidR="001A2A23" w:rsidRPr="003C4646" w:rsidDel="005C3540">
          <w:rPr>
            <w:rFonts w:ascii="Times New Roman" w:hAnsi="Times New Roman"/>
            <w:sz w:val="24"/>
            <w:szCs w:val="24"/>
          </w:rPr>
          <w:delText xml:space="preserve"> and liabilities of </w:delText>
        </w:r>
        <w:r w:rsidR="009D5716" w:rsidRPr="003C4646" w:rsidDel="005C3540">
          <w:rPr>
            <w:rFonts w:ascii="Times New Roman" w:hAnsi="Times New Roman"/>
            <w:sz w:val="24"/>
            <w:szCs w:val="24"/>
          </w:rPr>
          <w:delText>two major banks of Ghana</w:delText>
        </w:r>
        <w:r w:rsidR="001A2A23" w:rsidRPr="003C4646" w:rsidDel="005C3540">
          <w:rPr>
            <w:rFonts w:ascii="Times New Roman" w:hAnsi="Times New Roman"/>
            <w:sz w:val="24"/>
            <w:szCs w:val="24"/>
          </w:rPr>
          <w:delText xml:space="preserve">, </w:delText>
        </w:r>
        <w:r w:rsidR="009D5716" w:rsidRPr="003C4646" w:rsidDel="005C3540">
          <w:rPr>
            <w:rFonts w:ascii="Times New Roman" w:hAnsi="Times New Roman"/>
            <w:sz w:val="24"/>
            <w:szCs w:val="24"/>
          </w:rPr>
          <w:delText>Ghana Commercial</w:delText>
        </w:r>
        <w:r w:rsidR="001A2A23" w:rsidRPr="003C4646" w:rsidDel="005C3540">
          <w:rPr>
            <w:rFonts w:ascii="Times New Roman" w:hAnsi="Times New Roman"/>
            <w:sz w:val="24"/>
            <w:szCs w:val="24"/>
          </w:rPr>
          <w:delText xml:space="preserve"> Bank</w:delText>
        </w:r>
        <w:r w:rsidR="009D5716" w:rsidRPr="003C4646" w:rsidDel="005C3540">
          <w:rPr>
            <w:rFonts w:ascii="Times New Roman" w:hAnsi="Times New Roman"/>
            <w:sz w:val="24"/>
            <w:szCs w:val="24"/>
          </w:rPr>
          <w:delText xml:space="preserve"> (GCB) and Agricultural Development Bank (ADB)</w:delText>
        </w:r>
        <w:r w:rsidR="0083256B" w:rsidDel="005C3540">
          <w:rPr>
            <w:rFonts w:ascii="Times New Roman" w:hAnsi="Times New Roman"/>
            <w:sz w:val="24"/>
            <w:szCs w:val="24"/>
          </w:rPr>
          <w:delText xml:space="preserve">, </w:delText>
        </w:r>
        <w:r w:rsidR="00F665D0" w:rsidDel="005C3540">
          <w:rPr>
            <w:rFonts w:ascii="Times New Roman" w:hAnsi="Times New Roman"/>
            <w:sz w:val="24"/>
            <w:szCs w:val="24"/>
          </w:rPr>
          <w:delText>with the</w:delText>
        </w:r>
        <w:r w:rsidR="0083256B" w:rsidDel="005C3540">
          <w:rPr>
            <w:rFonts w:ascii="Times New Roman" w:hAnsi="Times New Roman"/>
            <w:sz w:val="24"/>
            <w:szCs w:val="24"/>
          </w:rPr>
          <w:delText xml:space="preserve"> aid of asset liability</w:delText>
        </w:r>
        <w:r w:rsidR="0083256B" w:rsidRPr="003C4646" w:rsidDel="005C3540">
          <w:rPr>
            <w:rFonts w:ascii="Times New Roman" w:hAnsi="Times New Roman"/>
            <w:sz w:val="24"/>
            <w:szCs w:val="24"/>
          </w:rPr>
          <w:delText xml:space="preserve"> management</w:delText>
        </w:r>
        <w:r w:rsidR="0083256B" w:rsidDel="005C3540">
          <w:rPr>
            <w:rFonts w:ascii="Times New Roman" w:hAnsi="Times New Roman"/>
            <w:sz w:val="24"/>
            <w:szCs w:val="24"/>
          </w:rPr>
          <w:delText xml:space="preserve"> (ALM). </w:delText>
        </w:r>
        <w:r w:rsidR="00707AE6" w:rsidDel="005C3540">
          <w:rPr>
            <w:rFonts w:ascii="Times New Roman" w:hAnsi="Times New Roman"/>
            <w:sz w:val="24"/>
            <w:szCs w:val="24"/>
          </w:rPr>
          <w:delText xml:space="preserve"> </w:delText>
        </w:r>
        <w:r w:rsidR="001A2A23" w:rsidRPr="003C4646" w:rsidDel="005C3540">
          <w:rPr>
            <w:rFonts w:ascii="Times New Roman" w:hAnsi="Times New Roman"/>
            <w:sz w:val="24"/>
            <w:szCs w:val="24"/>
          </w:rPr>
          <w:delText xml:space="preserve">The researcher has selected </w:delText>
        </w:r>
        <w:r w:rsidR="00E002C2" w:rsidDel="005C3540">
          <w:rPr>
            <w:rFonts w:ascii="Times New Roman" w:hAnsi="Times New Roman"/>
            <w:sz w:val="24"/>
            <w:szCs w:val="24"/>
          </w:rPr>
          <w:delText xml:space="preserve">these </w:delText>
        </w:r>
        <w:r w:rsidR="009D5716" w:rsidRPr="003C4646" w:rsidDel="005C3540">
          <w:rPr>
            <w:rFonts w:ascii="Times New Roman" w:hAnsi="Times New Roman"/>
            <w:sz w:val="24"/>
            <w:szCs w:val="24"/>
          </w:rPr>
          <w:delText>two</w:delText>
        </w:r>
        <w:r w:rsidR="00E002C2" w:rsidDel="005C3540">
          <w:rPr>
            <w:rFonts w:ascii="Times New Roman" w:hAnsi="Times New Roman"/>
            <w:sz w:val="24"/>
            <w:szCs w:val="24"/>
          </w:rPr>
          <w:delText xml:space="preserve"> banks </w:delText>
        </w:r>
        <w:r w:rsidR="0025023F" w:rsidDel="005C3540">
          <w:rPr>
            <w:rFonts w:ascii="Times New Roman" w:hAnsi="Times New Roman"/>
            <w:sz w:val="24"/>
            <w:szCs w:val="24"/>
          </w:rPr>
          <w:delText>as a</w:delText>
        </w:r>
        <w:r w:rsidR="001A2A23" w:rsidRPr="003C4646" w:rsidDel="005C3540">
          <w:rPr>
            <w:rFonts w:ascii="Times New Roman" w:hAnsi="Times New Roman"/>
            <w:sz w:val="24"/>
            <w:szCs w:val="24"/>
          </w:rPr>
          <w:delText xml:space="preserve"> case study </w:delText>
        </w:r>
        <w:r w:rsidR="00E002C2" w:rsidDel="005C3540">
          <w:rPr>
            <w:rFonts w:ascii="Times New Roman" w:hAnsi="Times New Roman"/>
            <w:sz w:val="24"/>
            <w:szCs w:val="24"/>
          </w:rPr>
          <w:delText xml:space="preserve">as a </w:delText>
        </w:r>
        <w:r w:rsidR="001A2A23" w:rsidRPr="003C4646" w:rsidDel="005C3540">
          <w:rPr>
            <w:rFonts w:ascii="Times New Roman" w:hAnsi="Times New Roman"/>
            <w:sz w:val="24"/>
            <w:szCs w:val="24"/>
          </w:rPr>
          <w:delText xml:space="preserve">concept of comparison of international banking with </w:delText>
        </w:r>
        <w:r w:rsidR="009D5716" w:rsidRPr="003C4646" w:rsidDel="005C3540">
          <w:rPr>
            <w:rFonts w:ascii="Times New Roman" w:hAnsi="Times New Roman"/>
            <w:sz w:val="24"/>
            <w:szCs w:val="24"/>
          </w:rPr>
          <w:delText>Ghana</w:delText>
        </w:r>
        <w:r w:rsidR="001A2A23" w:rsidRPr="003C4646" w:rsidDel="005C3540">
          <w:rPr>
            <w:rFonts w:ascii="Times New Roman" w:hAnsi="Times New Roman"/>
            <w:sz w:val="24"/>
            <w:szCs w:val="24"/>
          </w:rPr>
          <w:delText xml:space="preserve"> nationalised banks. With the help of various theories and </w:delText>
        </w:r>
        <w:r w:rsidR="0025023F" w:rsidDel="005C3540">
          <w:rPr>
            <w:rFonts w:ascii="Times New Roman" w:hAnsi="Times New Roman"/>
            <w:sz w:val="24"/>
            <w:szCs w:val="24"/>
          </w:rPr>
          <w:delText>frameworks, the researcher h</w:delText>
        </w:r>
        <w:r w:rsidR="00707AE6" w:rsidDel="005C3540">
          <w:rPr>
            <w:rFonts w:ascii="Times New Roman" w:hAnsi="Times New Roman"/>
            <w:sz w:val="24"/>
            <w:szCs w:val="24"/>
          </w:rPr>
          <w:delText>as</w:delText>
        </w:r>
        <w:r w:rsidR="0025023F" w:rsidDel="005C3540">
          <w:rPr>
            <w:rFonts w:ascii="Times New Roman" w:hAnsi="Times New Roman"/>
            <w:sz w:val="24"/>
            <w:szCs w:val="24"/>
          </w:rPr>
          <w:delText xml:space="preserve"> tried</w:delText>
        </w:r>
        <w:r w:rsidR="001A2A23" w:rsidRPr="003C4646" w:rsidDel="005C3540">
          <w:rPr>
            <w:rFonts w:ascii="Times New Roman" w:hAnsi="Times New Roman"/>
            <w:sz w:val="24"/>
            <w:szCs w:val="24"/>
          </w:rPr>
          <w:delText xml:space="preserve"> </w:delText>
        </w:r>
        <w:r w:rsidR="00A73788" w:rsidDel="005C3540">
          <w:rPr>
            <w:rFonts w:ascii="Times New Roman" w:hAnsi="Times New Roman"/>
            <w:sz w:val="24"/>
            <w:szCs w:val="24"/>
          </w:rPr>
          <w:delText xml:space="preserve">to </w:delText>
        </w:r>
        <w:r w:rsidR="0025023F" w:rsidDel="005C3540">
          <w:rPr>
            <w:rFonts w:ascii="Times New Roman" w:hAnsi="Times New Roman"/>
            <w:sz w:val="24"/>
            <w:szCs w:val="24"/>
          </w:rPr>
          <w:delText xml:space="preserve">compare </w:delText>
        </w:r>
        <w:r w:rsidR="00E002C2" w:rsidDel="005C3540">
          <w:rPr>
            <w:rFonts w:ascii="Times New Roman" w:hAnsi="Times New Roman"/>
            <w:sz w:val="24"/>
            <w:szCs w:val="24"/>
          </w:rPr>
          <w:delText xml:space="preserve">ALM in </w:delText>
        </w:r>
        <w:r w:rsidR="0025023F" w:rsidDel="005C3540">
          <w:rPr>
            <w:rFonts w:ascii="Times New Roman" w:hAnsi="Times New Roman"/>
            <w:sz w:val="24"/>
            <w:szCs w:val="24"/>
          </w:rPr>
          <w:delText>the</w:delText>
        </w:r>
        <w:r w:rsidR="00A73788" w:rsidDel="005C3540">
          <w:rPr>
            <w:rFonts w:ascii="Times New Roman" w:hAnsi="Times New Roman"/>
            <w:sz w:val="24"/>
            <w:szCs w:val="24"/>
          </w:rPr>
          <w:delText xml:space="preserve"> international</w:delText>
        </w:r>
        <w:r w:rsidR="001A2A23" w:rsidRPr="003C4646" w:rsidDel="005C3540">
          <w:rPr>
            <w:rFonts w:ascii="Times New Roman" w:hAnsi="Times New Roman"/>
            <w:sz w:val="24"/>
            <w:szCs w:val="24"/>
          </w:rPr>
          <w:delText xml:space="preserve"> banking system with</w:delText>
        </w:r>
        <w:r w:rsidR="00E002C2" w:rsidDel="005C3540">
          <w:rPr>
            <w:rFonts w:ascii="Times New Roman" w:hAnsi="Times New Roman"/>
            <w:sz w:val="24"/>
            <w:szCs w:val="24"/>
          </w:rPr>
          <w:delText xml:space="preserve"> GCB an AD</w:delText>
        </w:r>
      </w:del>
      <w:del w:id="148" w:author="thomasmoore adingo" w:date="2017-03-16T12:09:00Z">
        <w:r w:rsidR="00E002C2" w:rsidDel="009C0AB9">
          <w:rPr>
            <w:rFonts w:ascii="Times New Roman" w:hAnsi="Times New Roman"/>
            <w:sz w:val="24"/>
            <w:szCs w:val="24"/>
          </w:rPr>
          <w:delText>B</w:delText>
        </w:r>
        <w:r w:rsidR="009D5716" w:rsidRPr="003C4646" w:rsidDel="009C0AB9">
          <w:rPr>
            <w:rFonts w:ascii="Times New Roman" w:hAnsi="Times New Roman"/>
            <w:sz w:val="24"/>
            <w:szCs w:val="24"/>
          </w:rPr>
          <w:delText>.</w:delText>
        </w:r>
      </w:del>
      <w:r w:rsidR="00E1323D" w:rsidRPr="00E1323D">
        <w:rPr>
          <w:sz w:val="23"/>
          <w:szCs w:val="23"/>
        </w:rPr>
        <w:t xml:space="preserve"> </w:t>
      </w:r>
      <w:r w:rsidR="00E1323D" w:rsidRPr="003B260F">
        <w:rPr>
          <w:rFonts w:ascii="Times New Roman" w:hAnsi="Times New Roman"/>
          <w:sz w:val="24"/>
          <w:szCs w:val="24"/>
        </w:rPr>
        <w:t xml:space="preserve">Aside the fact that there is generally scanty literature on Assets and Liabilities </w:t>
      </w:r>
      <w:r w:rsidR="00E1323D" w:rsidRPr="00E1323D">
        <w:rPr>
          <w:rFonts w:ascii="Times New Roman" w:hAnsi="Times New Roman"/>
          <w:sz w:val="24"/>
          <w:szCs w:val="24"/>
        </w:rPr>
        <w:t>management risk</w:t>
      </w:r>
      <w:r w:rsidR="00E1323D" w:rsidRPr="003B260F">
        <w:rPr>
          <w:rFonts w:ascii="Times New Roman" w:hAnsi="Times New Roman"/>
          <w:sz w:val="24"/>
          <w:szCs w:val="24"/>
        </w:rPr>
        <w:t xml:space="preserve"> relative to other risks faced by banks such as credit risk and market risk, the story of the Ghanaian banking system with </w:t>
      </w:r>
      <w:r w:rsidR="00E1323D" w:rsidRPr="003B260F">
        <w:rPr>
          <w:rFonts w:ascii="Times New Roman" w:hAnsi="Times New Roman"/>
          <w:sz w:val="24"/>
          <w:szCs w:val="24"/>
        </w:rPr>
        <w:lastRenderedPageBreak/>
        <w:t xml:space="preserve">respect to this topical issue is nothing to write home about. </w:t>
      </w:r>
      <w:r w:rsidR="00E1323D" w:rsidRPr="00E1323D">
        <w:rPr>
          <w:rFonts w:ascii="Times New Roman" w:hAnsi="Times New Roman"/>
          <w:sz w:val="24"/>
          <w:szCs w:val="24"/>
        </w:rPr>
        <w:t xml:space="preserve"> The financing gap ratio</w:t>
      </w:r>
      <w:r w:rsidR="00C0067E">
        <w:rPr>
          <w:rFonts w:ascii="Times New Roman" w:hAnsi="Times New Roman"/>
          <w:sz w:val="24"/>
          <w:szCs w:val="24"/>
        </w:rPr>
        <w:t xml:space="preserve"> ALM</w:t>
      </w:r>
      <w:r w:rsidR="00E1323D" w:rsidRPr="00E1323D">
        <w:rPr>
          <w:rFonts w:ascii="Times New Roman" w:hAnsi="Times New Roman"/>
          <w:sz w:val="24"/>
          <w:szCs w:val="24"/>
        </w:rPr>
        <w:t xml:space="preserve">, the difference between the total </w:t>
      </w:r>
      <w:commentRangeStart w:id="149"/>
      <w:r w:rsidR="00E1323D">
        <w:rPr>
          <w:rFonts w:ascii="Times New Roman" w:hAnsi="Times New Roman"/>
          <w:sz w:val="24"/>
          <w:szCs w:val="24"/>
        </w:rPr>
        <w:t>C</w:t>
      </w:r>
      <w:r w:rsidR="00E1323D" w:rsidRPr="00E1323D">
        <w:rPr>
          <w:rFonts w:ascii="Times New Roman" w:hAnsi="Times New Roman"/>
          <w:sz w:val="24"/>
          <w:szCs w:val="24"/>
        </w:rPr>
        <w:t xml:space="preserve">ommercial </w:t>
      </w:r>
      <w:r w:rsidR="00C0067E" w:rsidRPr="00E1323D">
        <w:rPr>
          <w:rFonts w:ascii="Times New Roman" w:hAnsi="Times New Roman"/>
          <w:sz w:val="24"/>
          <w:szCs w:val="24"/>
        </w:rPr>
        <w:t xml:space="preserve">bank </w:t>
      </w:r>
      <w:r w:rsidR="00C0067E">
        <w:rPr>
          <w:rFonts w:ascii="Times New Roman" w:hAnsi="Times New Roman"/>
          <w:sz w:val="24"/>
          <w:szCs w:val="24"/>
        </w:rPr>
        <w:t>assets</w:t>
      </w:r>
      <w:ins w:id="150" w:author="thomasmoore adingo" w:date="2017-03-16T12:14:00Z">
        <w:r w:rsidR="00CF6642">
          <w:rPr>
            <w:rFonts w:ascii="Times New Roman" w:hAnsi="Times New Roman"/>
            <w:sz w:val="24"/>
            <w:szCs w:val="24"/>
          </w:rPr>
          <w:t xml:space="preserve"> </w:t>
        </w:r>
        <w:r w:rsidR="00CF6642" w:rsidRPr="005E2655">
          <w:rPr>
            <w:rFonts w:ascii="Times New Roman" w:hAnsi="Times New Roman"/>
            <w:sz w:val="24"/>
            <w:szCs w:val="24"/>
          </w:rPr>
          <w:t xml:space="preserve">(GH₵4,659,181,000.00 </w:t>
        </w:r>
        <w:r w:rsidR="00CF6642" w:rsidRPr="005E2655">
          <w:rPr>
            <w:rFonts w:ascii="Times New Roman" w:hAnsi="Times New Roman"/>
            <w:sz w:val="24"/>
            <w:szCs w:val="24"/>
          </w:rPr>
          <w:commentReference w:id="151"/>
        </w:r>
      </w:ins>
      <w:r w:rsidR="00E1323D" w:rsidRPr="00E1323D">
        <w:rPr>
          <w:rFonts w:ascii="Times New Roman" w:hAnsi="Times New Roman"/>
          <w:sz w:val="24"/>
          <w:szCs w:val="24"/>
        </w:rPr>
        <w:t xml:space="preserve"> </w:t>
      </w:r>
      <w:commentRangeEnd w:id="149"/>
      <w:r w:rsidR="005831BD">
        <w:rPr>
          <w:rStyle w:val="CommentReference"/>
        </w:rPr>
        <w:commentReference w:id="149"/>
      </w:r>
      <w:ins w:id="152" w:author="thomasmoore adingo" w:date="2017-03-16T12:17:00Z">
        <w:r w:rsidR="00CF6642" w:rsidRPr="00CF6642">
          <w:rPr>
            <w:rFonts w:ascii="Times New Roman" w:hAnsi="Times New Roman"/>
            <w:noProof/>
            <w:sz w:val="24"/>
            <w:szCs w:val="24"/>
            <w:rPrChange w:id="153" w:author="thomasmoore adingo" w:date="2017-03-16T12:17:00Z">
              <w:rPr/>
            </w:rPrChange>
          </w:rPr>
          <w:t>(www.gcb.com.gh)</w:t>
        </w:r>
      </w:ins>
      <w:r w:rsidR="00E1323D" w:rsidRPr="00E1323D">
        <w:rPr>
          <w:rFonts w:ascii="Times New Roman" w:hAnsi="Times New Roman"/>
          <w:sz w:val="24"/>
          <w:szCs w:val="24"/>
        </w:rPr>
        <w:t xml:space="preserve">and </w:t>
      </w:r>
      <w:r w:rsidR="00C0067E">
        <w:rPr>
          <w:rFonts w:ascii="Times New Roman" w:hAnsi="Times New Roman"/>
          <w:sz w:val="24"/>
          <w:szCs w:val="24"/>
        </w:rPr>
        <w:t xml:space="preserve">ADB </w:t>
      </w:r>
      <w:ins w:id="154" w:author="thomasmoore adingo" w:date="2017-03-16T12:18:00Z">
        <w:r w:rsidR="00CF6642" w:rsidRPr="005E2655">
          <w:rPr>
            <w:rFonts w:ascii="Times New Roman" w:hAnsi="Times New Roman"/>
            <w:sz w:val="24"/>
            <w:szCs w:val="24"/>
          </w:rPr>
          <w:t>(GH₵2,134,147,000.00)</w:t>
        </w:r>
        <w:r w:rsidR="00CF6642" w:rsidRPr="005E2655">
          <w:rPr>
            <w:rFonts w:ascii="Times New Roman" w:hAnsi="Times New Roman"/>
            <w:noProof/>
            <w:sz w:val="24"/>
            <w:szCs w:val="24"/>
          </w:rPr>
          <w:t xml:space="preserve"> </w:t>
        </w:r>
      </w:ins>
      <w:r w:rsidR="00C0067E" w:rsidRPr="00E1323D">
        <w:rPr>
          <w:rFonts w:ascii="Times New Roman" w:hAnsi="Times New Roman"/>
          <w:sz w:val="24"/>
          <w:szCs w:val="24"/>
        </w:rPr>
        <w:t>is</w:t>
      </w:r>
      <w:r w:rsidR="00E1323D" w:rsidRPr="00E1323D">
        <w:rPr>
          <w:rFonts w:ascii="Times New Roman" w:hAnsi="Times New Roman"/>
          <w:sz w:val="24"/>
          <w:szCs w:val="24"/>
        </w:rPr>
        <w:t xml:space="preserve"> </w:t>
      </w:r>
      <w:r w:rsidR="009C0AB9">
        <w:rPr>
          <w:rFonts w:ascii="Times New Roman" w:hAnsi="Times New Roman"/>
          <w:sz w:val="24"/>
          <w:szCs w:val="24"/>
        </w:rPr>
        <w:t>ad</w:t>
      </w:r>
      <w:r w:rsidR="00E1323D" w:rsidRPr="00E1323D">
        <w:rPr>
          <w:rFonts w:ascii="Times New Roman" w:hAnsi="Times New Roman"/>
          <w:sz w:val="24"/>
          <w:szCs w:val="24"/>
        </w:rPr>
        <w:t xml:space="preserve">opted by this study as a measure </w:t>
      </w:r>
      <w:r w:rsidR="00C0067E" w:rsidRPr="00E1323D">
        <w:rPr>
          <w:rFonts w:ascii="Times New Roman" w:hAnsi="Times New Roman"/>
          <w:sz w:val="24"/>
          <w:szCs w:val="24"/>
        </w:rPr>
        <w:t>for risk</w:t>
      </w:r>
      <w:r w:rsidR="00E1323D" w:rsidRPr="00E1323D">
        <w:rPr>
          <w:rFonts w:ascii="Times New Roman" w:hAnsi="Times New Roman"/>
          <w:sz w:val="24"/>
          <w:szCs w:val="24"/>
        </w:rPr>
        <w:t xml:space="preserve">. The results will also help provide recommendations to mitigate the plight of the </w:t>
      </w:r>
      <w:r w:rsidR="00C0067E">
        <w:rPr>
          <w:rFonts w:ascii="Times New Roman" w:hAnsi="Times New Roman"/>
          <w:sz w:val="24"/>
          <w:szCs w:val="24"/>
        </w:rPr>
        <w:t xml:space="preserve">Ghanaian </w:t>
      </w:r>
      <w:r w:rsidR="00E1323D" w:rsidRPr="00E1323D">
        <w:rPr>
          <w:rFonts w:ascii="Times New Roman" w:hAnsi="Times New Roman"/>
          <w:sz w:val="24"/>
          <w:szCs w:val="24"/>
        </w:rPr>
        <w:t xml:space="preserve">business community with respect to access to </w:t>
      </w:r>
      <w:r w:rsidR="00C0067E">
        <w:rPr>
          <w:rFonts w:ascii="Times New Roman" w:hAnsi="Times New Roman"/>
          <w:sz w:val="24"/>
          <w:szCs w:val="24"/>
        </w:rPr>
        <w:t>international banking systems.</w:t>
      </w:r>
    </w:p>
    <w:p w14:paraId="65C2B18B" w14:textId="77777777" w:rsidR="00A73788" w:rsidRPr="00CE3E30" w:rsidRDefault="00B35BCD" w:rsidP="008137B1">
      <w:pPr>
        <w:pStyle w:val="Heading2"/>
        <w:spacing w:line="480" w:lineRule="auto"/>
        <w:rPr>
          <w:rFonts w:ascii="Times New Roman" w:hAnsi="Times New Roman"/>
          <w:b/>
          <w:color w:val="000000"/>
          <w:sz w:val="24"/>
          <w:szCs w:val="24"/>
        </w:rPr>
      </w:pPr>
      <w:bookmarkStart w:id="155" w:name="_Toc493384753"/>
      <w:r w:rsidRPr="00CE3E30">
        <w:rPr>
          <w:rFonts w:ascii="Times New Roman" w:hAnsi="Times New Roman"/>
          <w:b/>
          <w:color w:val="000000"/>
          <w:sz w:val="24"/>
          <w:szCs w:val="24"/>
        </w:rPr>
        <w:t xml:space="preserve">1.5: </w:t>
      </w:r>
      <w:r w:rsidR="00A73788" w:rsidRPr="00CE3E30">
        <w:rPr>
          <w:rFonts w:ascii="Times New Roman" w:hAnsi="Times New Roman"/>
          <w:b/>
          <w:color w:val="000000"/>
          <w:sz w:val="24"/>
          <w:szCs w:val="24"/>
        </w:rPr>
        <w:t>Research Questions</w:t>
      </w:r>
      <w:bookmarkEnd w:id="155"/>
      <w:r w:rsidR="00A73788" w:rsidRPr="00CE3E30">
        <w:rPr>
          <w:rFonts w:ascii="Times New Roman" w:hAnsi="Times New Roman"/>
          <w:b/>
          <w:color w:val="000000"/>
          <w:sz w:val="24"/>
          <w:szCs w:val="24"/>
        </w:rPr>
        <w:t xml:space="preserve">  </w:t>
      </w:r>
    </w:p>
    <w:p w14:paraId="792213D5" w14:textId="77777777" w:rsidR="00A73788" w:rsidRPr="003C4646" w:rsidRDefault="00A73788" w:rsidP="008137B1">
      <w:pPr>
        <w:autoSpaceDE w:val="0"/>
        <w:autoSpaceDN w:val="0"/>
        <w:adjustRightInd w:val="0"/>
        <w:spacing w:after="0" w:line="480" w:lineRule="auto"/>
        <w:rPr>
          <w:rFonts w:ascii="Times New Roman" w:hAnsi="Times New Roman"/>
          <w:sz w:val="24"/>
          <w:szCs w:val="24"/>
        </w:rPr>
      </w:pPr>
      <w:r w:rsidRPr="003C4646">
        <w:rPr>
          <w:rFonts w:ascii="Times New Roman" w:hAnsi="Times New Roman"/>
          <w:sz w:val="24"/>
          <w:szCs w:val="24"/>
        </w:rPr>
        <w:t>Research questions have been framed so that</w:t>
      </w:r>
      <w:del w:id="156" w:author="Igor Gvozdanović" w:date="2016-10-29T11:26:00Z">
        <w:r w:rsidRPr="003C4646" w:rsidDel="00C927D9">
          <w:rPr>
            <w:rFonts w:ascii="Times New Roman" w:hAnsi="Times New Roman"/>
            <w:sz w:val="24"/>
            <w:szCs w:val="24"/>
          </w:rPr>
          <w:delText>,</w:delText>
        </w:r>
      </w:del>
      <w:r w:rsidRPr="003C4646">
        <w:rPr>
          <w:rFonts w:ascii="Times New Roman" w:hAnsi="Times New Roman"/>
          <w:sz w:val="24"/>
          <w:szCs w:val="24"/>
        </w:rPr>
        <w:t xml:space="preserve"> the most suitable result can be chalked out in understanding the topic of the research work in a much appropriate and concise manner</w:t>
      </w:r>
    </w:p>
    <w:p w14:paraId="2B5FD9A0" w14:textId="77777777" w:rsidR="00A73788" w:rsidRPr="003C4646" w:rsidRDefault="00567C5F" w:rsidP="008137B1">
      <w:pPr>
        <w:autoSpaceDE w:val="0"/>
        <w:autoSpaceDN w:val="0"/>
        <w:adjustRightInd w:val="0"/>
        <w:spacing w:after="0" w:line="480" w:lineRule="auto"/>
        <w:rPr>
          <w:rFonts w:ascii="Times New Roman" w:hAnsi="Times New Roman"/>
          <w:sz w:val="24"/>
          <w:szCs w:val="24"/>
        </w:rPr>
      </w:pPr>
      <w:r w:rsidRPr="00FE27CA">
        <w:rPr>
          <w:rFonts w:ascii="Times New Roman" w:hAnsi="Times New Roman"/>
          <w:noProof/>
          <w:sz w:val="24"/>
          <w:szCs w:val="24"/>
          <w:lang w:val="nl-NL"/>
        </w:rPr>
        <w:t>(Claessens, S., and Van Horen, N., 2012)</w:t>
      </w:r>
      <w:r w:rsidR="00A73788" w:rsidRPr="00FE27CA">
        <w:rPr>
          <w:rFonts w:ascii="Times New Roman" w:hAnsi="Times New Roman"/>
          <w:sz w:val="24"/>
          <w:szCs w:val="24"/>
          <w:lang w:val="nl-NL"/>
        </w:rPr>
        <w:t xml:space="preserve">. </w:t>
      </w:r>
      <w:r w:rsidR="00A73788" w:rsidRPr="003C4646">
        <w:rPr>
          <w:rFonts w:ascii="Times New Roman" w:hAnsi="Times New Roman"/>
          <w:sz w:val="24"/>
          <w:szCs w:val="24"/>
        </w:rPr>
        <w:t xml:space="preserve">The questions that are listed provide emphasis on the method of analyzing that can enable in gaining possible and relevant information as per the carried topic. </w:t>
      </w:r>
      <w:r w:rsidR="00C32E68">
        <w:rPr>
          <w:rFonts w:ascii="Times New Roman" w:hAnsi="Times New Roman"/>
          <w:sz w:val="24"/>
          <w:szCs w:val="24"/>
        </w:rPr>
        <w:t xml:space="preserve">The GCB and ADB are the two main traditional </w:t>
      </w:r>
      <w:r w:rsidR="00277C96">
        <w:rPr>
          <w:rFonts w:ascii="Times New Roman" w:hAnsi="Times New Roman"/>
          <w:sz w:val="24"/>
          <w:szCs w:val="24"/>
        </w:rPr>
        <w:t xml:space="preserve">government </w:t>
      </w:r>
      <w:r w:rsidR="00C32E68">
        <w:rPr>
          <w:rFonts w:ascii="Times New Roman" w:hAnsi="Times New Roman"/>
          <w:sz w:val="24"/>
          <w:szCs w:val="24"/>
        </w:rPr>
        <w:t>Bank</w:t>
      </w:r>
      <w:r w:rsidR="00277C96">
        <w:rPr>
          <w:rFonts w:ascii="Times New Roman" w:hAnsi="Times New Roman"/>
          <w:sz w:val="24"/>
          <w:szCs w:val="24"/>
        </w:rPr>
        <w:t>ing institutions</w:t>
      </w:r>
      <w:r w:rsidR="00C32E68">
        <w:rPr>
          <w:rFonts w:ascii="Times New Roman" w:hAnsi="Times New Roman"/>
          <w:sz w:val="24"/>
          <w:szCs w:val="24"/>
        </w:rPr>
        <w:t xml:space="preserve"> in the Upper East Regional capital, Bolgatanga.</w:t>
      </w:r>
    </w:p>
    <w:p w14:paraId="2691A675" w14:textId="23B96B64" w:rsidR="00A73788" w:rsidRPr="006A766E" w:rsidRDefault="00A73788" w:rsidP="006A766E">
      <w:pPr>
        <w:pStyle w:val="ListParagraph"/>
        <w:numPr>
          <w:ilvl w:val="0"/>
          <w:numId w:val="14"/>
        </w:numPr>
        <w:autoSpaceDE w:val="0"/>
        <w:autoSpaceDN w:val="0"/>
        <w:adjustRightInd w:val="0"/>
        <w:spacing w:after="0" w:line="480" w:lineRule="auto"/>
        <w:rPr>
          <w:rFonts w:ascii="Times New Roman" w:hAnsi="Times New Roman"/>
          <w:sz w:val="24"/>
          <w:szCs w:val="24"/>
        </w:rPr>
      </w:pPr>
      <w:r w:rsidRPr="003C4646">
        <w:rPr>
          <w:rFonts w:ascii="Times New Roman" w:hAnsi="Times New Roman"/>
          <w:sz w:val="24"/>
          <w:szCs w:val="24"/>
        </w:rPr>
        <w:t>What are the norms followed while assessing t</w:t>
      </w:r>
      <w:r w:rsidR="00E929F6">
        <w:rPr>
          <w:rFonts w:ascii="Times New Roman" w:hAnsi="Times New Roman"/>
          <w:sz w:val="24"/>
          <w:szCs w:val="24"/>
        </w:rPr>
        <w:t>he various asset and liability</w:t>
      </w:r>
      <w:r w:rsidRPr="003C4646">
        <w:rPr>
          <w:rFonts w:ascii="Times New Roman" w:hAnsi="Times New Roman"/>
          <w:sz w:val="24"/>
          <w:szCs w:val="24"/>
        </w:rPr>
        <w:t xml:space="preserve"> class</w:t>
      </w:r>
      <w:r w:rsidR="00E929F6">
        <w:rPr>
          <w:rFonts w:ascii="Times New Roman" w:hAnsi="Times New Roman"/>
          <w:sz w:val="24"/>
          <w:szCs w:val="24"/>
        </w:rPr>
        <w:t>es</w:t>
      </w:r>
      <w:r w:rsidRPr="003C4646">
        <w:rPr>
          <w:rFonts w:ascii="Times New Roman" w:hAnsi="Times New Roman"/>
          <w:sz w:val="24"/>
          <w:szCs w:val="24"/>
        </w:rPr>
        <w:t xml:space="preserve"> in</w:t>
      </w:r>
      <w:r w:rsidR="006A766E">
        <w:rPr>
          <w:rFonts w:ascii="Times New Roman" w:hAnsi="Times New Roman"/>
          <w:sz w:val="24"/>
          <w:szCs w:val="24"/>
        </w:rPr>
        <w:t xml:space="preserve"> </w:t>
      </w:r>
      <w:r w:rsidRPr="006A766E">
        <w:rPr>
          <w:rFonts w:ascii="Times New Roman" w:hAnsi="Times New Roman"/>
          <w:sz w:val="24"/>
          <w:szCs w:val="24"/>
        </w:rPr>
        <w:t>Ghana banks in accordance with</w:t>
      </w:r>
      <w:r w:rsidR="009A0A10" w:rsidRPr="006A766E">
        <w:rPr>
          <w:rFonts w:ascii="Times New Roman" w:hAnsi="Times New Roman"/>
          <w:sz w:val="24"/>
          <w:szCs w:val="24"/>
        </w:rPr>
        <w:t xml:space="preserve"> GCB an ADB</w:t>
      </w:r>
      <w:r w:rsidRPr="006A766E">
        <w:rPr>
          <w:rFonts w:ascii="Times New Roman" w:hAnsi="Times New Roman"/>
          <w:sz w:val="24"/>
          <w:szCs w:val="24"/>
        </w:rPr>
        <w:t>?</w:t>
      </w:r>
    </w:p>
    <w:p w14:paraId="3CAB9D76" w14:textId="77777777" w:rsidR="00A73788" w:rsidRDefault="00A73788" w:rsidP="008137B1">
      <w:pPr>
        <w:pStyle w:val="ListParagraph"/>
        <w:numPr>
          <w:ilvl w:val="0"/>
          <w:numId w:val="14"/>
        </w:numPr>
        <w:autoSpaceDE w:val="0"/>
        <w:autoSpaceDN w:val="0"/>
        <w:adjustRightInd w:val="0"/>
        <w:spacing w:after="0" w:line="480" w:lineRule="auto"/>
        <w:rPr>
          <w:rFonts w:ascii="Times New Roman" w:hAnsi="Times New Roman"/>
          <w:sz w:val="24"/>
          <w:szCs w:val="24"/>
        </w:rPr>
      </w:pPr>
      <w:bookmarkStart w:id="157" w:name="OLE_LINK1"/>
      <w:r w:rsidRPr="00A73788">
        <w:rPr>
          <w:rFonts w:ascii="Times New Roman" w:hAnsi="Times New Roman"/>
          <w:sz w:val="24"/>
          <w:szCs w:val="24"/>
        </w:rPr>
        <w:t>What are the various issues and risk associated with the international banking system for</w:t>
      </w:r>
      <w:r w:rsidR="009A0A10" w:rsidRPr="009A0A10">
        <w:rPr>
          <w:rFonts w:ascii="Times New Roman" w:hAnsi="Times New Roman"/>
          <w:sz w:val="24"/>
          <w:szCs w:val="24"/>
        </w:rPr>
        <w:t xml:space="preserve"> </w:t>
      </w:r>
      <w:r w:rsidR="009A0A10">
        <w:rPr>
          <w:rFonts w:ascii="Times New Roman" w:hAnsi="Times New Roman"/>
          <w:sz w:val="24"/>
          <w:szCs w:val="24"/>
        </w:rPr>
        <w:t>GCB an ADB</w:t>
      </w:r>
      <w:bookmarkEnd w:id="157"/>
      <w:r w:rsidRPr="00A73788">
        <w:rPr>
          <w:rFonts w:ascii="Times New Roman" w:hAnsi="Times New Roman"/>
          <w:sz w:val="24"/>
          <w:szCs w:val="24"/>
        </w:rPr>
        <w:t>?</w:t>
      </w:r>
    </w:p>
    <w:p w14:paraId="1EC4923C" w14:textId="77777777" w:rsidR="00A73788" w:rsidRDefault="00A73788" w:rsidP="008137B1">
      <w:pPr>
        <w:pStyle w:val="ListParagraph"/>
        <w:numPr>
          <w:ilvl w:val="0"/>
          <w:numId w:val="14"/>
        </w:numPr>
        <w:autoSpaceDE w:val="0"/>
        <w:autoSpaceDN w:val="0"/>
        <w:adjustRightInd w:val="0"/>
        <w:spacing w:after="0" w:line="480" w:lineRule="auto"/>
        <w:rPr>
          <w:rFonts w:ascii="Times New Roman" w:hAnsi="Times New Roman"/>
          <w:sz w:val="24"/>
          <w:szCs w:val="24"/>
        </w:rPr>
      </w:pPr>
      <w:r w:rsidRPr="00A73788">
        <w:rPr>
          <w:rFonts w:ascii="Times New Roman" w:hAnsi="Times New Roman"/>
          <w:sz w:val="24"/>
          <w:szCs w:val="24"/>
        </w:rPr>
        <w:t>What are the various asset and liability management model</w:t>
      </w:r>
      <w:r w:rsidR="00E929F6">
        <w:rPr>
          <w:rFonts w:ascii="Times New Roman" w:hAnsi="Times New Roman"/>
          <w:sz w:val="24"/>
          <w:szCs w:val="24"/>
        </w:rPr>
        <w:t>s</w:t>
      </w:r>
      <w:r w:rsidRPr="00A73788">
        <w:rPr>
          <w:rFonts w:ascii="Times New Roman" w:hAnsi="Times New Roman"/>
          <w:sz w:val="24"/>
          <w:szCs w:val="24"/>
        </w:rPr>
        <w:t xml:space="preserve"> that hel</w:t>
      </w:r>
      <w:r w:rsidR="009A0A10">
        <w:rPr>
          <w:rFonts w:ascii="Times New Roman" w:hAnsi="Times New Roman"/>
          <w:sz w:val="24"/>
          <w:szCs w:val="24"/>
        </w:rPr>
        <w:t xml:space="preserve">p in </w:t>
      </w:r>
      <w:r w:rsidR="00F665D0">
        <w:rPr>
          <w:rFonts w:ascii="Times New Roman" w:hAnsi="Times New Roman"/>
          <w:sz w:val="24"/>
          <w:szCs w:val="24"/>
        </w:rPr>
        <w:t xml:space="preserve">measuring </w:t>
      </w:r>
      <w:r w:rsidR="00F665D0" w:rsidRPr="00A73788">
        <w:rPr>
          <w:rFonts w:ascii="Times New Roman" w:hAnsi="Times New Roman"/>
          <w:sz w:val="24"/>
          <w:szCs w:val="24"/>
        </w:rPr>
        <w:t>risk</w:t>
      </w:r>
      <w:r w:rsidRPr="00A73788">
        <w:rPr>
          <w:rFonts w:ascii="Times New Roman" w:hAnsi="Times New Roman"/>
          <w:sz w:val="24"/>
          <w:szCs w:val="24"/>
        </w:rPr>
        <w:t>?</w:t>
      </w:r>
    </w:p>
    <w:p w14:paraId="762ABD84" w14:textId="77777777" w:rsidR="00A73788" w:rsidRDefault="00A73788" w:rsidP="008137B1">
      <w:pPr>
        <w:pStyle w:val="ListParagraph"/>
        <w:numPr>
          <w:ilvl w:val="0"/>
          <w:numId w:val="14"/>
        </w:numPr>
        <w:autoSpaceDE w:val="0"/>
        <w:autoSpaceDN w:val="0"/>
        <w:adjustRightInd w:val="0"/>
        <w:spacing w:after="0" w:line="480" w:lineRule="auto"/>
        <w:rPr>
          <w:rFonts w:ascii="Times New Roman" w:hAnsi="Times New Roman"/>
          <w:sz w:val="24"/>
          <w:szCs w:val="24"/>
        </w:rPr>
      </w:pPr>
      <w:r w:rsidRPr="00A73788">
        <w:rPr>
          <w:rFonts w:ascii="Times New Roman" w:hAnsi="Times New Roman"/>
          <w:sz w:val="24"/>
          <w:szCs w:val="24"/>
        </w:rPr>
        <w:t>What are the sui</w:t>
      </w:r>
      <w:r w:rsidR="009A0A10">
        <w:rPr>
          <w:rFonts w:ascii="Times New Roman" w:hAnsi="Times New Roman"/>
          <w:sz w:val="24"/>
          <w:szCs w:val="24"/>
        </w:rPr>
        <w:t>table strategies to mitigate</w:t>
      </w:r>
      <w:r w:rsidRPr="00A73788">
        <w:rPr>
          <w:rFonts w:ascii="Times New Roman" w:hAnsi="Times New Roman"/>
          <w:sz w:val="24"/>
          <w:szCs w:val="24"/>
        </w:rPr>
        <w:t xml:space="preserve"> risk in </w:t>
      </w:r>
      <w:r w:rsidR="00E929F6">
        <w:rPr>
          <w:rFonts w:ascii="Times New Roman" w:hAnsi="Times New Roman"/>
          <w:sz w:val="24"/>
          <w:szCs w:val="24"/>
        </w:rPr>
        <w:t xml:space="preserve">the </w:t>
      </w:r>
      <w:r w:rsidRPr="00A73788">
        <w:rPr>
          <w:rFonts w:ascii="Times New Roman" w:hAnsi="Times New Roman"/>
          <w:sz w:val="24"/>
          <w:szCs w:val="24"/>
        </w:rPr>
        <w:t>international banking system for</w:t>
      </w:r>
      <w:r w:rsidR="009A0A10" w:rsidRPr="009A0A10">
        <w:rPr>
          <w:rFonts w:ascii="Times New Roman" w:hAnsi="Times New Roman"/>
          <w:sz w:val="24"/>
          <w:szCs w:val="24"/>
        </w:rPr>
        <w:t xml:space="preserve"> </w:t>
      </w:r>
      <w:r w:rsidR="009A0A10">
        <w:rPr>
          <w:rFonts w:ascii="Times New Roman" w:hAnsi="Times New Roman"/>
          <w:sz w:val="24"/>
          <w:szCs w:val="24"/>
        </w:rPr>
        <w:t xml:space="preserve">GCB an </w:t>
      </w:r>
      <w:commentRangeStart w:id="158"/>
      <w:r w:rsidR="009A0A10">
        <w:rPr>
          <w:rFonts w:ascii="Times New Roman" w:hAnsi="Times New Roman"/>
          <w:sz w:val="24"/>
          <w:szCs w:val="24"/>
        </w:rPr>
        <w:t>ADB</w:t>
      </w:r>
      <w:commentRangeEnd w:id="158"/>
      <w:r w:rsidR="005831BD">
        <w:rPr>
          <w:rStyle w:val="CommentReference"/>
        </w:rPr>
        <w:commentReference w:id="158"/>
      </w:r>
      <w:r w:rsidRPr="00A73788">
        <w:rPr>
          <w:rFonts w:ascii="Times New Roman" w:hAnsi="Times New Roman"/>
          <w:sz w:val="24"/>
          <w:szCs w:val="24"/>
        </w:rPr>
        <w:t xml:space="preserve">? </w:t>
      </w:r>
    </w:p>
    <w:p w14:paraId="60B57A38" w14:textId="77777777" w:rsidR="00D1258A" w:rsidRPr="00CE3E30" w:rsidRDefault="00B35BCD" w:rsidP="008137B1">
      <w:pPr>
        <w:pStyle w:val="Heading2"/>
        <w:spacing w:line="480" w:lineRule="auto"/>
        <w:rPr>
          <w:rFonts w:ascii="Times New Roman" w:eastAsia="Calibri" w:hAnsi="Times New Roman"/>
          <w:b/>
          <w:color w:val="000000"/>
          <w:sz w:val="24"/>
          <w:szCs w:val="24"/>
        </w:rPr>
      </w:pPr>
      <w:bookmarkStart w:id="159" w:name="_Toc493384754"/>
      <w:r w:rsidRPr="00CE3E30">
        <w:rPr>
          <w:rFonts w:ascii="Times New Roman" w:eastAsia="Calibri" w:hAnsi="Times New Roman"/>
          <w:b/>
          <w:color w:val="000000"/>
          <w:sz w:val="24"/>
          <w:szCs w:val="24"/>
        </w:rPr>
        <w:t xml:space="preserve">1.6: </w:t>
      </w:r>
      <w:r w:rsidR="00D1258A" w:rsidRPr="00CE3E30">
        <w:rPr>
          <w:rFonts w:ascii="Times New Roman" w:eastAsia="Calibri" w:hAnsi="Times New Roman"/>
          <w:b/>
          <w:color w:val="000000"/>
          <w:sz w:val="24"/>
          <w:szCs w:val="24"/>
        </w:rPr>
        <w:t>Research Methodology</w:t>
      </w:r>
      <w:bookmarkEnd w:id="159"/>
    </w:p>
    <w:p w14:paraId="2D1EAD8E" w14:textId="77777777" w:rsidR="003D43CB" w:rsidRPr="009F0DC0" w:rsidRDefault="00D1258A" w:rsidP="001016E8">
      <w:pPr>
        <w:autoSpaceDE w:val="0"/>
        <w:autoSpaceDN w:val="0"/>
        <w:adjustRightInd w:val="0"/>
        <w:spacing w:after="0" w:line="480" w:lineRule="auto"/>
        <w:rPr>
          <w:rFonts w:ascii="Times New Roman" w:hAnsi="Times New Roman"/>
          <w:sz w:val="24"/>
          <w:szCs w:val="24"/>
        </w:rPr>
      </w:pPr>
      <w:r w:rsidRPr="00D1258A">
        <w:rPr>
          <w:rFonts w:ascii="Times New Roman" w:hAnsi="Times New Roman"/>
          <w:sz w:val="24"/>
          <w:szCs w:val="24"/>
        </w:rPr>
        <w:tab/>
        <w:t>Qualitative data can be used by the researcher as it can be helpful in presenting the research work and related topics in a more descriptive way</w:t>
      </w:r>
      <w:r w:rsidR="006E05E5">
        <w:rPr>
          <w:rFonts w:ascii="Times New Roman" w:hAnsi="Times New Roman"/>
          <w:sz w:val="24"/>
          <w:szCs w:val="24"/>
        </w:rPr>
        <w:t>.</w:t>
      </w:r>
      <w:r w:rsidRPr="00D1258A">
        <w:rPr>
          <w:rFonts w:ascii="Times New Roman" w:hAnsi="Times New Roman"/>
          <w:sz w:val="24"/>
          <w:szCs w:val="24"/>
        </w:rPr>
        <w:t xml:space="preserve"> </w:t>
      </w:r>
      <w:r w:rsidR="006E05E5">
        <w:rPr>
          <w:rFonts w:ascii="Times New Roman" w:hAnsi="Times New Roman"/>
          <w:sz w:val="24"/>
          <w:szCs w:val="24"/>
        </w:rPr>
        <w:t xml:space="preserve">It also </w:t>
      </w:r>
      <w:r w:rsidRPr="00D1258A">
        <w:rPr>
          <w:rFonts w:ascii="Times New Roman" w:hAnsi="Times New Roman"/>
          <w:sz w:val="24"/>
          <w:szCs w:val="24"/>
        </w:rPr>
        <w:t xml:space="preserve">can help the reader to understand the topic in </w:t>
      </w:r>
      <w:r w:rsidR="006E05E5">
        <w:rPr>
          <w:rFonts w:ascii="Times New Roman" w:hAnsi="Times New Roman"/>
          <w:sz w:val="24"/>
          <w:szCs w:val="24"/>
        </w:rPr>
        <w:t>an easy</w:t>
      </w:r>
      <w:r w:rsidRPr="00D1258A">
        <w:rPr>
          <w:rFonts w:ascii="Times New Roman" w:hAnsi="Times New Roman"/>
          <w:sz w:val="24"/>
          <w:szCs w:val="24"/>
        </w:rPr>
        <w:t xml:space="preserve"> and brief manner. </w:t>
      </w:r>
      <w:r w:rsidR="00567C5F" w:rsidRPr="00567C5F">
        <w:rPr>
          <w:rFonts w:ascii="Times New Roman" w:hAnsi="Times New Roman"/>
          <w:noProof/>
          <w:sz w:val="24"/>
          <w:szCs w:val="24"/>
        </w:rPr>
        <w:t>(Toloie-Eshlaghy, A., Chitsaz, S., Karimian, L. and Charkhchi, R. , 2011)</w:t>
      </w:r>
      <w:r w:rsidRPr="00D1258A">
        <w:rPr>
          <w:rFonts w:ascii="Times New Roman" w:hAnsi="Times New Roman"/>
          <w:sz w:val="24"/>
          <w:szCs w:val="24"/>
        </w:rPr>
        <w:t xml:space="preserve">, mentioned that the qualitative data provide </w:t>
      </w:r>
      <w:r w:rsidRPr="00D1258A">
        <w:rPr>
          <w:rFonts w:ascii="Times New Roman" w:hAnsi="Times New Roman"/>
          <w:sz w:val="24"/>
          <w:szCs w:val="24"/>
        </w:rPr>
        <w:lastRenderedPageBreak/>
        <w:t xml:space="preserve">theoretical concepts in the practical ground that helps in better understanding of the carried topic. </w:t>
      </w:r>
      <w:r>
        <w:rPr>
          <w:rFonts w:ascii="Times New Roman" w:hAnsi="Times New Roman"/>
          <w:sz w:val="24"/>
          <w:szCs w:val="24"/>
        </w:rPr>
        <w:t>Qualitative</w:t>
      </w:r>
      <w:r w:rsidRPr="00D1258A">
        <w:rPr>
          <w:rFonts w:ascii="Times New Roman" w:hAnsi="Times New Roman"/>
          <w:sz w:val="24"/>
          <w:szCs w:val="24"/>
        </w:rPr>
        <w:t xml:space="preserve"> </w:t>
      </w:r>
      <w:r w:rsidR="00C02BC7">
        <w:rPr>
          <w:rFonts w:ascii="Times New Roman" w:hAnsi="Times New Roman"/>
          <w:sz w:val="24"/>
          <w:szCs w:val="24"/>
        </w:rPr>
        <w:t xml:space="preserve">and </w:t>
      </w:r>
      <w:r w:rsidR="00B73BC3">
        <w:rPr>
          <w:rFonts w:ascii="Times New Roman" w:hAnsi="Times New Roman"/>
          <w:sz w:val="24"/>
          <w:szCs w:val="24"/>
        </w:rPr>
        <w:t>triangulations</w:t>
      </w:r>
      <w:r w:rsidR="00C02BC7">
        <w:rPr>
          <w:rFonts w:ascii="Times New Roman" w:hAnsi="Times New Roman"/>
          <w:sz w:val="24"/>
          <w:szCs w:val="24"/>
        </w:rPr>
        <w:t xml:space="preserve"> methods, </w:t>
      </w:r>
      <w:r w:rsidR="006E05E5">
        <w:rPr>
          <w:rFonts w:ascii="Times New Roman" w:hAnsi="Times New Roman"/>
          <w:sz w:val="24"/>
          <w:szCs w:val="24"/>
        </w:rPr>
        <w:t>have</w:t>
      </w:r>
      <w:r w:rsidRPr="00D1258A">
        <w:rPr>
          <w:rFonts w:ascii="Times New Roman" w:hAnsi="Times New Roman"/>
          <w:sz w:val="24"/>
          <w:szCs w:val="24"/>
        </w:rPr>
        <w:t xml:space="preserve"> been effectively applied for analyzing the level of risk and their impact on the assets and liabilities of the banks</w:t>
      </w:r>
      <w:r>
        <w:rPr>
          <w:rFonts w:ascii="Times New Roman" w:hAnsi="Times New Roman"/>
          <w:sz w:val="24"/>
          <w:szCs w:val="24"/>
        </w:rPr>
        <w:t>.</w:t>
      </w:r>
      <w:r w:rsidR="001016E8" w:rsidRPr="001016E8">
        <w:rPr>
          <w:rFonts w:ascii="Times New Roman" w:hAnsi="Times New Roman"/>
          <w:sz w:val="24"/>
          <w:szCs w:val="24"/>
        </w:rPr>
        <w:t xml:space="preserve"> Triangulation is a method used by qualitative researchers to check and establish validity in </w:t>
      </w:r>
      <w:r w:rsidR="00A428FD">
        <w:rPr>
          <w:rFonts w:ascii="Times New Roman" w:hAnsi="Times New Roman"/>
          <w:sz w:val="24"/>
          <w:szCs w:val="24"/>
        </w:rPr>
        <w:t xml:space="preserve">research </w:t>
      </w:r>
      <w:r w:rsidR="00A428FD" w:rsidRPr="001016E8">
        <w:rPr>
          <w:rFonts w:ascii="Times New Roman" w:hAnsi="Times New Roman"/>
          <w:sz w:val="24"/>
          <w:szCs w:val="24"/>
        </w:rPr>
        <w:t>studies</w:t>
      </w:r>
      <w:r w:rsidR="001016E8" w:rsidRPr="001016E8">
        <w:rPr>
          <w:rFonts w:ascii="Times New Roman" w:hAnsi="Times New Roman"/>
          <w:sz w:val="24"/>
          <w:szCs w:val="24"/>
        </w:rPr>
        <w:t xml:space="preserve"> by analyzing a research question from multiple perspectives.  </w:t>
      </w:r>
      <w:r w:rsidR="007F0826" w:rsidRPr="001016E8">
        <w:rPr>
          <w:rFonts w:ascii="Times New Roman" w:hAnsi="Times New Roman"/>
          <w:sz w:val="24"/>
          <w:szCs w:val="24"/>
        </w:rPr>
        <w:t xml:space="preserve">Common </w:t>
      </w:r>
      <w:r w:rsidR="001016E8" w:rsidRPr="001016E8">
        <w:rPr>
          <w:rFonts w:ascii="Times New Roman" w:hAnsi="Times New Roman"/>
          <w:sz w:val="24"/>
          <w:szCs w:val="24"/>
        </w:rPr>
        <w:t xml:space="preserve">misconception that the goal of triangulation is to arrive at consistency across data sources, such inconsistencies may be likely given the relative strengths of different approaches </w:t>
      </w:r>
      <w:r w:rsidR="003D43CB" w:rsidRPr="003D43CB">
        <w:rPr>
          <w:rFonts w:ascii="Times New Roman" w:hAnsi="Times New Roman"/>
          <w:sz w:val="24"/>
          <w:szCs w:val="24"/>
        </w:rPr>
        <w:t>Qualitative data is</w:t>
      </w:r>
      <w:r w:rsidR="003D43CB">
        <w:rPr>
          <w:rFonts w:ascii="Times New Roman" w:hAnsi="Times New Roman"/>
          <w:sz w:val="24"/>
          <w:szCs w:val="24"/>
        </w:rPr>
        <w:t xml:space="preserve"> used to </w:t>
      </w:r>
      <w:r w:rsidR="003D43CB" w:rsidRPr="003D43CB">
        <w:rPr>
          <w:rFonts w:ascii="Times New Roman" w:hAnsi="Times New Roman"/>
          <w:sz w:val="24"/>
          <w:szCs w:val="24"/>
        </w:rPr>
        <w:t xml:space="preserve">gather </w:t>
      </w:r>
      <w:r w:rsidR="003D43CB">
        <w:rPr>
          <w:rFonts w:ascii="Times New Roman" w:hAnsi="Times New Roman"/>
          <w:sz w:val="24"/>
          <w:szCs w:val="24"/>
        </w:rPr>
        <w:t xml:space="preserve">formations </w:t>
      </w:r>
      <w:r w:rsidR="003D43CB" w:rsidRPr="003D43CB">
        <w:rPr>
          <w:rFonts w:ascii="Times New Roman" w:hAnsi="Times New Roman"/>
          <w:sz w:val="24"/>
          <w:szCs w:val="24"/>
        </w:rPr>
        <w:t xml:space="preserve">through individual </w:t>
      </w:r>
      <w:commentRangeStart w:id="160"/>
      <w:r w:rsidR="003D43CB" w:rsidRPr="003D43CB">
        <w:rPr>
          <w:rFonts w:ascii="Times New Roman" w:hAnsi="Times New Roman"/>
          <w:sz w:val="24"/>
          <w:szCs w:val="24"/>
        </w:rPr>
        <w:t>interviews</w:t>
      </w:r>
      <w:commentRangeEnd w:id="160"/>
      <w:r w:rsidR="00157A9A">
        <w:rPr>
          <w:rStyle w:val="CommentReference"/>
        </w:rPr>
        <w:commentReference w:id="160"/>
      </w:r>
      <w:r w:rsidR="003D43CB">
        <w:rPr>
          <w:rFonts w:ascii="Times New Roman" w:hAnsi="Times New Roman"/>
          <w:sz w:val="24"/>
          <w:szCs w:val="24"/>
        </w:rPr>
        <w:t>.</w:t>
      </w:r>
      <w:r w:rsidR="003D43CB" w:rsidRPr="003D43CB">
        <w:rPr>
          <w:rFonts w:ascii="Times New Roman" w:hAnsi="Times New Roman"/>
          <w:sz w:val="24"/>
          <w:szCs w:val="24"/>
        </w:rPr>
        <w:t xml:space="preserve"> </w:t>
      </w:r>
      <w:r w:rsidR="003D43CB" w:rsidRPr="004C26DD">
        <w:rPr>
          <w:rFonts w:ascii="Times New Roman" w:hAnsi="Times New Roman"/>
          <w:sz w:val="24"/>
          <w:szCs w:val="24"/>
        </w:rPr>
        <w:t xml:space="preserve">The data which is collected by the researcher is of two types – primary data and secondary data. Primary data signifies the original data collected by the researcher separately for each project through the distribution of </w:t>
      </w:r>
      <w:r w:rsidR="001016E8">
        <w:rPr>
          <w:rFonts w:ascii="Times New Roman" w:hAnsi="Times New Roman"/>
          <w:sz w:val="24"/>
          <w:szCs w:val="24"/>
        </w:rPr>
        <w:t>structure questionnaire</w:t>
      </w:r>
      <w:r w:rsidR="003D43CB" w:rsidRPr="004C26DD">
        <w:rPr>
          <w:rFonts w:ascii="Times New Roman" w:hAnsi="Times New Roman"/>
          <w:sz w:val="24"/>
          <w:szCs w:val="24"/>
        </w:rPr>
        <w:t xml:space="preserve"> to the sample respondents. </w:t>
      </w:r>
    </w:p>
    <w:p w14:paraId="0CF4FA0E" w14:textId="77777777" w:rsidR="00345DBA" w:rsidRPr="00CE3E30" w:rsidRDefault="004753EC" w:rsidP="008137B1">
      <w:pPr>
        <w:pStyle w:val="Heading2"/>
        <w:spacing w:line="480" w:lineRule="auto"/>
        <w:rPr>
          <w:rFonts w:ascii="Times New Roman" w:hAnsi="Times New Roman"/>
          <w:b/>
          <w:color w:val="000000"/>
          <w:sz w:val="24"/>
          <w:szCs w:val="24"/>
        </w:rPr>
      </w:pPr>
      <w:bookmarkStart w:id="161" w:name="_Toc493384755"/>
      <w:r w:rsidRPr="00CE3E30">
        <w:rPr>
          <w:rFonts w:ascii="Times New Roman" w:hAnsi="Times New Roman"/>
          <w:b/>
          <w:color w:val="000000"/>
          <w:sz w:val="24"/>
          <w:szCs w:val="24"/>
        </w:rPr>
        <w:t xml:space="preserve">1.7: </w:t>
      </w:r>
      <w:r w:rsidR="00345DBA" w:rsidRPr="00CE3E30">
        <w:rPr>
          <w:rFonts w:ascii="Times New Roman" w:hAnsi="Times New Roman"/>
          <w:b/>
          <w:color w:val="000000"/>
          <w:sz w:val="24"/>
          <w:szCs w:val="24"/>
        </w:rPr>
        <w:t>Rationale of the Study</w:t>
      </w:r>
      <w:bookmarkEnd w:id="161"/>
    </w:p>
    <w:p w14:paraId="2D2999EB" w14:textId="77777777" w:rsidR="00345DBA" w:rsidRPr="003C4646" w:rsidRDefault="00F539F5" w:rsidP="008137B1">
      <w:pPr>
        <w:autoSpaceDE w:val="0"/>
        <w:autoSpaceDN w:val="0"/>
        <w:adjustRightInd w:val="0"/>
        <w:spacing w:after="0" w:line="480" w:lineRule="auto"/>
        <w:ind w:firstLine="720"/>
        <w:rPr>
          <w:rFonts w:ascii="Times New Roman" w:hAnsi="Times New Roman"/>
          <w:sz w:val="24"/>
          <w:szCs w:val="24"/>
        </w:rPr>
      </w:pPr>
      <w:r>
        <w:rPr>
          <w:rFonts w:ascii="Times New Roman" w:hAnsi="Times New Roman"/>
          <w:sz w:val="24"/>
          <w:szCs w:val="24"/>
        </w:rPr>
        <w:t>The basic reason</w:t>
      </w:r>
      <w:r w:rsidR="00345DBA" w:rsidRPr="003C4646">
        <w:rPr>
          <w:rFonts w:ascii="Times New Roman" w:hAnsi="Times New Roman"/>
          <w:sz w:val="24"/>
          <w:szCs w:val="24"/>
        </w:rPr>
        <w:t xml:space="preserve"> behind choosing this specific topic is to analyze and evaluate the process of </w:t>
      </w:r>
      <w:r>
        <w:rPr>
          <w:rFonts w:ascii="Times New Roman" w:hAnsi="Times New Roman"/>
          <w:sz w:val="24"/>
          <w:szCs w:val="24"/>
        </w:rPr>
        <w:t>asset liability</w:t>
      </w:r>
      <w:r w:rsidRPr="003C4646">
        <w:rPr>
          <w:rFonts w:ascii="Times New Roman" w:hAnsi="Times New Roman"/>
          <w:sz w:val="24"/>
          <w:szCs w:val="24"/>
        </w:rPr>
        <w:t xml:space="preserve"> management </w:t>
      </w:r>
      <w:r>
        <w:rPr>
          <w:rFonts w:ascii="Times New Roman" w:hAnsi="Times New Roman"/>
          <w:sz w:val="24"/>
          <w:szCs w:val="24"/>
        </w:rPr>
        <w:t>in international b</w:t>
      </w:r>
      <w:r w:rsidR="00345DBA" w:rsidRPr="003C4646">
        <w:rPr>
          <w:rFonts w:ascii="Times New Roman" w:hAnsi="Times New Roman"/>
          <w:sz w:val="24"/>
          <w:szCs w:val="24"/>
        </w:rPr>
        <w:t xml:space="preserve">anking in accordance </w:t>
      </w:r>
      <w:r w:rsidR="00E326CE">
        <w:rPr>
          <w:rFonts w:ascii="Times New Roman" w:hAnsi="Times New Roman"/>
          <w:sz w:val="24"/>
          <w:szCs w:val="24"/>
        </w:rPr>
        <w:t xml:space="preserve">with </w:t>
      </w:r>
      <w:r>
        <w:rPr>
          <w:rFonts w:ascii="Times New Roman" w:hAnsi="Times New Roman"/>
          <w:sz w:val="24"/>
          <w:szCs w:val="24"/>
        </w:rPr>
        <w:t>GCB and ADB. Asset</w:t>
      </w:r>
      <w:r w:rsidR="00345DBA" w:rsidRPr="003C4646">
        <w:rPr>
          <w:rFonts w:ascii="Times New Roman" w:hAnsi="Times New Roman"/>
          <w:sz w:val="24"/>
          <w:szCs w:val="24"/>
        </w:rPr>
        <w:t xml:space="preserve"> </w:t>
      </w:r>
      <w:r>
        <w:rPr>
          <w:rFonts w:ascii="Times New Roman" w:hAnsi="Times New Roman"/>
          <w:sz w:val="24"/>
          <w:szCs w:val="24"/>
        </w:rPr>
        <w:t>liability</w:t>
      </w:r>
      <w:r w:rsidR="00345DBA" w:rsidRPr="003C4646">
        <w:rPr>
          <w:rFonts w:ascii="Times New Roman" w:hAnsi="Times New Roman"/>
          <w:sz w:val="24"/>
          <w:szCs w:val="24"/>
        </w:rPr>
        <w:t xml:space="preserve"> management focuses on the risk that is faced due to disproportion between assets and liabilities and due </w:t>
      </w:r>
      <w:r>
        <w:rPr>
          <w:rFonts w:ascii="Times New Roman" w:hAnsi="Times New Roman"/>
          <w:sz w:val="24"/>
          <w:szCs w:val="24"/>
        </w:rPr>
        <w:t xml:space="preserve">to </w:t>
      </w:r>
      <w:r w:rsidR="00345DBA" w:rsidRPr="003C4646">
        <w:rPr>
          <w:rFonts w:ascii="Times New Roman" w:hAnsi="Times New Roman"/>
          <w:sz w:val="24"/>
          <w:szCs w:val="24"/>
        </w:rPr>
        <w:t>liquidity problem</w:t>
      </w:r>
      <w:r>
        <w:rPr>
          <w:rFonts w:ascii="Times New Roman" w:hAnsi="Times New Roman"/>
          <w:sz w:val="24"/>
          <w:szCs w:val="24"/>
        </w:rPr>
        <w:t>s</w:t>
      </w:r>
      <w:r w:rsidR="00345DBA" w:rsidRPr="003C4646">
        <w:rPr>
          <w:rFonts w:ascii="Times New Roman" w:hAnsi="Times New Roman"/>
          <w:sz w:val="24"/>
          <w:szCs w:val="24"/>
        </w:rPr>
        <w:t xml:space="preserve"> and chan</w:t>
      </w:r>
      <w:r w:rsidR="00E11F5B">
        <w:rPr>
          <w:rFonts w:ascii="Times New Roman" w:hAnsi="Times New Roman"/>
          <w:sz w:val="24"/>
          <w:szCs w:val="24"/>
        </w:rPr>
        <w:t>ges in the interest rates of</w:t>
      </w:r>
      <w:r w:rsidR="00345DBA" w:rsidRPr="003C4646">
        <w:rPr>
          <w:rFonts w:ascii="Times New Roman" w:hAnsi="Times New Roman"/>
          <w:sz w:val="24"/>
          <w:szCs w:val="24"/>
        </w:rPr>
        <w:t xml:space="preserve"> banks </w:t>
      </w:r>
      <w:r w:rsidR="00567C5F" w:rsidRPr="00567C5F">
        <w:rPr>
          <w:rFonts w:ascii="Times New Roman" w:hAnsi="Times New Roman"/>
          <w:noProof/>
          <w:sz w:val="24"/>
          <w:szCs w:val="24"/>
        </w:rPr>
        <w:t>(Berger, A. N. and Bouwman, C. H. S., 2008)</w:t>
      </w:r>
      <w:r w:rsidR="00345DBA" w:rsidRPr="003C4646">
        <w:rPr>
          <w:rFonts w:ascii="Times New Roman" w:hAnsi="Times New Roman"/>
          <w:sz w:val="24"/>
          <w:szCs w:val="24"/>
        </w:rPr>
        <w:t>. The liquidity problem arises when banks cannot meet their obligations by transforming their assets into cash. The int</w:t>
      </w:r>
      <w:r>
        <w:rPr>
          <w:rFonts w:ascii="Times New Roman" w:hAnsi="Times New Roman"/>
          <w:sz w:val="24"/>
          <w:szCs w:val="24"/>
        </w:rPr>
        <w:t>erest rate obligation may arise</w:t>
      </w:r>
      <w:r w:rsidR="00345DBA" w:rsidRPr="003C4646">
        <w:rPr>
          <w:rFonts w:ascii="Times New Roman" w:hAnsi="Times New Roman"/>
          <w:sz w:val="24"/>
          <w:szCs w:val="24"/>
        </w:rPr>
        <w:t xml:space="preserve"> when banks borrow short term that may be fixed or floating in nature and lending long term which may affect their interest rate policy. Therefore the interest rate has to be carefully handled otherwise it can affect the net interest income.</w:t>
      </w:r>
    </w:p>
    <w:p w14:paraId="30029401" w14:textId="77777777" w:rsidR="00345DBA" w:rsidRPr="003C4646" w:rsidRDefault="00552B39" w:rsidP="008137B1">
      <w:pPr>
        <w:autoSpaceDE w:val="0"/>
        <w:autoSpaceDN w:val="0"/>
        <w:adjustRightInd w:val="0"/>
        <w:spacing w:after="0" w:line="480" w:lineRule="auto"/>
        <w:ind w:firstLine="720"/>
        <w:rPr>
          <w:rFonts w:ascii="Times New Roman" w:hAnsi="Times New Roman"/>
          <w:sz w:val="24"/>
          <w:szCs w:val="24"/>
        </w:rPr>
      </w:pPr>
      <w:r>
        <w:rPr>
          <w:rFonts w:ascii="Times New Roman" w:hAnsi="Times New Roman"/>
          <w:sz w:val="24"/>
          <w:szCs w:val="24"/>
        </w:rPr>
        <w:t>Assets liability management</w:t>
      </w:r>
      <w:r w:rsidR="00345DBA" w:rsidRPr="003C4646">
        <w:rPr>
          <w:rFonts w:ascii="Times New Roman" w:hAnsi="Times New Roman"/>
          <w:sz w:val="24"/>
          <w:szCs w:val="24"/>
        </w:rPr>
        <w:t>, act as function that helps in planning their funding and capital requirements and planning of profit</w:t>
      </w:r>
      <w:r>
        <w:rPr>
          <w:rFonts w:ascii="Times New Roman" w:hAnsi="Times New Roman"/>
          <w:sz w:val="24"/>
          <w:szCs w:val="24"/>
        </w:rPr>
        <w:t>,</w:t>
      </w:r>
      <w:r w:rsidR="00345DBA" w:rsidRPr="003C4646">
        <w:rPr>
          <w:rFonts w:ascii="Times New Roman" w:hAnsi="Times New Roman"/>
          <w:sz w:val="24"/>
          <w:szCs w:val="24"/>
        </w:rPr>
        <w:t xml:space="preserve"> along with the projection of growth </w:t>
      </w:r>
      <w:r w:rsidR="00567C5F" w:rsidRPr="00567C5F">
        <w:rPr>
          <w:rFonts w:ascii="Times New Roman" w:hAnsi="Times New Roman"/>
          <w:noProof/>
          <w:sz w:val="24"/>
          <w:szCs w:val="24"/>
        </w:rPr>
        <w:t>(Monfort, 2008)</w:t>
      </w:r>
      <w:r w:rsidR="00345DBA" w:rsidRPr="003C4646">
        <w:rPr>
          <w:rFonts w:ascii="Times New Roman" w:hAnsi="Times New Roman"/>
          <w:sz w:val="24"/>
          <w:szCs w:val="24"/>
        </w:rPr>
        <w:t xml:space="preserve">. ALM can help </w:t>
      </w:r>
      <w:r w:rsidR="00424082">
        <w:rPr>
          <w:rFonts w:ascii="Times New Roman" w:hAnsi="Times New Roman"/>
          <w:sz w:val="24"/>
          <w:szCs w:val="24"/>
        </w:rPr>
        <w:t>management</w:t>
      </w:r>
      <w:r w:rsidR="00345DBA" w:rsidRPr="003C4646">
        <w:rPr>
          <w:rFonts w:ascii="Times New Roman" w:hAnsi="Times New Roman"/>
          <w:sz w:val="24"/>
          <w:szCs w:val="24"/>
        </w:rPr>
        <w:t xml:space="preserve"> to associate with the proactive and forecast </w:t>
      </w:r>
      <w:r w:rsidR="00424082">
        <w:rPr>
          <w:rFonts w:ascii="Times New Roman" w:hAnsi="Times New Roman"/>
          <w:sz w:val="24"/>
          <w:szCs w:val="24"/>
        </w:rPr>
        <w:t xml:space="preserve">of </w:t>
      </w:r>
      <w:r w:rsidR="00345DBA" w:rsidRPr="003C4646">
        <w:rPr>
          <w:rFonts w:ascii="Times New Roman" w:hAnsi="Times New Roman"/>
          <w:sz w:val="24"/>
          <w:szCs w:val="24"/>
        </w:rPr>
        <w:t>changes. The liquidity and interest risks have to be managed through asset and liabili</w:t>
      </w:r>
      <w:r w:rsidR="00AD4A1C">
        <w:rPr>
          <w:rFonts w:ascii="Times New Roman" w:hAnsi="Times New Roman"/>
          <w:sz w:val="24"/>
          <w:szCs w:val="24"/>
        </w:rPr>
        <w:t>ty</w:t>
      </w:r>
      <w:r w:rsidR="00345DBA" w:rsidRPr="003C4646">
        <w:rPr>
          <w:rFonts w:ascii="Times New Roman" w:hAnsi="Times New Roman"/>
          <w:sz w:val="24"/>
          <w:szCs w:val="24"/>
        </w:rPr>
        <w:t xml:space="preserve"> management. </w:t>
      </w:r>
      <w:r w:rsidR="00345DBA" w:rsidRPr="003C4646">
        <w:rPr>
          <w:rFonts w:ascii="Times New Roman" w:hAnsi="Times New Roman"/>
          <w:sz w:val="24"/>
          <w:szCs w:val="24"/>
        </w:rPr>
        <w:lastRenderedPageBreak/>
        <w:t>The interest rate risk can be minimized through acquiring short term loans and investment</w:t>
      </w:r>
      <w:r w:rsidR="009F61E3">
        <w:rPr>
          <w:rFonts w:ascii="Times New Roman" w:hAnsi="Times New Roman"/>
          <w:sz w:val="24"/>
          <w:szCs w:val="24"/>
        </w:rPr>
        <w:t>s</w:t>
      </w:r>
      <w:r w:rsidR="00345DBA" w:rsidRPr="003C4646">
        <w:rPr>
          <w:rFonts w:ascii="Times New Roman" w:hAnsi="Times New Roman"/>
          <w:sz w:val="24"/>
          <w:szCs w:val="24"/>
        </w:rPr>
        <w:t xml:space="preserve"> as it can eliminate the rate of interest risk </w:t>
      </w:r>
      <w:r w:rsidR="00567C5F" w:rsidRPr="00567C5F">
        <w:rPr>
          <w:rFonts w:ascii="Times New Roman" w:hAnsi="Times New Roman"/>
          <w:noProof/>
          <w:sz w:val="24"/>
          <w:szCs w:val="24"/>
        </w:rPr>
        <w:t>(Bodnar, T. and Schmid, W. , 2008)</w:t>
      </w:r>
      <w:r w:rsidR="00345DBA" w:rsidRPr="003C4646">
        <w:rPr>
          <w:rFonts w:ascii="Times New Roman" w:hAnsi="Times New Roman"/>
          <w:sz w:val="24"/>
          <w:szCs w:val="24"/>
        </w:rPr>
        <w:t>. Therefore the assets and liabilities can be helpful in attaining the better balance in terms of profitability and long te</w:t>
      </w:r>
      <w:r>
        <w:rPr>
          <w:rFonts w:ascii="Times New Roman" w:hAnsi="Times New Roman"/>
          <w:sz w:val="24"/>
          <w:szCs w:val="24"/>
        </w:rPr>
        <w:t xml:space="preserve">rm viability. Thus </w:t>
      </w:r>
      <w:r w:rsidR="009F61E3">
        <w:rPr>
          <w:rFonts w:ascii="Times New Roman" w:hAnsi="Times New Roman"/>
          <w:sz w:val="24"/>
          <w:szCs w:val="24"/>
        </w:rPr>
        <w:t xml:space="preserve">management </w:t>
      </w:r>
      <w:r>
        <w:rPr>
          <w:rFonts w:ascii="Times New Roman" w:hAnsi="Times New Roman"/>
          <w:sz w:val="24"/>
          <w:szCs w:val="24"/>
        </w:rPr>
        <w:t>have to focus on effectively framing</w:t>
      </w:r>
      <w:r w:rsidR="00345DBA" w:rsidRPr="003C4646">
        <w:rPr>
          <w:rFonts w:ascii="Times New Roman" w:hAnsi="Times New Roman"/>
          <w:sz w:val="24"/>
          <w:szCs w:val="24"/>
        </w:rPr>
        <w:t xml:space="preserve"> assets and liabilities </w:t>
      </w:r>
      <w:r>
        <w:rPr>
          <w:rFonts w:ascii="Times New Roman" w:hAnsi="Times New Roman"/>
          <w:sz w:val="24"/>
          <w:szCs w:val="24"/>
        </w:rPr>
        <w:t>so that they can reduce</w:t>
      </w:r>
      <w:r w:rsidR="00345DBA" w:rsidRPr="003C4646">
        <w:rPr>
          <w:rFonts w:ascii="Times New Roman" w:hAnsi="Times New Roman"/>
          <w:sz w:val="24"/>
          <w:szCs w:val="24"/>
        </w:rPr>
        <w:t xml:space="preserve"> probable risks.</w:t>
      </w:r>
    </w:p>
    <w:p w14:paraId="6DF4B6B6" w14:textId="77777777" w:rsidR="001A2A23" w:rsidRPr="00CE3E30" w:rsidRDefault="004753EC" w:rsidP="008137B1">
      <w:pPr>
        <w:pStyle w:val="Heading2"/>
        <w:spacing w:line="480" w:lineRule="auto"/>
        <w:rPr>
          <w:rFonts w:ascii="Times New Roman" w:hAnsi="Times New Roman"/>
          <w:b/>
          <w:color w:val="000000"/>
          <w:sz w:val="24"/>
          <w:szCs w:val="24"/>
        </w:rPr>
      </w:pPr>
      <w:bookmarkStart w:id="162" w:name="_Toc493384756"/>
      <w:r w:rsidRPr="00CE3E30">
        <w:rPr>
          <w:rFonts w:ascii="Times New Roman" w:hAnsi="Times New Roman"/>
          <w:b/>
          <w:color w:val="000000"/>
          <w:sz w:val="24"/>
          <w:szCs w:val="24"/>
        </w:rPr>
        <w:t xml:space="preserve">1.8: </w:t>
      </w:r>
      <w:r w:rsidR="001A2A23" w:rsidRPr="00CE3E30">
        <w:rPr>
          <w:rFonts w:ascii="Times New Roman" w:hAnsi="Times New Roman"/>
          <w:b/>
          <w:color w:val="000000"/>
          <w:sz w:val="24"/>
          <w:szCs w:val="24"/>
        </w:rPr>
        <w:t>Research objectives</w:t>
      </w:r>
      <w:bookmarkEnd w:id="162"/>
    </w:p>
    <w:p w14:paraId="601267D7" w14:textId="77777777" w:rsidR="0025639C" w:rsidRPr="003C4646" w:rsidRDefault="001A2A23" w:rsidP="008137B1">
      <w:pPr>
        <w:autoSpaceDE w:val="0"/>
        <w:autoSpaceDN w:val="0"/>
        <w:adjustRightInd w:val="0"/>
        <w:spacing w:after="0" w:line="480" w:lineRule="auto"/>
        <w:ind w:firstLine="720"/>
        <w:rPr>
          <w:rFonts w:ascii="Times New Roman" w:hAnsi="Times New Roman"/>
          <w:sz w:val="24"/>
          <w:szCs w:val="24"/>
        </w:rPr>
      </w:pPr>
      <w:r w:rsidRPr="003C4646">
        <w:rPr>
          <w:rFonts w:ascii="Times New Roman" w:hAnsi="Times New Roman"/>
          <w:sz w:val="24"/>
          <w:szCs w:val="24"/>
        </w:rPr>
        <w:t xml:space="preserve">According to the </w:t>
      </w:r>
      <w:r w:rsidRPr="00CE3E30">
        <w:rPr>
          <w:rFonts w:ascii="Times New Roman" w:hAnsi="Times New Roman"/>
          <w:color w:val="000000"/>
          <w:sz w:val="24"/>
          <w:szCs w:val="24"/>
        </w:rPr>
        <w:t>research</w:t>
      </w:r>
      <w:r w:rsidRPr="003C4646">
        <w:rPr>
          <w:rFonts w:ascii="Times New Roman" w:hAnsi="Times New Roman"/>
          <w:sz w:val="24"/>
          <w:szCs w:val="24"/>
        </w:rPr>
        <w:t xml:space="preserve"> objective</w:t>
      </w:r>
      <w:r w:rsidR="009C1D1B">
        <w:rPr>
          <w:rFonts w:ascii="Times New Roman" w:hAnsi="Times New Roman"/>
          <w:sz w:val="24"/>
          <w:szCs w:val="24"/>
        </w:rPr>
        <w:t>s</w:t>
      </w:r>
      <w:r w:rsidRPr="003C4646">
        <w:rPr>
          <w:rFonts w:ascii="Times New Roman" w:hAnsi="Times New Roman"/>
          <w:sz w:val="24"/>
          <w:szCs w:val="24"/>
        </w:rPr>
        <w:t xml:space="preserve">, structuring of research objectives </w:t>
      </w:r>
      <w:r w:rsidR="004B7CE2">
        <w:rPr>
          <w:rFonts w:ascii="Times New Roman" w:hAnsi="Times New Roman"/>
          <w:sz w:val="24"/>
          <w:szCs w:val="24"/>
        </w:rPr>
        <w:t>was</w:t>
      </w:r>
      <w:r w:rsidRPr="003C4646">
        <w:rPr>
          <w:rFonts w:ascii="Times New Roman" w:hAnsi="Times New Roman"/>
          <w:sz w:val="24"/>
          <w:szCs w:val="24"/>
        </w:rPr>
        <w:t xml:space="preserve"> developed </w:t>
      </w:r>
      <w:r w:rsidR="0096288A">
        <w:rPr>
          <w:rFonts w:ascii="Times New Roman" w:hAnsi="Times New Roman"/>
          <w:sz w:val="24"/>
          <w:szCs w:val="24"/>
        </w:rPr>
        <w:t>for</w:t>
      </w:r>
      <w:r w:rsidRPr="003C4646">
        <w:rPr>
          <w:rFonts w:ascii="Times New Roman" w:hAnsi="Times New Roman"/>
          <w:sz w:val="24"/>
          <w:szCs w:val="24"/>
        </w:rPr>
        <w:t xml:space="preserve"> further dif</w:t>
      </w:r>
      <w:r w:rsidR="009C1D1B">
        <w:rPr>
          <w:rFonts w:ascii="Times New Roman" w:hAnsi="Times New Roman"/>
          <w:sz w:val="24"/>
          <w:szCs w:val="24"/>
        </w:rPr>
        <w:t>fusion of the research topic could</w:t>
      </w:r>
      <w:r w:rsidRPr="003C4646">
        <w:rPr>
          <w:rFonts w:ascii="Times New Roman" w:hAnsi="Times New Roman"/>
          <w:sz w:val="24"/>
          <w:szCs w:val="24"/>
        </w:rPr>
        <w:t xml:space="preserve"> be taken into account. With the assistance of </w:t>
      </w:r>
      <w:r w:rsidR="009C1D1B">
        <w:rPr>
          <w:rFonts w:ascii="Times New Roman" w:hAnsi="Times New Roman"/>
          <w:sz w:val="24"/>
          <w:szCs w:val="24"/>
        </w:rPr>
        <w:t>the research objectives,</w:t>
      </w:r>
      <w:r w:rsidRPr="003C4646">
        <w:rPr>
          <w:rFonts w:ascii="Times New Roman" w:hAnsi="Times New Roman"/>
          <w:sz w:val="24"/>
          <w:szCs w:val="24"/>
        </w:rPr>
        <w:t xml:space="preserve"> segmentation of the research topic </w:t>
      </w:r>
      <w:r w:rsidR="004B7CE2">
        <w:rPr>
          <w:rFonts w:ascii="Times New Roman" w:hAnsi="Times New Roman"/>
          <w:sz w:val="24"/>
          <w:szCs w:val="24"/>
        </w:rPr>
        <w:t>was</w:t>
      </w:r>
      <w:r w:rsidRPr="003C4646">
        <w:rPr>
          <w:rFonts w:ascii="Times New Roman" w:hAnsi="Times New Roman"/>
          <w:sz w:val="24"/>
          <w:szCs w:val="24"/>
        </w:rPr>
        <w:t xml:space="preserve"> helpful that allow proper division</w:t>
      </w:r>
      <w:r w:rsidR="0025639C" w:rsidRPr="003C4646">
        <w:rPr>
          <w:rFonts w:ascii="Times New Roman" w:hAnsi="Times New Roman"/>
          <w:sz w:val="24"/>
          <w:szCs w:val="24"/>
        </w:rPr>
        <w:t xml:space="preserve"> of wide topic</w:t>
      </w:r>
      <w:r w:rsidR="009C1D1B">
        <w:rPr>
          <w:rFonts w:ascii="Times New Roman" w:hAnsi="Times New Roman"/>
          <w:sz w:val="24"/>
          <w:szCs w:val="24"/>
        </w:rPr>
        <w:t>s</w:t>
      </w:r>
      <w:r w:rsidR="0025639C" w:rsidRPr="003C4646">
        <w:rPr>
          <w:rFonts w:ascii="Times New Roman" w:hAnsi="Times New Roman"/>
          <w:sz w:val="24"/>
          <w:szCs w:val="24"/>
        </w:rPr>
        <w:t xml:space="preserve"> into applicable form. The </w:t>
      </w:r>
      <w:r w:rsidR="00A1593B">
        <w:rPr>
          <w:rFonts w:ascii="Times New Roman" w:hAnsi="Times New Roman"/>
          <w:sz w:val="24"/>
          <w:szCs w:val="24"/>
        </w:rPr>
        <w:t xml:space="preserve">objective is aimed at a </w:t>
      </w:r>
      <w:r w:rsidR="0025639C" w:rsidRPr="003C4646">
        <w:rPr>
          <w:rFonts w:ascii="Times New Roman" w:hAnsi="Times New Roman"/>
          <w:sz w:val="24"/>
          <w:szCs w:val="24"/>
        </w:rPr>
        <w:t>successful accomplishment of the research</w:t>
      </w:r>
      <w:r w:rsidR="00A1593B">
        <w:rPr>
          <w:rFonts w:ascii="Times New Roman" w:hAnsi="Times New Roman"/>
          <w:sz w:val="24"/>
          <w:szCs w:val="24"/>
        </w:rPr>
        <w:t>, a</w:t>
      </w:r>
      <w:r w:rsidR="0025639C" w:rsidRPr="003C4646">
        <w:rPr>
          <w:rFonts w:ascii="Times New Roman" w:hAnsi="Times New Roman"/>
          <w:sz w:val="24"/>
          <w:szCs w:val="24"/>
        </w:rPr>
        <w:t>s mentioned below.</w:t>
      </w:r>
    </w:p>
    <w:p w14:paraId="3D268988" w14:textId="77777777" w:rsidR="0025639C" w:rsidRPr="003C4646" w:rsidRDefault="0025639C" w:rsidP="008137B1">
      <w:pPr>
        <w:pStyle w:val="ListParagraph"/>
        <w:numPr>
          <w:ilvl w:val="0"/>
          <w:numId w:val="2"/>
        </w:numPr>
        <w:autoSpaceDE w:val="0"/>
        <w:autoSpaceDN w:val="0"/>
        <w:adjustRightInd w:val="0"/>
        <w:spacing w:after="0" w:line="480" w:lineRule="auto"/>
        <w:rPr>
          <w:rFonts w:ascii="Times New Roman" w:hAnsi="Times New Roman"/>
          <w:sz w:val="24"/>
          <w:szCs w:val="24"/>
        </w:rPr>
      </w:pPr>
      <w:r w:rsidRPr="003C4646">
        <w:rPr>
          <w:rFonts w:ascii="Times New Roman" w:hAnsi="Times New Roman"/>
          <w:sz w:val="24"/>
          <w:szCs w:val="24"/>
        </w:rPr>
        <w:t>To recognise the role pl</w:t>
      </w:r>
      <w:r w:rsidR="009C1D1B">
        <w:rPr>
          <w:rFonts w:ascii="Times New Roman" w:hAnsi="Times New Roman"/>
          <w:sz w:val="24"/>
          <w:szCs w:val="24"/>
        </w:rPr>
        <w:t>ayed by asset</w:t>
      </w:r>
      <w:r w:rsidR="009F61E3">
        <w:rPr>
          <w:rFonts w:ascii="Times New Roman" w:hAnsi="Times New Roman"/>
          <w:sz w:val="24"/>
          <w:szCs w:val="24"/>
        </w:rPr>
        <w:t>s</w:t>
      </w:r>
      <w:r w:rsidR="009C1D1B">
        <w:rPr>
          <w:rFonts w:ascii="Times New Roman" w:hAnsi="Times New Roman"/>
          <w:sz w:val="24"/>
          <w:szCs w:val="24"/>
        </w:rPr>
        <w:t xml:space="preserve"> and liabilities in</w:t>
      </w:r>
      <w:r w:rsidRPr="003C4646">
        <w:rPr>
          <w:rFonts w:ascii="Times New Roman" w:hAnsi="Times New Roman"/>
          <w:sz w:val="24"/>
          <w:szCs w:val="24"/>
        </w:rPr>
        <w:t xml:space="preserve"> international banking in accordance with GCB and ADB</w:t>
      </w:r>
    </w:p>
    <w:p w14:paraId="0A770BDD" w14:textId="77777777" w:rsidR="009F61E3" w:rsidRDefault="0025639C" w:rsidP="008137B1">
      <w:pPr>
        <w:pStyle w:val="ListParagraph"/>
        <w:numPr>
          <w:ilvl w:val="0"/>
          <w:numId w:val="2"/>
        </w:numPr>
        <w:autoSpaceDE w:val="0"/>
        <w:autoSpaceDN w:val="0"/>
        <w:adjustRightInd w:val="0"/>
        <w:spacing w:after="0" w:line="480" w:lineRule="auto"/>
        <w:rPr>
          <w:rFonts w:ascii="Times New Roman" w:hAnsi="Times New Roman"/>
          <w:sz w:val="24"/>
          <w:szCs w:val="24"/>
        </w:rPr>
      </w:pPr>
      <w:r w:rsidRPr="009F61E3">
        <w:rPr>
          <w:rFonts w:ascii="Times New Roman" w:hAnsi="Times New Roman"/>
          <w:sz w:val="24"/>
          <w:szCs w:val="24"/>
        </w:rPr>
        <w:t>To analyse the importance of the managing asset</w:t>
      </w:r>
      <w:r w:rsidR="009C1D1B" w:rsidRPr="009F61E3">
        <w:rPr>
          <w:rFonts w:ascii="Times New Roman" w:hAnsi="Times New Roman"/>
          <w:sz w:val="24"/>
          <w:szCs w:val="24"/>
        </w:rPr>
        <w:t>s</w:t>
      </w:r>
      <w:r w:rsidRPr="009F61E3">
        <w:rPr>
          <w:rFonts w:ascii="Times New Roman" w:hAnsi="Times New Roman"/>
          <w:sz w:val="24"/>
          <w:szCs w:val="24"/>
        </w:rPr>
        <w:t xml:space="preserve"> and liabilities </w:t>
      </w:r>
      <w:r w:rsidR="009F61E3">
        <w:rPr>
          <w:rFonts w:ascii="Times New Roman" w:hAnsi="Times New Roman"/>
          <w:sz w:val="24"/>
          <w:szCs w:val="24"/>
        </w:rPr>
        <w:t>of GCB an</w:t>
      </w:r>
      <w:r w:rsidR="00A4775E">
        <w:rPr>
          <w:rFonts w:ascii="Times New Roman" w:hAnsi="Times New Roman"/>
          <w:sz w:val="24"/>
          <w:szCs w:val="24"/>
        </w:rPr>
        <w:t>d</w:t>
      </w:r>
      <w:r w:rsidR="009F61E3">
        <w:rPr>
          <w:rFonts w:ascii="Times New Roman" w:hAnsi="Times New Roman"/>
          <w:sz w:val="24"/>
          <w:szCs w:val="24"/>
        </w:rPr>
        <w:t xml:space="preserve"> ADB</w:t>
      </w:r>
      <w:r w:rsidR="009F61E3" w:rsidRPr="009F61E3">
        <w:rPr>
          <w:rFonts w:ascii="Times New Roman" w:hAnsi="Times New Roman"/>
          <w:sz w:val="24"/>
          <w:szCs w:val="24"/>
        </w:rPr>
        <w:t xml:space="preserve"> </w:t>
      </w:r>
    </w:p>
    <w:p w14:paraId="140ECE84" w14:textId="77777777" w:rsidR="00F02EAE" w:rsidRPr="009F61E3" w:rsidRDefault="0025639C" w:rsidP="008137B1">
      <w:pPr>
        <w:pStyle w:val="ListParagraph"/>
        <w:numPr>
          <w:ilvl w:val="0"/>
          <w:numId w:val="2"/>
        </w:numPr>
        <w:autoSpaceDE w:val="0"/>
        <w:autoSpaceDN w:val="0"/>
        <w:adjustRightInd w:val="0"/>
        <w:spacing w:after="0" w:line="480" w:lineRule="auto"/>
        <w:rPr>
          <w:rFonts w:ascii="Times New Roman" w:hAnsi="Times New Roman"/>
          <w:b/>
          <w:bCs/>
          <w:sz w:val="24"/>
          <w:szCs w:val="24"/>
        </w:rPr>
      </w:pPr>
      <w:r w:rsidRPr="009F61E3">
        <w:rPr>
          <w:rFonts w:ascii="Times New Roman" w:hAnsi="Times New Roman"/>
          <w:sz w:val="24"/>
          <w:szCs w:val="24"/>
        </w:rPr>
        <w:t xml:space="preserve">To identify the issues and risk associated with the asset and liability trend </w:t>
      </w:r>
      <w:r w:rsidR="009F61E3">
        <w:rPr>
          <w:rFonts w:ascii="Times New Roman" w:hAnsi="Times New Roman"/>
          <w:sz w:val="24"/>
          <w:szCs w:val="24"/>
        </w:rPr>
        <w:t>of GCB an</w:t>
      </w:r>
      <w:r w:rsidR="00AD574D">
        <w:rPr>
          <w:rFonts w:ascii="Times New Roman" w:hAnsi="Times New Roman"/>
          <w:sz w:val="24"/>
          <w:szCs w:val="24"/>
        </w:rPr>
        <w:t>d</w:t>
      </w:r>
      <w:r w:rsidR="009F61E3">
        <w:rPr>
          <w:rFonts w:ascii="Times New Roman" w:hAnsi="Times New Roman"/>
          <w:sz w:val="24"/>
          <w:szCs w:val="24"/>
        </w:rPr>
        <w:t xml:space="preserve"> ADB</w:t>
      </w:r>
    </w:p>
    <w:p w14:paraId="17155E65" w14:textId="77777777" w:rsidR="00237DC4" w:rsidRPr="00CE3E30" w:rsidRDefault="004753EC" w:rsidP="008137B1">
      <w:pPr>
        <w:pStyle w:val="Heading2"/>
        <w:spacing w:line="480" w:lineRule="auto"/>
        <w:rPr>
          <w:rFonts w:ascii="Times New Roman" w:hAnsi="Times New Roman"/>
          <w:b/>
          <w:color w:val="000000"/>
          <w:sz w:val="24"/>
          <w:szCs w:val="24"/>
        </w:rPr>
      </w:pPr>
      <w:bookmarkStart w:id="163" w:name="_Toc493384757"/>
      <w:r w:rsidRPr="00CE3E30">
        <w:rPr>
          <w:rFonts w:ascii="Times New Roman" w:hAnsi="Times New Roman"/>
          <w:b/>
          <w:color w:val="000000"/>
          <w:sz w:val="24"/>
          <w:szCs w:val="24"/>
        </w:rPr>
        <w:t xml:space="preserve">1.9: </w:t>
      </w:r>
      <w:r w:rsidR="008D669B" w:rsidRPr="00CE3E30">
        <w:rPr>
          <w:rFonts w:ascii="Times New Roman" w:hAnsi="Times New Roman"/>
          <w:b/>
          <w:color w:val="000000"/>
          <w:sz w:val="24"/>
          <w:szCs w:val="24"/>
        </w:rPr>
        <w:t>Purpose of the Study</w:t>
      </w:r>
      <w:bookmarkEnd w:id="163"/>
    </w:p>
    <w:p w14:paraId="29D30443" w14:textId="095699E4" w:rsidR="00237DC4" w:rsidRPr="003C4646" w:rsidRDefault="00237DC4" w:rsidP="008137B1">
      <w:pPr>
        <w:autoSpaceDE w:val="0"/>
        <w:autoSpaceDN w:val="0"/>
        <w:adjustRightInd w:val="0"/>
        <w:spacing w:after="0" w:line="480" w:lineRule="auto"/>
        <w:ind w:firstLine="720"/>
        <w:rPr>
          <w:rFonts w:ascii="Times New Roman" w:hAnsi="Times New Roman"/>
          <w:sz w:val="24"/>
          <w:szCs w:val="24"/>
        </w:rPr>
      </w:pPr>
      <w:r w:rsidRPr="003C4646">
        <w:rPr>
          <w:rFonts w:ascii="Times New Roman" w:hAnsi="Times New Roman"/>
          <w:sz w:val="24"/>
          <w:szCs w:val="24"/>
        </w:rPr>
        <w:t xml:space="preserve">The election of this topic </w:t>
      </w:r>
      <w:r w:rsidR="00BA1BCF">
        <w:rPr>
          <w:rFonts w:ascii="Times New Roman" w:hAnsi="Times New Roman"/>
          <w:sz w:val="24"/>
          <w:szCs w:val="24"/>
        </w:rPr>
        <w:t>was</w:t>
      </w:r>
      <w:r w:rsidRPr="003C4646">
        <w:rPr>
          <w:rFonts w:ascii="Times New Roman" w:hAnsi="Times New Roman"/>
          <w:sz w:val="24"/>
          <w:szCs w:val="24"/>
        </w:rPr>
        <w:t xml:space="preserve"> </w:t>
      </w:r>
      <w:r w:rsidR="009C1D1B">
        <w:rPr>
          <w:rFonts w:ascii="Times New Roman" w:hAnsi="Times New Roman"/>
          <w:sz w:val="24"/>
          <w:szCs w:val="24"/>
        </w:rPr>
        <w:t xml:space="preserve">to </w:t>
      </w:r>
      <w:r w:rsidRPr="003C4646">
        <w:rPr>
          <w:rFonts w:ascii="Times New Roman" w:hAnsi="Times New Roman"/>
          <w:sz w:val="24"/>
          <w:szCs w:val="24"/>
        </w:rPr>
        <w:t>f</w:t>
      </w:r>
      <w:r w:rsidR="009C1D1B">
        <w:rPr>
          <w:rFonts w:ascii="Times New Roman" w:hAnsi="Times New Roman"/>
          <w:sz w:val="24"/>
          <w:szCs w:val="24"/>
        </w:rPr>
        <w:t>ocus on the effectiveness of asset and liability</w:t>
      </w:r>
      <w:r w:rsidR="004A2775" w:rsidRPr="003C4646">
        <w:rPr>
          <w:rFonts w:ascii="Times New Roman" w:hAnsi="Times New Roman"/>
          <w:sz w:val="24"/>
          <w:szCs w:val="24"/>
        </w:rPr>
        <w:t xml:space="preserve"> </w:t>
      </w:r>
      <w:r w:rsidRPr="003C4646">
        <w:rPr>
          <w:rFonts w:ascii="Times New Roman" w:hAnsi="Times New Roman"/>
          <w:sz w:val="24"/>
          <w:szCs w:val="24"/>
        </w:rPr>
        <w:t xml:space="preserve">management on the business of </w:t>
      </w:r>
      <w:r w:rsidR="009C1D1B">
        <w:rPr>
          <w:rFonts w:ascii="Times New Roman" w:hAnsi="Times New Roman"/>
          <w:sz w:val="24"/>
          <w:szCs w:val="24"/>
        </w:rPr>
        <w:t xml:space="preserve">the </w:t>
      </w:r>
      <w:r w:rsidRPr="003C4646">
        <w:rPr>
          <w:rFonts w:ascii="Times New Roman" w:hAnsi="Times New Roman"/>
          <w:sz w:val="24"/>
          <w:szCs w:val="24"/>
        </w:rPr>
        <w:t>banking system. Banks try to throw light on the approach of</w:t>
      </w:r>
      <w:r w:rsidR="004A2775" w:rsidRPr="003C4646">
        <w:rPr>
          <w:rFonts w:ascii="Times New Roman" w:hAnsi="Times New Roman"/>
          <w:sz w:val="24"/>
          <w:szCs w:val="24"/>
        </w:rPr>
        <w:t xml:space="preserve"> </w:t>
      </w:r>
      <w:r w:rsidR="009C1D1B">
        <w:rPr>
          <w:rFonts w:ascii="Times New Roman" w:hAnsi="Times New Roman"/>
          <w:sz w:val="24"/>
          <w:szCs w:val="24"/>
        </w:rPr>
        <w:t>asset liability</w:t>
      </w:r>
      <w:r w:rsidRPr="003C4646">
        <w:rPr>
          <w:rFonts w:ascii="Times New Roman" w:hAnsi="Times New Roman"/>
          <w:sz w:val="24"/>
          <w:szCs w:val="24"/>
        </w:rPr>
        <w:t xml:space="preserve"> management so that the emerging </w:t>
      </w:r>
      <w:r w:rsidR="004A2775" w:rsidRPr="003C4646">
        <w:rPr>
          <w:rFonts w:ascii="Times New Roman" w:hAnsi="Times New Roman"/>
          <w:sz w:val="24"/>
          <w:szCs w:val="24"/>
        </w:rPr>
        <w:t>risk</w:t>
      </w:r>
      <w:r w:rsidR="009C1D1B">
        <w:rPr>
          <w:rFonts w:ascii="Times New Roman" w:hAnsi="Times New Roman"/>
          <w:sz w:val="24"/>
          <w:szCs w:val="24"/>
        </w:rPr>
        <w:t>s</w:t>
      </w:r>
      <w:r w:rsidR="004A2775" w:rsidRPr="003C4646">
        <w:rPr>
          <w:rFonts w:ascii="Times New Roman" w:hAnsi="Times New Roman"/>
          <w:sz w:val="24"/>
          <w:szCs w:val="24"/>
        </w:rPr>
        <w:t xml:space="preserve"> can be handled in order to </w:t>
      </w:r>
      <w:r w:rsidRPr="003C4646">
        <w:rPr>
          <w:rFonts w:ascii="Times New Roman" w:hAnsi="Times New Roman"/>
          <w:sz w:val="24"/>
          <w:szCs w:val="24"/>
        </w:rPr>
        <w:t>maintain</w:t>
      </w:r>
      <w:r w:rsidR="004A2775" w:rsidRPr="003C4646">
        <w:rPr>
          <w:rFonts w:ascii="Times New Roman" w:hAnsi="Times New Roman"/>
          <w:sz w:val="24"/>
          <w:szCs w:val="24"/>
        </w:rPr>
        <w:t xml:space="preserve"> </w:t>
      </w:r>
      <w:r w:rsidRPr="003C4646">
        <w:rPr>
          <w:rFonts w:ascii="Times New Roman" w:hAnsi="Times New Roman"/>
          <w:sz w:val="24"/>
          <w:szCs w:val="24"/>
        </w:rPr>
        <w:t>the cash flow effectively. The research aims t</w:t>
      </w:r>
      <w:r w:rsidR="009C1D1B">
        <w:rPr>
          <w:rFonts w:ascii="Times New Roman" w:hAnsi="Times New Roman"/>
          <w:sz w:val="24"/>
          <w:szCs w:val="24"/>
        </w:rPr>
        <w:t>o study the importance of asset liability management</w:t>
      </w:r>
      <w:r w:rsidRPr="003C4646">
        <w:rPr>
          <w:rFonts w:ascii="Times New Roman" w:hAnsi="Times New Roman"/>
          <w:sz w:val="24"/>
          <w:szCs w:val="24"/>
        </w:rPr>
        <w:t xml:space="preserve"> in</w:t>
      </w:r>
      <w:r w:rsidR="004A2775" w:rsidRPr="003C4646">
        <w:rPr>
          <w:rFonts w:ascii="Times New Roman" w:hAnsi="Times New Roman"/>
          <w:sz w:val="24"/>
          <w:szCs w:val="24"/>
        </w:rPr>
        <w:t xml:space="preserve"> </w:t>
      </w:r>
      <w:r w:rsidRPr="003C4646">
        <w:rPr>
          <w:rFonts w:ascii="Times New Roman" w:hAnsi="Times New Roman"/>
          <w:sz w:val="24"/>
          <w:szCs w:val="24"/>
        </w:rPr>
        <w:t xml:space="preserve">helping the </w:t>
      </w:r>
      <w:r w:rsidR="00BA1BCF">
        <w:rPr>
          <w:rFonts w:ascii="Times New Roman" w:hAnsi="Times New Roman"/>
          <w:sz w:val="24"/>
          <w:szCs w:val="24"/>
        </w:rPr>
        <w:t xml:space="preserve">Ghanaian </w:t>
      </w:r>
      <w:r w:rsidRPr="003C4646">
        <w:rPr>
          <w:rFonts w:ascii="Times New Roman" w:hAnsi="Times New Roman"/>
          <w:sz w:val="24"/>
          <w:szCs w:val="24"/>
        </w:rPr>
        <w:t>banking system. The study has been conducted to know the cash inflows and</w:t>
      </w:r>
      <w:r w:rsidR="004A2775" w:rsidRPr="003C4646">
        <w:rPr>
          <w:rFonts w:ascii="Times New Roman" w:hAnsi="Times New Roman"/>
          <w:sz w:val="24"/>
          <w:szCs w:val="24"/>
        </w:rPr>
        <w:t xml:space="preserve"> </w:t>
      </w:r>
      <w:r w:rsidRPr="003C4646">
        <w:rPr>
          <w:rFonts w:ascii="Times New Roman" w:hAnsi="Times New Roman"/>
          <w:sz w:val="24"/>
          <w:szCs w:val="24"/>
        </w:rPr>
        <w:t xml:space="preserve">cash outflows in the </w:t>
      </w:r>
      <w:r w:rsidR="00BA1BCF">
        <w:rPr>
          <w:rFonts w:ascii="Times New Roman" w:hAnsi="Times New Roman"/>
          <w:sz w:val="24"/>
          <w:szCs w:val="24"/>
        </w:rPr>
        <w:t>Ghanaian</w:t>
      </w:r>
      <w:r w:rsidR="009C1D1B">
        <w:rPr>
          <w:rFonts w:ascii="Times New Roman" w:hAnsi="Times New Roman"/>
          <w:sz w:val="24"/>
          <w:szCs w:val="24"/>
        </w:rPr>
        <w:t xml:space="preserve"> Banking system and how</w:t>
      </w:r>
      <w:r w:rsidRPr="003C4646">
        <w:rPr>
          <w:rFonts w:ascii="Times New Roman" w:hAnsi="Times New Roman"/>
          <w:sz w:val="24"/>
          <w:szCs w:val="24"/>
        </w:rPr>
        <w:t xml:space="preserve"> assets and liabilities can be</w:t>
      </w:r>
      <w:r w:rsidR="004A2775" w:rsidRPr="003C4646">
        <w:rPr>
          <w:rFonts w:ascii="Times New Roman" w:hAnsi="Times New Roman"/>
          <w:sz w:val="24"/>
          <w:szCs w:val="24"/>
        </w:rPr>
        <w:t xml:space="preserve"> </w:t>
      </w:r>
      <w:r w:rsidRPr="003C4646">
        <w:rPr>
          <w:rFonts w:ascii="Times New Roman" w:hAnsi="Times New Roman"/>
          <w:sz w:val="24"/>
          <w:szCs w:val="24"/>
        </w:rPr>
        <w:t>helpful in controlling the</w:t>
      </w:r>
      <w:r w:rsidR="009C1D1B">
        <w:rPr>
          <w:rFonts w:ascii="Times New Roman" w:hAnsi="Times New Roman"/>
          <w:sz w:val="24"/>
          <w:szCs w:val="24"/>
        </w:rPr>
        <w:t xml:space="preserve"> flow of cash. Asset liability</w:t>
      </w:r>
      <w:r w:rsidRPr="003C4646">
        <w:rPr>
          <w:rFonts w:ascii="Times New Roman" w:hAnsi="Times New Roman"/>
          <w:sz w:val="24"/>
          <w:szCs w:val="24"/>
        </w:rPr>
        <w:t xml:space="preserve"> management has</w:t>
      </w:r>
      <w:r w:rsidR="004A2775" w:rsidRPr="003C4646">
        <w:rPr>
          <w:rFonts w:ascii="Times New Roman" w:hAnsi="Times New Roman"/>
          <w:sz w:val="24"/>
          <w:szCs w:val="24"/>
        </w:rPr>
        <w:t xml:space="preserve"> </w:t>
      </w:r>
      <w:r w:rsidRPr="003C4646">
        <w:rPr>
          <w:rFonts w:ascii="Times New Roman" w:hAnsi="Times New Roman"/>
          <w:sz w:val="24"/>
          <w:szCs w:val="24"/>
        </w:rPr>
        <w:t xml:space="preserve">been applied as a method to relate the assets and liabilities on the basis of </w:t>
      </w:r>
      <w:r w:rsidRPr="003C4646">
        <w:rPr>
          <w:rFonts w:ascii="Times New Roman" w:hAnsi="Times New Roman"/>
          <w:sz w:val="24"/>
          <w:szCs w:val="24"/>
        </w:rPr>
        <w:lastRenderedPageBreak/>
        <w:t>expected</w:t>
      </w:r>
      <w:r w:rsidR="004A2775" w:rsidRPr="003C4646">
        <w:rPr>
          <w:rFonts w:ascii="Times New Roman" w:hAnsi="Times New Roman"/>
          <w:sz w:val="24"/>
          <w:szCs w:val="24"/>
        </w:rPr>
        <w:t xml:space="preserve"> </w:t>
      </w:r>
      <w:r w:rsidRPr="003C4646">
        <w:rPr>
          <w:rFonts w:ascii="Times New Roman" w:hAnsi="Times New Roman"/>
          <w:sz w:val="24"/>
          <w:szCs w:val="24"/>
        </w:rPr>
        <w:t xml:space="preserve">rates of return and their pattern for expected maturity. </w:t>
      </w:r>
      <w:r w:rsidR="009C1D1B">
        <w:rPr>
          <w:rFonts w:ascii="Times New Roman" w:hAnsi="Times New Roman"/>
          <w:sz w:val="24"/>
          <w:szCs w:val="24"/>
        </w:rPr>
        <w:t>Asset liability</w:t>
      </w:r>
      <w:r w:rsidR="009C1D1B" w:rsidRPr="003C4646">
        <w:rPr>
          <w:rFonts w:ascii="Times New Roman" w:hAnsi="Times New Roman"/>
          <w:sz w:val="24"/>
          <w:szCs w:val="24"/>
        </w:rPr>
        <w:t xml:space="preserve"> management </w:t>
      </w:r>
      <w:r w:rsidRPr="003C4646">
        <w:rPr>
          <w:rFonts w:ascii="Times New Roman" w:hAnsi="Times New Roman"/>
          <w:sz w:val="24"/>
          <w:szCs w:val="24"/>
        </w:rPr>
        <w:t>can help in adjusting their liability in order to meet demands of loans, need</w:t>
      </w:r>
      <w:r w:rsidR="004A2775" w:rsidRPr="003C4646">
        <w:rPr>
          <w:rFonts w:ascii="Times New Roman" w:hAnsi="Times New Roman"/>
          <w:sz w:val="24"/>
          <w:szCs w:val="24"/>
        </w:rPr>
        <w:t xml:space="preserve"> </w:t>
      </w:r>
      <w:r w:rsidRPr="003C4646">
        <w:rPr>
          <w:rFonts w:ascii="Times New Roman" w:hAnsi="Times New Roman"/>
          <w:sz w:val="24"/>
          <w:szCs w:val="24"/>
        </w:rPr>
        <w:t xml:space="preserve">of liquidity and safety requirements </w:t>
      </w:r>
      <w:commentRangeStart w:id="164"/>
      <w:r w:rsidRPr="003C4646">
        <w:rPr>
          <w:rFonts w:ascii="Times New Roman" w:hAnsi="Times New Roman"/>
          <w:sz w:val="24"/>
          <w:szCs w:val="24"/>
        </w:rPr>
        <w:t>effectively</w:t>
      </w:r>
      <w:commentRangeEnd w:id="164"/>
      <w:r w:rsidR="00F82732">
        <w:rPr>
          <w:rStyle w:val="CommentReference"/>
        </w:rPr>
        <w:commentReference w:id="164"/>
      </w:r>
      <w:commentRangeStart w:id="165"/>
      <w:customXmlInsRangeStart w:id="166" w:author="Francis" w:date="2017-09-17T02:36:00Z"/>
      <w:sdt>
        <w:sdtPr>
          <w:rPr>
            <w:rFonts w:ascii="Times New Roman" w:hAnsi="Times New Roman"/>
            <w:sz w:val="24"/>
            <w:szCs w:val="24"/>
          </w:rPr>
          <w:id w:val="1292096336"/>
          <w:citation/>
        </w:sdtPr>
        <w:sdtEndPr/>
        <w:sdtContent>
          <w:customXmlInsRangeEnd w:id="166"/>
          <w:ins w:id="167" w:author="Francis" w:date="2017-09-17T02:36:00Z">
            <w:r w:rsidR="006A766E">
              <w:rPr>
                <w:rFonts w:ascii="Times New Roman" w:hAnsi="Times New Roman"/>
                <w:sz w:val="24"/>
                <w:szCs w:val="24"/>
              </w:rPr>
              <w:fldChar w:fldCharType="begin"/>
            </w:r>
            <w:r w:rsidR="006A766E">
              <w:rPr>
                <w:rFonts w:ascii="Times New Roman" w:hAnsi="Times New Roman"/>
                <w:sz w:val="24"/>
                <w:szCs w:val="24"/>
              </w:rPr>
              <w:instrText xml:space="preserve"> CITATION MyA1 \l 1033 </w:instrText>
            </w:r>
          </w:ins>
          <w:r w:rsidR="006A766E">
            <w:rPr>
              <w:rFonts w:ascii="Times New Roman" w:hAnsi="Times New Roman"/>
              <w:sz w:val="24"/>
              <w:szCs w:val="24"/>
            </w:rPr>
            <w:fldChar w:fldCharType="separate"/>
          </w:r>
          <w:ins w:id="168" w:author="Francis" w:date="2017-09-17T02:36:00Z">
            <w:r w:rsidR="006A766E">
              <w:rPr>
                <w:rFonts w:ascii="Times New Roman" w:hAnsi="Times New Roman"/>
                <w:noProof/>
                <w:sz w:val="24"/>
                <w:szCs w:val="24"/>
              </w:rPr>
              <w:t xml:space="preserve"> </w:t>
            </w:r>
            <w:r w:rsidR="006A766E" w:rsidRPr="006A766E">
              <w:rPr>
                <w:rFonts w:ascii="Times New Roman" w:hAnsi="Times New Roman"/>
                <w:noProof/>
                <w:sz w:val="24"/>
                <w:szCs w:val="24"/>
                <w:rPrChange w:id="169" w:author="Francis" w:date="2017-09-17T02:36:00Z">
                  <w:rPr/>
                </w:rPrChange>
              </w:rPr>
              <w:t>(MyAssignmenthelp.com, n.d.)</w:t>
            </w:r>
            <w:r w:rsidR="006A766E">
              <w:rPr>
                <w:rFonts w:ascii="Times New Roman" w:hAnsi="Times New Roman"/>
                <w:sz w:val="24"/>
                <w:szCs w:val="24"/>
              </w:rPr>
              <w:fldChar w:fldCharType="end"/>
            </w:r>
          </w:ins>
          <w:customXmlInsRangeStart w:id="170" w:author="Francis" w:date="2017-09-17T02:36:00Z"/>
        </w:sdtContent>
      </w:sdt>
      <w:customXmlInsRangeEnd w:id="170"/>
      <w:r w:rsidRPr="003C4646">
        <w:rPr>
          <w:rFonts w:ascii="Times New Roman" w:hAnsi="Times New Roman"/>
          <w:sz w:val="24"/>
          <w:szCs w:val="24"/>
        </w:rPr>
        <w:t>.</w:t>
      </w:r>
      <w:commentRangeEnd w:id="165"/>
      <w:r w:rsidR="0001333A">
        <w:rPr>
          <w:rStyle w:val="CommentReference"/>
        </w:rPr>
        <w:commentReference w:id="165"/>
      </w:r>
    </w:p>
    <w:p w14:paraId="1F574154" w14:textId="77777777" w:rsidR="00934FD8" w:rsidRPr="00CE3E30" w:rsidRDefault="004753EC" w:rsidP="008137B1">
      <w:pPr>
        <w:pStyle w:val="Heading2"/>
        <w:spacing w:line="480" w:lineRule="auto"/>
        <w:rPr>
          <w:rFonts w:ascii="Times New Roman" w:hAnsi="Times New Roman"/>
          <w:b/>
          <w:color w:val="000000"/>
          <w:sz w:val="24"/>
          <w:szCs w:val="24"/>
        </w:rPr>
      </w:pPr>
      <w:bookmarkStart w:id="171" w:name="_Toc493384758"/>
      <w:r w:rsidRPr="00CE3E30">
        <w:rPr>
          <w:rFonts w:ascii="Times New Roman" w:hAnsi="Times New Roman"/>
          <w:b/>
          <w:color w:val="000000"/>
          <w:sz w:val="24"/>
          <w:szCs w:val="24"/>
        </w:rPr>
        <w:t xml:space="preserve">1.1.0: </w:t>
      </w:r>
      <w:r w:rsidR="008D669B" w:rsidRPr="00CE3E30">
        <w:rPr>
          <w:rFonts w:ascii="Times New Roman" w:hAnsi="Times New Roman"/>
          <w:b/>
          <w:color w:val="000000"/>
          <w:sz w:val="24"/>
          <w:szCs w:val="24"/>
        </w:rPr>
        <w:t>Background of Banks</w:t>
      </w:r>
      <w:bookmarkEnd w:id="171"/>
    </w:p>
    <w:p w14:paraId="7171F5D3" w14:textId="77777777" w:rsidR="0005429B" w:rsidRPr="00934FD8" w:rsidRDefault="00E343F9" w:rsidP="008137B1">
      <w:pPr>
        <w:autoSpaceDE w:val="0"/>
        <w:autoSpaceDN w:val="0"/>
        <w:adjustRightInd w:val="0"/>
        <w:spacing w:after="0" w:line="480" w:lineRule="auto"/>
        <w:ind w:firstLine="720"/>
        <w:rPr>
          <w:rFonts w:ascii="Times New Roman" w:hAnsi="Times New Roman"/>
          <w:b/>
          <w:bCs/>
          <w:sz w:val="24"/>
          <w:szCs w:val="24"/>
        </w:rPr>
      </w:pPr>
      <w:r w:rsidRPr="003C4646">
        <w:rPr>
          <w:rFonts w:ascii="Times New Roman" w:hAnsi="Times New Roman"/>
          <w:sz w:val="24"/>
          <w:szCs w:val="24"/>
        </w:rPr>
        <w:t xml:space="preserve">The </w:t>
      </w:r>
      <w:r w:rsidR="00237DC4" w:rsidRPr="003C4646">
        <w:rPr>
          <w:rFonts w:ascii="Times New Roman" w:hAnsi="Times New Roman"/>
          <w:sz w:val="24"/>
          <w:szCs w:val="24"/>
        </w:rPr>
        <w:t xml:space="preserve">research work is based on the </w:t>
      </w:r>
      <w:r w:rsidRPr="003C4646">
        <w:rPr>
          <w:rFonts w:ascii="Times New Roman" w:hAnsi="Times New Roman"/>
          <w:sz w:val="24"/>
          <w:szCs w:val="24"/>
        </w:rPr>
        <w:t>two</w:t>
      </w:r>
      <w:r w:rsidR="00237DC4" w:rsidRPr="003C4646">
        <w:rPr>
          <w:rFonts w:ascii="Times New Roman" w:hAnsi="Times New Roman"/>
          <w:sz w:val="24"/>
          <w:szCs w:val="24"/>
        </w:rPr>
        <w:t xml:space="preserve"> major banks of </w:t>
      </w:r>
      <w:r w:rsidRPr="003C4646">
        <w:rPr>
          <w:rFonts w:ascii="Times New Roman" w:hAnsi="Times New Roman"/>
          <w:sz w:val="24"/>
          <w:szCs w:val="24"/>
        </w:rPr>
        <w:t>Ghana</w:t>
      </w:r>
      <w:r w:rsidR="00237DC4" w:rsidRPr="003C4646">
        <w:rPr>
          <w:rFonts w:ascii="Times New Roman" w:hAnsi="Times New Roman"/>
          <w:sz w:val="24"/>
          <w:szCs w:val="24"/>
        </w:rPr>
        <w:t xml:space="preserve"> that are </w:t>
      </w:r>
      <w:r w:rsidRPr="003C4646">
        <w:rPr>
          <w:rFonts w:ascii="Times New Roman" w:hAnsi="Times New Roman"/>
          <w:sz w:val="24"/>
          <w:szCs w:val="24"/>
        </w:rPr>
        <w:t xml:space="preserve">Ghana Commercial Bank </w:t>
      </w:r>
      <w:r w:rsidR="00F665D0">
        <w:rPr>
          <w:rFonts w:ascii="Times New Roman" w:hAnsi="Times New Roman"/>
          <w:sz w:val="24"/>
          <w:szCs w:val="24"/>
        </w:rPr>
        <w:t>(GCB</w:t>
      </w:r>
      <w:r w:rsidR="00E812FD">
        <w:rPr>
          <w:rFonts w:ascii="Times New Roman" w:hAnsi="Times New Roman"/>
          <w:sz w:val="24"/>
          <w:szCs w:val="24"/>
        </w:rPr>
        <w:t xml:space="preserve">) </w:t>
      </w:r>
      <w:r w:rsidRPr="003C4646">
        <w:rPr>
          <w:rFonts w:ascii="Times New Roman" w:hAnsi="Times New Roman"/>
          <w:sz w:val="24"/>
          <w:szCs w:val="24"/>
        </w:rPr>
        <w:t>and Agricultural Development Bank</w:t>
      </w:r>
      <w:r w:rsidR="00E812FD">
        <w:rPr>
          <w:rFonts w:ascii="Times New Roman" w:hAnsi="Times New Roman"/>
          <w:sz w:val="24"/>
          <w:szCs w:val="24"/>
        </w:rPr>
        <w:t xml:space="preserve"> (ADB)</w:t>
      </w:r>
      <w:r w:rsidRPr="003C4646">
        <w:rPr>
          <w:rFonts w:ascii="Times New Roman" w:hAnsi="Times New Roman"/>
          <w:sz w:val="24"/>
          <w:szCs w:val="24"/>
        </w:rPr>
        <w:t xml:space="preserve">. </w:t>
      </w:r>
    </w:p>
    <w:p w14:paraId="3BF09657" w14:textId="77777777" w:rsidR="00A7362F" w:rsidRPr="003C4646" w:rsidRDefault="00A7362F" w:rsidP="008137B1">
      <w:pPr>
        <w:spacing w:before="100" w:beforeAutospacing="1" w:after="100" w:afterAutospacing="1" w:line="480" w:lineRule="auto"/>
        <w:rPr>
          <w:rFonts w:ascii="Times New Roman" w:hAnsi="Times New Roman"/>
          <w:sz w:val="24"/>
          <w:szCs w:val="24"/>
        </w:rPr>
      </w:pPr>
      <w:r w:rsidRPr="003C4646">
        <w:rPr>
          <w:rFonts w:ascii="Times New Roman" w:hAnsi="Times New Roman"/>
          <w:sz w:val="24"/>
          <w:szCs w:val="24"/>
        </w:rPr>
        <w:t>Ghana Commercial Bank</w:t>
      </w:r>
      <w:r w:rsidR="009C1D1B">
        <w:rPr>
          <w:rFonts w:ascii="Times New Roman" w:hAnsi="Times New Roman"/>
          <w:sz w:val="24"/>
          <w:szCs w:val="24"/>
        </w:rPr>
        <w:t xml:space="preserve"> (GCB)</w:t>
      </w:r>
    </w:p>
    <w:p w14:paraId="17C456A8" w14:textId="5550CC54" w:rsidR="0005429B" w:rsidRPr="003C4646" w:rsidRDefault="00E343F9" w:rsidP="008137B1">
      <w:pPr>
        <w:spacing w:before="100" w:beforeAutospacing="1" w:after="100" w:afterAutospacing="1" w:line="480" w:lineRule="auto"/>
        <w:ind w:firstLine="720"/>
        <w:rPr>
          <w:rFonts w:ascii="Times New Roman" w:eastAsia="Times New Roman" w:hAnsi="Times New Roman"/>
          <w:sz w:val="24"/>
          <w:szCs w:val="24"/>
        </w:rPr>
      </w:pPr>
      <w:r w:rsidRPr="003C4646">
        <w:rPr>
          <w:rFonts w:ascii="Times New Roman" w:hAnsi="Times New Roman"/>
          <w:sz w:val="24"/>
          <w:szCs w:val="24"/>
        </w:rPr>
        <w:t>GCB Bank Ltd. started in 1953 as the Bank of the Gold Coast to provide banking services to the emerging nation for socio-economic development.</w:t>
      </w:r>
      <w:r w:rsidR="0005429B" w:rsidRPr="003C4646">
        <w:rPr>
          <w:rFonts w:ascii="Times New Roman" w:eastAsia="Times New Roman" w:hAnsi="Times New Roman"/>
          <w:sz w:val="24"/>
          <w:szCs w:val="24"/>
        </w:rPr>
        <w:t xml:space="preserve"> To be the established leader in banking, satisfying the expectations of customers and shareholders, providing a full range of cost efficient and high quality services through the optimization of information technology and efficient branch </w:t>
      </w:r>
      <w:commentRangeStart w:id="172"/>
      <w:r w:rsidR="0005429B" w:rsidRPr="003C4646">
        <w:rPr>
          <w:rFonts w:ascii="Times New Roman" w:eastAsia="Times New Roman" w:hAnsi="Times New Roman"/>
          <w:sz w:val="24"/>
          <w:szCs w:val="24"/>
        </w:rPr>
        <w:t>network</w:t>
      </w:r>
      <w:commentRangeEnd w:id="172"/>
      <w:r w:rsidR="00F82732">
        <w:rPr>
          <w:rStyle w:val="CommentReference"/>
        </w:rPr>
        <w:commentReference w:id="172"/>
      </w:r>
      <w:ins w:id="173" w:author="thomasmoore adingo" w:date="2017-03-21T06:43:00Z">
        <w:r w:rsidR="005C3540">
          <w:rPr>
            <w:rFonts w:ascii="Times New Roman" w:eastAsia="Times New Roman" w:hAnsi="Times New Roman"/>
            <w:sz w:val="24"/>
            <w:szCs w:val="24"/>
          </w:rPr>
          <w:t xml:space="preserve"> </w:t>
        </w:r>
      </w:ins>
      <w:ins w:id="174" w:author="thomasmoore adingo" w:date="2017-03-21T06:45:00Z">
        <w:r w:rsidR="00B509A2">
          <w:rPr>
            <w:rFonts w:ascii="Times New Roman" w:eastAsia="Times New Roman" w:hAnsi="Times New Roman"/>
            <w:noProof/>
            <w:sz w:val="24"/>
            <w:szCs w:val="24"/>
          </w:rPr>
          <w:t xml:space="preserve"> </w:t>
        </w:r>
        <w:r w:rsidR="00B509A2" w:rsidRPr="00B509A2">
          <w:rPr>
            <w:rFonts w:ascii="Times New Roman" w:eastAsia="Times New Roman" w:hAnsi="Times New Roman"/>
            <w:noProof/>
            <w:sz w:val="24"/>
            <w:szCs w:val="24"/>
            <w:rPrChange w:id="175" w:author="thomasmoore adingo" w:date="2017-03-21T06:45:00Z">
              <w:rPr/>
            </w:rPrChange>
          </w:rPr>
          <w:t>(www.gcb.com.gh)</w:t>
        </w:r>
      </w:ins>
      <w:r w:rsidR="0005429B" w:rsidRPr="003C4646">
        <w:rPr>
          <w:rFonts w:ascii="Times New Roman" w:eastAsia="Times New Roman" w:hAnsi="Times New Roman"/>
          <w:sz w:val="24"/>
          <w:szCs w:val="24"/>
        </w:rPr>
        <w:t>.</w:t>
      </w:r>
    </w:p>
    <w:p w14:paraId="623D36B5" w14:textId="7BDD61C9" w:rsidR="0005429B" w:rsidRPr="003C4646" w:rsidRDefault="0005429B" w:rsidP="008137B1">
      <w:pPr>
        <w:spacing w:before="100" w:beforeAutospacing="1" w:after="100" w:afterAutospacing="1" w:line="480" w:lineRule="auto"/>
        <w:rPr>
          <w:rFonts w:ascii="Times New Roman" w:eastAsia="Times New Roman" w:hAnsi="Times New Roman"/>
          <w:sz w:val="24"/>
          <w:szCs w:val="24"/>
        </w:rPr>
      </w:pPr>
      <w:r w:rsidRPr="003C4646">
        <w:rPr>
          <w:rFonts w:ascii="Times New Roman" w:eastAsia="Times New Roman" w:hAnsi="Times New Roman"/>
          <w:sz w:val="24"/>
          <w:szCs w:val="24"/>
        </w:rPr>
        <w:t>For the achie</w:t>
      </w:r>
      <w:r w:rsidR="009C1D1B">
        <w:rPr>
          <w:rFonts w:ascii="Times New Roman" w:eastAsia="Times New Roman" w:hAnsi="Times New Roman"/>
          <w:sz w:val="24"/>
          <w:szCs w:val="24"/>
        </w:rPr>
        <w:t>vement of this mission, GCB</w:t>
      </w:r>
      <w:r w:rsidRPr="003C4646">
        <w:rPr>
          <w:rFonts w:ascii="Times New Roman" w:eastAsia="Times New Roman" w:hAnsi="Times New Roman"/>
          <w:sz w:val="24"/>
          <w:szCs w:val="24"/>
        </w:rPr>
        <w:t xml:space="preserve"> is committed to</w:t>
      </w:r>
      <w:ins w:id="176" w:author="thomasmoore adingo" w:date="2017-04-07T02:53:00Z">
        <w:r w:rsidR="00F619D3">
          <w:rPr>
            <w:rFonts w:ascii="Times New Roman" w:eastAsia="Times New Roman" w:hAnsi="Times New Roman"/>
            <w:noProof/>
            <w:sz w:val="24"/>
            <w:szCs w:val="24"/>
          </w:rPr>
          <w:t xml:space="preserve"> </w:t>
        </w:r>
        <w:r w:rsidR="00F619D3" w:rsidRPr="00F619D3">
          <w:rPr>
            <w:rFonts w:ascii="Times New Roman" w:eastAsia="Times New Roman" w:hAnsi="Times New Roman"/>
            <w:noProof/>
            <w:sz w:val="24"/>
            <w:szCs w:val="24"/>
            <w:rPrChange w:id="177" w:author="thomasmoore adingo" w:date="2017-04-07T02:53:00Z">
              <w:rPr/>
            </w:rPrChange>
          </w:rPr>
          <w:t>(www.gcb.com.gh)</w:t>
        </w:r>
      </w:ins>
      <w:r w:rsidRPr="003C4646">
        <w:rPr>
          <w:rFonts w:ascii="Times New Roman" w:eastAsia="Times New Roman" w:hAnsi="Times New Roman"/>
          <w:sz w:val="24"/>
          <w:szCs w:val="24"/>
        </w:rPr>
        <w:t>:</w:t>
      </w:r>
    </w:p>
    <w:p w14:paraId="6168A920" w14:textId="77777777" w:rsidR="0005429B" w:rsidRPr="003C4646" w:rsidRDefault="0005429B" w:rsidP="008137B1">
      <w:pPr>
        <w:numPr>
          <w:ilvl w:val="0"/>
          <w:numId w:val="10"/>
        </w:numPr>
        <w:spacing w:before="100" w:beforeAutospacing="1" w:after="100" w:afterAutospacing="1" w:line="480" w:lineRule="auto"/>
        <w:rPr>
          <w:rFonts w:ascii="Times New Roman" w:eastAsia="Times New Roman" w:hAnsi="Times New Roman"/>
          <w:sz w:val="24"/>
          <w:szCs w:val="24"/>
        </w:rPr>
      </w:pPr>
      <w:r w:rsidRPr="003C4646">
        <w:rPr>
          <w:rFonts w:ascii="Times New Roman" w:eastAsia="Times New Roman" w:hAnsi="Times New Roman"/>
          <w:sz w:val="24"/>
          <w:szCs w:val="24"/>
        </w:rPr>
        <w:t>The provision of first class customer service.</w:t>
      </w:r>
    </w:p>
    <w:p w14:paraId="072D15A2" w14:textId="77777777" w:rsidR="0005429B" w:rsidRPr="003C4646" w:rsidRDefault="009C1D1B" w:rsidP="008137B1">
      <w:pPr>
        <w:numPr>
          <w:ilvl w:val="0"/>
          <w:numId w:val="10"/>
        </w:numPr>
        <w:spacing w:before="100" w:beforeAutospacing="1" w:after="100" w:afterAutospacing="1" w:line="480" w:lineRule="auto"/>
        <w:rPr>
          <w:rFonts w:ascii="Times New Roman" w:eastAsia="Times New Roman" w:hAnsi="Times New Roman"/>
          <w:sz w:val="24"/>
          <w:szCs w:val="24"/>
        </w:rPr>
      </w:pPr>
      <w:r>
        <w:rPr>
          <w:rFonts w:ascii="Times New Roman" w:eastAsia="Times New Roman" w:hAnsi="Times New Roman"/>
          <w:sz w:val="24"/>
          <w:szCs w:val="24"/>
        </w:rPr>
        <w:t>Focusing on their</w:t>
      </w:r>
      <w:r w:rsidR="0005429B" w:rsidRPr="003C4646">
        <w:rPr>
          <w:rFonts w:ascii="Times New Roman" w:eastAsia="Times New Roman" w:hAnsi="Times New Roman"/>
          <w:sz w:val="24"/>
          <w:szCs w:val="24"/>
        </w:rPr>
        <w:t xml:space="preserve"> core business/competencies-commercial banking.</w:t>
      </w:r>
    </w:p>
    <w:p w14:paraId="67A395A1" w14:textId="77777777" w:rsidR="0005429B" w:rsidRPr="003C4646" w:rsidRDefault="0005429B" w:rsidP="008137B1">
      <w:pPr>
        <w:numPr>
          <w:ilvl w:val="0"/>
          <w:numId w:val="10"/>
        </w:numPr>
        <w:spacing w:before="100" w:beforeAutospacing="1" w:after="100" w:afterAutospacing="1" w:line="480" w:lineRule="auto"/>
        <w:rPr>
          <w:rFonts w:ascii="Times New Roman" w:eastAsia="Times New Roman" w:hAnsi="Times New Roman"/>
          <w:sz w:val="24"/>
          <w:szCs w:val="24"/>
        </w:rPr>
      </w:pPr>
      <w:r w:rsidRPr="003C4646">
        <w:rPr>
          <w:rFonts w:ascii="Times New Roman" w:eastAsia="Times New Roman" w:hAnsi="Times New Roman"/>
          <w:sz w:val="24"/>
          <w:szCs w:val="24"/>
        </w:rPr>
        <w:t>Constant improvements in the use of information technology.</w:t>
      </w:r>
    </w:p>
    <w:p w14:paraId="09B04105" w14:textId="77777777" w:rsidR="0005429B" w:rsidRPr="003C4646" w:rsidRDefault="0005429B" w:rsidP="008137B1">
      <w:pPr>
        <w:numPr>
          <w:ilvl w:val="0"/>
          <w:numId w:val="10"/>
        </w:numPr>
        <w:spacing w:before="100" w:beforeAutospacing="1" w:after="100" w:afterAutospacing="1" w:line="480" w:lineRule="auto"/>
        <w:rPr>
          <w:rFonts w:ascii="Times New Roman" w:eastAsia="Times New Roman" w:hAnsi="Times New Roman"/>
          <w:sz w:val="24"/>
          <w:szCs w:val="24"/>
        </w:rPr>
      </w:pPr>
      <w:r w:rsidRPr="003C4646">
        <w:rPr>
          <w:rFonts w:ascii="Times New Roman" w:eastAsia="Times New Roman" w:hAnsi="Times New Roman"/>
          <w:sz w:val="24"/>
          <w:szCs w:val="24"/>
        </w:rPr>
        <w:t>Ensuring that staff are well motivated and have a conducive work environment.</w:t>
      </w:r>
    </w:p>
    <w:p w14:paraId="49BB1623" w14:textId="77777777" w:rsidR="0005429B" w:rsidRPr="003C4646" w:rsidRDefault="0005429B" w:rsidP="008137B1">
      <w:pPr>
        <w:numPr>
          <w:ilvl w:val="0"/>
          <w:numId w:val="10"/>
        </w:numPr>
        <w:spacing w:before="100" w:beforeAutospacing="1" w:after="100" w:afterAutospacing="1" w:line="480" w:lineRule="auto"/>
        <w:rPr>
          <w:rFonts w:ascii="Times New Roman" w:eastAsia="Times New Roman" w:hAnsi="Times New Roman"/>
          <w:sz w:val="24"/>
          <w:szCs w:val="24"/>
        </w:rPr>
      </w:pPr>
      <w:r w:rsidRPr="003C4646">
        <w:rPr>
          <w:rFonts w:ascii="Times New Roman" w:eastAsia="Times New Roman" w:hAnsi="Times New Roman"/>
          <w:sz w:val="24"/>
          <w:szCs w:val="24"/>
        </w:rPr>
        <w:t>Recruiting and retaining the best human resource to carry out the Bank's mandate.</w:t>
      </w:r>
    </w:p>
    <w:p w14:paraId="294D14D5" w14:textId="77777777" w:rsidR="0005429B" w:rsidRPr="003C4646" w:rsidRDefault="0005429B" w:rsidP="008137B1">
      <w:pPr>
        <w:numPr>
          <w:ilvl w:val="0"/>
          <w:numId w:val="10"/>
        </w:numPr>
        <w:spacing w:before="100" w:beforeAutospacing="1" w:after="100" w:afterAutospacing="1" w:line="480" w:lineRule="auto"/>
        <w:rPr>
          <w:rFonts w:ascii="Times New Roman" w:eastAsia="Times New Roman" w:hAnsi="Times New Roman"/>
          <w:sz w:val="24"/>
          <w:szCs w:val="24"/>
        </w:rPr>
      </w:pPr>
      <w:r w:rsidRPr="003C4646">
        <w:rPr>
          <w:rFonts w:ascii="Times New Roman" w:eastAsia="Times New Roman" w:hAnsi="Times New Roman"/>
          <w:sz w:val="24"/>
          <w:szCs w:val="24"/>
        </w:rPr>
        <w:t>Applying best practices in internal policies, procedures, processes and service delivery.</w:t>
      </w:r>
    </w:p>
    <w:p w14:paraId="0D24FA3C" w14:textId="77777777" w:rsidR="00E343F9" w:rsidRPr="003C4646" w:rsidRDefault="0005429B" w:rsidP="008137B1">
      <w:pPr>
        <w:numPr>
          <w:ilvl w:val="0"/>
          <w:numId w:val="10"/>
        </w:numPr>
        <w:spacing w:before="100" w:beforeAutospacing="1" w:after="100" w:afterAutospacing="1" w:line="480" w:lineRule="auto"/>
        <w:rPr>
          <w:rFonts w:ascii="Times New Roman" w:eastAsia="Times New Roman" w:hAnsi="Times New Roman"/>
          <w:sz w:val="24"/>
          <w:szCs w:val="24"/>
        </w:rPr>
      </w:pPr>
      <w:r w:rsidRPr="003C4646">
        <w:rPr>
          <w:rFonts w:ascii="Times New Roman" w:eastAsia="Times New Roman" w:hAnsi="Times New Roman"/>
          <w:sz w:val="24"/>
          <w:szCs w:val="24"/>
        </w:rPr>
        <w:t>Constant improvement in shareholder value</w:t>
      </w:r>
    </w:p>
    <w:p w14:paraId="5EA094E1" w14:textId="77777777" w:rsidR="005C7095" w:rsidRPr="003C4646" w:rsidRDefault="009C1D1B" w:rsidP="008137B1">
      <w:pPr>
        <w:spacing w:before="100" w:beforeAutospacing="1" w:after="100" w:afterAutospacing="1" w:line="480" w:lineRule="auto"/>
        <w:rPr>
          <w:rFonts w:ascii="Times New Roman" w:eastAsia="Times New Roman" w:hAnsi="Times New Roman"/>
          <w:sz w:val="24"/>
          <w:szCs w:val="24"/>
        </w:rPr>
      </w:pPr>
      <w:r>
        <w:rPr>
          <w:rFonts w:ascii="Times New Roman" w:eastAsia="Times New Roman" w:hAnsi="Times New Roman"/>
          <w:sz w:val="24"/>
          <w:szCs w:val="24"/>
        </w:rPr>
        <w:t>GCB off</w:t>
      </w:r>
      <w:r>
        <w:rPr>
          <w:rFonts w:ascii="Times New Roman" w:eastAsia="Times New Roman" w:hAnsi="Times New Roman"/>
          <w:sz w:val="24"/>
          <w:szCs w:val="24"/>
        </w:rPr>
        <w:softHyphen/>
        <w:t xml:space="preserve">ers accessible </w:t>
      </w:r>
      <w:r w:rsidR="005C7095" w:rsidRPr="003C4646">
        <w:rPr>
          <w:rFonts w:ascii="Times New Roman" w:eastAsia="Times New Roman" w:hAnsi="Times New Roman"/>
          <w:sz w:val="24"/>
          <w:szCs w:val="24"/>
        </w:rPr>
        <w:t>financial support wherever it is needed through helpful service and expert solutions, to encourage business and enrich people's lives.</w:t>
      </w:r>
    </w:p>
    <w:p w14:paraId="517C67B6" w14:textId="77777777" w:rsidR="00934FD8" w:rsidRPr="00A25BD3" w:rsidRDefault="005C7095" w:rsidP="008137B1">
      <w:pPr>
        <w:spacing w:before="100" w:beforeAutospacing="1" w:after="100" w:afterAutospacing="1" w:line="480" w:lineRule="auto"/>
        <w:rPr>
          <w:rFonts w:ascii="Times New Roman" w:eastAsia="Times New Roman" w:hAnsi="Times New Roman"/>
          <w:bCs/>
          <w:sz w:val="24"/>
          <w:szCs w:val="24"/>
        </w:rPr>
      </w:pPr>
      <w:bookmarkStart w:id="178" w:name="_Toc458762825"/>
      <w:bookmarkStart w:id="179" w:name="_Toc458763544"/>
      <w:bookmarkStart w:id="180" w:name="_Toc458763567"/>
      <w:r w:rsidRPr="00A25BD3">
        <w:rPr>
          <w:rFonts w:ascii="Times New Roman" w:eastAsia="Times New Roman" w:hAnsi="Times New Roman"/>
          <w:bCs/>
          <w:sz w:val="24"/>
          <w:szCs w:val="24"/>
        </w:rPr>
        <w:lastRenderedPageBreak/>
        <w:t>Vision</w:t>
      </w:r>
      <w:bookmarkEnd w:id="178"/>
      <w:bookmarkEnd w:id="179"/>
      <w:bookmarkEnd w:id="180"/>
    </w:p>
    <w:p w14:paraId="2CA38124" w14:textId="4AE99DFA" w:rsidR="005C7095" w:rsidRPr="00A25BD3" w:rsidRDefault="009C1D1B" w:rsidP="008137B1">
      <w:pPr>
        <w:spacing w:before="100" w:beforeAutospacing="1" w:after="100" w:afterAutospacing="1" w:line="480" w:lineRule="auto"/>
        <w:rPr>
          <w:rFonts w:ascii="Times New Roman" w:eastAsia="Times New Roman" w:hAnsi="Times New Roman"/>
          <w:sz w:val="24"/>
          <w:szCs w:val="24"/>
        </w:rPr>
      </w:pPr>
      <w:r w:rsidRPr="00A25BD3">
        <w:rPr>
          <w:rFonts w:ascii="Times New Roman" w:eastAsia="Times New Roman" w:hAnsi="Times New Roman"/>
          <w:sz w:val="24"/>
          <w:szCs w:val="24"/>
        </w:rPr>
        <w:t>GCB</w:t>
      </w:r>
      <w:r w:rsidR="005C7095" w:rsidRPr="00A25BD3">
        <w:rPr>
          <w:rFonts w:ascii="Times New Roman" w:eastAsia="Times New Roman" w:hAnsi="Times New Roman"/>
          <w:sz w:val="24"/>
          <w:szCs w:val="24"/>
        </w:rPr>
        <w:t xml:space="preserve"> aspire</w:t>
      </w:r>
      <w:r w:rsidRPr="00A25BD3">
        <w:rPr>
          <w:rFonts w:ascii="Times New Roman" w:eastAsia="Times New Roman" w:hAnsi="Times New Roman"/>
          <w:sz w:val="24"/>
          <w:szCs w:val="24"/>
        </w:rPr>
        <w:t>s</w:t>
      </w:r>
      <w:r w:rsidR="005C7095" w:rsidRPr="00A25BD3">
        <w:rPr>
          <w:rFonts w:ascii="Times New Roman" w:eastAsia="Times New Roman" w:hAnsi="Times New Roman"/>
          <w:sz w:val="24"/>
          <w:szCs w:val="24"/>
        </w:rPr>
        <w:t xml:space="preserve"> to become Ghana's favourite bank and one of the most recognised and preferred financial service brands in Africa and </w:t>
      </w:r>
      <w:commentRangeStart w:id="181"/>
      <w:r w:rsidR="005C7095" w:rsidRPr="00A25BD3">
        <w:rPr>
          <w:rFonts w:ascii="Times New Roman" w:eastAsia="Times New Roman" w:hAnsi="Times New Roman"/>
          <w:sz w:val="24"/>
          <w:szCs w:val="24"/>
        </w:rPr>
        <w:t>beyond</w:t>
      </w:r>
      <w:commentRangeEnd w:id="181"/>
      <w:r w:rsidR="00F82732">
        <w:rPr>
          <w:rStyle w:val="CommentReference"/>
        </w:rPr>
        <w:commentReference w:id="181"/>
      </w:r>
      <w:ins w:id="182" w:author="thomasmoore adingo" w:date="2017-03-21T06:47:00Z">
        <w:r w:rsidR="00B509A2">
          <w:rPr>
            <w:rFonts w:ascii="Times New Roman" w:eastAsia="Times New Roman" w:hAnsi="Times New Roman"/>
            <w:sz w:val="24"/>
            <w:szCs w:val="24"/>
          </w:rPr>
          <w:t xml:space="preserve"> </w:t>
        </w:r>
        <w:r w:rsidR="00B509A2">
          <w:rPr>
            <w:rFonts w:ascii="Times New Roman" w:eastAsia="Times New Roman" w:hAnsi="Times New Roman"/>
            <w:noProof/>
            <w:sz w:val="24"/>
            <w:szCs w:val="24"/>
          </w:rPr>
          <w:t xml:space="preserve"> </w:t>
        </w:r>
        <w:r w:rsidR="00B509A2" w:rsidRPr="00B509A2">
          <w:rPr>
            <w:rFonts w:ascii="Times New Roman" w:eastAsia="Times New Roman" w:hAnsi="Times New Roman"/>
            <w:noProof/>
            <w:sz w:val="24"/>
            <w:szCs w:val="24"/>
            <w:rPrChange w:id="183" w:author="thomasmoore adingo" w:date="2017-03-21T06:47:00Z">
              <w:rPr/>
            </w:rPrChange>
          </w:rPr>
          <w:t>(www.gcb.com.gh)</w:t>
        </w:r>
      </w:ins>
      <w:r w:rsidR="005C7095" w:rsidRPr="00A25BD3">
        <w:rPr>
          <w:rFonts w:ascii="Times New Roman" w:eastAsia="Times New Roman" w:hAnsi="Times New Roman"/>
          <w:sz w:val="24"/>
          <w:szCs w:val="24"/>
        </w:rPr>
        <w:t>.</w:t>
      </w:r>
    </w:p>
    <w:p w14:paraId="179E1B9F" w14:textId="77777777" w:rsidR="005C7095" w:rsidRPr="003C4646" w:rsidRDefault="005C7095" w:rsidP="008137B1">
      <w:pPr>
        <w:spacing w:before="100" w:beforeAutospacing="1" w:after="100" w:afterAutospacing="1" w:line="480" w:lineRule="auto"/>
        <w:rPr>
          <w:rFonts w:ascii="Times New Roman" w:eastAsia="Times New Roman" w:hAnsi="Times New Roman"/>
          <w:sz w:val="24"/>
          <w:szCs w:val="24"/>
        </w:rPr>
      </w:pPr>
      <w:r w:rsidRPr="003C4646">
        <w:rPr>
          <w:rFonts w:ascii="Times New Roman" w:eastAsia="Times New Roman" w:hAnsi="Times New Roman"/>
          <w:bCs/>
          <w:sz w:val="24"/>
          <w:szCs w:val="24"/>
        </w:rPr>
        <w:t>Mission</w:t>
      </w:r>
    </w:p>
    <w:p w14:paraId="27965890" w14:textId="765BCF7C" w:rsidR="005C7095" w:rsidRPr="003C4646" w:rsidRDefault="009C1D1B" w:rsidP="008137B1">
      <w:pPr>
        <w:spacing w:before="100" w:beforeAutospacing="1" w:after="100" w:afterAutospacing="1" w:line="480" w:lineRule="auto"/>
        <w:ind w:firstLine="720"/>
        <w:rPr>
          <w:rFonts w:ascii="Times New Roman" w:eastAsia="Times New Roman" w:hAnsi="Times New Roman"/>
          <w:sz w:val="24"/>
          <w:szCs w:val="24"/>
        </w:rPr>
      </w:pPr>
      <w:r>
        <w:rPr>
          <w:rFonts w:ascii="Times New Roman" w:eastAsia="Times New Roman" w:hAnsi="Times New Roman"/>
          <w:sz w:val="24"/>
          <w:szCs w:val="24"/>
        </w:rPr>
        <w:t>GCB</w:t>
      </w:r>
      <w:r w:rsidR="005C7095" w:rsidRPr="003C4646">
        <w:rPr>
          <w:rFonts w:ascii="Times New Roman" w:eastAsia="Times New Roman" w:hAnsi="Times New Roman"/>
          <w:sz w:val="24"/>
          <w:szCs w:val="24"/>
        </w:rPr>
        <w:t xml:space="preserve"> is to provide friendly, helpful and accessible banking services, combined with expert </w:t>
      </w:r>
      <w:r w:rsidR="005C7095" w:rsidRPr="003C4646">
        <w:rPr>
          <w:rFonts w:ascii="Times New Roman" w:eastAsia="Times New Roman" w:hAnsi="Times New Roman"/>
          <w:sz w:val="24"/>
          <w:szCs w:val="24"/>
        </w:rPr>
        <w:noBreakHyphen/>
        <w:t>financial solutions that help people and businesses realise their goals</w:t>
      </w:r>
      <w:ins w:id="184" w:author="thomasmoore adingo" w:date="2017-04-07T02:52:00Z">
        <w:r w:rsidR="00F619D3">
          <w:rPr>
            <w:rFonts w:ascii="Times New Roman" w:eastAsia="Times New Roman" w:hAnsi="Times New Roman"/>
            <w:noProof/>
            <w:sz w:val="24"/>
            <w:szCs w:val="24"/>
          </w:rPr>
          <w:t xml:space="preserve"> </w:t>
        </w:r>
        <w:r w:rsidR="00F619D3" w:rsidRPr="00F619D3">
          <w:rPr>
            <w:rFonts w:ascii="Times New Roman" w:eastAsia="Times New Roman" w:hAnsi="Times New Roman"/>
            <w:noProof/>
            <w:sz w:val="24"/>
            <w:szCs w:val="24"/>
            <w:rPrChange w:id="185" w:author="thomasmoore adingo" w:date="2017-04-07T02:52:00Z">
              <w:rPr/>
            </w:rPrChange>
          </w:rPr>
          <w:t>(www.gcb.com.gh)</w:t>
        </w:r>
      </w:ins>
      <w:r w:rsidR="005C7095" w:rsidRPr="003C4646">
        <w:rPr>
          <w:rFonts w:ascii="Times New Roman" w:eastAsia="Times New Roman" w:hAnsi="Times New Roman"/>
          <w:sz w:val="24"/>
          <w:szCs w:val="24"/>
        </w:rPr>
        <w:t>.</w:t>
      </w:r>
    </w:p>
    <w:p w14:paraId="4DD04FD3" w14:textId="77777777" w:rsidR="00E343F9" w:rsidRPr="003C4646" w:rsidRDefault="00E343F9" w:rsidP="008137B1">
      <w:pPr>
        <w:pStyle w:val="NormalWeb"/>
        <w:spacing w:line="480" w:lineRule="auto"/>
      </w:pPr>
      <w:r w:rsidRPr="003C4646">
        <w:t>The Bank was to provide special attention to Ghanaian traders, business people and farmers who could not elicit support from the expatriate banks.</w:t>
      </w:r>
    </w:p>
    <w:p w14:paraId="4B931E61" w14:textId="77777777" w:rsidR="00E343F9" w:rsidRPr="003C4646" w:rsidRDefault="00E343F9" w:rsidP="008137B1">
      <w:pPr>
        <w:pStyle w:val="NormalWeb"/>
        <w:spacing w:line="480" w:lineRule="auto"/>
        <w:ind w:firstLine="720"/>
      </w:pPr>
      <w:commentRangeStart w:id="186"/>
      <w:r w:rsidRPr="003C4646">
        <w:t>In 1957, when Ghana attained independence, Bank of Ghana was established as the Central Bank while the Bank of the Gold Coast was renamed Ghana Commercial Bank to focus solely on commercial banking services.</w:t>
      </w:r>
    </w:p>
    <w:p w14:paraId="66014913" w14:textId="77777777" w:rsidR="00E343F9" w:rsidRPr="003C4646" w:rsidRDefault="00E343F9" w:rsidP="008137B1">
      <w:pPr>
        <w:pStyle w:val="NormalWeb"/>
        <w:spacing w:line="480" w:lineRule="auto"/>
      </w:pPr>
      <w:r w:rsidRPr="003C4646">
        <w:t>Since then GCB branches have been opened across the length and breadth of the nation tapping the potential of the 10 regions that make Ghana.</w:t>
      </w:r>
    </w:p>
    <w:p w14:paraId="5A5D55F0" w14:textId="77777777" w:rsidR="00E343F9" w:rsidRPr="003C4646" w:rsidRDefault="00E812FD" w:rsidP="008137B1">
      <w:pPr>
        <w:pStyle w:val="NormalWeb"/>
        <w:spacing w:line="480" w:lineRule="auto"/>
        <w:ind w:firstLine="720"/>
      </w:pPr>
      <w:r>
        <w:t xml:space="preserve">GCB </w:t>
      </w:r>
      <w:r w:rsidR="00E343F9" w:rsidRPr="003C4646">
        <w:t>had been wholly government owned until 1996 when under the economic recovery programme</w:t>
      </w:r>
      <w:r>
        <w:t xml:space="preserve"> a</w:t>
      </w:r>
      <w:r w:rsidR="00E343F9" w:rsidRPr="003C4646">
        <w:t xml:space="preserve"> part of the government ownership was divested. Today government ownership stands at 21.36%</w:t>
      </w:r>
      <w:r>
        <w:t>,</w:t>
      </w:r>
      <w:r w:rsidR="00E343F9" w:rsidRPr="003C4646">
        <w:t xml:space="preserve"> while institutional and individual holdings add up to 78.64%.</w:t>
      </w:r>
      <w:commentRangeEnd w:id="186"/>
      <w:r w:rsidR="0001333A">
        <w:rPr>
          <w:rStyle w:val="CommentReference"/>
          <w:rFonts w:ascii="Calibri" w:eastAsia="Calibri" w:hAnsi="Calibri"/>
        </w:rPr>
        <w:commentReference w:id="186"/>
      </w:r>
    </w:p>
    <w:p w14:paraId="49B6B194" w14:textId="77777777" w:rsidR="00E343F9" w:rsidRPr="003C4646" w:rsidRDefault="00E343F9" w:rsidP="008137B1">
      <w:pPr>
        <w:pStyle w:val="NormalWeb"/>
        <w:spacing w:line="480" w:lineRule="auto"/>
        <w:ind w:firstLine="720"/>
      </w:pPr>
      <w:r w:rsidRPr="003C4646">
        <w:t>From the one branch of</w:t>
      </w:r>
      <w:r w:rsidR="00B07CEC" w:rsidRPr="003C4646">
        <w:t xml:space="preserve"> the 1950s, GCB now has over 157</w:t>
      </w:r>
      <w:r w:rsidRPr="003C4646">
        <w:t xml:space="preserve"> branches and 11 agencies throughout the country</w:t>
      </w:r>
      <w:r w:rsidR="00675C1C" w:rsidRPr="003C4646">
        <w:t xml:space="preserve"> with a profit after</w:t>
      </w:r>
      <w:r w:rsidR="00E812FD">
        <w:t>tax of</w:t>
      </w:r>
      <w:r w:rsidR="00462300" w:rsidRPr="003C4646">
        <w:t xml:space="preserve"> </w:t>
      </w:r>
      <w:r w:rsidR="00ED0A92" w:rsidRPr="003C4646">
        <w:t>GH¢</w:t>
      </w:r>
      <w:r w:rsidR="00E812FD">
        <w:t xml:space="preserve"> </w:t>
      </w:r>
      <w:r w:rsidR="00675C1C" w:rsidRPr="003C4646">
        <w:t>282,148</w:t>
      </w:r>
      <w:r w:rsidR="00ED0A92" w:rsidRPr="003C4646">
        <w:t>million</w:t>
      </w:r>
      <w:r w:rsidR="00462300" w:rsidRPr="003C4646">
        <w:t xml:space="preserve"> and total assets of </w:t>
      </w:r>
      <w:r w:rsidR="00ED0A92" w:rsidRPr="003C4646">
        <w:t>GH¢</w:t>
      </w:r>
      <w:r w:rsidR="00E812FD">
        <w:t xml:space="preserve"> </w:t>
      </w:r>
      <w:r w:rsidR="00B83BBE" w:rsidRPr="003C4646">
        <w:t>4,259,102</w:t>
      </w:r>
      <w:r w:rsidR="00ED0A92" w:rsidRPr="003C4646">
        <w:t>million at year end 2014</w:t>
      </w:r>
      <w:r w:rsidR="00B83BBE" w:rsidRPr="003C4646">
        <w:t xml:space="preserve"> </w:t>
      </w:r>
      <w:r w:rsidR="00567C5F">
        <w:rPr>
          <w:noProof/>
        </w:rPr>
        <w:t>(www.gcb.com.gh)</w:t>
      </w:r>
      <w:r w:rsidRPr="003C4646">
        <w:t>.</w:t>
      </w:r>
    </w:p>
    <w:p w14:paraId="00C748FF" w14:textId="77777777" w:rsidR="001A2A23" w:rsidRPr="003C4646" w:rsidRDefault="00E343F9" w:rsidP="008137B1">
      <w:pPr>
        <w:pStyle w:val="NormalWeb"/>
        <w:spacing w:line="480" w:lineRule="auto"/>
        <w:ind w:firstLine="720"/>
      </w:pPr>
      <w:r w:rsidRPr="003C4646">
        <w:lastRenderedPageBreak/>
        <w:t xml:space="preserve">GCB abounds in high quality human resource, which stands at </w:t>
      </w:r>
      <w:r w:rsidR="00531BE3" w:rsidRPr="003C4646">
        <w:t>1,944</w:t>
      </w:r>
      <w:r w:rsidR="00462300" w:rsidRPr="003C4646">
        <w:t xml:space="preserve"> as at the end of 201</w:t>
      </w:r>
      <w:r w:rsidR="00531BE3" w:rsidRPr="003C4646">
        <w:t>4</w:t>
      </w:r>
      <w:r w:rsidRPr="003C4646">
        <w:t xml:space="preserve">. This is remarkable when one considers that </w:t>
      </w:r>
      <w:r w:rsidR="00E812FD">
        <w:t xml:space="preserve">GCB </w:t>
      </w:r>
      <w:r w:rsidRPr="003C4646">
        <w:t>started with a staff of 27. Currently there are professionals of various disciplines who work in tandem to ach</w:t>
      </w:r>
      <w:r w:rsidR="00356B46" w:rsidRPr="003C4646">
        <w:t xml:space="preserve">ieve the objectives of the </w:t>
      </w:r>
      <w:r w:rsidR="00E812FD">
        <w:t xml:space="preserve">GCB’s </w:t>
      </w:r>
      <w:r w:rsidR="00237DC4" w:rsidRPr="003C4646">
        <w:t>multinational financial and bankin</w:t>
      </w:r>
      <w:r w:rsidR="00356B46" w:rsidRPr="003C4646">
        <w:t xml:space="preserve">g service </w:t>
      </w:r>
    </w:p>
    <w:p w14:paraId="78480406" w14:textId="77777777" w:rsidR="00A7362F" w:rsidRPr="003C4646" w:rsidRDefault="00A7362F" w:rsidP="008137B1">
      <w:pPr>
        <w:pStyle w:val="NormalWeb"/>
        <w:spacing w:line="480" w:lineRule="auto"/>
      </w:pPr>
      <w:r w:rsidRPr="003C4646">
        <w:t>Agricultural Development Bank</w:t>
      </w:r>
      <w:r w:rsidR="009C1D1B">
        <w:t xml:space="preserve"> (ADB)</w:t>
      </w:r>
    </w:p>
    <w:p w14:paraId="7DCF4C85" w14:textId="77777777" w:rsidR="000957EA" w:rsidRPr="003C4646" w:rsidRDefault="000957EA" w:rsidP="008137B1">
      <w:pPr>
        <w:pStyle w:val="NormalWeb"/>
        <w:spacing w:line="480" w:lineRule="auto"/>
        <w:ind w:firstLine="720"/>
      </w:pPr>
      <w:r w:rsidRPr="003C4646">
        <w:t xml:space="preserve">ADB was established in 1965, by Act of Parliament to meet the banking needs of the </w:t>
      </w:r>
      <w:r w:rsidR="004D6FC3">
        <w:fldChar w:fldCharType="begin"/>
      </w:r>
      <w:r w:rsidR="004D6FC3">
        <w:instrText xml:space="preserve"> HYPERLINK "https://en.wikipedia.org/wiki/Ghana" \o "Ghana" </w:instrText>
      </w:r>
      <w:r w:rsidR="004D6FC3">
        <w:fldChar w:fldCharType="separate"/>
      </w:r>
      <w:r w:rsidRPr="003C4646">
        <w:rPr>
          <w:rStyle w:val="Hyperlink"/>
          <w:color w:val="auto"/>
          <w:u w:val="none"/>
        </w:rPr>
        <w:t>Ghanaian</w:t>
      </w:r>
      <w:r w:rsidR="004D6FC3">
        <w:rPr>
          <w:rStyle w:val="Hyperlink"/>
          <w:color w:val="auto"/>
          <w:u w:val="none"/>
        </w:rPr>
        <w:fldChar w:fldCharType="end"/>
      </w:r>
      <w:r w:rsidRPr="003C4646">
        <w:t xml:space="preserve"> agricultural sector in a profitable manner. Before its current name, the bank was known as the </w:t>
      </w:r>
      <w:r w:rsidRPr="003C4646">
        <w:rPr>
          <w:bCs/>
        </w:rPr>
        <w:t>Agricultural Credit and Co-operative Bank</w:t>
      </w:r>
      <w:r w:rsidRPr="003C4646">
        <w:t xml:space="preserve">. The bank changed its name in 1970, when the parliamentary statute was amended to grant the institution full commercial banking powers. </w:t>
      </w:r>
      <w:r w:rsidRPr="003C4646">
        <w:rPr>
          <w:bCs/>
        </w:rPr>
        <w:t>Agricultural Development Bank of Ghana</w:t>
      </w:r>
      <w:r w:rsidRPr="003C4646">
        <w:t xml:space="preserve">, commonly known as </w:t>
      </w:r>
      <w:r w:rsidRPr="003C4646">
        <w:rPr>
          <w:bCs/>
        </w:rPr>
        <w:t>Agricultural Development Bank</w:t>
      </w:r>
      <w:r w:rsidRPr="003C4646">
        <w:t xml:space="preserve"> or </w:t>
      </w:r>
      <w:r w:rsidRPr="003C4646">
        <w:rPr>
          <w:bCs/>
        </w:rPr>
        <w:t>ADB</w:t>
      </w:r>
      <w:r w:rsidRPr="003C4646">
        <w:t xml:space="preserve">, is a government-owned development and commercial </w:t>
      </w:r>
      <w:r w:rsidR="004D6FC3">
        <w:fldChar w:fldCharType="begin"/>
      </w:r>
      <w:r w:rsidR="004D6FC3">
        <w:instrText xml:space="preserve"> HYPERLINK "https://en.wikipedia.org/wiki/Bank" \o "Bank" </w:instrText>
      </w:r>
      <w:r w:rsidR="004D6FC3">
        <w:fldChar w:fldCharType="separate"/>
      </w:r>
      <w:r w:rsidRPr="003C4646">
        <w:rPr>
          <w:rStyle w:val="Hyperlink"/>
          <w:color w:val="auto"/>
          <w:u w:val="none"/>
        </w:rPr>
        <w:t>bank</w:t>
      </w:r>
      <w:r w:rsidR="004D6FC3">
        <w:rPr>
          <w:rStyle w:val="Hyperlink"/>
          <w:color w:val="auto"/>
          <w:u w:val="none"/>
        </w:rPr>
        <w:fldChar w:fldCharType="end"/>
      </w:r>
      <w:r w:rsidRPr="003C4646">
        <w:t xml:space="preserve"> in </w:t>
      </w:r>
      <w:r w:rsidR="004D6FC3">
        <w:fldChar w:fldCharType="begin"/>
      </w:r>
      <w:r w:rsidR="004D6FC3">
        <w:instrText xml:space="preserve"> HYPERLINK "https://en.wikipedia.org/wiki/Ghana" \o "Ghana" </w:instrText>
      </w:r>
      <w:r w:rsidR="004D6FC3">
        <w:fldChar w:fldCharType="separate"/>
      </w:r>
      <w:r w:rsidRPr="003C4646">
        <w:rPr>
          <w:rStyle w:val="Hyperlink"/>
          <w:color w:val="auto"/>
          <w:u w:val="none"/>
        </w:rPr>
        <w:t>Ghana</w:t>
      </w:r>
      <w:r w:rsidR="004D6FC3">
        <w:rPr>
          <w:rStyle w:val="Hyperlink"/>
          <w:color w:val="auto"/>
          <w:u w:val="none"/>
        </w:rPr>
        <w:fldChar w:fldCharType="end"/>
      </w:r>
      <w:r w:rsidRPr="003C4646">
        <w:t xml:space="preserve">. </w:t>
      </w:r>
      <w:r w:rsidR="00E812FD">
        <w:t xml:space="preserve">ADB </w:t>
      </w:r>
      <w:r w:rsidRPr="003C4646">
        <w:t xml:space="preserve">is the first development finance institution established by the </w:t>
      </w:r>
      <w:r w:rsidR="004D6FC3">
        <w:fldChar w:fldCharType="begin"/>
      </w:r>
      <w:r w:rsidR="004D6FC3">
        <w:instrText xml:space="preserve"> HYPERLINK "https://en.wikipedia.org/wiki/Government_of_Ghana" \o "Government of Ghana" </w:instrText>
      </w:r>
      <w:r w:rsidR="004D6FC3">
        <w:fldChar w:fldCharType="separate"/>
      </w:r>
      <w:r w:rsidRPr="003C4646">
        <w:rPr>
          <w:rStyle w:val="Hyperlink"/>
          <w:color w:val="auto"/>
          <w:u w:val="none"/>
        </w:rPr>
        <w:t>Government of Ghana</w:t>
      </w:r>
      <w:r w:rsidR="004D6FC3">
        <w:rPr>
          <w:rStyle w:val="Hyperlink"/>
          <w:color w:val="auto"/>
          <w:u w:val="none"/>
        </w:rPr>
        <w:fldChar w:fldCharType="end"/>
      </w:r>
      <w:r w:rsidRPr="003C4646">
        <w:t xml:space="preserve">. It is one of the </w:t>
      </w:r>
      <w:r w:rsidR="004D6FC3">
        <w:fldChar w:fldCharType="begin"/>
      </w:r>
      <w:r w:rsidR="004D6FC3">
        <w:instrText xml:space="preserve"> HYPERLINK "https://en.wikipedia.org/wiki/Commercial_banks" \o "Commercial banks" </w:instrText>
      </w:r>
      <w:r w:rsidR="004D6FC3">
        <w:fldChar w:fldCharType="separate"/>
      </w:r>
      <w:r w:rsidRPr="003C4646">
        <w:rPr>
          <w:rStyle w:val="Hyperlink"/>
          <w:color w:val="auto"/>
          <w:u w:val="none"/>
        </w:rPr>
        <w:t>commercial banks</w:t>
      </w:r>
      <w:r w:rsidR="004D6FC3">
        <w:rPr>
          <w:rStyle w:val="Hyperlink"/>
          <w:color w:val="auto"/>
          <w:u w:val="none"/>
        </w:rPr>
        <w:fldChar w:fldCharType="end"/>
      </w:r>
      <w:r w:rsidRPr="003C4646">
        <w:t xml:space="preserve"> licensed by the </w:t>
      </w:r>
      <w:r w:rsidR="004D6FC3">
        <w:fldChar w:fldCharType="begin"/>
      </w:r>
      <w:r w:rsidR="004D6FC3">
        <w:instrText xml:space="preserve"> HYPERLINK "https://en.wikipedia.org/wiki/Bank_of_Ghana" \o "Bank of Ghana" </w:instrText>
      </w:r>
      <w:r w:rsidR="004D6FC3">
        <w:fldChar w:fldCharType="separate"/>
      </w:r>
      <w:r w:rsidRPr="003C4646">
        <w:rPr>
          <w:rStyle w:val="Hyperlink"/>
          <w:color w:val="auto"/>
          <w:u w:val="none"/>
        </w:rPr>
        <w:t>Bank of Ghana</w:t>
      </w:r>
      <w:r w:rsidR="004D6FC3">
        <w:rPr>
          <w:rStyle w:val="Hyperlink"/>
          <w:color w:val="auto"/>
          <w:u w:val="none"/>
        </w:rPr>
        <w:fldChar w:fldCharType="end"/>
      </w:r>
      <w:r w:rsidRPr="003C4646">
        <w:t xml:space="preserve">, the national banking regulator. </w:t>
      </w:r>
      <w:r w:rsidR="00ED0A92" w:rsidRPr="003C4646">
        <w:t>Profit after-tax of GH¢</w:t>
      </w:r>
      <w:r w:rsidR="00E812FD">
        <w:t xml:space="preserve"> is </w:t>
      </w:r>
      <w:r w:rsidR="00ED0A92" w:rsidRPr="003C4646">
        <w:t>47,865 million and total assets of GH¢</w:t>
      </w:r>
      <w:r w:rsidR="00E812FD">
        <w:t xml:space="preserve"> </w:t>
      </w:r>
      <w:r w:rsidR="00ED0A92" w:rsidRPr="003C4646">
        <w:t>2,156.7 million at year end 2014</w:t>
      </w:r>
      <w:r w:rsidR="00567C5F">
        <w:rPr>
          <w:noProof/>
        </w:rPr>
        <w:t xml:space="preserve"> (www.adb.com.gh)</w:t>
      </w:r>
      <w:r w:rsidR="00ED0A92" w:rsidRPr="003C4646">
        <w:t>.</w:t>
      </w:r>
      <w:r w:rsidR="00531BE3" w:rsidRPr="003C4646">
        <w:t xml:space="preserve"> ADB currently have high quality human resource, which stands at 1,196 and 78 branches in Ghana as at the end of 2014</w:t>
      </w:r>
      <w:r w:rsidR="00B97B63" w:rsidRPr="003C4646">
        <w:t>.</w:t>
      </w:r>
    </w:p>
    <w:p w14:paraId="14B776BE" w14:textId="77777777" w:rsidR="00934FD8" w:rsidRDefault="00B60EDE" w:rsidP="008137B1">
      <w:pPr>
        <w:spacing w:before="100" w:beforeAutospacing="1" w:after="100" w:afterAutospacing="1" w:line="480" w:lineRule="auto"/>
        <w:rPr>
          <w:rFonts w:ascii="Times New Roman" w:eastAsia="Times New Roman" w:hAnsi="Times New Roman"/>
          <w:sz w:val="24"/>
          <w:szCs w:val="24"/>
        </w:rPr>
      </w:pPr>
      <w:r w:rsidRPr="00495972">
        <w:rPr>
          <w:rFonts w:ascii="Times New Roman" w:eastAsia="Times New Roman" w:hAnsi="Times New Roman"/>
          <w:bCs/>
          <w:sz w:val="24"/>
          <w:szCs w:val="24"/>
        </w:rPr>
        <w:t>Vision</w:t>
      </w:r>
    </w:p>
    <w:p w14:paraId="5D530434" w14:textId="19C3F38C" w:rsidR="00871B6F" w:rsidRDefault="009C1D1B" w:rsidP="008137B1">
      <w:pPr>
        <w:spacing w:before="100" w:beforeAutospacing="1" w:after="100" w:afterAutospacing="1" w:line="480" w:lineRule="auto"/>
        <w:ind w:firstLine="720"/>
        <w:rPr>
          <w:rFonts w:ascii="Times New Roman" w:eastAsia="Times New Roman" w:hAnsi="Times New Roman"/>
          <w:sz w:val="24"/>
          <w:szCs w:val="24"/>
        </w:rPr>
      </w:pPr>
      <w:r>
        <w:rPr>
          <w:rFonts w:ascii="Times New Roman" w:eastAsia="Times New Roman" w:hAnsi="Times New Roman"/>
          <w:sz w:val="24"/>
          <w:szCs w:val="24"/>
        </w:rPr>
        <w:t>To be a mass based complete bank serving from urban to r</w:t>
      </w:r>
      <w:r w:rsidR="00B60EDE" w:rsidRPr="003C4646">
        <w:rPr>
          <w:rFonts w:ascii="Times New Roman" w:eastAsia="Times New Roman" w:hAnsi="Times New Roman"/>
          <w:sz w:val="24"/>
          <w:szCs w:val="24"/>
        </w:rPr>
        <w:t>ural</w:t>
      </w:r>
      <w:ins w:id="187" w:author="thomasmoore adingo" w:date="2017-04-07T02:50:00Z">
        <w:r w:rsidR="00F619D3">
          <w:rPr>
            <w:rFonts w:ascii="Times New Roman" w:eastAsia="Times New Roman" w:hAnsi="Times New Roman"/>
            <w:noProof/>
            <w:sz w:val="24"/>
            <w:szCs w:val="24"/>
          </w:rPr>
          <w:t xml:space="preserve"> </w:t>
        </w:r>
        <w:r w:rsidR="00F619D3" w:rsidRPr="00F619D3">
          <w:rPr>
            <w:rFonts w:ascii="Times New Roman" w:eastAsia="Times New Roman" w:hAnsi="Times New Roman"/>
            <w:noProof/>
            <w:sz w:val="24"/>
            <w:szCs w:val="24"/>
            <w:rPrChange w:id="188" w:author="thomasmoore adingo" w:date="2017-04-07T02:50:00Z">
              <w:rPr/>
            </w:rPrChange>
          </w:rPr>
          <w:t>(www.adb.com.gh)</w:t>
        </w:r>
      </w:ins>
      <w:r w:rsidR="00B60EDE" w:rsidRPr="003C4646">
        <w:rPr>
          <w:rFonts w:ascii="Times New Roman" w:eastAsia="Times New Roman" w:hAnsi="Times New Roman"/>
          <w:sz w:val="24"/>
          <w:szCs w:val="24"/>
        </w:rPr>
        <w:t>.</w:t>
      </w:r>
      <w:r w:rsidR="00B60EDE" w:rsidRPr="003C4646">
        <w:rPr>
          <w:rFonts w:ascii="Times New Roman" w:eastAsia="Times New Roman" w:hAnsi="Times New Roman"/>
          <w:sz w:val="24"/>
          <w:szCs w:val="24"/>
        </w:rPr>
        <w:br/>
      </w:r>
      <w:r w:rsidR="00B60EDE" w:rsidRPr="003C4646">
        <w:rPr>
          <w:rFonts w:ascii="Times New Roman" w:eastAsia="Times New Roman" w:hAnsi="Times New Roman"/>
          <w:bCs/>
          <w:sz w:val="24"/>
          <w:szCs w:val="24"/>
        </w:rPr>
        <w:t>Mission</w:t>
      </w:r>
      <w:r w:rsidR="00871B6F">
        <w:rPr>
          <w:rFonts w:ascii="Times New Roman" w:eastAsia="Times New Roman" w:hAnsi="Times New Roman"/>
          <w:sz w:val="24"/>
          <w:szCs w:val="24"/>
        </w:rPr>
        <w:t xml:space="preserve"> </w:t>
      </w:r>
    </w:p>
    <w:p w14:paraId="54D52D09" w14:textId="74BC04E5" w:rsidR="00B60EDE" w:rsidRPr="003C4646" w:rsidRDefault="00B60EDE" w:rsidP="008137B1">
      <w:pPr>
        <w:spacing w:before="100" w:beforeAutospacing="1" w:after="100" w:afterAutospacing="1" w:line="480" w:lineRule="auto"/>
        <w:ind w:firstLine="720"/>
        <w:rPr>
          <w:rFonts w:ascii="Times New Roman" w:eastAsia="Times New Roman" w:hAnsi="Times New Roman"/>
          <w:sz w:val="24"/>
          <w:szCs w:val="24"/>
        </w:rPr>
      </w:pPr>
      <w:r w:rsidRPr="003C4646">
        <w:rPr>
          <w:rFonts w:ascii="Times New Roman" w:eastAsia="Times New Roman" w:hAnsi="Times New Roman"/>
          <w:sz w:val="24"/>
          <w:szCs w:val="24"/>
        </w:rPr>
        <w:t>To deliver comprehensive banking solution strengthening its extensive network</w:t>
      </w:r>
      <w:ins w:id="189" w:author="thomasmoore adingo" w:date="2017-04-07T02:51:00Z">
        <w:r w:rsidR="00F619D3">
          <w:rPr>
            <w:rFonts w:ascii="Times New Roman" w:eastAsia="Times New Roman" w:hAnsi="Times New Roman"/>
            <w:noProof/>
            <w:sz w:val="24"/>
            <w:szCs w:val="24"/>
          </w:rPr>
          <w:t xml:space="preserve"> </w:t>
        </w:r>
        <w:r w:rsidR="00F619D3" w:rsidRPr="00F619D3">
          <w:rPr>
            <w:rFonts w:ascii="Times New Roman" w:eastAsia="Times New Roman" w:hAnsi="Times New Roman"/>
            <w:noProof/>
            <w:sz w:val="24"/>
            <w:szCs w:val="24"/>
            <w:rPrChange w:id="190" w:author="thomasmoore adingo" w:date="2017-04-07T02:51:00Z">
              <w:rPr/>
            </w:rPrChange>
          </w:rPr>
          <w:t>(www.adb.com.gh)</w:t>
        </w:r>
      </w:ins>
      <w:r w:rsidRPr="003C4646">
        <w:rPr>
          <w:rFonts w:ascii="Times New Roman" w:eastAsia="Times New Roman" w:hAnsi="Times New Roman"/>
          <w:sz w:val="24"/>
          <w:szCs w:val="24"/>
        </w:rPr>
        <w:t>.</w:t>
      </w:r>
      <w:r w:rsidRPr="003C4646">
        <w:rPr>
          <w:rFonts w:ascii="Times New Roman" w:eastAsia="Times New Roman" w:hAnsi="Times New Roman"/>
          <w:sz w:val="24"/>
          <w:szCs w:val="24"/>
        </w:rPr>
        <w:br/>
      </w:r>
      <w:r w:rsidRPr="003C4646">
        <w:rPr>
          <w:rFonts w:ascii="Times New Roman" w:eastAsia="Times New Roman" w:hAnsi="Times New Roman"/>
          <w:bCs/>
          <w:sz w:val="24"/>
          <w:szCs w:val="24"/>
        </w:rPr>
        <w:t>Objective</w:t>
      </w:r>
    </w:p>
    <w:p w14:paraId="112D8C90" w14:textId="77777777" w:rsidR="00B60EDE" w:rsidRPr="003C4646" w:rsidRDefault="00B60EDE" w:rsidP="008137B1">
      <w:pPr>
        <w:numPr>
          <w:ilvl w:val="0"/>
          <w:numId w:val="13"/>
        </w:numPr>
        <w:spacing w:before="100" w:beforeAutospacing="1" w:after="100" w:afterAutospacing="1" w:line="480" w:lineRule="auto"/>
        <w:rPr>
          <w:rFonts w:ascii="Times New Roman" w:eastAsia="Times New Roman" w:hAnsi="Times New Roman"/>
          <w:sz w:val="24"/>
          <w:szCs w:val="24"/>
        </w:rPr>
      </w:pPr>
      <w:r w:rsidRPr="003C4646">
        <w:rPr>
          <w:rFonts w:ascii="Times New Roman" w:eastAsia="Times New Roman" w:hAnsi="Times New Roman"/>
          <w:sz w:val="24"/>
          <w:szCs w:val="24"/>
        </w:rPr>
        <w:lastRenderedPageBreak/>
        <w:t>To provide quality banking services</w:t>
      </w:r>
    </w:p>
    <w:p w14:paraId="1B761F12" w14:textId="77777777" w:rsidR="00B60EDE" w:rsidRPr="003C4646" w:rsidRDefault="00B60EDE" w:rsidP="008137B1">
      <w:pPr>
        <w:numPr>
          <w:ilvl w:val="0"/>
          <w:numId w:val="13"/>
        </w:numPr>
        <w:spacing w:before="100" w:beforeAutospacing="1" w:after="100" w:afterAutospacing="1" w:line="480" w:lineRule="auto"/>
        <w:rPr>
          <w:rFonts w:ascii="Times New Roman" w:eastAsia="Times New Roman" w:hAnsi="Times New Roman"/>
          <w:sz w:val="24"/>
          <w:szCs w:val="24"/>
        </w:rPr>
      </w:pPr>
      <w:r w:rsidRPr="003C4646">
        <w:rPr>
          <w:rFonts w:ascii="Times New Roman" w:eastAsia="Times New Roman" w:hAnsi="Times New Roman"/>
          <w:sz w:val="24"/>
          <w:szCs w:val="24"/>
        </w:rPr>
        <w:t>To adopt market driven strategy</w:t>
      </w:r>
    </w:p>
    <w:p w14:paraId="1D92B634" w14:textId="77777777" w:rsidR="00B60EDE" w:rsidRPr="003C4646" w:rsidRDefault="00B60EDE" w:rsidP="008137B1">
      <w:pPr>
        <w:numPr>
          <w:ilvl w:val="0"/>
          <w:numId w:val="13"/>
        </w:numPr>
        <w:spacing w:before="100" w:beforeAutospacing="1" w:after="100" w:afterAutospacing="1" w:line="480" w:lineRule="auto"/>
        <w:rPr>
          <w:rFonts w:ascii="Times New Roman" w:eastAsia="Times New Roman" w:hAnsi="Times New Roman"/>
          <w:sz w:val="24"/>
          <w:szCs w:val="24"/>
        </w:rPr>
      </w:pPr>
      <w:r w:rsidRPr="003C4646">
        <w:rPr>
          <w:rFonts w:ascii="Times New Roman" w:eastAsia="Times New Roman" w:hAnsi="Times New Roman"/>
          <w:sz w:val="24"/>
          <w:szCs w:val="24"/>
        </w:rPr>
        <w:t>To obtain sustained and competitive return on investment</w:t>
      </w:r>
      <w:r w:rsidR="00567C5F">
        <w:rPr>
          <w:rFonts w:ascii="Times New Roman" w:eastAsia="Times New Roman" w:hAnsi="Times New Roman"/>
          <w:noProof/>
          <w:sz w:val="24"/>
          <w:szCs w:val="24"/>
        </w:rPr>
        <w:t xml:space="preserve"> </w:t>
      </w:r>
      <w:r w:rsidR="00567C5F" w:rsidRPr="00567C5F">
        <w:rPr>
          <w:rFonts w:ascii="Times New Roman" w:eastAsia="Times New Roman" w:hAnsi="Times New Roman"/>
          <w:noProof/>
          <w:sz w:val="24"/>
          <w:szCs w:val="24"/>
        </w:rPr>
        <w:t>(http://www.adbl.gov.np/corporate_vision_mission.html)</w:t>
      </w:r>
      <w:r w:rsidRPr="003C4646">
        <w:rPr>
          <w:rFonts w:ascii="Times New Roman" w:eastAsia="Times New Roman" w:hAnsi="Times New Roman"/>
          <w:sz w:val="24"/>
          <w:szCs w:val="24"/>
        </w:rPr>
        <w:t>.</w:t>
      </w:r>
    </w:p>
    <w:p w14:paraId="2064B95E" w14:textId="77777777" w:rsidR="00934FD8" w:rsidRPr="00CE3E30" w:rsidRDefault="004753EC" w:rsidP="008137B1">
      <w:pPr>
        <w:pStyle w:val="Heading2"/>
        <w:spacing w:line="480" w:lineRule="auto"/>
        <w:rPr>
          <w:rFonts w:ascii="Times New Roman" w:hAnsi="Times New Roman"/>
          <w:b/>
          <w:color w:val="000000"/>
          <w:sz w:val="24"/>
          <w:szCs w:val="24"/>
        </w:rPr>
      </w:pPr>
      <w:bookmarkStart w:id="191" w:name="_Toc493384759"/>
      <w:r w:rsidRPr="00CE3E30">
        <w:rPr>
          <w:rFonts w:ascii="Times New Roman" w:hAnsi="Times New Roman"/>
          <w:b/>
          <w:color w:val="000000"/>
          <w:sz w:val="24"/>
          <w:szCs w:val="24"/>
        </w:rPr>
        <w:t xml:space="preserve">1.1.1: </w:t>
      </w:r>
      <w:r w:rsidR="00667D11" w:rsidRPr="00CE3E30">
        <w:rPr>
          <w:rFonts w:ascii="Times New Roman" w:hAnsi="Times New Roman"/>
          <w:b/>
          <w:color w:val="000000"/>
          <w:sz w:val="24"/>
          <w:szCs w:val="24"/>
        </w:rPr>
        <w:t>Organization of the Study</w:t>
      </w:r>
      <w:bookmarkEnd w:id="191"/>
      <w:r w:rsidR="00667D11" w:rsidRPr="00CE3E30">
        <w:rPr>
          <w:rFonts w:ascii="Times New Roman" w:hAnsi="Times New Roman"/>
          <w:b/>
          <w:color w:val="000000"/>
          <w:sz w:val="24"/>
          <w:szCs w:val="24"/>
        </w:rPr>
        <w:t xml:space="preserve"> </w:t>
      </w:r>
    </w:p>
    <w:p w14:paraId="532801C5" w14:textId="77777777" w:rsidR="002E2CBE" w:rsidRDefault="00667D11" w:rsidP="008137B1">
      <w:pPr>
        <w:pStyle w:val="NormalWeb"/>
        <w:spacing w:line="480" w:lineRule="auto"/>
        <w:ind w:firstLine="720"/>
      </w:pPr>
      <w:r w:rsidRPr="00667D11">
        <w:t xml:space="preserve">This study is divided into five chapters carefully laid out in the following manner. Chapter one, presents an overview of the whole study. It explains the rationale for the study and how its objectives </w:t>
      </w:r>
      <w:r w:rsidR="003D61A4">
        <w:t>were</w:t>
      </w:r>
      <w:r w:rsidRPr="00667D11">
        <w:t xml:space="preserve"> achieved. Chapter two presents a review of theoretical and empirical literature on</w:t>
      </w:r>
      <w:r>
        <w:t xml:space="preserve"> the concept of </w:t>
      </w:r>
      <w:r w:rsidR="003D61A4">
        <w:t>assets liability m</w:t>
      </w:r>
      <w:r w:rsidR="00A31F45">
        <w:t>anagement</w:t>
      </w:r>
      <w:r>
        <w:t xml:space="preserve">, </w:t>
      </w:r>
      <w:r w:rsidRPr="00667D11">
        <w:t xml:space="preserve">measures of </w:t>
      </w:r>
      <w:r w:rsidR="00A31F45">
        <w:t>credit</w:t>
      </w:r>
      <w:r w:rsidRPr="00667D11">
        <w:t xml:space="preserve"> risk and the effect of liquidity </w:t>
      </w:r>
      <w:r>
        <w:t xml:space="preserve">risk on bank profitability. </w:t>
      </w:r>
      <w:r w:rsidR="003D61A4">
        <w:t>Chapter three describes t</w:t>
      </w:r>
      <w:r>
        <w:t xml:space="preserve">he </w:t>
      </w:r>
      <w:r w:rsidRPr="00667D11">
        <w:t>methodology adopted by the study which includes sections such as the sources of da</w:t>
      </w:r>
      <w:r w:rsidR="00A31F45">
        <w:t>ta</w:t>
      </w:r>
      <w:r w:rsidR="00871B6F">
        <w:t>,</w:t>
      </w:r>
      <w:r w:rsidR="00E37042" w:rsidRPr="00E37042">
        <w:t xml:space="preserve"> primary and s</w:t>
      </w:r>
      <w:r w:rsidR="00E37042">
        <w:t xml:space="preserve">econdary sources of information </w:t>
      </w:r>
      <w:r w:rsidR="00E37042" w:rsidRPr="00E37042">
        <w:t>with the consideration of quantitative and qualitative techniqu</w:t>
      </w:r>
      <w:r w:rsidR="00871B6F">
        <w:t xml:space="preserve">es </w:t>
      </w:r>
      <w:r w:rsidR="003D61A4">
        <w:t xml:space="preserve">that </w:t>
      </w:r>
      <w:r w:rsidR="00871B6F">
        <w:t xml:space="preserve">has helped the researcher in </w:t>
      </w:r>
      <w:r w:rsidR="00E37042" w:rsidRPr="00E37042">
        <w:t xml:space="preserve">attaining the details of the research topics. </w:t>
      </w:r>
      <w:r w:rsidRPr="00667D11">
        <w:t xml:space="preserve"> Chapter four contains the analysis and interpretations of the estimations and findings. Chapter five provides a summary of the </w:t>
      </w:r>
      <w:r>
        <w:t>content</w:t>
      </w:r>
      <w:r w:rsidRPr="00667D11">
        <w:t xml:space="preserve"> of the whole study and draws out recommendations for policy</w:t>
      </w:r>
      <w:r>
        <w:t>.</w:t>
      </w:r>
    </w:p>
    <w:p w14:paraId="40D8CC5E" w14:textId="77777777" w:rsidR="00E85A46" w:rsidRDefault="00E85A46" w:rsidP="008137B1">
      <w:pPr>
        <w:pStyle w:val="NormalWeb"/>
        <w:spacing w:line="480" w:lineRule="auto"/>
        <w:ind w:firstLine="720"/>
      </w:pPr>
    </w:p>
    <w:p w14:paraId="5824F7E8" w14:textId="77777777" w:rsidR="00E85A46" w:rsidRPr="00E85A46" w:rsidRDefault="00E85A46" w:rsidP="008137B1">
      <w:pPr>
        <w:pStyle w:val="NormalWeb"/>
        <w:spacing w:line="480" w:lineRule="auto"/>
        <w:ind w:firstLine="720"/>
        <w:rPr>
          <w:b/>
        </w:rPr>
      </w:pPr>
    </w:p>
    <w:p w14:paraId="1D475D3E" w14:textId="77777777" w:rsidR="002E2CBE" w:rsidRDefault="002E2CBE" w:rsidP="008137B1">
      <w:pPr>
        <w:autoSpaceDE w:val="0"/>
        <w:autoSpaceDN w:val="0"/>
        <w:adjustRightInd w:val="0"/>
        <w:spacing w:after="0" w:line="480" w:lineRule="auto"/>
        <w:rPr>
          <w:rFonts w:ascii="Times New Roman" w:hAnsi="Times New Roman"/>
          <w:sz w:val="24"/>
          <w:szCs w:val="24"/>
        </w:rPr>
      </w:pPr>
    </w:p>
    <w:p w14:paraId="55D0E4D2" w14:textId="77777777" w:rsidR="002558E2" w:rsidRDefault="002558E2" w:rsidP="008137B1">
      <w:pPr>
        <w:autoSpaceDE w:val="0"/>
        <w:autoSpaceDN w:val="0"/>
        <w:adjustRightInd w:val="0"/>
        <w:spacing w:after="0" w:line="480" w:lineRule="auto"/>
        <w:rPr>
          <w:rFonts w:ascii="Times New Roman" w:hAnsi="Times New Roman"/>
          <w:sz w:val="24"/>
          <w:szCs w:val="24"/>
        </w:rPr>
      </w:pPr>
    </w:p>
    <w:p w14:paraId="49E72933" w14:textId="77777777" w:rsidR="002558E2" w:rsidRDefault="002558E2" w:rsidP="008137B1">
      <w:pPr>
        <w:autoSpaceDE w:val="0"/>
        <w:autoSpaceDN w:val="0"/>
        <w:adjustRightInd w:val="0"/>
        <w:spacing w:after="0" w:line="480" w:lineRule="auto"/>
        <w:rPr>
          <w:rFonts w:ascii="Times New Roman" w:hAnsi="Times New Roman"/>
          <w:sz w:val="24"/>
          <w:szCs w:val="24"/>
        </w:rPr>
      </w:pPr>
    </w:p>
    <w:p w14:paraId="44246C5C" w14:textId="77777777" w:rsidR="002558E2" w:rsidRDefault="002558E2" w:rsidP="008137B1">
      <w:pPr>
        <w:autoSpaceDE w:val="0"/>
        <w:autoSpaceDN w:val="0"/>
        <w:adjustRightInd w:val="0"/>
        <w:spacing w:after="0" w:line="480" w:lineRule="auto"/>
        <w:rPr>
          <w:rFonts w:ascii="Times New Roman" w:hAnsi="Times New Roman"/>
          <w:sz w:val="24"/>
          <w:szCs w:val="24"/>
        </w:rPr>
      </w:pPr>
    </w:p>
    <w:p w14:paraId="445DCF4D" w14:textId="77777777" w:rsidR="002E2CBE" w:rsidRDefault="002E2CBE" w:rsidP="008137B1">
      <w:pPr>
        <w:autoSpaceDE w:val="0"/>
        <w:autoSpaceDN w:val="0"/>
        <w:adjustRightInd w:val="0"/>
        <w:spacing w:after="0" w:line="480" w:lineRule="auto"/>
        <w:rPr>
          <w:rFonts w:ascii="Times New Roman" w:hAnsi="Times New Roman"/>
          <w:sz w:val="24"/>
          <w:szCs w:val="24"/>
        </w:rPr>
      </w:pPr>
    </w:p>
    <w:p w14:paraId="5DE69A8E" w14:textId="77777777" w:rsidR="00F02EAE" w:rsidRDefault="00F02EAE" w:rsidP="008137B1">
      <w:pPr>
        <w:autoSpaceDE w:val="0"/>
        <w:autoSpaceDN w:val="0"/>
        <w:adjustRightInd w:val="0"/>
        <w:spacing w:after="0" w:line="480" w:lineRule="auto"/>
        <w:rPr>
          <w:rFonts w:ascii="Times New Roman" w:hAnsi="Times New Roman"/>
          <w:sz w:val="24"/>
          <w:szCs w:val="24"/>
        </w:rPr>
      </w:pPr>
    </w:p>
    <w:p w14:paraId="72C434C4" w14:textId="77777777" w:rsidR="00F02EAE" w:rsidRDefault="00F02EAE" w:rsidP="008137B1">
      <w:pPr>
        <w:autoSpaceDE w:val="0"/>
        <w:autoSpaceDN w:val="0"/>
        <w:adjustRightInd w:val="0"/>
        <w:spacing w:after="0" w:line="480" w:lineRule="auto"/>
        <w:rPr>
          <w:rFonts w:ascii="Times New Roman" w:hAnsi="Times New Roman"/>
          <w:sz w:val="24"/>
          <w:szCs w:val="24"/>
        </w:rPr>
      </w:pPr>
    </w:p>
    <w:p w14:paraId="6C2934B8" w14:textId="77777777" w:rsidR="00FF1280" w:rsidRPr="00CE3E30" w:rsidRDefault="00FF1280" w:rsidP="008137B1">
      <w:pPr>
        <w:pStyle w:val="Heading1"/>
        <w:spacing w:line="480" w:lineRule="auto"/>
        <w:jc w:val="center"/>
        <w:rPr>
          <w:rFonts w:ascii="Times New Roman" w:hAnsi="Times New Roman"/>
          <w:color w:val="000000"/>
          <w:sz w:val="24"/>
          <w:szCs w:val="24"/>
        </w:rPr>
      </w:pPr>
      <w:bookmarkStart w:id="192" w:name="_Toc493384760"/>
      <w:r w:rsidRPr="00CE3E30">
        <w:rPr>
          <w:rFonts w:ascii="Times New Roman" w:hAnsi="Times New Roman"/>
          <w:color w:val="000000"/>
          <w:sz w:val="24"/>
          <w:szCs w:val="24"/>
        </w:rPr>
        <w:t>Chapter Two: Literature Review</w:t>
      </w:r>
      <w:bookmarkEnd w:id="192"/>
    </w:p>
    <w:p w14:paraId="03D857E1" w14:textId="77777777" w:rsidR="00FF1280" w:rsidRPr="00CE3E30" w:rsidRDefault="008A3DD1" w:rsidP="008137B1">
      <w:pPr>
        <w:pStyle w:val="Heading2"/>
        <w:spacing w:line="480" w:lineRule="auto"/>
        <w:rPr>
          <w:rFonts w:ascii="Times New Roman" w:hAnsi="Times New Roman"/>
          <w:b/>
          <w:color w:val="000000"/>
          <w:sz w:val="24"/>
          <w:szCs w:val="24"/>
        </w:rPr>
      </w:pPr>
      <w:bookmarkStart w:id="193" w:name="_Toc493384761"/>
      <w:r w:rsidRPr="00CE3E30">
        <w:rPr>
          <w:rFonts w:ascii="Times New Roman" w:hAnsi="Times New Roman"/>
          <w:b/>
          <w:color w:val="000000"/>
          <w:sz w:val="24"/>
          <w:szCs w:val="24"/>
        </w:rPr>
        <w:t>2.1: Introduction</w:t>
      </w:r>
      <w:bookmarkEnd w:id="193"/>
    </w:p>
    <w:p w14:paraId="71BF8374" w14:textId="5B22DFB7" w:rsidR="00B509A2" w:rsidRDefault="00FF1280" w:rsidP="00B509A2">
      <w:pPr>
        <w:autoSpaceDE w:val="0"/>
        <w:autoSpaceDN w:val="0"/>
        <w:adjustRightInd w:val="0"/>
        <w:spacing w:after="0" w:line="480" w:lineRule="auto"/>
        <w:ind w:firstLine="720"/>
        <w:rPr>
          <w:ins w:id="194" w:author="thomasmoore adingo" w:date="2017-03-21T06:53:00Z"/>
          <w:rFonts w:ascii="Times New Roman" w:hAnsi="Times New Roman"/>
          <w:sz w:val="24"/>
          <w:szCs w:val="24"/>
        </w:rPr>
      </w:pPr>
      <w:commentRangeStart w:id="195"/>
      <w:r w:rsidRPr="009A0C29">
        <w:rPr>
          <w:rFonts w:ascii="Times New Roman" w:hAnsi="Times New Roman"/>
          <w:sz w:val="24"/>
          <w:szCs w:val="24"/>
        </w:rPr>
        <w:t>This chapter informs both the theoretical and empirical foundations upon which the ideas and opinions developed in this study are constructed.</w:t>
      </w:r>
      <w:ins w:id="196" w:author="thomasmoore adingo" w:date="2017-03-21T06:51:00Z">
        <w:r w:rsidR="00B509A2" w:rsidRPr="009A0C29" w:rsidDel="00B509A2">
          <w:rPr>
            <w:rFonts w:ascii="Times New Roman" w:hAnsi="Times New Roman"/>
            <w:sz w:val="24"/>
            <w:szCs w:val="24"/>
          </w:rPr>
          <w:t xml:space="preserve"> </w:t>
        </w:r>
      </w:ins>
      <w:del w:id="197" w:author="thomasmoore adingo" w:date="2017-03-21T06:51:00Z">
        <w:r w:rsidRPr="009A0C29" w:rsidDel="00B509A2">
          <w:rPr>
            <w:rFonts w:ascii="Times New Roman" w:hAnsi="Times New Roman"/>
            <w:sz w:val="24"/>
            <w:szCs w:val="24"/>
          </w:rPr>
          <w:delText xml:space="preserve"> </w:delText>
        </w:r>
        <w:commentRangeEnd w:id="195"/>
        <w:r w:rsidR="00F82732" w:rsidDel="00B509A2">
          <w:rPr>
            <w:rStyle w:val="CommentReference"/>
          </w:rPr>
          <w:commentReference w:id="195"/>
        </w:r>
      </w:del>
      <w:ins w:id="198" w:author="thomasmoore adingo" w:date="2017-03-21T06:53:00Z">
        <w:r w:rsidR="00B509A2" w:rsidRPr="00B509A2">
          <w:rPr>
            <w:rFonts w:ascii="Times New Roman" w:hAnsi="Times New Roman"/>
            <w:sz w:val="24"/>
            <w:szCs w:val="24"/>
          </w:rPr>
          <w:t xml:space="preserve"> </w:t>
        </w:r>
        <w:r w:rsidR="00B509A2">
          <w:rPr>
            <w:rFonts w:ascii="Times New Roman" w:hAnsi="Times New Roman"/>
            <w:sz w:val="24"/>
            <w:szCs w:val="24"/>
          </w:rPr>
          <w:t xml:space="preserve">According to </w:t>
        </w:r>
        <w:r w:rsidR="00B509A2" w:rsidRPr="00567C5F">
          <w:rPr>
            <w:rFonts w:ascii="Times New Roman" w:hAnsi="Times New Roman"/>
            <w:noProof/>
            <w:sz w:val="24"/>
            <w:szCs w:val="24"/>
          </w:rPr>
          <w:t>(Allen, 2010)</w:t>
        </w:r>
        <w:r w:rsidR="00B509A2">
          <w:rPr>
            <w:rFonts w:ascii="Times New Roman" w:hAnsi="Times New Roman"/>
            <w:sz w:val="24"/>
            <w:szCs w:val="24"/>
          </w:rPr>
          <w:t>, International Banking System increases the effectiveness of foreign capital through enhancing and improving the flow of capital. The emergence of asset liability</w:t>
        </w:r>
        <w:r w:rsidR="00B509A2" w:rsidRPr="003C4646">
          <w:rPr>
            <w:rFonts w:ascii="Times New Roman" w:hAnsi="Times New Roman"/>
            <w:sz w:val="24"/>
            <w:szCs w:val="24"/>
          </w:rPr>
          <w:t xml:space="preserve"> management</w:t>
        </w:r>
        <w:r w:rsidR="00B509A2">
          <w:rPr>
            <w:rFonts w:ascii="Times New Roman" w:hAnsi="Times New Roman"/>
            <w:sz w:val="24"/>
            <w:szCs w:val="24"/>
          </w:rPr>
          <w:t xml:space="preserve"> in the international banking system has forced the Ghana Banking sector to implement the adjustable-rate mortgage (ARM) concept into their banking systems. The uncertainty of interest rates can become the cause for the movement in the internal rate of return. Therefore suitable measure has to been taken to eliminate those risks. Interest risks can give rise to liquidity and credit risk that can affect the business of banks. Therefore, the need for asset liability</w:t>
        </w:r>
        <w:r w:rsidR="00B509A2" w:rsidRPr="003C4646">
          <w:rPr>
            <w:rFonts w:ascii="Times New Roman" w:hAnsi="Times New Roman"/>
            <w:sz w:val="24"/>
            <w:szCs w:val="24"/>
          </w:rPr>
          <w:t xml:space="preserve"> management</w:t>
        </w:r>
        <w:r w:rsidR="00B509A2">
          <w:rPr>
            <w:rFonts w:ascii="Times New Roman" w:hAnsi="Times New Roman"/>
            <w:sz w:val="24"/>
            <w:szCs w:val="24"/>
          </w:rPr>
          <w:t xml:space="preserve"> can be felt so that, the arising risk can be monitored and controlled. As per </w:t>
        </w:r>
        <w:commentRangeStart w:id="199"/>
        <w:r w:rsidR="00B509A2" w:rsidRPr="00567C5F">
          <w:rPr>
            <w:rFonts w:ascii="Times New Roman" w:hAnsi="Times New Roman"/>
            <w:noProof/>
            <w:sz w:val="24"/>
            <w:szCs w:val="24"/>
          </w:rPr>
          <w:t>(Melnikov, A. and Romanyuk, Y., 2008)</w:t>
        </w:r>
        <w:r w:rsidR="00B509A2">
          <w:rPr>
            <w:rFonts w:ascii="Times New Roman" w:hAnsi="Times New Roman"/>
            <w:sz w:val="24"/>
            <w:szCs w:val="24"/>
          </w:rPr>
          <w:t xml:space="preserve">, </w:t>
        </w:r>
      </w:ins>
      <w:commentRangeEnd w:id="199"/>
      <w:r w:rsidR="0001333A">
        <w:rPr>
          <w:rStyle w:val="CommentReference"/>
        </w:rPr>
        <w:commentReference w:id="199"/>
      </w:r>
      <w:ins w:id="200" w:author="thomasmoore adingo" w:date="2017-03-21T06:53:00Z">
        <w:r w:rsidR="00B509A2">
          <w:rPr>
            <w:rFonts w:ascii="Times New Roman" w:hAnsi="Times New Roman"/>
            <w:sz w:val="24"/>
            <w:szCs w:val="24"/>
          </w:rPr>
          <w:t>the asset liability</w:t>
        </w:r>
        <w:r w:rsidR="00B509A2" w:rsidRPr="003C4646">
          <w:rPr>
            <w:rFonts w:ascii="Times New Roman" w:hAnsi="Times New Roman"/>
            <w:sz w:val="24"/>
            <w:szCs w:val="24"/>
          </w:rPr>
          <w:t xml:space="preserve"> management</w:t>
        </w:r>
        <w:r w:rsidR="00B509A2">
          <w:rPr>
            <w:rFonts w:ascii="Times New Roman" w:hAnsi="Times New Roman"/>
            <w:sz w:val="24"/>
            <w:szCs w:val="24"/>
          </w:rPr>
          <w:t xml:space="preserve"> framework resist on three major buildings that are</w:t>
        </w:r>
        <w:commentRangeStart w:id="201"/>
        <w:r w:rsidR="00B509A2">
          <w:rPr>
            <w:rFonts w:ascii="Times New Roman" w:hAnsi="Times New Roman"/>
            <w:sz w:val="24"/>
            <w:szCs w:val="24"/>
          </w:rPr>
          <w:t>,</w:t>
        </w:r>
      </w:ins>
      <w:commentRangeEnd w:id="201"/>
      <w:r w:rsidR="0001333A">
        <w:rPr>
          <w:rStyle w:val="CommentReference"/>
        </w:rPr>
        <w:commentReference w:id="201"/>
      </w:r>
      <w:ins w:id="202" w:author="thomasmoore adingo" w:date="2017-03-21T06:53:00Z">
        <w:r w:rsidR="00B509A2">
          <w:rPr>
            <w:rFonts w:ascii="Times New Roman" w:hAnsi="Times New Roman"/>
            <w:sz w:val="24"/>
            <w:szCs w:val="24"/>
          </w:rPr>
          <w:t xml:space="preserve"> asset liability management organization, asset liability management information and the process of asset liability management.</w:t>
        </w:r>
      </w:ins>
    </w:p>
    <w:p w14:paraId="1DB00EE8" w14:textId="2F744262" w:rsidR="00FF1280" w:rsidDel="00B509A2" w:rsidRDefault="00FF1280" w:rsidP="008137B1">
      <w:pPr>
        <w:autoSpaceDE w:val="0"/>
        <w:autoSpaceDN w:val="0"/>
        <w:adjustRightInd w:val="0"/>
        <w:spacing w:after="0" w:line="480" w:lineRule="auto"/>
        <w:ind w:firstLine="720"/>
        <w:rPr>
          <w:del w:id="203" w:author="thomasmoore adingo" w:date="2017-03-21T06:51:00Z"/>
          <w:rFonts w:ascii="Times New Roman" w:hAnsi="Times New Roman"/>
          <w:sz w:val="24"/>
          <w:szCs w:val="24"/>
        </w:rPr>
      </w:pPr>
    </w:p>
    <w:p w14:paraId="47910460" w14:textId="4FE0D6DE" w:rsidR="00FF1280" w:rsidRPr="00CE3E30" w:rsidRDefault="008A3DD1" w:rsidP="008137B1">
      <w:pPr>
        <w:pStyle w:val="Heading2"/>
        <w:spacing w:line="480" w:lineRule="auto"/>
        <w:rPr>
          <w:rFonts w:ascii="Times New Roman" w:hAnsi="Times New Roman"/>
          <w:b/>
          <w:color w:val="000000"/>
          <w:sz w:val="24"/>
          <w:szCs w:val="24"/>
        </w:rPr>
      </w:pPr>
      <w:bookmarkStart w:id="204" w:name="_Toc493384762"/>
      <w:r w:rsidRPr="00CE3E30">
        <w:rPr>
          <w:rFonts w:ascii="Times New Roman" w:hAnsi="Times New Roman"/>
          <w:b/>
          <w:color w:val="000000"/>
          <w:sz w:val="24"/>
          <w:szCs w:val="24"/>
        </w:rPr>
        <w:t xml:space="preserve">2.2: </w:t>
      </w:r>
      <w:r w:rsidR="00FF1280" w:rsidRPr="00CE3E30">
        <w:rPr>
          <w:rFonts w:ascii="Times New Roman" w:hAnsi="Times New Roman"/>
          <w:b/>
          <w:color w:val="000000"/>
          <w:sz w:val="24"/>
          <w:szCs w:val="24"/>
        </w:rPr>
        <w:t>Conceptual Framework</w:t>
      </w:r>
      <w:bookmarkEnd w:id="204"/>
    </w:p>
    <w:p w14:paraId="2161AA33" w14:textId="77777777" w:rsidR="00FF1280" w:rsidRDefault="00FF1280" w:rsidP="008137B1">
      <w:pPr>
        <w:autoSpaceDE w:val="0"/>
        <w:autoSpaceDN w:val="0"/>
        <w:adjustRightInd w:val="0"/>
        <w:spacing w:after="0" w:line="480" w:lineRule="auto"/>
        <w:ind w:firstLine="720"/>
        <w:rPr>
          <w:rFonts w:ascii="Times New Roman" w:hAnsi="Times New Roman"/>
          <w:sz w:val="24"/>
          <w:szCs w:val="24"/>
        </w:rPr>
      </w:pPr>
      <w:r>
        <w:rPr>
          <w:rFonts w:ascii="Times New Roman" w:hAnsi="Times New Roman"/>
          <w:sz w:val="24"/>
          <w:szCs w:val="24"/>
        </w:rPr>
        <w:t>The conceptual framework helps in enumerating the list</w:t>
      </w:r>
      <w:r w:rsidR="00854E0D">
        <w:rPr>
          <w:rFonts w:ascii="Times New Roman" w:hAnsi="Times New Roman"/>
          <w:sz w:val="24"/>
          <w:szCs w:val="24"/>
        </w:rPr>
        <w:t xml:space="preserve"> of important theories that results </w:t>
      </w:r>
      <w:r>
        <w:rPr>
          <w:rFonts w:ascii="Times New Roman" w:hAnsi="Times New Roman"/>
          <w:sz w:val="24"/>
          <w:szCs w:val="24"/>
        </w:rPr>
        <w:t xml:space="preserve">in </w:t>
      </w:r>
      <w:r w:rsidR="00854E0D">
        <w:rPr>
          <w:rFonts w:ascii="Times New Roman" w:hAnsi="Times New Roman"/>
          <w:sz w:val="24"/>
          <w:szCs w:val="24"/>
        </w:rPr>
        <w:t xml:space="preserve">a </w:t>
      </w:r>
      <w:r>
        <w:rPr>
          <w:rFonts w:ascii="Times New Roman" w:hAnsi="Times New Roman"/>
          <w:sz w:val="24"/>
          <w:szCs w:val="24"/>
        </w:rPr>
        <w:t>better understand</w:t>
      </w:r>
      <w:r w:rsidR="00854E0D">
        <w:rPr>
          <w:rFonts w:ascii="Times New Roman" w:hAnsi="Times New Roman"/>
          <w:sz w:val="24"/>
          <w:szCs w:val="24"/>
        </w:rPr>
        <w:t>ing of the research topics. Asset liability</w:t>
      </w:r>
      <w:r w:rsidR="00854E0D" w:rsidRPr="003C4646">
        <w:rPr>
          <w:rFonts w:ascii="Times New Roman" w:hAnsi="Times New Roman"/>
          <w:sz w:val="24"/>
          <w:szCs w:val="24"/>
        </w:rPr>
        <w:t xml:space="preserve"> management</w:t>
      </w:r>
      <w:r w:rsidR="00854E0D">
        <w:rPr>
          <w:rFonts w:ascii="Times New Roman" w:hAnsi="Times New Roman"/>
          <w:sz w:val="24"/>
          <w:szCs w:val="24"/>
        </w:rPr>
        <w:t xml:space="preserve"> </w:t>
      </w:r>
      <w:r w:rsidR="00EF57C9">
        <w:rPr>
          <w:rFonts w:ascii="Times New Roman" w:hAnsi="Times New Roman"/>
          <w:sz w:val="24"/>
          <w:szCs w:val="24"/>
        </w:rPr>
        <w:t xml:space="preserve">in context to </w:t>
      </w:r>
      <w:r w:rsidR="00854E0D">
        <w:rPr>
          <w:rFonts w:ascii="Times New Roman" w:hAnsi="Times New Roman"/>
          <w:sz w:val="24"/>
          <w:szCs w:val="24"/>
        </w:rPr>
        <w:t>the i</w:t>
      </w:r>
      <w:r>
        <w:rPr>
          <w:rFonts w:ascii="Times New Roman" w:hAnsi="Times New Roman"/>
          <w:sz w:val="24"/>
          <w:szCs w:val="24"/>
        </w:rPr>
        <w:t xml:space="preserve">nternational </w:t>
      </w:r>
      <w:r w:rsidR="00854E0D">
        <w:rPr>
          <w:rFonts w:ascii="Times New Roman" w:hAnsi="Times New Roman"/>
          <w:sz w:val="24"/>
          <w:szCs w:val="24"/>
        </w:rPr>
        <w:t>banking s</w:t>
      </w:r>
      <w:r>
        <w:rPr>
          <w:rFonts w:ascii="Times New Roman" w:hAnsi="Times New Roman"/>
          <w:sz w:val="24"/>
          <w:szCs w:val="24"/>
        </w:rPr>
        <w:t>ystem will be taken into account so that, the theoretical approach can be highlighted in a brief manner.</w:t>
      </w:r>
    </w:p>
    <w:p w14:paraId="3ACB1968" w14:textId="77777777" w:rsidR="006E56BA" w:rsidRDefault="006E56BA" w:rsidP="008137B1">
      <w:pPr>
        <w:autoSpaceDE w:val="0"/>
        <w:autoSpaceDN w:val="0"/>
        <w:adjustRightInd w:val="0"/>
        <w:spacing w:after="0" w:line="480" w:lineRule="auto"/>
        <w:rPr>
          <w:rFonts w:ascii="Times New Roman" w:hAnsi="Times New Roman"/>
          <w:sz w:val="24"/>
          <w:szCs w:val="24"/>
        </w:rPr>
      </w:pPr>
    </w:p>
    <w:p w14:paraId="1C9A6B12" w14:textId="77777777" w:rsidR="00040550" w:rsidRDefault="00040550" w:rsidP="008137B1">
      <w:pPr>
        <w:autoSpaceDE w:val="0"/>
        <w:autoSpaceDN w:val="0"/>
        <w:adjustRightInd w:val="0"/>
        <w:spacing w:after="0" w:line="480" w:lineRule="auto"/>
        <w:rPr>
          <w:rFonts w:ascii="Times New Roman" w:hAnsi="Times New Roman"/>
          <w:sz w:val="24"/>
          <w:szCs w:val="24"/>
        </w:rPr>
      </w:pPr>
    </w:p>
    <w:p w14:paraId="6B0A6588" w14:textId="77777777" w:rsidR="00040550" w:rsidRDefault="00040550" w:rsidP="008137B1">
      <w:pPr>
        <w:autoSpaceDE w:val="0"/>
        <w:autoSpaceDN w:val="0"/>
        <w:adjustRightInd w:val="0"/>
        <w:spacing w:after="0" w:line="480" w:lineRule="auto"/>
        <w:rPr>
          <w:rFonts w:ascii="Times New Roman" w:hAnsi="Times New Roman"/>
          <w:sz w:val="24"/>
          <w:szCs w:val="24"/>
        </w:rPr>
      </w:pPr>
    </w:p>
    <w:p w14:paraId="08E60400" w14:textId="77777777" w:rsidR="00040550" w:rsidRDefault="00040550" w:rsidP="008137B1">
      <w:pPr>
        <w:autoSpaceDE w:val="0"/>
        <w:autoSpaceDN w:val="0"/>
        <w:adjustRightInd w:val="0"/>
        <w:spacing w:after="0" w:line="480" w:lineRule="auto"/>
        <w:rPr>
          <w:rFonts w:ascii="Times New Roman" w:hAnsi="Times New Roman"/>
          <w:sz w:val="24"/>
          <w:szCs w:val="24"/>
        </w:rPr>
      </w:pPr>
    </w:p>
    <w:p w14:paraId="7B34358F" w14:textId="77777777" w:rsidR="00040550" w:rsidRDefault="00040550" w:rsidP="008137B1">
      <w:pPr>
        <w:autoSpaceDE w:val="0"/>
        <w:autoSpaceDN w:val="0"/>
        <w:adjustRightInd w:val="0"/>
        <w:spacing w:after="0" w:line="480" w:lineRule="auto"/>
        <w:rPr>
          <w:rFonts w:ascii="Times New Roman" w:hAnsi="Times New Roman"/>
          <w:sz w:val="24"/>
          <w:szCs w:val="24"/>
        </w:rPr>
      </w:pPr>
    </w:p>
    <w:p w14:paraId="1CF7ACAE" w14:textId="0E0B15A1" w:rsidR="006E56BA" w:rsidRDefault="00740D1A" w:rsidP="008137B1">
      <w:pPr>
        <w:autoSpaceDE w:val="0"/>
        <w:autoSpaceDN w:val="0"/>
        <w:adjustRightInd w:val="0"/>
        <w:spacing w:after="0" w:line="480" w:lineRule="auto"/>
        <w:rPr>
          <w:rFonts w:ascii="Times New Roman" w:hAnsi="Times New Roman"/>
          <w:sz w:val="24"/>
          <w:szCs w:val="24"/>
        </w:rPr>
      </w:pPr>
      <w:r>
        <w:rPr>
          <w:rFonts w:ascii="Times New Roman" w:hAnsi="Times New Roman"/>
          <w:noProof/>
          <w:sz w:val="24"/>
          <w:szCs w:val="24"/>
        </w:rPr>
        <mc:AlternateContent>
          <mc:Choice Requires="wps">
            <w:drawing>
              <wp:anchor distT="0" distB="0" distL="114300" distR="114300" simplePos="0" relativeHeight="251650048" behindDoc="0" locked="0" layoutInCell="1" allowOverlap="1" wp14:anchorId="303C0C02" wp14:editId="57E1D73D">
                <wp:simplePos x="0" y="0"/>
                <wp:positionH relativeFrom="column">
                  <wp:posOffset>1518920</wp:posOffset>
                </wp:positionH>
                <wp:positionV relativeFrom="paragraph">
                  <wp:posOffset>-166370</wp:posOffset>
                </wp:positionV>
                <wp:extent cx="2009140" cy="584200"/>
                <wp:effectExtent l="0" t="0" r="10160" b="25400"/>
                <wp:wrapNone/>
                <wp:docPr id="23" name="Round Same Side Corner 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09140" cy="584200"/>
                        </a:xfrm>
                        <a:prstGeom prst="round2SameRect">
                          <a:avLst/>
                        </a:prstGeom>
                        <a:solidFill>
                          <a:srgbClr val="4F81BD">
                            <a:lumMod val="75000"/>
                          </a:srgbClr>
                        </a:solidFill>
                        <a:ln w="25400" cap="flat" cmpd="sng" algn="ctr">
                          <a:solidFill>
                            <a:sysClr val="windowText" lastClr="000000"/>
                          </a:solidFill>
                          <a:prstDash val="solid"/>
                        </a:ln>
                        <a:effectLst/>
                      </wps:spPr>
                      <wps:txbx>
                        <w:txbxContent>
                          <w:p w14:paraId="53696DD7" w14:textId="77777777" w:rsidR="00BF28D8" w:rsidRPr="002E2CBE" w:rsidRDefault="00BF28D8" w:rsidP="00C5101D">
                            <w:pPr>
                              <w:shd w:val="clear" w:color="auto" w:fill="EEECE1"/>
                              <w:jc w:val="center"/>
                              <w:rPr>
                                <w:rFonts w:ascii="Times New Roman" w:hAnsi="Times New Roman"/>
                                <w:b/>
                                <w:sz w:val="24"/>
                                <w:szCs w:val="24"/>
                              </w:rPr>
                            </w:pPr>
                            <w:r>
                              <w:rPr>
                                <w:rFonts w:ascii="Times New Roman" w:hAnsi="Times New Roman"/>
                                <w:b/>
                                <w:sz w:val="24"/>
                                <w:szCs w:val="24"/>
                              </w:rPr>
                              <w:t>ASSET</w:t>
                            </w:r>
                            <w:r w:rsidRPr="002E2CBE">
                              <w:rPr>
                                <w:rFonts w:ascii="Times New Roman" w:hAnsi="Times New Roman"/>
                                <w:b/>
                                <w:sz w:val="24"/>
                                <w:szCs w:val="24"/>
                              </w:rPr>
                              <w:t xml:space="preserve"> AND LIABILITY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303C0C02" id="Round Same Side Corner Rectangle 1" o:spid="_x0000_s1026" style="position:absolute;margin-left:119.6pt;margin-top:-13.1pt;width:158.2pt;height:46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coordsize="2009140,584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" adj="-11796480,,5400" path="m97369,l1911771,v53775,,97369,43594,97369,97369l2009140,584200r,l,584200r,l,97369c,43594,43594,,97369,xe" fillcolor="#376092" strokecolor="windowText" strokeweight="2pt">
                <v:stroke joinstyle="miter"/>
                <v:formulas/>
                <v:path arrowok="t" o:connecttype="custom" o:connectlocs="97369,0;1911771,0;2009140,97369;2009140,584200;2009140,584200;0,584200;0,584200;0,97369;97369,0" o:connectangles="0,0,0,0,0,0,0,0,0" textboxrect="0,0,2009140,584200"/>
                <v:textbox>
                  <w:txbxContent>
                    <w:p w14:paraId="53696DD7" w14:textId="77777777" w:rsidR="00BF28D8" w:rsidRPr="002E2CBE" w:rsidRDefault="00BF28D8" w:rsidP="00C5101D">
                      <w:pPr>
                        <w:shd w:val="clear" w:color="auto" w:fill="EEECE1"/>
                        <w:jc w:val="center"/>
                        <w:rPr>
                          <w:rFonts w:ascii="Times New Roman" w:hAnsi="Times New Roman"/>
                          <w:b/>
                          <w:sz w:val="24"/>
                          <w:szCs w:val="24"/>
                        </w:rPr>
                      </w:pPr>
                      <w:r>
                        <w:rPr>
                          <w:rFonts w:ascii="Times New Roman" w:hAnsi="Times New Roman"/>
                          <w:b/>
                          <w:sz w:val="24"/>
                          <w:szCs w:val="24"/>
                        </w:rPr>
                        <w:t>ASSET</w:t>
                      </w:r>
                      <w:r w:rsidRPr="002E2CBE">
                        <w:rPr>
                          <w:rFonts w:ascii="Times New Roman" w:hAnsi="Times New Roman"/>
                          <w:b/>
                          <w:sz w:val="24"/>
                          <w:szCs w:val="24"/>
                        </w:rPr>
                        <w:t xml:space="preserve"> AND LIABILITY MANAGEMENT</w:t>
                      </w:r>
                    </w:p>
                  </w:txbxContent>
                </v:textbox>
              </v:shape>
            </w:pict>
          </mc:Fallback>
        </mc:AlternateContent>
      </w:r>
    </w:p>
    <w:p w14:paraId="64A86141" w14:textId="601EB5C9" w:rsidR="006E56BA" w:rsidRDefault="00740D1A" w:rsidP="008137B1">
      <w:pPr>
        <w:autoSpaceDE w:val="0"/>
        <w:autoSpaceDN w:val="0"/>
        <w:adjustRightInd w:val="0"/>
        <w:spacing w:after="0" w:line="480" w:lineRule="auto"/>
        <w:rPr>
          <w:rFonts w:ascii="Times New Roman" w:hAnsi="Times New Roman"/>
          <w:sz w:val="24"/>
          <w:szCs w:val="24"/>
        </w:rPr>
      </w:pPr>
      <w:r>
        <w:rPr>
          <w:rFonts w:ascii="Times New Roman" w:hAnsi="Times New Roman"/>
          <w:noProof/>
          <w:sz w:val="24"/>
          <w:szCs w:val="24"/>
        </w:rPr>
        <mc:AlternateContent>
          <mc:Choice Requires="wps">
            <w:drawing>
              <wp:anchor distT="0" distB="0" distL="114300" distR="114300" simplePos="0" relativeHeight="251661312" behindDoc="0" locked="0" layoutInCell="1" allowOverlap="1" wp14:anchorId="0AA56353" wp14:editId="012AC045">
                <wp:simplePos x="0" y="0"/>
                <wp:positionH relativeFrom="column">
                  <wp:posOffset>1663700</wp:posOffset>
                </wp:positionH>
                <wp:positionV relativeFrom="paragraph">
                  <wp:posOffset>46990</wp:posOffset>
                </wp:positionV>
                <wp:extent cx="531495" cy="553720"/>
                <wp:effectExtent l="57150" t="38100" r="40005" b="93980"/>
                <wp:wrapNone/>
                <wp:docPr id="22"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531495" cy="553720"/>
                        </a:xfrm>
                        <a:prstGeom prst="straightConnector1">
                          <a:avLst/>
                        </a:prstGeom>
                        <a:noFill/>
                        <a:ln w="38100" cap="flat" cmpd="sng" algn="ctr">
                          <a:solidFill>
                            <a:sysClr val="windowText" lastClr="000000"/>
                          </a:solidFill>
                          <a:prstDash val="solid"/>
                          <a:tailEnd type="arrow"/>
                        </a:ln>
                        <a:effectLst>
                          <a:outerShdw blurRad="40000" dist="23000" dir="5400000" rotWithShape="0">
                            <a:srgbClr val="000000">
                              <a:alpha val="35000"/>
                            </a:srgbClr>
                          </a:outerShdw>
                        </a:effec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type w14:anchorId="049C85A4" id="_x0000_t32" coordsize="21600,21600" o:spt="32" o:oned="t" path="m,l21600,21600e" filled="f">
                <v:path arrowok="t" fillok="f" o:connecttype="none"/>
                <o:lock v:ext="edit" shapetype="t"/>
              </v:shapetype>
              <v:shape id="Straight Arrow Connector 7" o:spid="_x0000_s1026" type="#_x0000_t32" style="position:absolute;margin-left:131pt;margin-top:3.7pt;width:41.85pt;height:43.6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" strokecolor="windowText" strokeweight="3pt">
                <v:stroke endarrow="open"/>
                <v:shadow on="t" color="black" opacity="22937f" origin=",.5" offset="0,.63889mm"/>
                <o:lock v:ext="edit" shapetype="f"/>
              </v:shape>
            </w:pict>
          </mc:Fallback>
        </mc:AlternateContent>
      </w:r>
      <w:r>
        <w:rPr>
          <w:rFonts w:ascii="Times New Roman" w:hAnsi="Times New Roman"/>
          <w:noProof/>
          <w:sz w:val="24"/>
          <w:szCs w:val="24"/>
        </w:rPr>
        <mc:AlternateContent>
          <mc:Choice Requires="wps">
            <w:drawing>
              <wp:anchor distT="0" distB="0" distL="114300" distR="114300" simplePos="0" relativeHeight="251663360" behindDoc="0" locked="0" layoutInCell="1" allowOverlap="1" wp14:anchorId="05E01C48" wp14:editId="30FF3AC9">
                <wp:simplePos x="0" y="0"/>
                <wp:positionH relativeFrom="column">
                  <wp:posOffset>3556000</wp:posOffset>
                </wp:positionH>
                <wp:positionV relativeFrom="paragraph">
                  <wp:posOffset>46990</wp:posOffset>
                </wp:positionV>
                <wp:extent cx="426085" cy="553720"/>
                <wp:effectExtent l="57150" t="38100" r="69215" b="93980"/>
                <wp:wrapNone/>
                <wp:docPr id="21"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26085" cy="553720"/>
                        </a:xfrm>
                        <a:prstGeom prst="straightConnector1">
                          <a:avLst/>
                        </a:prstGeom>
                        <a:noFill/>
                        <a:ln w="38100" cap="flat" cmpd="sng" algn="ctr">
                          <a:solidFill>
                            <a:sysClr val="windowText" lastClr="000000"/>
                          </a:solidFill>
                          <a:prstDash val="solid"/>
                          <a:tailEnd type="arrow"/>
                        </a:ln>
                        <a:effectLst>
                          <a:outerShdw blurRad="40000" dist="23000" dir="5400000" rotWithShape="0">
                            <a:srgbClr val="000000">
                              <a:alpha val="35000"/>
                            </a:srgbClr>
                          </a:outerShdw>
                        </a:effec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14563837" id="Straight Arrow Connector 9" o:spid="_x0000_s1026" type="#_x0000_t32" style="position:absolute;margin-left:280pt;margin-top:3.7pt;width:33.55pt;height:43.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" strokecolor="windowText" strokeweight="3pt">
                <v:stroke endarrow="open"/>
                <v:shadow on="t" color="black" opacity="22937f" origin=",.5" offset="0,.63889mm"/>
                <o:lock v:ext="edit" shapetype="f"/>
              </v:shape>
            </w:pict>
          </mc:Fallback>
        </mc:AlternateContent>
      </w:r>
      <w:r>
        <w:rPr>
          <w:rFonts w:ascii="Times New Roman" w:hAnsi="Times New Roman"/>
          <w:noProof/>
          <w:sz w:val="24"/>
          <w:szCs w:val="24"/>
        </w:rPr>
        <mc:AlternateContent>
          <mc:Choice Requires="wps">
            <w:drawing>
              <wp:anchor distT="0" distB="0" distL="114299" distR="114299" simplePos="0" relativeHeight="251662336" behindDoc="0" locked="0" layoutInCell="1" allowOverlap="1" wp14:anchorId="01A9A152" wp14:editId="50B5329C">
                <wp:simplePos x="0" y="0"/>
                <wp:positionH relativeFrom="column">
                  <wp:posOffset>2907029</wp:posOffset>
                </wp:positionH>
                <wp:positionV relativeFrom="paragraph">
                  <wp:posOffset>37465</wp:posOffset>
                </wp:positionV>
                <wp:extent cx="0" cy="553720"/>
                <wp:effectExtent l="152400" t="19050" r="76200" b="74930"/>
                <wp:wrapNone/>
                <wp:docPr id="20"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53720"/>
                        </a:xfrm>
                        <a:prstGeom prst="straightConnector1">
                          <a:avLst/>
                        </a:prstGeom>
                        <a:noFill/>
                        <a:ln w="38100" cap="flat" cmpd="sng" algn="ctr">
                          <a:solidFill>
                            <a:sysClr val="windowText" lastClr="000000"/>
                          </a:solidFill>
                          <a:prstDash val="solid"/>
                          <a:tailEnd type="arrow"/>
                        </a:ln>
                        <a:effectLst>
                          <a:outerShdw blurRad="40000" dist="23000" dir="5400000" rotWithShape="0">
                            <a:srgbClr val="000000">
                              <a:alpha val="35000"/>
                            </a:srgbClr>
                          </a:outerShdw>
                        </a:effec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34BE6952" id="Straight Arrow Connector 8" o:spid="_x0000_s1026" type="#_x0000_t32" style="position:absolute;margin-left:228.9pt;margin-top:2.95pt;width:0;height:43.6pt;z-index:25166233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" strokecolor="windowText" strokeweight="3pt">
                <v:stroke endarrow="open"/>
                <v:shadow on="t" color="black" opacity="22937f" origin=",.5" offset="0,.63889mm"/>
                <o:lock v:ext="edit" shapetype="f"/>
              </v:shape>
            </w:pict>
          </mc:Fallback>
        </mc:AlternateContent>
      </w:r>
    </w:p>
    <w:p w14:paraId="2AA7F6D9" w14:textId="1480B8CC" w:rsidR="006E56BA" w:rsidRDefault="00740D1A" w:rsidP="008137B1">
      <w:pPr>
        <w:autoSpaceDE w:val="0"/>
        <w:autoSpaceDN w:val="0"/>
        <w:adjustRightInd w:val="0"/>
        <w:spacing w:after="0" w:line="480" w:lineRule="auto"/>
        <w:rPr>
          <w:rFonts w:ascii="Times New Roman" w:hAnsi="Times New Roman"/>
          <w:sz w:val="24"/>
          <w:szCs w:val="24"/>
        </w:rPr>
      </w:pPr>
      <w:r>
        <w:rPr>
          <w:rFonts w:ascii="Times New Roman" w:hAnsi="Times New Roman"/>
          <w:noProof/>
          <w:sz w:val="24"/>
          <w:szCs w:val="24"/>
        </w:rPr>
        <mc:AlternateContent>
          <mc:Choice Requires="wps">
            <w:drawing>
              <wp:anchor distT="0" distB="0" distL="114300" distR="114300" simplePos="0" relativeHeight="251652096" behindDoc="0" locked="0" layoutInCell="1" allowOverlap="1" wp14:anchorId="639E6BE0" wp14:editId="10046AC5">
                <wp:simplePos x="0" y="0"/>
                <wp:positionH relativeFrom="column">
                  <wp:posOffset>2105025</wp:posOffset>
                </wp:positionH>
                <wp:positionV relativeFrom="paragraph">
                  <wp:posOffset>233045</wp:posOffset>
                </wp:positionV>
                <wp:extent cx="1541145" cy="732790"/>
                <wp:effectExtent l="0" t="0" r="20955" b="10160"/>
                <wp:wrapNone/>
                <wp:docPr id="14" name="Snip Single Corner 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41145" cy="732790"/>
                        </a:xfrm>
                        <a:prstGeom prst="snip1Rect">
                          <a:avLst/>
                        </a:prstGeom>
                        <a:solidFill>
                          <a:srgbClr val="4F81BD"/>
                        </a:solidFill>
                        <a:ln w="25400" cap="flat" cmpd="sng" algn="ctr">
                          <a:solidFill>
                            <a:srgbClr val="4F81BD">
                              <a:shade val="50000"/>
                            </a:srgbClr>
                          </a:solidFill>
                          <a:prstDash val="solid"/>
                        </a:ln>
                        <a:effectLst/>
                      </wps:spPr>
                      <wps:txbx>
                        <w:txbxContent>
                          <w:p w14:paraId="506A2231" w14:textId="77777777" w:rsidR="00BF28D8" w:rsidRPr="00C5101D" w:rsidRDefault="00BF28D8" w:rsidP="00C5101D">
                            <w:pPr>
                              <w:shd w:val="clear" w:color="auto" w:fill="948A54"/>
                              <w:autoSpaceDE w:val="0"/>
                              <w:autoSpaceDN w:val="0"/>
                              <w:adjustRightInd w:val="0"/>
                              <w:spacing w:after="0" w:line="240" w:lineRule="auto"/>
                              <w:jc w:val="center"/>
                              <w:rPr>
                                <w:rFonts w:ascii="Times New Roman" w:hAnsi="Times New Roman"/>
                                <w:b/>
                                <w:color w:val="000000"/>
                                <w:sz w:val="24"/>
                                <w:szCs w:val="24"/>
                              </w:rPr>
                            </w:pPr>
                            <w:r w:rsidRPr="00C5101D">
                              <w:rPr>
                                <w:rFonts w:ascii="Times New Roman" w:hAnsi="Times New Roman"/>
                                <w:b/>
                                <w:color w:val="000000"/>
                                <w:sz w:val="24"/>
                                <w:szCs w:val="24"/>
                              </w:rPr>
                              <w:t>INTEREST RATE RISK</w:t>
                            </w:r>
                          </w:p>
                          <w:p w14:paraId="12AE83DA" w14:textId="77777777" w:rsidR="00BF28D8" w:rsidRPr="00C5101D" w:rsidRDefault="00BF28D8" w:rsidP="00C5101D">
                            <w:pPr>
                              <w:shd w:val="clear" w:color="auto" w:fill="948A54"/>
                              <w:autoSpaceDE w:val="0"/>
                              <w:autoSpaceDN w:val="0"/>
                              <w:adjustRightInd w:val="0"/>
                              <w:spacing w:after="0" w:line="240" w:lineRule="auto"/>
                              <w:jc w:val="center"/>
                              <w:rPr>
                                <w:rFonts w:ascii="Times New Roman" w:hAnsi="Times New Roman"/>
                                <w:b/>
                                <w:color w:val="000000"/>
                                <w:sz w:val="24"/>
                                <w:szCs w:val="24"/>
                              </w:rPr>
                            </w:pPr>
                            <w:r w:rsidRPr="00C5101D">
                              <w:rPr>
                                <w:rFonts w:ascii="Times New Roman" w:hAnsi="Times New Roman"/>
                                <w:b/>
                                <w:color w:val="000000"/>
                                <w:sz w:val="24"/>
                                <w:szCs w:val="24"/>
                              </w:rPr>
                              <w:t>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9E6BE0" id="Snip Single Corner Rectangle 4" o:spid="_x0000_s1027" style="position:absolute;margin-left:165.75pt;margin-top:18.35pt;width:121.35pt;height:57.7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541145,73279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" adj="-11796480,,5400" path="m,l1419011,r122134,122134l1541145,732790,,732790,,xe" fillcolor="#4f81bd" strokecolor="#385d8a" strokeweight="2pt">
                <v:stroke joinstyle="miter"/>
                <v:formulas/>
                <v:path arrowok="t" o:connecttype="custom" o:connectlocs="0,0;1419011,0;1541145,122134;1541145,732790;0,732790;0,0" o:connectangles="0,0,0,0,0,0" textboxrect="0,0,1541145,732790"/>
                <v:textbox>
                  <w:txbxContent>
                    <w:p w14:paraId="506A2231" w14:textId="77777777" w:rsidR="00BF28D8" w:rsidRPr="00C5101D" w:rsidRDefault="00BF28D8" w:rsidP="00C5101D">
                      <w:pPr>
                        <w:shd w:val="clear" w:color="auto" w:fill="948A54"/>
                        <w:autoSpaceDE w:val="0"/>
                        <w:autoSpaceDN w:val="0"/>
                        <w:adjustRightInd w:val="0"/>
                        <w:spacing w:after="0" w:line="240" w:lineRule="auto"/>
                        <w:jc w:val="center"/>
                        <w:rPr>
                          <w:rFonts w:ascii="Times New Roman" w:hAnsi="Times New Roman"/>
                          <w:b/>
                          <w:color w:val="000000"/>
                          <w:sz w:val="24"/>
                          <w:szCs w:val="24"/>
                        </w:rPr>
                      </w:pPr>
                      <w:r w:rsidRPr="00C5101D">
                        <w:rPr>
                          <w:rFonts w:ascii="Times New Roman" w:hAnsi="Times New Roman"/>
                          <w:b/>
                          <w:color w:val="000000"/>
                          <w:sz w:val="24"/>
                          <w:szCs w:val="24"/>
                        </w:rPr>
                        <w:t>INTEREST RATE RISK</w:t>
                      </w:r>
                    </w:p>
                    <w:p w14:paraId="12AE83DA" w14:textId="77777777" w:rsidR="00BF28D8" w:rsidRPr="00C5101D" w:rsidRDefault="00BF28D8" w:rsidP="00C5101D">
                      <w:pPr>
                        <w:shd w:val="clear" w:color="auto" w:fill="948A54"/>
                        <w:autoSpaceDE w:val="0"/>
                        <w:autoSpaceDN w:val="0"/>
                        <w:adjustRightInd w:val="0"/>
                        <w:spacing w:after="0" w:line="240" w:lineRule="auto"/>
                        <w:jc w:val="center"/>
                        <w:rPr>
                          <w:rFonts w:ascii="Times New Roman" w:hAnsi="Times New Roman"/>
                          <w:b/>
                          <w:color w:val="000000"/>
                          <w:sz w:val="24"/>
                          <w:szCs w:val="24"/>
                        </w:rPr>
                      </w:pPr>
                      <w:r w:rsidRPr="00C5101D">
                        <w:rPr>
                          <w:rFonts w:ascii="Times New Roman" w:hAnsi="Times New Roman"/>
                          <w:b/>
                          <w:color w:val="000000"/>
                          <w:sz w:val="24"/>
                          <w:szCs w:val="24"/>
                        </w:rPr>
                        <w:t>MANAGEMENT</w:t>
                      </w:r>
                    </w:p>
                  </w:txbxContent>
                </v:textbox>
              </v:shape>
            </w:pict>
          </mc:Fallback>
        </mc:AlternateContent>
      </w:r>
      <w:r>
        <w:rPr>
          <w:rFonts w:ascii="Times New Roman" w:hAnsi="Times New Roman"/>
          <w:noProof/>
          <w:sz w:val="24"/>
          <w:szCs w:val="24"/>
        </w:rPr>
        <mc:AlternateContent>
          <mc:Choice Requires="wps">
            <w:drawing>
              <wp:anchor distT="0" distB="0" distL="114300" distR="114300" simplePos="0" relativeHeight="251656192" behindDoc="0" locked="0" layoutInCell="1" allowOverlap="1" wp14:anchorId="4F9D6D35" wp14:editId="4383C137">
                <wp:simplePos x="0" y="0"/>
                <wp:positionH relativeFrom="column">
                  <wp:posOffset>3966210</wp:posOffset>
                </wp:positionH>
                <wp:positionV relativeFrom="paragraph">
                  <wp:posOffset>223520</wp:posOffset>
                </wp:positionV>
                <wp:extent cx="1744980" cy="786765"/>
                <wp:effectExtent l="0" t="0" r="26670" b="13335"/>
                <wp:wrapNone/>
                <wp:docPr id="11" name="Snip Diagonal Corner 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44980" cy="786765"/>
                        </a:xfrm>
                        <a:prstGeom prst="snip2DiagRect">
                          <a:avLst/>
                        </a:prstGeom>
                        <a:solidFill>
                          <a:srgbClr val="4F81BD"/>
                        </a:solidFill>
                        <a:ln w="25400" cap="flat" cmpd="sng" algn="ctr">
                          <a:solidFill>
                            <a:srgbClr val="4F81BD">
                              <a:shade val="50000"/>
                            </a:srgbClr>
                          </a:solidFill>
                          <a:prstDash val="solid"/>
                        </a:ln>
                        <a:effectLst/>
                      </wps:spPr>
                      <wps:txbx>
                        <w:txbxContent>
                          <w:p w14:paraId="74B94002" w14:textId="77777777" w:rsidR="00BF28D8" w:rsidRPr="00C5101D" w:rsidRDefault="00BF28D8" w:rsidP="00C5101D">
                            <w:pPr>
                              <w:shd w:val="clear" w:color="auto" w:fill="C6D9F1"/>
                              <w:autoSpaceDE w:val="0"/>
                              <w:autoSpaceDN w:val="0"/>
                              <w:adjustRightInd w:val="0"/>
                              <w:spacing w:after="0" w:line="240" w:lineRule="auto"/>
                              <w:jc w:val="center"/>
                              <w:rPr>
                                <w:rFonts w:ascii="Times New Roman" w:hAnsi="Times New Roman"/>
                                <w:b/>
                                <w:color w:val="000000"/>
                                <w:sz w:val="24"/>
                                <w:szCs w:val="24"/>
                              </w:rPr>
                            </w:pPr>
                            <w:r w:rsidRPr="00C5101D">
                              <w:rPr>
                                <w:rFonts w:ascii="Times New Roman" w:hAnsi="Times New Roman"/>
                                <w:b/>
                                <w:color w:val="000000"/>
                                <w:sz w:val="24"/>
                                <w:szCs w:val="24"/>
                              </w:rPr>
                              <w:t>CURRENCY</w:t>
                            </w:r>
                          </w:p>
                          <w:p w14:paraId="01D980B8" w14:textId="77777777" w:rsidR="00BF28D8" w:rsidRPr="00C5101D" w:rsidRDefault="00BF28D8" w:rsidP="00C5101D">
                            <w:pPr>
                              <w:shd w:val="clear" w:color="auto" w:fill="C6D9F1"/>
                              <w:autoSpaceDE w:val="0"/>
                              <w:autoSpaceDN w:val="0"/>
                              <w:adjustRightInd w:val="0"/>
                              <w:spacing w:after="0" w:line="240" w:lineRule="auto"/>
                              <w:jc w:val="center"/>
                              <w:rPr>
                                <w:rFonts w:ascii="Times New Roman" w:hAnsi="Times New Roman"/>
                                <w:b/>
                                <w:color w:val="000000"/>
                                <w:sz w:val="24"/>
                                <w:szCs w:val="24"/>
                              </w:rPr>
                            </w:pPr>
                            <w:r w:rsidRPr="00C5101D">
                              <w:rPr>
                                <w:rFonts w:ascii="Times New Roman" w:hAnsi="Times New Roman"/>
                                <w:b/>
                                <w:color w:val="000000"/>
                                <w:sz w:val="24"/>
                                <w:szCs w:val="24"/>
                              </w:rPr>
                              <w:t>RISK</w:t>
                            </w:r>
                          </w:p>
                          <w:p w14:paraId="102BCD37" w14:textId="77777777" w:rsidR="00BF28D8" w:rsidRPr="00C5101D" w:rsidRDefault="00BF28D8" w:rsidP="00C5101D">
                            <w:pPr>
                              <w:shd w:val="clear" w:color="auto" w:fill="C6D9F1"/>
                              <w:autoSpaceDE w:val="0"/>
                              <w:autoSpaceDN w:val="0"/>
                              <w:adjustRightInd w:val="0"/>
                              <w:spacing w:after="0" w:line="240" w:lineRule="auto"/>
                              <w:jc w:val="center"/>
                              <w:rPr>
                                <w:rFonts w:ascii="Times New Roman" w:hAnsi="Times New Roman"/>
                                <w:b/>
                                <w:color w:val="000000"/>
                                <w:sz w:val="24"/>
                                <w:szCs w:val="24"/>
                              </w:rPr>
                            </w:pPr>
                            <w:r w:rsidRPr="00C5101D">
                              <w:rPr>
                                <w:rFonts w:ascii="Times New Roman" w:hAnsi="Times New Roman"/>
                                <w:b/>
                                <w:color w:val="000000"/>
                                <w:sz w:val="24"/>
                                <w:szCs w:val="24"/>
                              </w:rPr>
                              <w:t>MANAGEMENT</w:t>
                            </w:r>
                          </w:p>
                          <w:p w14:paraId="7B6C7D90" w14:textId="77777777" w:rsidR="00BF28D8" w:rsidRDefault="00BF28D8" w:rsidP="00FF128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F9D6D35" id="Snip Diagonal Corner Rectangle 6" o:spid="_x0000_s1028" style="position:absolute;margin-left:312.3pt;margin-top:17.6pt;width:137.4pt;height:61.9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coordsize="1744980,78676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" adj="-11796480,,5400" path="m,l1613850,r131130,131130l1744980,786765r,l131130,786765,,655635,,xe" fillcolor="#4f81bd" strokecolor="#385d8a" strokeweight="2pt">
                <v:stroke joinstyle="miter"/>
                <v:formulas/>
                <v:path arrowok="t" o:connecttype="custom" o:connectlocs="0,0;1613850,0;1744980,131130;1744980,786765;1744980,786765;131130,786765;0,655635;0,0" o:connectangles="0,0,0,0,0,0,0,0" textboxrect="0,0,1744980,786765"/>
                <v:textbox>
                  <w:txbxContent>
                    <w:p w14:paraId="74B94002" w14:textId="77777777" w:rsidR="00BF28D8" w:rsidRPr="00C5101D" w:rsidRDefault="00BF28D8" w:rsidP="00C5101D">
                      <w:pPr>
                        <w:shd w:val="clear" w:color="auto" w:fill="C6D9F1"/>
                        <w:autoSpaceDE w:val="0"/>
                        <w:autoSpaceDN w:val="0"/>
                        <w:adjustRightInd w:val="0"/>
                        <w:spacing w:after="0" w:line="240" w:lineRule="auto"/>
                        <w:jc w:val="center"/>
                        <w:rPr>
                          <w:rFonts w:ascii="Times New Roman" w:hAnsi="Times New Roman"/>
                          <w:b/>
                          <w:color w:val="000000"/>
                          <w:sz w:val="24"/>
                          <w:szCs w:val="24"/>
                        </w:rPr>
                      </w:pPr>
                      <w:r w:rsidRPr="00C5101D">
                        <w:rPr>
                          <w:rFonts w:ascii="Times New Roman" w:hAnsi="Times New Roman"/>
                          <w:b/>
                          <w:color w:val="000000"/>
                          <w:sz w:val="24"/>
                          <w:szCs w:val="24"/>
                        </w:rPr>
                        <w:t>CURRENCY</w:t>
                      </w:r>
                    </w:p>
                    <w:p w14:paraId="01D980B8" w14:textId="77777777" w:rsidR="00BF28D8" w:rsidRPr="00C5101D" w:rsidRDefault="00BF28D8" w:rsidP="00C5101D">
                      <w:pPr>
                        <w:shd w:val="clear" w:color="auto" w:fill="C6D9F1"/>
                        <w:autoSpaceDE w:val="0"/>
                        <w:autoSpaceDN w:val="0"/>
                        <w:adjustRightInd w:val="0"/>
                        <w:spacing w:after="0" w:line="240" w:lineRule="auto"/>
                        <w:jc w:val="center"/>
                        <w:rPr>
                          <w:rFonts w:ascii="Times New Roman" w:hAnsi="Times New Roman"/>
                          <w:b/>
                          <w:color w:val="000000"/>
                          <w:sz w:val="24"/>
                          <w:szCs w:val="24"/>
                        </w:rPr>
                      </w:pPr>
                      <w:r w:rsidRPr="00C5101D">
                        <w:rPr>
                          <w:rFonts w:ascii="Times New Roman" w:hAnsi="Times New Roman"/>
                          <w:b/>
                          <w:color w:val="000000"/>
                          <w:sz w:val="24"/>
                          <w:szCs w:val="24"/>
                        </w:rPr>
                        <w:t>RISK</w:t>
                      </w:r>
                    </w:p>
                    <w:p w14:paraId="102BCD37" w14:textId="77777777" w:rsidR="00BF28D8" w:rsidRPr="00C5101D" w:rsidRDefault="00BF28D8" w:rsidP="00C5101D">
                      <w:pPr>
                        <w:shd w:val="clear" w:color="auto" w:fill="C6D9F1"/>
                        <w:autoSpaceDE w:val="0"/>
                        <w:autoSpaceDN w:val="0"/>
                        <w:adjustRightInd w:val="0"/>
                        <w:spacing w:after="0" w:line="240" w:lineRule="auto"/>
                        <w:jc w:val="center"/>
                        <w:rPr>
                          <w:rFonts w:ascii="Times New Roman" w:hAnsi="Times New Roman"/>
                          <w:b/>
                          <w:color w:val="000000"/>
                          <w:sz w:val="24"/>
                          <w:szCs w:val="24"/>
                        </w:rPr>
                      </w:pPr>
                      <w:r w:rsidRPr="00C5101D">
                        <w:rPr>
                          <w:rFonts w:ascii="Times New Roman" w:hAnsi="Times New Roman"/>
                          <w:b/>
                          <w:color w:val="000000"/>
                          <w:sz w:val="24"/>
                          <w:szCs w:val="24"/>
                        </w:rPr>
                        <w:t>MANAGEMENT</w:t>
                      </w:r>
                    </w:p>
                    <w:p w14:paraId="7B6C7D90" w14:textId="77777777" w:rsidR="00BF28D8" w:rsidRDefault="00BF28D8" w:rsidP="00FF1280">
                      <w:pPr>
                        <w:jc w:val="center"/>
                      </w:pPr>
                    </w:p>
                  </w:txbxContent>
                </v:textbox>
              </v:shape>
            </w:pict>
          </mc:Fallback>
        </mc:AlternateContent>
      </w:r>
      <w:r>
        <w:rPr>
          <w:rFonts w:ascii="Times New Roman" w:hAnsi="Times New Roman"/>
          <w:noProof/>
          <w:sz w:val="24"/>
          <w:szCs w:val="24"/>
        </w:rPr>
        <mc:AlternateContent>
          <mc:Choice Requires="wps">
            <w:drawing>
              <wp:anchor distT="0" distB="0" distL="114300" distR="114300" simplePos="0" relativeHeight="251651072" behindDoc="0" locked="0" layoutInCell="1" allowOverlap="1" wp14:anchorId="657360B8" wp14:editId="66EDCAEE">
                <wp:simplePos x="0" y="0"/>
                <wp:positionH relativeFrom="column">
                  <wp:posOffset>295910</wp:posOffset>
                </wp:positionH>
                <wp:positionV relativeFrom="paragraph">
                  <wp:posOffset>166370</wp:posOffset>
                </wp:positionV>
                <wp:extent cx="1530985" cy="732790"/>
                <wp:effectExtent l="0" t="0" r="12065" b="10160"/>
                <wp:wrapNone/>
                <wp:docPr id="9" name="Snip Same Side Corner 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30985" cy="732790"/>
                        </a:xfrm>
                        <a:prstGeom prst="snip2SameRect">
                          <a:avLst/>
                        </a:prstGeom>
                        <a:solidFill>
                          <a:srgbClr val="4F81BD"/>
                        </a:solidFill>
                        <a:ln w="25400" cap="flat" cmpd="sng" algn="ctr">
                          <a:solidFill>
                            <a:srgbClr val="4F81BD">
                              <a:shade val="50000"/>
                            </a:srgbClr>
                          </a:solidFill>
                          <a:prstDash val="solid"/>
                        </a:ln>
                        <a:effectLst/>
                      </wps:spPr>
                      <wps:txbx>
                        <w:txbxContent>
                          <w:p w14:paraId="5A6D7627" w14:textId="77777777" w:rsidR="00BF28D8" w:rsidRPr="00C5101D" w:rsidRDefault="00BF28D8" w:rsidP="00C5101D">
                            <w:pPr>
                              <w:shd w:val="clear" w:color="auto" w:fill="808080"/>
                              <w:autoSpaceDE w:val="0"/>
                              <w:autoSpaceDN w:val="0"/>
                              <w:adjustRightInd w:val="0"/>
                              <w:spacing w:after="0" w:line="240" w:lineRule="auto"/>
                              <w:jc w:val="center"/>
                              <w:rPr>
                                <w:rFonts w:ascii="Times New Roman" w:hAnsi="Times New Roman"/>
                                <w:b/>
                                <w:color w:val="000000"/>
                                <w:sz w:val="24"/>
                                <w:szCs w:val="24"/>
                              </w:rPr>
                            </w:pPr>
                            <w:r w:rsidRPr="00C5101D">
                              <w:rPr>
                                <w:rFonts w:ascii="Times New Roman" w:hAnsi="Times New Roman"/>
                                <w:b/>
                                <w:color w:val="000000"/>
                                <w:sz w:val="24"/>
                                <w:szCs w:val="24"/>
                              </w:rPr>
                              <w:t>LIQUIDITY</w:t>
                            </w:r>
                          </w:p>
                          <w:p w14:paraId="345A9806" w14:textId="77777777" w:rsidR="00BF28D8" w:rsidRPr="00C5101D" w:rsidRDefault="00BF28D8" w:rsidP="00C5101D">
                            <w:pPr>
                              <w:shd w:val="clear" w:color="auto" w:fill="808080"/>
                              <w:autoSpaceDE w:val="0"/>
                              <w:autoSpaceDN w:val="0"/>
                              <w:adjustRightInd w:val="0"/>
                              <w:spacing w:after="0" w:line="240" w:lineRule="auto"/>
                              <w:jc w:val="center"/>
                              <w:rPr>
                                <w:rFonts w:ascii="Times New Roman" w:hAnsi="Times New Roman"/>
                                <w:b/>
                                <w:color w:val="000000"/>
                                <w:sz w:val="24"/>
                                <w:szCs w:val="24"/>
                              </w:rPr>
                            </w:pPr>
                            <w:r w:rsidRPr="00C5101D">
                              <w:rPr>
                                <w:rFonts w:ascii="Times New Roman" w:hAnsi="Times New Roman"/>
                                <w:b/>
                                <w:color w:val="000000"/>
                                <w:sz w:val="24"/>
                                <w:szCs w:val="24"/>
                              </w:rPr>
                              <w:t>RISK</w:t>
                            </w:r>
                          </w:p>
                          <w:p w14:paraId="12870090" w14:textId="77777777" w:rsidR="00BF28D8" w:rsidRPr="00C5101D" w:rsidRDefault="00BF28D8" w:rsidP="00C5101D">
                            <w:pPr>
                              <w:shd w:val="clear" w:color="auto" w:fill="808080"/>
                              <w:autoSpaceDE w:val="0"/>
                              <w:autoSpaceDN w:val="0"/>
                              <w:adjustRightInd w:val="0"/>
                              <w:spacing w:after="0" w:line="240" w:lineRule="auto"/>
                              <w:jc w:val="center"/>
                              <w:rPr>
                                <w:rFonts w:ascii="Times New Roman" w:hAnsi="Times New Roman"/>
                                <w:b/>
                                <w:color w:val="000000"/>
                                <w:sz w:val="24"/>
                                <w:szCs w:val="24"/>
                              </w:rPr>
                            </w:pPr>
                            <w:r w:rsidRPr="00C5101D">
                              <w:rPr>
                                <w:rFonts w:ascii="Times New Roman" w:hAnsi="Times New Roman"/>
                                <w:b/>
                                <w:color w:val="000000"/>
                                <w:sz w:val="24"/>
                                <w:szCs w:val="24"/>
                              </w:rPr>
                              <w:t>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7360B8" id="Snip Same Side Corner Rectangle 3" o:spid="_x0000_s1029" style="position:absolute;margin-left:23.3pt;margin-top:13.1pt;width:120.55pt;height:57.7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530985,73279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" adj="-11796480,,5400" path="m122134,l1408851,r122134,122134l1530985,732790r,l,732790r,l,122134,122134,xe" fillcolor="#4f81bd" strokecolor="#385d8a" strokeweight="2pt">
                <v:stroke joinstyle="miter"/>
                <v:formulas/>
                <v:path arrowok="t" o:connecttype="custom" o:connectlocs="122134,0;1408851,0;1530985,122134;1530985,732790;1530985,732790;0,732790;0,732790;0,122134;122134,0" o:connectangles="0,0,0,0,0,0,0,0,0" textboxrect="0,0,1530985,732790"/>
                <v:textbox>
                  <w:txbxContent>
                    <w:p w14:paraId="5A6D7627" w14:textId="77777777" w:rsidR="00BF28D8" w:rsidRPr="00C5101D" w:rsidRDefault="00BF28D8" w:rsidP="00C5101D">
                      <w:pPr>
                        <w:shd w:val="clear" w:color="auto" w:fill="808080"/>
                        <w:autoSpaceDE w:val="0"/>
                        <w:autoSpaceDN w:val="0"/>
                        <w:adjustRightInd w:val="0"/>
                        <w:spacing w:after="0" w:line="240" w:lineRule="auto"/>
                        <w:jc w:val="center"/>
                        <w:rPr>
                          <w:rFonts w:ascii="Times New Roman" w:hAnsi="Times New Roman"/>
                          <w:b/>
                          <w:color w:val="000000"/>
                          <w:sz w:val="24"/>
                          <w:szCs w:val="24"/>
                        </w:rPr>
                      </w:pPr>
                      <w:r w:rsidRPr="00C5101D">
                        <w:rPr>
                          <w:rFonts w:ascii="Times New Roman" w:hAnsi="Times New Roman"/>
                          <w:b/>
                          <w:color w:val="000000"/>
                          <w:sz w:val="24"/>
                          <w:szCs w:val="24"/>
                        </w:rPr>
                        <w:t>LIQUIDITY</w:t>
                      </w:r>
                    </w:p>
                    <w:p w14:paraId="345A9806" w14:textId="77777777" w:rsidR="00BF28D8" w:rsidRPr="00C5101D" w:rsidRDefault="00BF28D8" w:rsidP="00C5101D">
                      <w:pPr>
                        <w:shd w:val="clear" w:color="auto" w:fill="808080"/>
                        <w:autoSpaceDE w:val="0"/>
                        <w:autoSpaceDN w:val="0"/>
                        <w:adjustRightInd w:val="0"/>
                        <w:spacing w:after="0" w:line="240" w:lineRule="auto"/>
                        <w:jc w:val="center"/>
                        <w:rPr>
                          <w:rFonts w:ascii="Times New Roman" w:hAnsi="Times New Roman"/>
                          <w:b/>
                          <w:color w:val="000000"/>
                          <w:sz w:val="24"/>
                          <w:szCs w:val="24"/>
                        </w:rPr>
                      </w:pPr>
                      <w:r w:rsidRPr="00C5101D">
                        <w:rPr>
                          <w:rFonts w:ascii="Times New Roman" w:hAnsi="Times New Roman"/>
                          <w:b/>
                          <w:color w:val="000000"/>
                          <w:sz w:val="24"/>
                          <w:szCs w:val="24"/>
                        </w:rPr>
                        <w:t>RISK</w:t>
                      </w:r>
                    </w:p>
                    <w:p w14:paraId="12870090" w14:textId="77777777" w:rsidR="00BF28D8" w:rsidRPr="00C5101D" w:rsidRDefault="00BF28D8" w:rsidP="00C5101D">
                      <w:pPr>
                        <w:shd w:val="clear" w:color="auto" w:fill="808080"/>
                        <w:autoSpaceDE w:val="0"/>
                        <w:autoSpaceDN w:val="0"/>
                        <w:adjustRightInd w:val="0"/>
                        <w:spacing w:after="0" w:line="240" w:lineRule="auto"/>
                        <w:jc w:val="center"/>
                        <w:rPr>
                          <w:rFonts w:ascii="Times New Roman" w:hAnsi="Times New Roman"/>
                          <w:b/>
                          <w:color w:val="000000"/>
                          <w:sz w:val="24"/>
                          <w:szCs w:val="24"/>
                        </w:rPr>
                      </w:pPr>
                      <w:r w:rsidRPr="00C5101D">
                        <w:rPr>
                          <w:rFonts w:ascii="Times New Roman" w:hAnsi="Times New Roman"/>
                          <w:b/>
                          <w:color w:val="000000"/>
                          <w:sz w:val="24"/>
                          <w:szCs w:val="24"/>
                        </w:rPr>
                        <w:t>MANAGEMENT</w:t>
                      </w:r>
                    </w:p>
                  </w:txbxContent>
                </v:textbox>
              </v:shape>
            </w:pict>
          </mc:Fallback>
        </mc:AlternateContent>
      </w:r>
    </w:p>
    <w:p w14:paraId="08B59C75" w14:textId="77777777" w:rsidR="00040550" w:rsidRDefault="00040550" w:rsidP="005D6FA9">
      <w:pPr>
        <w:pStyle w:val="Heading3"/>
      </w:pPr>
    </w:p>
    <w:p w14:paraId="3A3FDBC4" w14:textId="77777777" w:rsidR="00040550" w:rsidRDefault="00040550" w:rsidP="005D6FA9">
      <w:pPr>
        <w:pStyle w:val="Heading3"/>
      </w:pPr>
    </w:p>
    <w:p w14:paraId="3EDECEF0" w14:textId="77777777" w:rsidR="00FF1280" w:rsidRPr="005D6FA9" w:rsidRDefault="00FF1280" w:rsidP="005D6FA9">
      <w:pPr>
        <w:pStyle w:val="Heading3"/>
      </w:pPr>
      <w:bookmarkStart w:id="205" w:name="_Toc463334516"/>
      <w:bookmarkStart w:id="206" w:name="_Toc463349589"/>
      <w:bookmarkStart w:id="207" w:name="_Toc463349812"/>
      <w:bookmarkStart w:id="208" w:name="_Toc493384763"/>
      <w:r w:rsidRPr="005D6FA9">
        <w:t>Figure 1: Conceptual Framework for Asset and Liability Management</w:t>
      </w:r>
      <w:bookmarkEnd w:id="205"/>
      <w:bookmarkEnd w:id="206"/>
      <w:bookmarkEnd w:id="207"/>
      <w:bookmarkEnd w:id="208"/>
    </w:p>
    <w:p w14:paraId="04B593C6" w14:textId="77777777" w:rsidR="00FF1280" w:rsidRDefault="006E56BA" w:rsidP="008137B1">
      <w:pPr>
        <w:autoSpaceDE w:val="0"/>
        <w:autoSpaceDN w:val="0"/>
        <w:adjustRightInd w:val="0"/>
        <w:spacing w:after="0" w:line="480" w:lineRule="auto"/>
        <w:rPr>
          <w:rFonts w:ascii="Times New Roman" w:hAnsi="Times New Roman"/>
          <w:sz w:val="24"/>
          <w:szCs w:val="24"/>
        </w:rPr>
      </w:pPr>
      <w:r>
        <w:rPr>
          <w:rFonts w:ascii="Times New Roman" w:hAnsi="Times New Roman"/>
          <w:sz w:val="24"/>
          <w:szCs w:val="24"/>
        </w:rPr>
        <w:t xml:space="preserve">                                             </w:t>
      </w:r>
      <w:r w:rsidR="00FF1280">
        <w:rPr>
          <w:rFonts w:ascii="Times New Roman" w:hAnsi="Times New Roman"/>
          <w:sz w:val="24"/>
          <w:szCs w:val="24"/>
        </w:rPr>
        <w:t>(Source: Created by Author)</w:t>
      </w:r>
    </w:p>
    <w:p w14:paraId="44F2CA74" w14:textId="77777777" w:rsidR="00FF1280" w:rsidRDefault="00FF1280" w:rsidP="008137B1">
      <w:pPr>
        <w:autoSpaceDE w:val="0"/>
        <w:autoSpaceDN w:val="0"/>
        <w:adjustRightInd w:val="0"/>
        <w:spacing w:after="0" w:line="480" w:lineRule="auto"/>
        <w:ind w:firstLine="720"/>
        <w:rPr>
          <w:rFonts w:ascii="Times New Roman" w:hAnsi="Times New Roman"/>
          <w:sz w:val="24"/>
          <w:szCs w:val="24"/>
        </w:rPr>
      </w:pPr>
      <w:r>
        <w:rPr>
          <w:rFonts w:ascii="Times New Roman" w:hAnsi="Times New Roman"/>
          <w:sz w:val="24"/>
          <w:szCs w:val="24"/>
        </w:rPr>
        <w:t>T</w:t>
      </w:r>
      <w:r w:rsidR="00854E0D">
        <w:rPr>
          <w:rFonts w:ascii="Times New Roman" w:hAnsi="Times New Roman"/>
          <w:sz w:val="24"/>
          <w:szCs w:val="24"/>
        </w:rPr>
        <w:t>he above figure depicts that asset liability</w:t>
      </w:r>
      <w:r>
        <w:rPr>
          <w:rFonts w:ascii="Times New Roman" w:hAnsi="Times New Roman"/>
          <w:sz w:val="24"/>
          <w:szCs w:val="24"/>
        </w:rPr>
        <w:t xml:space="preserve"> management can effe</w:t>
      </w:r>
      <w:r w:rsidR="008C547E">
        <w:rPr>
          <w:rFonts w:ascii="Times New Roman" w:hAnsi="Times New Roman"/>
          <w:sz w:val="24"/>
          <w:szCs w:val="24"/>
        </w:rPr>
        <w:t>ctively manage and</w:t>
      </w:r>
      <w:r>
        <w:rPr>
          <w:rFonts w:ascii="Times New Roman" w:hAnsi="Times New Roman"/>
          <w:sz w:val="24"/>
          <w:szCs w:val="24"/>
        </w:rPr>
        <w:t xml:space="preserve"> control risk</w:t>
      </w:r>
      <w:r w:rsidR="008C547E">
        <w:rPr>
          <w:rFonts w:ascii="Times New Roman" w:hAnsi="Times New Roman"/>
          <w:sz w:val="24"/>
          <w:szCs w:val="24"/>
        </w:rPr>
        <w:t>s</w:t>
      </w:r>
      <w:r>
        <w:rPr>
          <w:rFonts w:ascii="Times New Roman" w:hAnsi="Times New Roman"/>
          <w:sz w:val="24"/>
          <w:szCs w:val="24"/>
        </w:rPr>
        <w:t xml:space="preserve">. Therefore controlling those risks can bring development to the banks </w:t>
      </w:r>
      <w:r w:rsidR="00854E0D">
        <w:rPr>
          <w:rFonts w:ascii="Times New Roman" w:hAnsi="Times New Roman"/>
          <w:sz w:val="24"/>
          <w:szCs w:val="24"/>
        </w:rPr>
        <w:t xml:space="preserve">so </w:t>
      </w:r>
      <w:r>
        <w:rPr>
          <w:rFonts w:ascii="Times New Roman" w:hAnsi="Times New Roman"/>
          <w:sz w:val="24"/>
          <w:szCs w:val="24"/>
        </w:rPr>
        <w:t xml:space="preserve">that </w:t>
      </w:r>
      <w:r w:rsidR="00854E0D">
        <w:rPr>
          <w:rFonts w:ascii="Times New Roman" w:hAnsi="Times New Roman"/>
          <w:sz w:val="24"/>
          <w:szCs w:val="24"/>
        </w:rPr>
        <w:t xml:space="preserve">they </w:t>
      </w:r>
      <w:r>
        <w:rPr>
          <w:rFonts w:ascii="Times New Roman" w:hAnsi="Times New Roman"/>
          <w:sz w:val="24"/>
          <w:szCs w:val="24"/>
        </w:rPr>
        <w:t xml:space="preserve">can increase their growth and market expansion. </w:t>
      </w:r>
    </w:p>
    <w:p w14:paraId="314D8E79" w14:textId="77777777" w:rsidR="00FF1280" w:rsidRPr="00CE3E30" w:rsidRDefault="008A3DD1" w:rsidP="008137B1">
      <w:pPr>
        <w:pStyle w:val="Heading2"/>
        <w:spacing w:line="480" w:lineRule="auto"/>
        <w:rPr>
          <w:rFonts w:ascii="Times New Roman" w:hAnsi="Times New Roman"/>
          <w:b/>
          <w:color w:val="000000"/>
          <w:sz w:val="24"/>
          <w:szCs w:val="24"/>
        </w:rPr>
      </w:pPr>
      <w:bookmarkStart w:id="209" w:name="_Toc493384764"/>
      <w:r w:rsidRPr="00CE3E30">
        <w:rPr>
          <w:rFonts w:ascii="Times New Roman" w:hAnsi="Times New Roman"/>
          <w:b/>
          <w:color w:val="000000"/>
          <w:sz w:val="24"/>
          <w:szCs w:val="24"/>
        </w:rPr>
        <w:t xml:space="preserve">2.2.1: </w:t>
      </w:r>
      <w:r w:rsidR="00FF1280" w:rsidRPr="00CE3E30">
        <w:rPr>
          <w:rFonts w:ascii="Times New Roman" w:hAnsi="Times New Roman"/>
          <w:b/>
          <w:color w:val="000000"/>
          <w:sz w:val="24"/>
          <w:szCs w:val="24"/>
        </w:rPr>
        <w:t>Liquidity Risk</w:t>
      </w:r>
      <w:bookmarkEnd w:id="209"/>
    </w:p>
    <w:p w14:paraId="075F72A1" w14:textId="37273B33" w:rsidR="00FF1280" w:rsidRDefault="00CB64A0" w:rsidP="008137B1">
      <w:pPr>
        <w:autoSpaceDE w:val="0"/>
        <w:autoSpaceDN w:val="0"/>
        <w:adjustRightInd w:val="0"/>
        <w:spacing w:after="0" w:line="480" w:lineRule="auto"/>
        <w:ind w:firstLine="720"/>
        <w:rPr>
          <w:rFonts w:ascii="Times New Roman" w:hAnsi="Times New Roman"/>
          <w:sz w:val="24"/>
          <w:szCs w:val="24"/>
        </w:rPr>
      </w:pPr>
      <w:r>
        <w:rPr>
          <w:rFonts w:ascii="Times New Roman" w:hAnsi="Times New Roman"/>
          <w:sz w:val="24"/>
          <w:szCs w:val="24"/>
        </w:rPr>
        <w:t>L</w:t>
      </w:r>
      <w:r w:rsidR="00FF1280">
        <w:rPr>
          <w:rFonts w:ascii="Times New Roman" w:hAnsi="Times New Roman"/>
          <w:sz w:val="24"/>
          <w:szCs w:val="24"/>
        </w:rPr>
        <w:t xml:space="preserve">iquidity risk can arise </w:t>
      </w:r>
      <w:r>
        <w:rPr>
          <w:rFonts w:ascii="Times New Roman" w:hAnsi="Times New Roman"/>
          <w:sz w:val="24"/>
          <w:szCs w:val="24"/>
        </w:rPr>
        <w:t xml:space="preserve">through financing </w:t>
      </w:r>
      <w:r w:rsidR="00FF1280">
        <w:rPr>
          <w:rFonts w:ascii="Times New Roman" w:hAnsi="Times New Roman"/>
          <w:sz w:val="24"/>
          <w:szCs w:val="24"/>
        </w:rPr>
        <w:t xml:space="preserve">long term assets by short </w:t>
      </w:r>
      <w:r>
        <w:rPr>
          <w:rFonts w:ascii="Times New Roman" w:hAnsi="Times New Roman"/>
          <w:sz w:val="24"/>
          <w:szCs w:val="24"/>
        </w:rPr>
        <w:t xml:space="preserve">term liabilities. Therefore, </w:t>
      </w:r>
      <w:r w:rsidR="00FF1280">
        <w:rPr>
          <w:rFonts w:ascii="Times New Roman" w:hAnsi="Times New Roman"/>
          <w:sz w:val="24"/>
          <w:szCs w:val="24"/>
        </w:rPr>
        <w:t>liabilities nee</w:t>
      </w:r>
      <w:r>
        <w:rPr>
          <w:rFonts w:ascii="Times New Roman" w:hAnsi="Times New Roman"/>
          <w:sz w:val="24"/>
          <w:szCs w:val="24"/>
        </w:rPr>
        <w:t>d to be refinanced. L</w:t>
      </w:r>
      <w:r w:rsidR="00FF1280">
        <w:rPr>
          <w:rFonts w:ascii="Times New Roman" w:hAnsi="Times New Roman"/>
          <w:sz w:val="24"/>
          <w:szCs w:val="24"/>
        </w:rPr>
        <w:t xml:space="preserve">iquidity risk holds risk that is related to funding risk, time risk and call risk </w:t>
      </w:r>
      <w:r w:rsidR="00567C5F" w:rsidRPr="00567C5F">
        <w:rPr>
          <w:rFonts w:ascii="Times New Roman" w:hAnsi="Times New Roman"/>
          <w:noProof/>
          <w:sz w:val="24"/>
          <w:szCs w:val="24"/>
        </w:rPr>
        <w:t>(Entrop, O., Memmel, C., Wilkens, M. and Zeisler, A., 2008)</w:t>
      </w:r>
      <w:r w:rsidR="00FF1280">
        <w:rPr>
          <w:rFonts w:ascii="Times New Roman" w:hAnsi="Times New Roman"/>
          <w:sz w:val="24"/>
          <w:szCs w:val="24"/>
        </w:rPr>
        <w:t xml:space="preserve">. </w:t>
      </w:r>
      <w:r>
        <w:rPr>
          <w:rFonts w:ascii="Times New Roman" w:hAnsi="Times New Roman"/>
          <w:sz w:val="24"/>
          <w:szCs w:val="24"/>
        </w:rPr>
        <w:t xml:space="preserve"> </w:t>
      </w:r>
      <w:r w:rsidR="009844AF">
        <w:rPr>
          <w:rFonts w:ascii="Times New Roman" w:hAnsi="Times New Roman"/>
          <w:sz w:val="24"/>
          <w:szCs w:val="24"/>
        </w:rPr>
        <w:t xml:space="preserve"> </w:t>
      </w:r>
      <w:r w:rsidR="009D09E7">
        <w:rPr>
          <w:rFonts w:ascii="Times New Roman" w:hAnsi="Times New Roman"/>
          <w:sz w:val="24"/>
          <w:szCs w:val="24"/>
        </w:rPr>
        <w:t xml:space="preserve">The </w:t>
      </w:r>
      <w:commentRangeStart w:id="210"/>
      <w:r w:rsidR="009D09E7">
        <w:rPr>
          <w:rFonts w:ascii="Times New Roman" w:hAnsi="Times New Roman"/>
          <w:sz w:val="24"/>
          <w:szCs w:val="24"/>
        </w:rPr>
        <w:t>funding</w:t>
      </w:r>
      <w:r w:rsidR="00FF1280">
        <w:rPr>
          <w:rFonts w:ascii="Times New Roman" w:hAnsi="Times New Roman"/>
          <w:sz w:val="24"/>
          <w:szCs w:val="24"/>
        </w:rPr>
        <w:t xml:space="preserve"> risk </w:t>
      </w:r>
      <w:r w:rsidR="009D09E7">
        <w:rPr>
          <w:rFonts w:ascii="Times New Roman" w:hAnsi="Times New Roman"/>
          <w:sz w:val="24"/>
          <w:szCs w:val="24"/>
        </w:rPr>
        <w:t xml:space="preserve">rise </w:t>
      </w:r>
      <w:r w:rsidR="00FF1280">
        <w:rPr>
          <w:rFonts w:ascii="Times New Roman" w:hAnsi="Times New Roman"/>
          <w:sz w:val="24"/>
          <w:szCs w:val="24"/>
        </w:rPr>
        <w:t xml:space="preserve">when the wholesale or retail outlets withdrawals </w:t>
      </w:r>
      <w:r w:rsidR="00854E0D">
        <w:rPr>
          <w:rFonts w:ascii="Times New Roman" w:hAnsi="Times New Roman"/>
          <w:sz w:val="24"/>
          <w:szCs w:val="24"/>
        </w:rPr>
        <w:t xml:space="preserve">exceed </w:t>
      </w:r>
      <w:r w:rsidR="00FF1280">
        <w:rPr>
          <w:rFonts w:ascii="Times New Roman" w:hAnsi="Times New Roman"/>
          <w:sz w:val="24"/>
          <w:szCs w:val="24"/>
        </w:rPr>
        <w:t>the dep</w:t>
      </w:r>
      <w:r>
        <w:rPr>
          <w:rFonts w:ascii="Times New Roman" w:hAnsi="Times New Roman"/>
          <w:sz w:val="24"/>
          <w:szCs w:val="24"/>
        </w:rPr>
        <w:t>osits without anticipation. T</w:t>
      </w:r>
      <w:r w:rsidR="00FF1280">
        <w:rPr>
          <w:rFonts w:ascii="Times New Roman" w:hAnsi="Times New Roman"/>
          <w:sz w:val="24"/>
          <w:szCs w:val="24"/>
        </w:rPr>
        <w:t xml:space="preserve">ime risk arises when the assets </w:t>
      </w:r>
      <w:r>
        <w:rPr>
          <w:rFonts w:ascii="Times New Roman" w:hAnsi="Times New Roman"/>
          <w:sz w:val="24"/>
          <w:szCs w:val="24"/>
        </w:rPr>
        <w:t xml:space="preserve">are </w:t>
      </w:r>
      <w:r w:rsidR="00FF1280">
        <w:rPr>
          <w:rFonts w:ascii="Times New Roman" w:hAnsi="Times New Roman"/>
          <w:sz w:val="24"/>
          <w:szCs w:val="24"/>
        </w:rPr>
        <w:t>converted into non-performing assets because of which, the expected cash flows are</w:t>
      </w:r>
      <w:r>
        <w:rPr>
          <w:rFonts w:ascii="Times New Roman" w:hAnsi="Times New Roman"/>
          <w:sz w:val="24"/>
          <w:szCs w:val="24"/>
        </w:rPr>
        <w:t xml:space="preserve"> not achieved by the banks. C</w:t>
      </w:r>
      <w:r w:rsidR="00FF1280">
        <w:rPr>
          <w:rFonts w:ascii="Times New Roman" w:hAnsi="Times New Roman"/>
          <w:sz w:val="24"/>
          <w:szCs w:val="24"/>
        </w:rPr>
        <w:t>all risk is borne, due to precipitation of contingent l</w:t>
      </w:r>
      <w:r>
        <w:rPr>
          <w:rFonts w:ascii="Times New Roman" w:hAnsi="Times New Roman"/>
          <w:sz w:val="24"/>
          <w:szCs w:val="24"/>
        </w:rPr>
        <w:t xml:space="preserve">iabilities and due to which they </w:t>
      </w:r>
      <w:r w:rsidR="00FF1280">
        <w:rPr>
          <w:rFonts w:ascii="Times New Roman" w:hAnsi="Times New Roman"/>
          <w:sz w:val="24"/>
          <w:szCs w:val="24"/>
        </w:rPr>
        <w:t>might not be able to capture the available business opportunities that are profitable</w:t>
      </w:r>
      <w:ins w:id="211" w:author="thomasmoore adingo" w:date="2017-03-28T09:08:00Z">
        <w:r w:rsidR="002D6BEF">
          <w:rPr>
            <w:rFonts w:ascii="Times New Roman" w:hAnsi="Times New Roman"/>
            <w:sz w:val="24"/>
            <w:szCs w:val="24"/>
          </w:rPr>
          <w:t xml:space="preserve"> </w:t>
        </w:r>
      </w:ins>
      <w:ins w:id="212" w:author="thomasmoore adingo" w:date="2017-03-28T09:13:00Z">
        <w:r w:rsidR="002D6BEF">
          <w:rPr>
            <w:rFonts w:ascii="Times New Roman" w:hAnsi="Times New Roman"/>
            <w:noProof/>
            <w:sz w:val="24"/>
            <w:szCs w:val="24"/>
          </w:rPr>
          <w:t xml:space="preserve"> </w:t>
        </w:r>
        <w:r w:rsidR="002D6BEF" w:rsidRPr="002D6BEF">
          <w:rPr>
            <w:rFonts w:ascii="Times New Roman" w:hAnsi="Times New Roman"/>
            <w:noProof/>
            <w:sz w:val="24"/>
            <w:szCs w:val="24"/>
            <w:rPrChange w:id="213" w:author="thomasmoore adingo" w:date="2017-03-28T09:13:00Z">
              <w:rPr/>
            </w:rPrChange>
          </w:rPr>
          <w:t>(</w:t>
        </w:r>
        <w:commentRangeStart w:id="214"/>
        <w:r w:rsidR="002D6BEF" w:rsidRPr="002D6BEF">
          <w:rPr>
            <w:rFonts w:ascii="Times New Roman" w:hAnsi="Times New Roman"/>
            <w:noProof/>
            <w:sz w:val="24"/>
            <w:szCs w:val="24"/>
            <w:rPrChange w:id="215" w:author="thomasmoore adingo" w:date="2017-03-28T09:13:00Z">
              <w:rPr/>
            </w:rPrChange>
          </w:rPr>
          <w:t>MyAssignmenthelp.com, n.d.)</w:t>
        </w:r>
      </w:ins>
      <w:r w:rsidR="00FF1280">
        <w:rPr>
          <w:rFonts w:ascii="Times New Roman" w:hAnsi="Times New Roman"/>
          <w:sz w:val="24"/>
          <w:szCs w:val="24"/>
        </w:rPr>
        <w:t>.</w:t>
      </w:r>
      <w:commentRangeEnd w:id="210"/>
      <w:r w:rsidR="00F82732">
        <w:rPr>
          <w:rStyle w:val="CommentReference"/>
        </w:rPr>
        <w:commentReference w:id="210"/>
      </w:r>
      <w:commentRangeEnd w:id="214"/>
      <w:r w:rsidR="0001333A">
        <w:rPr>
          <w:rStyle w:val="CommentReference"/>
        </w:rPr>
        <w:commentReference w:id="214"/>
      </w:r>
    </w:p>
    <w:p w14:paraId="73BD4694" w14:textId="77777777" w:rsidR="00FF1280" w:rsidRDefault="00252C1E" w:rsidP="008137B1">
      <w:pPr>
        <w:autoSpaceDE w:val="0"/>
        <w:autoSpaceDN w:val="0"/>
        <w:adjustRightInd w:val="0"/>
        <w:spacing w:after="0" w:line="480" w:lineRule="auto"/>
        <w:ind w:firstLine="720"/>
        <w:rPr>
          <w:rFonts w:ascii="Times New Roman" w:hAnsi="Times New Roman"/>
          <w:sz w:val="24"/>
          <w:szCs w:val="24"/>
        </w:rPr>
      </w:pPr>
      <w:r>
        <w:rPr>
          <w:rFonts w:ascii="Times New Roman" w:hAnsi="Times New Roman"/>
          <w:sz w:val="24"/>
          <w:szCs w:val="24"/>
        </w:rPr>
        <w:lastRenderedPageBreak/>
        <w:t>Thus, asset liability</w:t>
      </w:r>
      <w:r w:rsidR="00FF1280">
        <w:rPr>
          <w:rFonts w:ascii="Times New Roman" w:hAnsi="Times New Roman"/>
          <w:sz w:val="24"/>
          <w:szCs w:val="24"/>
        </w:rPr>
        <w:t xml:space="preserve"> management helps in managing the l</w:t>
      </w:r>
      <w:r>
        <w:rPr>
          <w:rFonts w:ascii="Times New Roman" w:hAnsi="Times New Roman"/>
          <w:sz w:val="24"/>
          <w:szCs w:val="24"/>
        </w:rPr>
        <w:t>iquidity risk. L</w:t>
      </w:r>
      <w:r w:rsidR="00FF1280">
        <w:rPr>
          <w:rFonts w:ascii="Times New Roman" w:hAnsi="Times New Roman"/>
          <w:sz w:val="24"/>
          <w:szCs w:val="24"/>
        </w:rPr>
        <w:t xml:space="preserve">iquidity management helps in gaining funds to check contractual or relationship constraints at affordable price at all times </w:t>
      </w:r>
      <w:r w:rsidR="00567C5F" w:rsidRPr="00567C5F">
        <w:rPr>
          <w:rFonts w:ascii="Times New Roman" w:hAnsi="Times New Roman"/>
          <w:noProof/>
          <w:sz w:val="24"/>
          <w:szCs w:val="24"/>
        </w:rPr>
        <w:t>(www.bis.org B. C., 2014)</w:t>
      </w:r>
      <w:r w:rsidR="00FF1280">
        <w:rPr>
          <w:rFonts w:ascii="Times New Roman" w:hAnsi="Times New Roman"/>
          <w:sz w:val="24"/>
          <w:szCs w:val="24"/>
        </w:rPr>
        <w:t xml:space="preserve">. The liquidity management provides assurance that they can effectively meet their liabilities whenever any due arises. In the words of </w:t>
      </w:r>
      <w:r w:rsidR="00567C5F" w:rsidRPr="00567C5F">
        <w:rPr>
          <w:rFonts w:ascii="Times New Roman" w:hAnsi="Times New Roman"/>
          <w:noProof/>
          <w:sz w:val="24"/>
          <w:szCs w:val="24"/>
        </w:rPr>
        <w:t>(Garleanu, N. B, and Pedersen, L. H., 2007)</w:t>
      </w:r>
      <w:r w:rsidR="00FF1280">
        <w:rPr>
          <w:rFonts w:ascii="Times New Roman" w:hAnsi="Times New Roman"/>
          <w:sz w:val="24"/>
          <w:szCs w:val="24"/>
        </w:rPr>
        <w:t xml:space="preserve">, banks like Ghana Commercial Banks and Agricultural Development Bank can fall into liquidity risk when they may not be able to generate and cover their cash outflows due to insufficient availability of current assets and cash inflows </w:t>
      </w:r>
      <w:r w:rsidR="00CB64A0">
        <w:rPr>
          <w:rFonts w:ascii="Times New Roman" w:hAnsi="Times New Roman"/>
          <w:sz w:val="24"/>
          <w:szCs w:val="24"/>
        </w:rPr>
        <w:t xml:space="preserve">and </w:t>
      </w:r>
      <w:r w:rsidR="00FF1280">
        <w:rPr>
          <w:rFonts w:ascii="Times New Roman" w:hAnsi="Times New Roman"/>
          <w:sz w:val="24"/>
          <w:szCs w:val="24"/>
        </w:rPr>
        <w:t xml:space="preserve">therefore can drop into the risk of liquidation. But according to </w:t>
      </w:r>
      <w:r w:rsidR="00567C5F" w:rsidRPr="00567C5F">
        <w:rPr>
          <w:rFonts w:ascii="Times New Roman" w:hAnsi="Times New Roman"/>
          <w:noProof/>
          <w:sz w:val="24"/>
          <w:szCs w:val="24"/>
        </w:rPr>
        <w:t>(Hibbeln, 2010)</w:t>
      </w:r>
      <w:r w:rsidR="00FF1280">
        <w:rPr>
          <w:rFonts w:ascii="Times New Roman" w:hAnsi="Times New Roman"/>
          <w:sz w:val="24"/>
          <w:szCs w:val="24"/>
        </w:rPr>
        <w:t>, the banks can plunge into liquidity risk if the higher interest rates of interest are offered on the deposits and deteriorating the quality of the assets, imposing high contingent liabilities and due to having delayed in the payment of the matured income. For instance, the Agricultural Development Bank may be having a mismatch problem among the moderate life bonds and maturity arrangements of term deposits. Therefore Agricultural Developm</w:t>
      </w:r>
      <w:r w:rsidR="00884C83">
        <w:rPr>
          <w:rFonts w:ascii="Times New Roman" w:hAnsi="Times New Roman"/>
          <w:sz w:val="24"/>
          <w:szCs w:val="24"/>
        </w:rPr>
        <w:t>ent bank may need to float new instruments, having</w:t>
      </w:r>
      <w:r w:rsidR="00FF1280">
        <w:rPr>
          <w:rFonts w:ascii="Times New Roman" w:hAnsi="Times New Roman"/>
          <w:sz w:val="24"/>
          <w:szCs w:val="24"/>
        </w:rPr>
        <w:t xml:space="preserve"> shorter maturities so that the problem can be controlled and liquidity risk can be minimized effectively. Therefore, </w:t>
      </w:r>
      <w:r w:rsidR="008D572E">
        <w:rPr>
          <w:rFonts w:ascii="Times New Roman" w:hAnsi="Times New Roman"/>
          <w:sz w:val="24"/>
          <w:szCs w:val="24"/>
        </w:rPr>
        <w:t xml:space="preserve">to </w:t>
      </w:r>
      <w:r w:rsidR="00FF1280">
        <w:rPr>
          <w:rFonts w:ascii="Times New Roman" w:hAnsi="Times New Roman"/>
          <w:sz w:val="24"/>
          <w:szCs w:val="24"/>
        </w:rPr>
        <w:t xml:space="preserve">decline the liquidity risk through refinancing option, open market operations, etc. </w:t>
      </w:r>
    </w:p>
    <w:p w14:paraId="3F498F88" w14:textId="5A58B59F" w:rsidR="00FF1280" w:rsidRPr="00E87641" w:rsidRDefault="00F619D3" w:rsidP="008137B1">
      <w:pPr>
        <w:autoSpaceDE w:val="0"/>
        <w:autoSpaceDN w:val="0"/>
        <w:adjustRightInd w:val="0"/>
        <w:spacing w:after="0" w:line="480" w:lineRule="auto"/>
        <w:ind w:firstLine="720"/>
        <w:rPr>
          <w:rFonts w:ascii="Times New Roman" w:hAnsi="Times New Roman"/>
          <w:sz w:val="24"/>
          <w:szCs w:val="24"/>
        </w:rPr>
      </w:pPr>
      <w:ins w:id="216" w:author="thomasmoore adingo" w:date="2017-04-07T02:48:00Z">
        <w:r>
          <w:rPr>
            <w:rFonts w:ascii="Times New Roman" w:hAnsi="Times New Roman"/>
            <w:noProof/>
            <w:sz w:val="24"/>
            <w:szCs w:val="24"/>
          </w:rPr>
          <w:t xml:space="preserve">As </w:t>
        </w:r>
        <w:commentRangeStart w:id="217"/>
        <w:r>
          <w:rPr>
            <w:rFonts w:ascii="Times New Roman" w:hAnsi="Times New Roman"/>
            <w:noProof/>
            <w:sz w:val="24"/>
            <w:szCs w:val="24"/>
          </w:rPr>
          <w:t xml:space="preserve">per </w:t>
        </w:r>
      </w:ins>
      <w:r w:rsidR="00567C5F" w:rsidRPr="00567C5F">
        <w:rPr>
          <w:rFonts w:ascii="Times New Roman" w:hAnsi="Times New Roman"/>
          <w:noProof/>
          <w:sz w:val="24"/>
          <w:szCs w:val="24"/>
        </w:rPr>
        <w:t>(Bonfim, D. &amp; Kim, M., 2012)</w:t>
      </w:r>
      <w:r w:rsidR="00FF1280" w:rsidRPr="00E87641">
        <w:rPr>
          <w:rFonts w:ascii="Times New Roman" w:hAnsi="Times New Roman"/>
          <w:sz w:val="24"/>
          <w:szCs w:val="24"/>
        </w:rPr>
        <w:t xml:space="preserve">, </w:t>
      </w:r>
      <w:commentRangeEnd w:id="217"/>
      <w:r w:rsidR="005C6D42">
        <w:rPr>
          <w:rStyle w:val="CommentReference"/>
        </w:rPr>
        <w:commentReference w:id="217"/>
      </w:r>
      <w:r w:rsidR="00FF1280" w:rsidRPr="00E87641">
        <w:rPr>
          <w:rFonts w:ascii="Times New Roman" w:hAnsi="Times New Roman"/>
          <w:sz w:val="24"/>
          <w:szCs w:val="24"/>
        </w:rPr>
        <w:t>the complexity of the functions of banks gives rise to an intrinsic risk that lies deep in their core function; their unique intermediation role. Banks use a limited amount of their own resources in granting loans to entrepreneurs and consumers and thus provide them with the liquidity to finance their investment and consumption demands. Much of these resources are normally associated with liabilities to third parties traditionally in the form of deposits. This transformation of liquid liabiliti</w:t>
      </w:r>
      <w:r w:rsidR="00884C83">
        <w:rPr>
          <w:rFonts w:ascii="Times New Roman" w:hAnsi="Times New Roman"/>
          <w:sz w:val="24"/>
          <w:szCs w:val="24"/>
        </w:rPr>
        <w:t>es (deposits) into risky illiquid</w:t>
      </w:r>
      <w:r w:rsidR="00FF1280" w:rsidRPr="00E87641">
        <w:rPr>
          <w:rFonts w:ascii="Times New Roman" w:hAnsi="Times New Roman"/>
          <w:sz w:val="24"/>
          <w:szCs w:val="24"/>
        </w:rPr>
        <w:t xml:space="preserve"> assets in the form of loans capitalizing on their maturity mismatch</w:t>
      </w:r>
      <w:r w:rsidR="00884C83">
        <w:rPr>
          <w:rFonts w:ascii="Times New Roman" w:hAnsi="Times New Roman"/>
          <w:sz w:val="24"/>
          <w:szCs w:val="24"/>
        </w:rPr>
        <w:t>,</w:t>
      </w:r>
      <w:r w:rsidR="00FF1280" w:rsidRPr="00E87641">
        <w:rPr>
          <w:rFonts w:ascii="Times New Roman" w:hAnsi="Times New Roman"/>
          <w:sz w:val="24"/>
          <w:szCs w:val="24"/>
        </w:rPr>
        <w:t xml:space="preserve"> expose them to liquidity risk </w:t>
      </w:r>
      <w:r w:rsidR="00567C5F" w:rsidRPr="00567C5F">
        <w:rPr>
          <w:rFonts w:ascii="Times New Roman" w:hAnsi="Times New Roman"/>
          <w:noProof/>
          <w:sz w:val="24"/>
          <w:szCs w:val="24"/>
        </w:rPr>
        <w:t>(Diamond, D. W., &amp; Dybvig, P. H., 1983)</w:t>
      </w:r>
      <w:r w:rsidR="00FF1280" w:rsidRPr="00206FAB">
        <w:rPr>
          <w:rFonts w:ascii="Times New Roman" w:hAnsi="Times New Roman"/>
          <w:b/>
          <w:i/>
          <w:iCs/>
          <w:sz w:val="24"/>
          <w:szCs w:val="24"/>
        </w:rPr>
        <w:t xml:space="preserve">. </w:t>
      </w:r>
      <w:r w:rsidR="00FF1280" w:rsidRPr="00E87641">
        <w:rPr>
          <w:rFonts w:ascii="Times New Roman" w:hAnsi="Times New Roman"/>
          <w:sz w:val="24"/>
          <w:szCs w:val="24"/>
        </w:rPr>
        <w:t xml:space="preserve">In order to lessen the maturity gap between assets and liabilities or the inherent illiquidity, </w:t>
      </w:r>
      <w:r w:rsidR="00FF1280" w:rsidRPr="00E87641">
        <w:rPr>
          <w:rFonts w:ascii="Times New Roman" w:hAnsi="Times New Roman"/>
          <w:sz w:val="24"/>
          <w:szCs w:val="24"/>
        </w:rPr>
        <w:lastRenderedPageBreak/>
        <w:t>banks can adequately manage the liquidity risk underlying their balance sheet structure by holding a buffer of liquid assets.</w:t>
      </w:r>
    </w:p>
    <w:p w14:paraId="04142050" w14:textId="77777777" w:rsidR="00FF1280" w:rsidRDefault="00FF1280" w:rsidP="008137B1">
      <w:pPr>
        <w:autoSpaceDE w:val="0"/>
        <w:autoSpaceDN w:val="0"/>
        <w:adjustRightInd w:val="0"/>
        <w:spacing w:after="0" w:line="480" w:lineRule="auto"/>
        <w:ind w:firstLine="720"/>
        <w:rPr>
          <w:rFonts w:ascii="Times New Roman" w:hAnsi="Times New Roman"/>
          <w:b/>
          <w:sz w:val="24"/>
          <w:szCs w:val="24"/>
        </w:rPr>
      </w:pPr>
      <w:r w:rsidRPr="008B1CC2">
        <w:rPr>
          <w:rFonts w:ascii="Times New Roman" w:hAnsi="Times New Roman"/>
          <w:sz w:val="24"/>
          <w:szCs w:val="24"/>
        </w:rPr>
        <w:t xml:space="preserve">However, aside the high opportunity cost of holding a buffer of liquid assets as compared to the higher returns associated with illiquid assets, it manifests a degree of inefficiency on the part of management as it limits banks' ability to provide liquidity to entrepreneurs and consumers. Hence, </w:t>
      </w:r>
      <w:r w:rsidR="008D572E">
        <w:rPr>
          <w:rFonts w:ascii="Times New Roman" w:hAnsi="Times New Roman"/>
          <w:sz w:val="24"/>
          <w:szCs w:val="24"/>
        </w:rPr>
        <w:t xml:space="preserve">in spite of </w:t>
      </w:r>
      <w:r w:rsidRPr="008B1CC2">
        <w:rPr>
          <w:rFonts w:ascii="Times New Roman" w:hAnsi="Times New Roman"/>
          <w:sz w:val="24"/>
          <w:szCs w:val="24"/>
        </w:rPr>
        <w:t>some incentives to hold a fraction of liquid assets (in the form of cash, short term assets or government bonds), these buffers will hardly ever be sufficient</w:t>
      </w:r>
      <w:r w:rsidR="00884C83">
        <w:rPr>
          <w:rFonts w:ascii="Times New Roman" w:hAnsi="Times New Roman"/>
          <w:sz w:val="24"/>
          <w:szCs w:val="24"/>
        </w:rPr>
        <w:t xml:space="preserve"> to fully insure against a bank </w:t>
      </w:r>
      <w:r w:rsidRPr="008B1CC2">
        <w:rPr>
          <w:rFonts w:ascii="Times New Roman" w:hAnsi="Times New Roman"/>
          <w:sz w:val="24"/>
          <w:szCs w:val="24"/>
        </w:rPr>
        <w:t>run or liquidity</w:t>
      </w:r>
      <w:r w:rsidRPr="00206FAB">
        <w:rPr>
          <w:rFonts w:ascii="Times New Roman" w:hAnsi="Times New Roman"/>
          <w:b/>
          <w:sz w:val="24"/>
          <w:szCs w:val="24"/>
        </w:rPr>
        <w:t xml:space="preserve"> </w:t>
      </w:r>
      <w:r w:rsidRPr="008B1CC2">
        <w:rPr>
          <w:rFonts w:ascii="Times New Roman" w:hAnsi="Times New Roman"/>
          <w:sz w:val="24"/>
          <w:szCs w:val="24"/>
        </w:rPr>
        <w:t>risk</w:t>
      </w:r>
      <w:r w:rsidR="00884C83">
        <w:rPr>
          <w:rFonts w:ascii="Times New Roman" w:hAnsi="Times New Roman"/>
          <w:sz w:val="24"/>
          <w:szCs w:val="24"/>
        </w:rPr>
        <w:t>s</w:t>
      </w:r>
      <w:r w:rsidRPr="00206FAB">
        <w:rPr>
          <w:rFonts w:ascii="Times New Roman" w:hAnsi="Times New Roman"/>
          <w:b/>
          <w:sz w:val="24"/>
          <w:szCs w:val="24"/>
        </w:rPr>
        <w:t xml:space="preserve"> </w:t>
      </w:r>
      <w:r w:rsidR="00567C5F" w:rsidRPr="00567C5F">
        <w:rPr>
          <w:rFonts w:ascii="Times New Roman" w:hAnsi="Times New Roman"/>
          <w:noProof/>
          <w:sz w:val="24"/>
          <w:szCs w:val="24"/>
        </w:rPr>
        <w:t>(Bonfim, D. &amp; Kim, M., 2012)</w:t>
      </w:r>
      <w:r w:rsidR="00884C83">
        <w:rPr>
          <w:rFonts w:ascii="Times New Roman" w:hAnsi="Times New Roman"/>
          <w:b/>
          <w:sz w:val="24"/>
          <w:szCs w:val="24"/>
        </w:rPr>
        <w:t>.</w:t>
      </w:r>
    </w:p>
    <w:p w14:paraId="1328509E" w14:textId="77777777" w:rsidR="00FF1280" w:rsidRPr="00CE3E30" w:rsidRDefault="008A3DD1" w:rsidP="008137B1">
      <w:pPr>
        <w:pStyle w:val="Heading2"/>
        <w:spacing w:line="480" w:lineRule="auto"/>
        <w:rPr>
          <w:rFonts w:ascii="Times New Roman" w:hAnsi="Times New Roman"/>
          <w:b/>
          <w:color w:val="000000"/>
          <w:sz w:val="24"/>
          <w:szCs w:val="24"/>
        </w:rPr>
      </w:pPr>
      <w:bookmarkStart w:id="218" w:name="_Toc493384765"/>
      <w:r w:rsidRPr="00CE3E30">
        <w:rPr>
          <w:rFonts w:ascii="Times New Roman" w:hAnsi="Times New Roman"/>
          <w:b/>
          <w:color w:val="000000"/>
          <w:sz w:val="24"/>
          <w:szCs w:val="24"/>
        </w:rPr>
        <w:t xml:space="preserve">2.2.2: </w:t>
      </w:r>
      <w:r w:rsidR="00FF1280" w:rsidRPr="00CE3E30">
        <w:rPr>
          <w:rFonts w:ascii="Times New Roman" w:hAnsi="Times New Roman"/>
          <w:b/>
          <w:color w:val="000000"/>
          <w:sz w:val="24"/>
          <w:szCs w:val="24"/>
        </w:rPr>
        <w:t>Currency Risk</w:t>
      </w:r>
      <w:bookmarkEnd w:id="218"/>
    </w:p>
    <w:p w14:paraId="55E6DBFB" w14:textId="14921503" w:rsidR="00725B71" w:rsidRDefault="00884C83" w:rsidP="00725B71">
      <w:pPr>
        <w:autoSpaceDE w:val="0"/>
        <w:autoSpaceDN w:val="0"/>
        <w:adjustRightInd w:val="0"/>
        <w:spacing w:after="0" w:line="480" w:lineRule="auto"/>
        <w:rPr>
          <w:ins w:id="219" w:author="thomasmoore adingo" w:date="2017-03-21T07:01:00Z"/>
          <w:rFonts w:ascii="Times New Roman" w:hAnsi="Times New Roman"/>
          <w:sz w:val="24"/>
          <w:szCs w:val="24"/>
        </w:rPr>
      </w:pPr>
      <w:r>
        <w:rPr>
          <w:rFonts w:ascii="Times New Roman" w:hAnsi="Times New Roman"/>
          <w:sz w:val="24"/>
          <w:szCs w:val="24"/>
        </w:rPr>
        <w:t>B</w:t>
      </w:r>
      <w:r w:rsidR="00FF1280" w:rsidRPr="00D3406C">
        <w:rPr>
          <w:rFonts w:ascii="Times New Roman" w:hAnsi="Times New Roman"/>
          <w:sz w:val="24"/>
          <w:szCs w:val="24"/>
        </w:rPr>
        <w:t>anks can face th</w:t>
      </w:r>
      <w:r>
        <w:rPr>
          <w:rFonts w:ascii="Times New Roman" w:hAnsi="Times New Roman"/>
          <w:sz w:val="24"/>
          <w:szCs w:val="24"/>
        </w:rPr>
        <w:t>e risk of foreign currency. B</w:t>
      </w:r>
      <w:r w:rsidR="00FF1280" w:rsidRPr="00D3406C">
        <w:rPr>
          <w:rFonts w:ascii="Times New Roman" w:hAnsi="Times New Roman"/>
          <w:sz w:val="24"/>
          <w:szCs w:val="24"/>
        </w:rPr>
        <w:t xml:space="preserve">anks like </w:t>
      </w:r>
      <w:r w:rsidR="00FF1280">
        <w:rPr>
          <w:rFonts w:ascii="Times New Roman" w:hAnsi="Times New Roman"/>
          <w:sz w:val="24"/>
          <w:szCs w:val="24"/>
        </w:rPr>
        <w:t>GCB</w:t>
      </w:r>
      <w:r w:rsidR="00FF1280" w:rsidRPr="00D3406C">
        <w:rPr>
          <w:rFonts w:ascii="Times New Roman" w:hAnsi="Times New Roman"/>
          <w:sz w:val="24"/>
          <w:szCs w:val="24"/>
        </w:rPr>
        <w:t xml:space="preserve"> and A</w:t>
      </w:r>
      <w:r w:rsidR="00FF1280">
        <w:rPr>
          <w:rFonts w:ascii="Times New Roman" w:hAnsi="Times New Roman"/>
          <w:sz w:val="24"/>
          <w:szCs w:val="24"/>
        </w:rPr>
        <w:t>D</w:t>
      </w:r>
      <w:r w:rsidR="00FF1280" w:rsidRPr="00D3406C">
        <w:rPr>
          <w:rFonts w:ascii="Times New Roman" w:hAnsi="Times New Roman"/>
          <w:sz w:val="24"/>
          <w:szCs w:val="24"/>
        </w:rPr>
        <w:t>B also</w:t>
      </w:r>
      <w:r>
        <w:rPr>
          <w:rFonts w:ascii="Times New Roman" w:hAnsi="Times New Roman"/>
          <w:sz w:val="24"/>
          <w:szCs w:val="24"/>
        </w:rPr>
        <w:t xml:space="preserve"> operates in</w:t>
      </w:r>
      <w:r w:rsidR="00FF1280" w:rsidRPr="00D3406C">
        <w:rPr>
          <w:rFonts w:ascii="Times New Roman" w:hAnsi="Times New Roman"/>
          <w:sz w:val="24"/>
          <w:szCs w:val="24"/>
        </w:rPr>
        <w:t xml:space="preserve"> foreign countries. Thus, dealing in various currencies can bring </w:t>
      </w:r>
      <w:r>
        <w:rPr>
          <w:rFonts w:ascii="Times New Roman" w:hAnsi="Times New Roman"/>
          <w:sz w:val="24"/>
          <w:szCs w:val="24"/>
        </w:rPr>
        <w:t xml:space="preserve">currency </w:t>
      </w:r>
      <w:commentRangeStart w:id="220"/>
      <w:r w:rsidR="00FF1280" w:rsidRPr="00D3406C">
        <w:rPr>
          <w:rFonts w:ascii="Times New Roman" w:hAnsi="Times New Roman"/>
          <w:sz w:val="24"/>
          <w:szCs w:val="24"/>
        </w:rPr>
        <w:t>risk</w:t>
      </w:r>
      <w:r>
        <w:rPr>
          <w:rFonts w:ascii="Times New Roman" w:hAnsi="Times New Roman"/>
          <w:sz w:val="24"/>
          <w:szCs w:val="24"/>
        </w:rPr>
        <w:t>s</w:t>
      </w:r>
      <w:commentRangeEnd w:id="220"/>
      <w:r w:rsidR="00F82732">
        <w:rPr>
          <w:rStyle w:val="CommentReference"/>
        </w:rPr>
        <w:commentReference w:id="220"/>
      </w:r>
      <w:r w:rsidR="00FF1280" w:rsidRPr="00D3406C">
        <w:rPr>
          <w:rFonts w:ascii="Times New Roman" w:hAnsi="Times New Roman"/>
          <w:sz w:val="24"/>
          <w:szCs w:val="24"/>
        </w:rPr>
        <w:t>.</w:t>
      </w:r>
      <w:ins w:id="221" w:author="thomasmoore adingo" w:date="2017-03-21T06:59:00Z">
        <w:r w:rsidR="00725B71">
          <w:rPr>
            <w:rFonts w:ascii="Times New Roman" w:hAnsi="Times New Roman"/>
            <w:sz w:val="24"/>
            <w:szCs w:val="24"/>
          </w:rPr>
          <w:t xml:space="preserve"> </w:t>
        </w:r>
        <w:r w:rsidR="00725B71" w:rsidRPr="00AE3C85">
          <w:rPr>
            <w:rFonts w:ascii="Times New Roman" w:hAnsi="Times New Roman"/>
            <w:sz w:val="24"/>
            <w:szCs w:val="24"/>
          </w:rPr>
          <w:t xml:space="preserve">Example </w:t>
        </w:r>
        <w:r w:rsidR="00725B71" w:rsidRPr="00AE3C85">
          <w:rPr>
            <w:rFonts w:ascii="Times New Roman" w:eastAsia="Times New Roman" w:hAnsi="Times New Roman"/>
            <w:sz w:val="24"/>
            <w:szCs w:val="24"/>
          </w:rPr>
          <w:t xml:space="preserve">Banks that operations across countries borders are exposed to currency risk that maybe </w:t>
        </w:r>
        <w:r w:rsidR="00725B71">
          <w:rPr>
            <w:rFonts w:ascii="Times New Roman" w:eastAsia="Times New Roman" w:hAnsi="Times New Roman"/>
            <w:sz w:val="24"/>
            <w:szCs w:val="24"/>
          </w:rPr>
          <w:t>bring random profits and losses.</w:t>
        </w:r>
      </w:ins>
      <w:ins w:id="222" w:author="thomasmoore adingo" w:date="2017-03-21T07:01:00Z">
        <w:r w:rsidR="00725B71" w:rsidRPr="00725B71">
          <w:rPr>
            <w:rFonts w:ascii="Times New Roman" w:hAnsi="Times New Roman"/>
            <w:sz w:val="24"/>
            <w:szCs w:val="24"/>
          </w:rPr>
          <w:t xml:space="preserve"> </w:t>
        </w:r>
        <w:r w:rsidR="00725B71" w:rsidRPr="00D3406C">
          <w:rPr>
            <w:rFonts w:ascii="Times New Roman" w:hAnsi="Times New Roman"/>
            <w:sz w:val="24"/>
            <w:szCs w:val="24"/>
          </w:rPr>
          <w:t>Therefore, these banks can focus on</w:t>
        </w:r>
        <w:r w:rsidR="00725B71">
          <w:rPr>
            <w:rFonts w:ascii="Times New Roman" w:hAnsi="Times New Roman"/>
            <w:sz w:val="24"/>
            <w:szCs w:val="24"/>
          </w:rPr>
          <w:t xml:space="preserve"> setting up limits and</w:t>
        </w:r>
        <w:r w:rsidR="00725B71" w:rsidRPr="00D3406C">
          <w:rPr>
            <w:rFonts w:ascii="Times New Roman" w:hAnsi="Times New Roman"/>
            <w:sz w:val="24"/>
            <w:szCs w:val="24"/>
          </w:rPr>
          <w:t xml:space="preserve"> active day time trading in</w:t>
        </w:r>
        <w:r w:rsidR="00725B71">
          <w:rPr>
            <w:rFonts w:ascii="Times New Roman" w:hAnsi="Times New Roman"/>
            <w:sz w:val="24"/>
            <w:szCs w:val="24"/>
          </w:rPr>
          <w:t xml:space="preserve"> </w:t>
        </w:r>
        <w:r w:rsidR="00725B71" w:rsidRPr="00D3406C">
          <w:rPr>
            <w:rFonts w:ascii="Times New Roman" w:hAnsi="Times New Roman"/>
            <w:sz w:val="24"/>
            <w:szCs w:val="24"/>
          </w:rPr>
          <w:t>order to minimize the currency risk</w:t>
        </w:r>
        <w:r w:rsidR="00725B71">
          <w:rPr>
            <w:rFonts w:ascii="Times New Roman" w:hAnsi="Times New Roman"/>
            <w:noProof/>
            <w:sz w:val="24"/>
            <w:szCs w:val="24"/>
          </w:rPr>
          <w:t xml:space="preserve"> </w:t>
        </w:r>
        <w:r w:rsidR="00725B71" w:rsidRPr="00567C5F">
          <w:rPr>
            <w:rFonts w:ascii="Times New Roman" w:hAnsi="Times New Roman"/>
            <w:noProof/>
            <w:sz w:val="24"/>
            <w:szCs w:val="24"/>
          </w:rPr>
          <w:t>(Hull, 2012)</w:t>
        </w:r>
        <w:r w:rsidR="00725B71">
          <w:rPr>
            <w:rFonts w:ascii="Times New Roman" w:hAnsi="Times New Roman"/>
            <w:sz w:val="24"/>
            <w:szCs w:val="24"/>
          </w:rPr>
          <w:t>. B</w:t>
        </w:r>
        <w:r w:rsidR="00725B71" w:rsidRPr="00D3406C">
          <w:rPr>
            <w:rFonts w:ascii="Times New Roman" w:hAnsi="Times New Roman"/>
            <w:sz w:val="24"/>
            <w:szCs w:val="24"/>
          </w:rPr>
          <w:t xml:space="preserve">anks such as </w:t>
        </w:r>
        <w:r w:rsidR="00725B71">
          <w:rPr>
            <w:rFonts w:ascii="Times New Roman" w:hAnsi="Times New Roman"/>
            <w:sz w:val="24"/>
            <w:szCs w:val="24"/>
          </w:rPr>
          <w:t>GCB and ADB</w:t>
        </w:r>
        <w:r w:rsidR="00725B71" w:rsidRPr="00D3406C">
          <w:rPr>
            <w:rFonts w:ascii="Times New Roman" w:hAnsi="Times New Roman"/>
            <w:sz w:val="24"/>
            <w:szCs w:val="24"/>
          </w:rPr>
          <w:t xml:space="preserve"> can</w:t>
        </w:r>
        <w:r w:rsidR="00725B71">
          <w:rPr>
            <w:rFonts w:ascii="Times New Roman" w:hAnsi="Times New Roman"/>
            <w:sz w:val="24"/>
            <w:szCs w:val="24"/>
          </w:rPr>
          <w:t xml:space="preserve"> </w:t>
        </w:r>
        <w:r w:rsidR="00725B71" w:rsidRPr="00D3406C">
          <w:rPr>
            <w:rFonts w:ascii="Times New Roman" w:hAnsi="Times New Roman"/>
            <w:sz w:val="24"/>
            <w:szCs w:val="24"/>
          </w:rPr>
          <w:t xml:space="preserve">follow </w:t>
        </w:r>
        <w:r w:rsidR="00725B71">
          <w:rPr>
            <w:rFonts w:ascii="Times New Roman" w:hAnsi="Times New Roman"/>
            <w:sz w:val="24"/>
            <w:szCs w:val="24"/>
          </w:rPr>
          <w:t xml:space="preserve">a </w:t>
        </w:r>
        <w:r w:rsidR="00725B71" w:rsidRPr="00D3406C">
          <w:rPr>
            <w:rFonts w:ascii="Times New Roman" w:hAnsi="Times New Roman"/>
            <w:sz w:val="24"/>
            <w:szCs w:val="24"/>
          </w:rPr>
          <w:t>value at risk approach for measuring the risk that can be attached with the forward</w:t>
        </w:r>
        <w:r w:rsidR="00725B71">
          <w:rPr>
            <w:rFonts w:ascii="Times New Roman" w:hAnsi="Times New Roman"/>
            <w:sz w:val="24"/>
            <w:szCs w:val="24"/>
          </w:rPr>
          <w:t xml:space="preserve"> </w:t>
        </w:r>
        <w:r w:rsidR="00725B71" w:rsidRPr="00D3406C">
          <w:rPr>
            <w:rFonts w:ascii="Times New Roman" w:hAnsi="Times New Roman"/>
            <w:sz w:val="24"/>
            <w:szCs w:val="24"/>
          </w:rPr>
          <w:t>exposures. The value at risk helps in determining the probability of losses in bank’s</w:t>
        </w:r>
        <w:r w:rsidR="00725B71">
          <w:rPr>
            <w:rFonts w:ascii="Times New Roman" w:hAnsi="Times New Roman"/>
            <w:sz w:val="24"/>
            <w:szCs w:val="24"/>
          </w:rPr>
          <w:t xml:space="preserve"> </w:t>
        </w:r>
        <w:r w:rsidR="00725B71" w:rsidRPr="00D3406C">
          <w:rPr>
            <w:rFonts w:ascii="Times New Roman" w:hAnsi="Times New Roman"/>
            <w:sz w:val="24"/>
            <w:szCs w:val="24"/>
          </w:rPr>
          <w:t>portfolio that are based on the analysis of statistics of historica</w:t>
        </w:r>
        <w:r w:rsidR="00725B71">
          <w:rPr>
            <w:rFonts w:ascii="Times New Roman" w:hAnsi="Times New Roman"/>
            <w:sz w:val="24"/>
            <w:szCs w:val="24"/>
          </w:rPr>
          <w:t>l cost trends and volatilities.</w:t>
        </w:r>
      </w:ins>
    </w:p>
    <w:p w14:paraId="0CA96FAE" w14:textId="35199E16" w:rsidR="00FF1280" w:rsidRPr="00D3406C" w:rsidDel="00725B71" w:rsidRDefault="00FF1280" w:rsidP="008137B1">
      <w:pPr>
        <w:autoSpaceDE w:val="0"/>
        <w:autoSpaceDN w:val="0"/>
        <w:adjustRightInd w:val="0"/>
        <w:spacing w:after="0" w:line="480" w:lineRule="auto"/>
        <w:ind w:firstLine="720"/>
        <w:rPr>
          <w:del w:id="223" w:author="thomasmoore adingo" w:date="2017-03-21T07:00:00Z"/>
          <w:rFonts w:ascii="Times New Roman" w:hAnsi="Times New Roman"/>
          <w:sz w:val="24"/>
          <w:szCs w:val="24"/>
        </w:rPr>
      </w:pPr>
    </w:p>
    <w:p w14:paraId="11ECEE80" w14:textId="05A9221E" w:rsidR="00FF1280" w:rsidRPr="00D3406C" w:rsidRDefault="00CD4D93" w:rsidP="008137B1">
      <w:pPr>
        <w:autoSpaceDE w:val="0"/>
        <w:autoSpaceDN w:val="0"/>
        <w:adjustRightInd w:val="0"/>
        <w:spacing w:after="0" w:line="480" w:lineRule="auto"/>
        <w:ind w:firstLine="720"/>
        <w:rPr>
          <w:rFonts w:ascii="Times New Roman" w:hAnsi="Times New Roman"/>
          <w:sz w:val="24"/>
          <w:szCs w:val="24"/>
        </w:rPr>
      </w:pPr>
      <w:ins w:id="224" w:author="thomasmoore adingo" w:date="2017-04-07T02:30:00Z">
        <w:r>
          <w:rPr>
            <w:rFonts w:ascii="Times New Roman" w:hAnsi="Times New Roman"/>
            <w:noProof/>
            <w:sz w:val="24"/>
            <w:szCs w:val="24"/>
          </w:rPr>
          <w:t xml:space="preserve">In </w:t>
        </w:r>
      </w:ins>
      <w:ins w:id="225" w:author="thomasmoore adingo" w:date="2017-04-07T02:34:00Z">
        <w:r>
          <w:rPr>
            <w:rFonts w:ascii="Times New Roman" w:hAnsi="Times New Roman"/>
            <w:noProof/>
            <w:sz w:val="24"/>
            <w:szCs w:val="24"/>
          </w:rPr>
          <w:t xml:space="preserve">the context of </w:t>
        </w:r>
      </w:ins>
      <w:ins w:id="226" w:author="thomasmoore adingo" w:date="2017-04-07T02:30:00Z">
        <w:r>
          <w:rPr>
            <w:rFonts w:ascii="Times New Roman" w:hAnsi="Times New Roman"/>
            <w:noProof/>
            <w:sz w:val="24"/>
            <w:szCs w:val="24"/>
          </w:rPr>
          <w:t xml:space="preserve"> </w:t>
        </w:r>
      </w:ins>
      <w:r w:rsidR="00567C5F" w:rsidRPr="00567C5F">
        <w:rPr>
          <w:rFonts w:ascii="Times New Roman" w:hAnsi="Times New Roman"/>
          <w:noProof/>
          <w:sz w:val="24"/>
          <w:szCs w:val="24"/>
        </w:rPr>
        <w:t>(Gatev, E., Schuermann, T. and Strahan, P. E, 2007)</w:t>
      </w:r>
      <w:r w:rsidR="006E56BA">
        <w:rPr>
          <w:rFonts w:ascii="Times New Roman" w:hAnsi="Times New Roman"/>
          <w:sz w:val="24"/>
          <w:szCs w:val="24"/>
        </w:rPr>
        <w:t xml:space="preserve">, </w:t>
      </w:r>
      <w:r w:rsidR="00FF1280" w:rsidRPr="00D3406C">
        <w:rPr>
          <w:rFonts w:ascii="Times New Roman" w:hAnsi="Times New Roman"/>
          <w:sz w:val="24"/>
          <w:szCs w:val="24"/>
        </w:rPr>
        <w:t xml:space="preserve">stated </w:t>
      </w:r>
      <w:r w:rsidR="006B5B08">
        <w:rPr>
          <w:rFonts w:ascii="Times New Roman" w:hAnsi="Times New Roman"/>
          <w:sz w:val="24"/>
          <w:szCs w:val="24"/>
        </w:rPr>
        <w:t xml:space="preserve">that </w:t>
      </w:r>
      <w:r w:rsidR="00FF1280" w:rsidRPr="00D3406C">
        <w:rPr>
          <w:rFonts w:ascii="Times New Roman" w:hAnsi="Times New Roman"/>
          <w:sz w:val="24"/>
          <w:szCs w:val="24"/>
        </w:rPr>
        <w:t>fluctuation</w:t>
      </w:r>
      <w:r w:rsidR="006B5B08">
        <w:rPr>
          <w:rFonts w:ascii="Times New Roman" w:hAnsi="Times New Roman"/>
          <w:sz w:val="24"/>
          <w:szCs w:val="24"/>
        </w:rPr>
        <w:t>s in the amount of investment in</w:t>
      </w:r>
      <w:r w:rsidR="00FF1280" w:rsidRPr="00D3406C">
        <w:rPr>
          <w:rFonts w:ascii="Times New Roman" w:hAnsi="Times New Roman"/>
          <w:sz w:val="24"/>
          <w:szCs w:val="24"/>
        </w:rPr>
        <w:t xml:space="preserve"> foreign currency or</w:t>
      </w:r>
      <w:r w:rsidR="00FF1280">
        <w:rPr>
          <w:rFonts w:ascii="Times New Roman" w:hAnsi="Times New Roman"/>
          <w:sz w:val="24"/>
          <w:szCs w:val="24"/>
        </w:rPr>
        <w:t xml:space="preserve"> </w:t>
      </w:r>
      <w:r w:rsidR="00FF1280" w:rsidRPr="00D3406C">
        <w:rPr>
          <w:rFonts w:ascii="Times New Roman" w:hAnsi="Times New Roman"/>
          <w:sz w:val="24"/>
          <w:szCs w:val="24"/>
        </w:rPr>
        <w:t xml:space="preserve">deposits can bring a risk to the earnings of the banks. </w:t>
      </w:r>
      <w:r w:rsidR="00884C83">
        <w:rPr>
          <w:rFonts w:ascii="Times New Roman" w:hAnsi="Times New Roman"/>
          <w:sz w:val="24"/>
          <w:szCs w:val="24"/>
        </w:rPr>
        <w:t>Asset liability</w:t>
      </w:r>
      <w:r w:rsidR="00884C83" w:rsidRPr="003C4646">
        <w:rPr>
          <w:rFonts w:ascii="Times New Roman" w:hAnsi="Times New Roman"/>
          <w:sz w:val="24"/>
          <w:szCs w:val="24"/>
        </w:rPr>
        <w:t xml:space="preserve"> management</w:t>
      </w:r>
      <w:r w:rsidR="00884C83" w:rsidRPr="00D3406C">
        <w:rPr>
          <w:rFonts w:ascii="Times New Roman" w:hAnsi="Times New Roman"/>
          <w:sz w:val="24"/>
          <w:szCs w:val="24"/>
        </w:rPr>
        <w:t xml:space="preserve"> </w:t>
      </w:r>
      <w:r w:rsidR="00FF1280" w:rsidRPr="00D3406C">
        <w:rPr>
          <w:rFonts w:ascii="Times New Roman" w:hAnsi="Times New Roman"/>
          <w:sz w:val="24"/>
          <w:szCs w:val="24"/>
        </w:rPr>
        <w:t>policy helps in monitoring the unhedged foreign exchange risk in order to control the foreign</w:t>
      </w:r>
      <w:r w:rsidR="00FF1280">
        <w:rPr>
          <w:rFonts w:ascii="Times New Roman" w:hAnsi="Times New Roman"/>
          <w:sz w:val="24"/>
          <w:szCs w:val="24"/>
        </w:rPr>
        <w:t xml:space="preserve"> </w:t>
      </w:r>
      <w:r w:rsidR="00FF1280" w:rsidRPr="00D3406C">
        <w:rPr>
          <w:rFonts w:ascii="Times New Roman" w:hAnsi="Times New Roman"/>
          <w:sz w:val="24"/>
          <w:szCs w:val="24"/>
        </w:rPr>
        <w:t xml:space="preserve">currency risk. For example, if the </w:t>
      </w:r>
      <w:r w:rsidR="00FF1280">
        <w:rPr>
          <w:rFonts w:ascii="Times New Roman" w:hAnsi="Times New Roman"/>
          <w:sz w:val="24"/>
          <w:szCs w:val="24"/>
        </w:rPr>
        <w:t>GCB</w:t>
      </w:r>
      <w:r w:rsidR="00FF1280" w:rsidRPr="00D3406C">
        <w:rPr>
          <w:rFonts w:ascii="Times New Roman" w:hAnsi="Times New Roman"/>
          <w:sz w:val="24"/>
          <w:szCs w:val="24"/>
        </w:rPr>
        <w:t xml:space="preserve"> holds a momentous amount of foreign currency</w:t>
      </w:r>
      <w:r w:rsidR="00FF1280">
        <w:rPr>
          <w:rFonts w:ascii="Times New Roman" w:hAnsi="Times New Roman"/>
          <w:sz w:val="24"/>
          <w:szCs w:val="24"/>
        </w:rPr>
        <w:t xml:space="preserve"> </w:t>
      </w:r>
      <w:r w:rsidR="00FF1280" w:rsidRPr="00D3406C">
        <w:rPr>
          <w:rFonts w:ascii="Times New Roman" w:hAnsi="Times New Roman"/>
          <w:sz w:val="24"/>
          <w:szCs w:val="24"/>
        </w:rPr>
        <w:t xml:space="preserve">liabilities, then the management </w:t>
      </w:r>
      <w:r w:rsidR="00FF1280" w:rsidRPr="00D3406C">
        <w:rPr>
          <w:rFonts w:ascii="Times New Roman" w:hAnsi="Times New Roman"/>
          <w:sz w:val="24"/>
          <w:szCs w:val="24"/>
        </w:rPr>
        <w:lastRenderedPageBreak/>
        <w:t>has to measure and monitor the exposure of foreign</w:t>
      </w:r>
      <w:r w:rsidR="00FF1280">
        <w:rPr>
          <w:rFonts w:ascii="Times New Roman" w:hAnsi="Times New Roman"/>
          <w:sz w:val="24"/>
          <w:szCs w:val="24"/>
        </w:rPr>
        <w:t xml:space="preserve"> </w:t>
      </w:r>
      <w:r w:rsidR="00FF1280" w:rsidRPr="00D3406C">
        <w:rPr>
          <w:rFonts w:ascii="Times New Roman" w:hAnsi="Times New Roman"/>
          <w:sz w:val="24"/>
          <w:szCs w:val="24"/>
        </w:rPr>
        <w:t>currency on a continuous basis that can be helpful in estimating the fluctuations in</w:t>
      </w:r>
      <w:r w:rsidR="00FF1280">
        <w:rPr>
          <w:rFonts w:ascii="Times New Roman" w:hAnsi="Times New Roman"/>
          <w:sz w:val="24"/>
          <w:szCs w:val="24"/>
        </w:rPr>
        <w:t xml:space="preserve"> </w:t>
      </w:r>
      <w:r w:rsidR="00FF1280" w:rsidRPr="00D3406C">
        <w:rPr>
          <w:rFonts w:ascii="Times New Roman" w:hAnsi="Times New Roman"/>
          <w:sz w:val="24"/>
          <w:szCs w:val="24"/>
        </w:rPr>
        <w:t>the range of currency exchange.</w:t>
      </w:r>
    </w:p>
    <w:p w14:paraId="49866CBB" w14:textId="77777777" w:rsidR="00FF1280" w:rsidRDefault="00FF1280" w:rsidP="008137B1">
      <w:pPr>
        <w:autoSpaceDE w:val="0"/>
        <w:autoSpaceDN w:val="0"/>
        <w:adjustRightInd w:val="0"/>
        <w:spacing w:after="0" w:line="480" w:lineRule="auto"/>
        <w:ind w:firstLine="720"/>
        <w:rPr>
          <w:rFonts w:ascii="Times New Roman" w:hAnsi="Times New Roman"/>
          <w:sz w:val="24"/>
          <w:szCs w:val="24"/>
        </w:rPr>
      </w:pPr>
      <w:r w:rsidRPr="00D3406C">
        <w:rPr>
          <w:rFonts w:ascii="Times New Roman" w:hAnsi="Times New Roman"/>
          <w:sz w:val="24"/>
          <w:szCs w:val="24"/>
        </w:rPr>
        <w:t xml:space="preserve">As per </w:t>
      </w:r>
      <w:r w:rsidR="00567C5F" w:rsidRPr="00567C5F">
        <w:rPr>
          <w:rFonts w:ascii="Times New Roman" w:hAnsi="Times New Roman"/>
          <w:noProof/>
          <w:sz w:val="24"/>
          <w:szCs w:val="24"/>
        </w:rPr>
        <w:t>(Melnikov, A. and Romanyuk, Y., 2008)</w:t>
      </w:r>
      <w:r w:rsidR="00A80261">
        <w:rPr>
          <w:rFonts w:ascii="Times New Roman" w:hAnsi="Times New Roman"/>
          <w:sz w:val="24"/>
          <w:szCs w:val="24"/>
        </w:rPr>
        <w:t>, asset liability</w:t>
      </w:r>
      <w:r w:rsidRPr="00D3406C">
        <w:rPr>
          <w:rFonts w:ascii="Times New Roman" w:hAnsi="Times New Roman"/>
          <w:sz w:val="24"/>
          <w:szCs w:val="24"/>
        </w:rPr>
        <w:t xml:space="preserve"> management policy requires that the</w:t>
      </w:r>
      <w:r>
        <w:rPr>
          <w:rFonts w:ascii="Times New Roman" w:hAnsi="Times New Roman"/>
          <w:sz w:val="24"/>
          <w:szCs w:val="24"/>
        </w:rPr>
        <w:t xml:space="preserve"> </w:t>
      </w:r>
      <w:r w:rsidRPr="00D3406C">
        <w:rPr>
          <w:rFonts w:ascii="Times New Roman" w:hAnsi="Times New Roman"/>
          <w:sz w:val="24"/>
          <w:szCs w:val="24"/>
        </w:rPr>
        <w:t>foreign currency deposits that are high in amount with the loans</w:t>
      </w:r>
      <w:r>
        <w:rPr>
          <w:rFonts w:ascii="Times New Roman" w:hAnsi="Times New Roman"/>
          <w:sz w:val="24"/>
          <w:szCs w:val="24"/>
        </w:rPr>
        <w:t xml:space="preserve"> </w:t>
      </w:r>
      <w:r w:rsidRPr="00D3406C">
        <w:rPr>
          <w:rFonts w:ascii="Times New Roman" w:hAnsi="Times New Roman"/>
          <w:sz w:val="24"/>
          <w:szCs w:val="24"/>
        </w:rPr>
        <w:t>and investments</w:t>
      </w:r>
      <w:r w:rsidR="00951EEC">
        <w:rPr>
          <w:rFonts w:ascii="Times New Roman" w:hAnsi="Times New Roman"/>
          <w:sz w:val="24"/>
          <w:szCs w:val="24"/>
        </w:rPr>
        <w:t xml:space="preserve"> are correlated</w:t>
      </w:r>
      <w:r w:rsidRPr="00D3406C">
        <w:rPr>
          <w:rFonts w:ascii="Times New Roman" w:hAnsi="Times New Roman"/>
          <w:sz w:val="24"/>
          <w:szCs w:val="24"/>
        </w:rPr>
        <w:t xml:space="preserve"> in the same line of currency and </w:t>
      </w:r>
      <w:r w:rsidR="00951EEC">
        <w:rPr>
          <w:rFonts w:ascii="Times New Roman" w:hAnsi="Times New Roman"/>
          <w:sz w:val="24"/>
          <w:szCs w:val="24"/>
        </w:rPr>
        <w:t xml:space="preserve">in </w:t>
      </w:r>
      <w:r w:rsidRPr="00D3406C">
        <w:rPr>
          <w:rFonts w:ascii="Times New Roman" w:hAnsi="Times New Roman"/>
          <w:sz w:val="24"/>
          <w:szCs w:val="24"/>
        </w:rPr>
        <w:t>equal term</w:t>
      </w:r>
      <w:r w:rsidR="00951EEC">
        <w:rPr>
          <w:rFonts w:ascii="Times New Roman" w:hAnsi="Times New Roman"/>
          <w:sz w:val="24"/>
          <w:szCs w:val="24"/>
        </w:rPr>
        <w:t>s</w:t>
      </w:r>
      <w:r w:rsidRPr="00D3406C">
        <w:rPr>
          <w:rFonts w:ascii="Times New Roman" w:hAnsi="Times New Roman"/>
          <w:sz w:val="24"/>
          <w:szCs w:val="24"/>
        </w:rPr>
        <w:t xml:space="preserve">. For example, the </w:t>
      </w:r>
      <w:r>
        <w:rPr>
          <w:rFonts w:ascii="Times New Roman" w:hAnsi="Times New Roman"/>
          <w:sz w:val="24"/>
          <w:szCs w:val="24"/>
        </w:rPr>
        <w:t>GCB</w:t>
      </w:r>
      <w:r w:rsidRPr="00D3406C">
        <w:rPr>
          <w:rFonts w:ascii="Times New Roman" w:hAnsi="Times New Roman"/>
          <w:sz w:val="24"/>
          <w:szCs w:val="24"/>
        </w:rPr>
        <w:t xml:space="preserve"> can eliminate the risk of foreign currency that is associated with the payments of interest by</w:t>
      </w:r>
      <w:r>
        <w:rPr>
          <w:rFonts w:ascii="Times New Roman" w:hAnsi="Times New Roman"/>
          <w:sz w:val="24"/>
          <w:szCs w:val="24"/>
        </w:rPr>
        <w:t xml:space="preserve"> </w:t>
      </w:r>
      <w:r w:rsidRPr="00D3406C">
        <w:rPr>
          <w:rFonts w:ascii="Times New Roman" w:hAnsi="Times New Roman"/>
          <w:sz w:val="24"/>
          <w:szCs w:val="24"/>
        </w:rPr>
        <w:t>organizing the equal magnitude and timing of the flows of income by neutralizing the loans and</w:t>
      </w:r>
      <w:r>
        <w:rPr>
          <w:rFonts w:ascii="Times New Roman" w:hAnsi="Times New Roman"/>
          <w:sz w:val="24"/>
          <w:szCs w:val="24"/>
        </w:rPr>
        <w:t xml:space="preserve"> </w:t>
      </w:r>
      <w:r w:rsidRPr="00D3406C">
        <w:rPr>
          <w:rFonts w:ascii="Times New Roman" w:hAnsi="Times New Roman"/>
          <w:sz w:val="24"/>
          <w:szCs w:val="24"/>
        </w:rPr>
        <w:t>investments of foreign currency. The bank has to consider the re-pricing terms that are offered</w:t>
      </w:r>
      <w:r>
        <w:rPr>
          <w:rFonts w:ascii="Times New Roman" w:hAnsi="Times New Roman"/>
          <w:sz w:val="24"/>
          <w:szCs w:val="24"/>
        </w:rPr>
        <w:t xml:space="preserve"> </w:t>
      </w:r>
      <w:r w:rsidRPr="00D3406C">
        <w:rPr>
          <w:rFonts w:ascii="Times New Roman" w:hAnsi="Times New Roman"/>
          <w:sz w:val="24"/>
          <w:szCs w:val="24"/>
        </w:rPr>
        <w:t>and the availability of liquidity on the investment of foreign currency before providing any</w:t>
      </w:r>
      <w:r>
        <w:rPr>
          <w:rFonts w:ascii="Times New Roman" w:hAnsi="Times New Roman"/>
          <w:sz w:val="24"/>
          <w:szCs w:val="24"/>
        </w:rPr>
        <w:t xml:space="preserve"> </w:t>
      </w:r>
      <w:r w:rsidRPr="00D3406C">
        <w:rPr>
          <w:rFonts w:ascii="Times New Roman" w:hAnsi="Times New Roman"/>
          <w:sz w:val="24"/>
          <w:szCs w:val="24"/>
        </w:rPr>
        <w:t>foreign currency deposits services to the clients located in other foreign countries.</w:t>
      </w:r>
      <w:r>
        <w:rPr>
          <w:rFonts w:ascii="Times New Roman" w:hAnsi="Times New Roman"/>
          <w:sz w:val="24"/>
          <w:szCs w:val="24"/>
        </w:rPr>
        <w:t xml:space="preserve"> </w:t>
      </w:r>
    </w:p>
    <w:p w14:paraId="45061FAB" w14:textId="6C70ECC9" w:rsidR="00FF1280" w:rsidRDefault="00CD4D93" w:rsidP="008137B1">
      <w:pPr>
        <w:autoSpaceDE w:val="0"/>
        <w:autoSpaceDN w:val="0"/>
        <w:adjustRightInd w:val="0"/>
        <w:spacing w:after="0" w:line="480" w:lineRule="auto"/>
        <w:ind w:firstLine="720"/>
        <w:rPr>
          <w:rFonts w:ascii="Times New Roman" w:hAnsi="Times New Roman"/>
          <w:sz w:val="24"/>
          <w:szCs w:val="24"/>
        </w:rPr>
      </w:pPr>
      <w:ins w:id="227" w:author="thomasmoore adingo" w:date="2017-04-07T02:32:00Z">
        <w:r>
          <w:rPr>
            <w:rFonts w:ascii="Times New Roman" w:hAnsi="Times New Roman"/>
            <w:noProof/>
            <w:sz w:val="24"/>
            <w:szCs w:val="24"/>
          </w:rPr>
          <w:t xml:space="preserve">According to </w:t>
        </w:r>
      </w:ins>
      <w:r w:rsidR="00567C5F" w:rsidRPr="00567C5F">
        <w:rPr>
          <w:rFonts w:ascii="Times New Roman" w:hAnsi="Times New Roman"/>
          <w:noProof/>
          <w:sz w:val="24"/>
          <w:szCs w:val="24"/>
        </w:rPr>
        <w:t>(Kan, R. and Smith, D. R, 2008)</w:t>
      </w:r>
      <w:r w:rsidR="00FF1280" w:rsidRPr="00D3406C">
        <w:rPr>
          <w:rFonts w:ascii="Times New Roman" w:hAnsi="Times New Roman"/>
          <w:sz w:val="24"/>
          <w:szCs w:val="24"/>
        </w:rPr>
        <w:t xml:space="preserve">, stated that the policy of </w:t>
      </w:r>
      <w:r w:rsidR="00A80261">
        <w:rPr>
          <w:rFonts w:ascii="Times New Roman" w:hAnsi="Times New Roman"/>
          <w:sz w:val="24"/>
          <w:szCs w:val="24"/>
        </w:rPr>
        <w:t>asset liability</w:t>
      </w:r>
      <w:r w:rsidR="00A80261" w:rsidRPr="003C4646">
        <w:rPr>
          <w:rFonts w:ascii="Times New Roman" w:hAnsi="Times New Roman"/>
          <w:sz w:val="24"/>
          <w:szCs w:val="24"/>
        </w:rPr>
        <w:t xml:space="preserve"> management</w:t>
      </w:r>
      <w:r w:rsidR="00A80261" w:rsidRPr="00D3406C">
        <w:rPr>
          <w:rFonts w:ascii="Times New Roman" w:hAnsi="Times New Roman"/>
          <w:sz w:val="24"/>
          <w:szCs w:val="24"/>
        </w:rPr>
        <w:t xml:space="preserve"> </w:t>
      </w:r>
      <w:r w:rsidR="00FF1280" w:rsidRPr="00D3406C">
        <w:rPr>
          <w:rFonts w:ascii="Times New Roman" w:hAnsi="Times New Roman"/>
          <w:sz w:val="24"/>
          <w:szCs w:val="24"/>
        </w:rPr>
        <w:t>can effectively eliminate</w:t>
      </w:r>
      <w:r w:rsidR="00FF1280">
        <w:rPr>
          <w:rFonts w:ascii="Times New Roman" w:hAnsi="Times New Roman"/>
          <w:sz w:val="24"/>
          <w:szCs w:val="24"/>
        </w:rPr>
        <w:t xml:space="preserve"> </w:t>
      </w:r>
      <w:r w:rsidR="00FF1280" w:rsidRPr="00D3406C">
        <w:rPr>
          <w:rFonts w:ascii="Times New Roman" w:hAnsi="Times New Roman"/>
          <w:sz w:val="24"/>
          <w:szCs w:val="24"/>
        </w:rPr>
        <w:t>the unhedged foreign currency risk on material by implementing the external hedging</w:t>
      </w:r>
      <w:r w:rsidR="00FF1280">
        <w:rPr>
          <w:rFonts w:ascii="Times New Roman" w:hAnsi="Times New Roman"/>
          <w:sz w:val="24"/>
          <w:szCs w:val="24"/>
        </w:rPr>
        <w:t xml:space="preserve"> </w:t>
      </w:r>
      <w:r w:rsidR="00FF1280" w:rsidRPr="00D3406C">
        <w:rPr>
          <w:rFonts w:ascii="Times New Roman" w:hAnsi="Times New Roman"/>
          <w:sz w:val="24"/>
          <w:szCs w:val="24"/>
        </w:rPr>
        <w:t>instruments that is derivatives</w:t>
      </w:r>
      <w:r w:rsidR="007A441E">
        <w:rPr>
          <w:rFonts w:ascii="Times New Roman" w:hAnsi="Times New Roman"/>
          <w:sz w:val="24"/>
          <w:szCs w:val="24"/>
        </w:rPr>
        <w:t>,</w:t>
      </w:r>
      <w:r w:rsidR="00FF1280" w:rsidRPr="00D3406C">
        <w:rPr>
          <w:rFonts w:ascii="Times New Roman" w:hAnsi="Times New Roman"/>
          <w:sz w:val="24"/>
          <w:szCs w:val="24"/>
        </w:rPr>
        <w:t xml:space="preserve"> that can be also purchased by the banks. </w:t>
      </w:r>
      <w:r w:rsidR="00FF1280">
        <w:rPr>
          <w:rFonts w:ascii="Times New Roman" w:hAnsi="Times New Roman"/>
          <w:sz w:val="24"/>
          <w:szCs w:val="24"/>
        </w:rPr>
        <w:t xml:space="preserve">GCB and </w:t>
      </w:r>
      <w:r w:rsidR="00FF1280" w:rsidRPr="00D3406C">
        <w:rPr>
          <w:rFonts w:ascii="Times New Roman" w:hAnsi="Times New Roman"/>
          <w:sz w:val="24"/>
          <w:szCs w:val="24"/>
        </w:rPr>
        <w:t>A</w:t>
      </w:r>
      <w:r w:rsidR="00FF1280">
        <w:rPr>
          <w:rFonts w:ascii="Times New Roman" w:hAnsi="Times New Roman"/>
          <w:sz w:val="24"/>
          <w:szCs w:val="24"/>
        </w:rPr>
        <w:t>DB</w:t>
      </w:r>
      <w:r w:rsidR="00FF1280" w:rsidRPr="00D3406C">
        <w:rPr>
          <w:rFonts w:ascii="Times New Roman" w:hAnsi="Times New Roman"/>
          <w:sz w:val="24"/>
          <w:szCs w:val="24"/>
        </w:rPr>
        <w:t xml:space="preserve"> can use the financial derivatives in order to fence the balance sheet and effectively manage</w:t>
      </w:r>
      <w:r w:rsidR="00FF1280">
        <w:rPr>
          <w:rFonts w:ascii="Times New Roman" w:hAnsi="Times New Roman"/>
          <w:sz w:val="24"/>
          <w:szCs w:val="24"/>
        </w:rPr>
        <w:t xml:space="preserve"> </w:t>
      </w:r>
      <w:r w:rsidR="00FF1280" w:rsidRPr="00D3406C">
        <w:rPr>
          <w:rFonts w:ascii="Times New Roman" w:hAnsi="Times New Roman"/>
          <w:sz w:val="24"/>
          <w:szCs w:val="24"/>
        </w:rPr>
        <w:t>the risk of interest rate</w:t>
      </w:r>
      <w:r w:rsidR="007A441E">
        <w:rPr>
          <w:rFonts w:ascii="Times New Roman" w:hAnsi="Times New Roman"/>
          <w:sz w:val="24"/>
          <w:szCs w:val="24"/>
        </w:rPr>
        <w:t>s</w:t>
      </w:r>
      <w:r w:rsidR="00FF1280" w:rsidRPr="00D3406C">
        <w:rPr>
          <w:rFonts w:ascii="Times New Roman" w:hAnsi="Times New Roman"/>
          <w:sz w:val="24"/>
          <w:szCs w:val="24"/>
        </w:rPr>
        <w:t xml:space="preserve"> that can counterbalance the transaction costs of derivatives. Financial</w:t>
      </w:r>
      <w:r w:rsidR="00FF1280">
        <w:rPr>
          <w:rFonts w:ascii="Times New Roman" w:hAnsi="Times New Roman"/>
          <w:sz w:val="24"/>
          <w:szCs w:val="24"/>
        </w:rPr>
        <w:t xml:space="preserve"> </w:t>
      </w:r>
      <w:r w:rsidR="00FF1280" w:rsidRPr="00D3406C">
        <w:rPr>
          <w:rFonts w:ascii="Times New Roman" w:hAnsi="Times New Roman"/>
          <w:sz w:val="24"/>
          <w:szCs w:val="24"/>
        </w:rPr>
        <w:t>derivatives can be helpful to private banks to eliminate the risk of foreign currency that can</w:t>
      </w:r>
      <w:r w:rsidR="00FF1280">
        <w:rPr>
          <w:rFonts w:ascii="Times New Roman" w:hAnsi="Times New Roman"/>
          <w:sz w:val="24"/>
          <w:szCs w:val="24"/>
        </w:rPr>
        <w:t xml:space="preserve"> </w:t>
      </w:r>
      <w:r w:rsidR="00FF1280" w:rsidRPr="00D3406C">
        <w:rPr>
          <w:rFonts w:ascii="Times New Roman" w:hAnsi="Times New Roman"/>
          <w:sz w:val="24"/>
          <w:szCs w:val="24"/>
        </w:rPr>
        <w:t>strengthen the</w:t>
      </w:r>
      <w:r w:rsidR="007A441E">
        <w:rPr>
          <w:rFonts w:ascii="Times New Roman" w:hAnsi="Times New Roman"/>
          <w:sz w:val="24"/>
          <w:szCs w:val="24"/>
        </w:rPr>
        <w:t>ir</w:t>
      </w:r>
      <w:r w:rsidR="00FF1280" w:rsidRPr="00D3406C">
        <w:rPr>
          <w:rFonts w:ascii="Times New Roman" w:hAnsi="Times New Roman"/>
          <w:sz w:val="24"/>
          <w:szCs w:val="24"/>
        </w:rPr>
        <w:t xml:space="preserve"> cash flow.</w:t>
      </w:r>
    </w:p>
    <w:p w14:paraId="16F9C5E1" w14:textId="77777777" w:rsidR="00FF1280" w:rsidRPr="00D076BE" w:rsidRDefault="008A3DD1" w:rsidP="008137B1">
      <w:pPr>
        <w:pStyle w:val="Heading2"/>
        <w:spacing w:line="480" w:lineRule="auto"/>
        <w:rPr>
          <w:rFonts w:ascii="Times New Roman" w:hAnsi="Times New Roman"/>
          <w:b/>
          <w:color w:val="000000"/>
          <w:sz w:val="24"/>
          <w:szCs w:val="24"/>
        </w:rPr>
      </w:pPr>
      <w:bookmarkStart w:id="228" w:name="_Toc493384766"/>
      <w:r w:rsidRPr="00D076BE">
        <w:rPr>
          <w:rFonts w:ascii="Times New Roman" w:hAnsi="Times New Roman"/>
          <w:b/>
          <w:color w:val="000000"/>
          <w:sz w:val="24"/>
          <w:szCs w:val="24"/>
        </w:rPr>
        <w:t xml:space="preserve">2.2.3: </w:t>
      </w:r>
      <w:r w:rsidR="00FF1280" w:rsidRPr="00D076BE">
        <w:rPr>
          <w:rFonts w:ascii="Times New Roman" w:hAnsi="Times New Roman"/>
          <w:b/>
          <w:color w:val="000000"/>
          <w:sz w:val="24"/>
          <w:szCs w:val="24"/>
        </w:rPr>
        <w:t>Interest Rate Risk</w:t>
      </w:r>
      <w:bookmarkEnd w:id="228"/>
    </w:p>
    <w:p w14:paraId="07290BA7" w14:textId="77777777" w:rsidR="00FF1280" w:rsidRPr="00D9390B" w:rsidRDefault="00FF1280" w:rsidP="008137B1">
      <w:pPr>
        <w:autoSpaceDE w:val="0"/>
        <w:autoSpaceDN w:val="0"/>
        <w:adjustRightInd w:val="0"/>
        <w:spacing w:after="0" w:line="480" w:lineRule="auto"/>
        <w:ind w:firstLine="720"/>
        <w:rPr>
          <w:rFonts w:ascii="Times New Roman" w:hAnsi="Times New Roman"/>
          <w:sz w:val="24"/>
          <w:szCs w:val="24"/>
        </w:rPr>
      </w:pPr>
      <w:r w:rsidRPr="00D9390B">
        <w:rPr>
          <w:rFonts w:ascii="Times New Roman" w:hAnsi="Times New Roman"/>
          <w:sz w:val="24"/>
          <w:szCs w:val="24"/>
        </w:rPr>
        <w:t>Interest Rate Risk is the risk that can affect the profitability and their market value of</w:t>
      </w:r>
      <w:r>
        <w:rPr>
          <w:rFonts w:ascii="Times New Roman" w:hAnsi="Times New Roman"/>
          <w:sz w:val="24"/>
          <w:szCs w:val="24"/>
        </w:rPr>
        <w:t xml:space="preserve"> </w:t>
      </w:r>
      <w:r w:rsidRPr="00D9390B">
        <w:rPr>
          <w:rFonts w:ascii="Times New Roman" w:hAnsi="Times New Roman"/>
          <w:sz w:val="24"/>
          <w:szCs w:val="24"/>
        </w:rPr>
        <w:t>equity when expected change occurs in the interest rate</w:t>
      </w:r>
      <w:r w:rsidR="005D7480">
        <w:rPr>
          <w:rFonts w:ascii="Times New Roman" w:hAnsi="Times New Roman"/>
          <w:sz w:val="24"/>
          <w:szCs w:val="24"/>
        </w:rPr>
        <w:t>s</w:t>
      </w:r>
      <w:r w:rsidRPr="00D9390B">
        <w:rPr>
          <w:rFonts w:ascii="Times New Roman" w:hAnsi="Times New Roman"/>
          <w:sz w:val="24"/>
          <w:szCs w:val="24"/>
        </w:rPr>
        <w:t xml:space="preserve">. If </w:t>
      </w:r>
      <w:r>
        <w:rPr>
          <w:rFonts w:ascii="Times New Roman" w:hAnsi="Times New Roman"/>
          <w:sz w:val="24"/>
          <w:szCs w:val="24"/>
        </w:rPr>
        <w:t>GCB</w:t>
      </w:r>
      <w:r w:rsidRPr="00D9390B">
        <w:rPr>
          <w:rFonts w:ascii="Times New Roman" w:hAnsi="Times New Roman"/>
          <w:sz w:val="24"/>
          <w:szCs w:val="24"/>
        </w:rPr>
        <w:t xml:space="preserve"> makes changes in</w:t>
      </w:r>
      <w:r>
        <w:rPr>
          <w:rFonts w:ascii="Times New Roman" w:hAnsi="Times New Roman"/>
          <w:sz w:val="24"/>
          <w:szCs w:val="24"/>
        </w:rPr>
        <w:t xml:space="preserve"> </w:t>
      </w:r>
      <w:r w:rsidRPr="00D9390B">
        <w:rPr>
          <w:rFonts w:ascii="Times New Roman" w:hAnsi="Times New Roman"/>
          <w:sz w:val="24"/>
          <w:szCs w:val="24"/>
        </w:rPr>
        <w:t xml:space="preserve">their interest rates </w:t>
      </w:r>
      <w:r w:rsidR="005D7480">
        <w:rPr>
          <w:rFonts w:ascii="Times New Roman" w:hAnsi="Times New Roman"/>
          <w:sz w:val="24"/>
          <w:szCs w:val="24"/>
        </w:rPr>
        <w:t xml:space="preserve">which </w:t>
      </w:r>
      <w:r w:rsidRPr="00D9390B">
        <w:rPr>
          <w:rFonts w:ascii="Times New Roman" w:hAnsi="Times New Roman"/>
          <w:sz w:val="24"/>
          <w:szCs w:val="24"/>
        </w:rPr>
        <w:t>can affect the price value of assets and liabilities. If the interest rate is</w:t>
      </w:r>
      <w:r>
        <w:rPr>
          <w:rFonts w:ascii="Times New Roman" w:hAnsi="Times New Roman"/>
          <w:sz w:val="24"/>
          <w:szCs w:val="24"/>
        </w:rPr>
        <w:t xml:space="preserve"> </w:t>
      </w:r>
      <w:r w:rsidRPr="00D9390B">
        <w:rPr>
          <w:rFonts w:ascii="Times New Roman" w:hAnsi="Times New Roman"/>
          <w:sz w:val="24"/>
          <w:szCs w:val="24"/>
        </w:rPr>
        <w:t>excessive then it can pose a compelling threat to the earnings and the capital base. The interest rate risk arises from various sources like</w:t>
      </w:r>
      <w:r>
        <w:rPr>
          <w:rFonts w:ascii="Times New Roman" w:hAnsi="Times New Roman"/>
          <w:sz w:val="24"/>
          <w:szCs w:val="24"/>
        </w:rPr>
        <w:t xml:space="preserve"> </w:t>
      </w:r>
      <w:r w:rsidRPr="00D9390B">
        <w:rPr>
          <w:rFonts w:ascii="Times New Roman" w:hAnsi="Times New Roman"/>
          <w:sz w:val="24"/>
          <w:szCs w:val="24"/>
        </w:rPr>
        <w:t>basis risk, re-pricing risk, yield curve risk and option risk. Therefore the banks can effectively</w:t>
      </w:r>
      <w:r>
        <w:rPr>
          <w:rFonts w:ascii="Times New Roman" w:hAnsi="Times New Roman"/>
          <w:sz w:val="24"/>
          <w:szCs w:val="24"/>
        </w:rPr>
        <w:t xml:space="preserve"> take care of</w:t>
      </w:r>
      <w:r w:rsidRPr="00D9390B">
        <w:rPr>
          <w:rFonts w:ascii="Times New Roman" w:hAnsi="Times New Roman"/>
          <w:sz w:val="24"/>
          <w:szCs w:val="24"/>
        </w:rPr>
        <w:t xml:space="preserve"> these risks through </w:t>
      </w:r>
      <w:r w:rsidRPr="00D9390B">
        <w:rPr>
          <w:rFonts w:ascii="Times New Roman" w:hAnsi="Times New Roman"/>
          <w:sz w:val="24"/>
          <w:szCs w:val="24"/>
        </w:rPr>
        <w:lastRenderedPageBreak/>
        <w:t>effectively adoption of asset liab</w:t>
      </w:r>
      <w:r w:rsidR="00FC54BE">
        <w:rPr>
          <w:rFonts w:ascii="Times New Roman" w:hAnsi="Times New Roman"/>
          <w:sz w:val="24"/>
          <w:szCs w:val="24"/>
        </w:rPr>
        <w:t>ility</w:t>
      </w:r>
      <w:r w:rsidRPr="00D9390B">
        <w:rPr>
          <w:rFonts w:ascii="Times New Roman" w:hAnsi="Times New Roman"/>
          <w:sz w:val="24"/>
          <w:szCs w:val="24"/>
        </w:rPr>
        <w:t xml:space="preserve"> management </w:t>
      </w:r>
      <w:r w:rsidR="00567C5F" w:rsidRPr="00567C5F">
        <w:rPr>
          <w:rFonts w:ascii="Times New Roman" w:hAnsi="Times New Roman"/>
          <w:noProof/>
          <w:sz w:val="24"/>
          <w:szCs w:val="24"/>
        </w:rPr>
        <w:t>(Allayannis, G., Ihrig, J. and Weston, J., 2009)</w:t>
      </w:r>
      <w:r w:rsidRPr="00D9390B">
        <w:rPr>
          <w:rFonts w:ascii="Times New Roman" w:hAnsi="Times New Roman"/>
          <w:sz w:val="24"/>
          <w:szCs w:val="24"/>
        </w:rPr>
        <w:t>.</w:t>
      </w:r>
    </w:p>
    <w:p w14:paraId="4CB0C103" w14:textId="77777777" w:rsidR="00FC54BE" w:rsidRDefault="00FF1280" w:rsidP="008137B1">
      <w:pPr>
        <w:autoSpaceDE w:val="0"/>
        <w:autoSpaceDN w:val="0"/>
        <w:adjustRightInd w:val="0"/>
        <w:spacing w:after="0" w:line="480" w:lineRule="auto"/>
        <w:ind w:firstLine="720"/>
        <w:rPr>
          <w:rFonts w:ascii="Times New Roman" w:hAnsi="Times New Roman"/>
          <w:sz w:val="24"/>
          <w:szCs w:val="24"/>
        </w:rPr>
      </w:pPr>
      <w:r w:rsidRPr="00D9390B">
        <w:rPr>
          <w:rFonts w:ascii="Times New Roman" w:hAnsi="Times New Roman"/>
          <w:sz w:val="24"/>
          <w:szCs w:val="24"/>
        </w:rPr>
        <w:t>The bank’s major business is related to taking deposits and lending capital to the clients and</w:t>
      </w:r>
      <w:r>
        <w:rPr>
          <w:rFonts w:ascii="Times New Roman" w:hAnsi="Times New Roman"/>
          <w:sz w:val="24"/>
          <w:szCs w:val="24"/>
        </w:rPr>
        <w:t xml:space="preserve"> </w:t>
      </w:r>
      <w:r w:rsidRPr="00D9390B">
        <w:rPr>
          <w:rFonts w:ascii="Times New Roman" w:hAnsi="Times New Roman"/>
          <w:sz w:val="24"/>
          <w:szCs w:val="24"/>
        </w:rPr>
        <w:t xml:space="preserve">these activities of banks are exposed to interest rate risk </w:t>
      </w:r>
      <w:r w:rsidR="00567C5F" w:rsidRPr="00567C5F">
        <w:rPr>
          <w:rFonts w:ascii="Times New Roman" w:hAnsi="Times New Roman"/>
          <w:noProof/>
          <w:sz w:val="24"/>
          <w:szCs w:val="24"/>
        </w:rPr>
        <w:t>(Hilli, P., Koivu, M., Pennanen, T. and Ranne, A, 2007)</w:t>
      </w:r>
      <w:r w:rsidRPr="00D9390B">
        <w:rPr>
          <w:rFonts w:ascii="Times New Roman" w:hAnsi="Times New Roman"/>
          <w:sz w:val="24"/>
          <w:szCs w:val="24"/>
        </w:rPr>
        <w:t>. The interest rate risk</w:t>
      </w:r>
      <w:r>
        <w:rPr>
          <w:rFonts w:ascii="Times New Roman" w:hAnsi="Times New Roman"/>
          <w:sz w:val="24"/>
          <w:szCs w:val="24"/>
        </w:rPr>
        <w:t xml:space="preserve"> </w:t>
      </w:r>
      <w:r w:rsidRPr="00D9390B">
        <w:rPr>
          <w:rFonts w:ascii="Times New Roman" w:hAnsi="Times New Roman"/>
          <w:sz w:val="24"/>
          <w:szCs w:val="24"/>
        </w:rPr>
        <w:t xml:space="preserve">arises from </w:t>
      </w:r>
      <w:r w:rsidRPr="00813A7E">
        <w:rPr>
          <w:rFonts w:ascii="Times New Roman" w:hAnsi="Times New Roman"/>
          <w:bCs/>
          <w:sz w:val="24"/>
          <w:szCs w:val="24"/>
        </w:rPr>
        <w:t>re-pricing risk</w:t>
      </w:r>
      <w:r w:rsidRPr="00D9390B">
        <w:rPr>
          <w:rFonts w:ascii="Times New Roman" w:hAnsi="Times New Roman"/>
          <w:b/>
          <w:bCs/>
          <w:sz w:val="24"/>
          <w:szCs w:val="24"/>
        </w:rPr>
        <w:t xml:space="preserve"> </w:t>
      </w:r>
      <w:r w:rsidRPr="00D9390B">
        <w:rPr>
          <w:rFonts w:ascii="Times New Roman" w:hAnsi="Times New Roman"/>
          <w:sz w:val="24"/>
          <w:szCs w:val="24"/>
        </w:rPr>
        <w:t>that born from the difference among the rate changes timing and</w:t>
      </w:r>
      <w:r>
        <w:rPr>
          <w:rFonts w:ascii="Times New Roman" w:hAnsi="Times New Roman"/>
          <w:sz w:val="24"/>
          <w:szCs w:val="24"/>
        </w:rPr>
        <w:t xml:space="preserve"> </w:t>
      </w:r>
      <w:r w:rsidRPr="00D9390B">
        <w:rPr>
          <w:rFonts w:ascii="Times New Roman" w:hAnsi="Times New Roman"/>
          <w:sz w:val="24"/>
          <w:szCs w:val="24"/>
        </w:rPr>
        <w:t xml:space="preserve">timing of flow in cash. </w:t>
      </w:r>
      <w:r w:rsidR="00FC54BE">
        <w:rPr>
          <w:rFonts w:ascii="Times New Roman" w:hAnsi="Times New Roman"/>
          <w:sz w:val="24"/>
          <w:szCs w:val="24"/>
        </w:rPr>
        <w:t>Risk can be subdivide into</w:t>
      </w:r>
      <w:r w:rsidR="005D7480">
        <w:rPr>
          <w:rFonts w:ascii="Times New Roman" w:hAnsi="Times New Roman"/>
          <w:sz w:val="24"/>
          <w:szCs w:val="24"/>
        </w:rPr>
        <w:t>:</w:t>
      </w:r>
      <w:r w:rsidR="00FC54BE">
        <w:rPr>
          <w:rFonts w:ascii="Times New Roman" w:hAnsi="Times New Roman"/>
          <w:sz w:val="24"/>
          <w:szCs w:val="24"/>
        </w:rPr>
        <w:t xml:space="preserve"> </w:t>
      </w:r>
    </w:p>
    <w:p w14:paraId="33E96489" w14:textId="77777777" w:rsidR="00FC54BE" w:rsidRDefault="00FC54BE" w:rsidP="008137B1">
      <w:pPr>
        <w:autoSpaceDE w:val="0"/>
        <w:autoSpaceDN w:val="0"/>
        <w:adjustRightInd w:val="0"/>
        <w:spacing w:after="0" w:line="480" w:lineRule="auto"/>
        <w:ind w:left="993" w:hanging="273"/>
        <w:rPr>
          <w:rFonts w:ascii="Times New Roman" w:hAnsi="Times New Roman"/>
          <w:sz w:val="24"/>
          <w:szCs w:val="24"/>
        </w:rPr>
      </w:pPr>
      <w:r>
        <w:rPr>
          <w:rFonts w:ascii="Times New Roman" w:hAnsi="Times New Roman"/>
          <w:sz w:val="24"/>
          <w:szCs w:val="24"/>
        </w:rPr>
        <w:t xml:space="preserve">1) </w:t>
      </w:r>
      <w:r w:rsidR="00F665D0">
        <w:rPr>
          <w:rFonts w:ascii="Times New Roman" w:hAnsi="Times New Roman"/>
          <w:sz w:val="24"/>
          <w:szCs w:val="24"/>
        </w:rPr>
        <w:t>Basic</w:t>
      </w:r>
      <w:r w:rsidR="00FF1280" w:rsidRPr="00813A7E">
        <w:rPr>
          <w:rFonts w:ascii="Times New Roman" w:hAnsi="Times New Roman"/>
          <w:bCs/>
          <w:sz w:val="24"/>
          <w:szCs w:val="24"/>
        </w:rPr>
        <w:t xml:space="preserve"> risk</w:t>
      </w:r>
      <w:r w:rsidR="00FF1280" w:rsidRPr="00D9390B">
        <w:rPr>
          <w:rFonts w:ascii="Times New Roman" w:hAnsi="Times New Roman"/>
          <w:b/>
          <w:bCs/>
          <w:sz w:val="24"/>
          <w:szCs w:val="24"/>
        </w:rPr>
        <w:t xml:space="preserve"> </w:t>
      </w:r>
      <w:r w:rsidR="00FF1280" w:rsidRPr="00D9390B">
        <w:rPr>
          <w:rFonts w:ascii="Times New Roman" w:hAnsi="Times New Roman"/>
          <w:sz w:val="24"/>
          <w:szCs w:val="24"/>
        </w:rPr>
        <w:t>that arises from the changeable rate correlation among the</w:t>
      </w:r>
      <w:r w:rsidR="00FF1280">
        <w:rPr>
          <w:rFonts w:ascii="Times New Roman" w:hAnsi="Times New Roman"/>
          <w:sz w:val="24"/>
          <w:szCs w:val="24"/>
        </w:rPr>
        <w:t xml:space="preserve"> </w:t>
      </w:r>
      <w:r w:rsidR="00FF1280" w:rsidRPr="00D9390B">
        <w:rPr>
          <w:rFonts w:ascii="Times New Roman" w:hAnsi="Times New Roman"/>
          <w:sz w:val="24"/>
          <w:szCs w:val="24"/>
        </w:rPr>
        <w:t>yield curves that</w:t>
      </w:r>
      <w:r>
        <w:rPr>
          <w:rFonts w:ascii="Times New Roman" w:hAnsi="Times New Roman"/>
          <w:sz w:val="24"/>
          <w:szCs w:val="24"/>
        </w:rPr>
        <w:t xml:space="preserve"> affect the activities of banks.</w:t>
      </w:r>
      <w:r w:rsidR="00FF1280" w:rsidRPr="00D9390B">
        <w:rPr>
          <w:rFonts w:ascii="Times New Roman" w:hAnsi="Times New Roman"/>
          <w:sz w:val="24"/>
          <w:szCs w:val="24"/>
        </w:rPr>
        <w:t xml:space="preserve"> </w:t>
      </w:r>
    </w:p>
    <w:p w14:paraId="1BC2AA72" w14:textId="77777777" w:rsidR="00FC54BE" w:rsidRDefault="00FC54BE" w:rsidP="008137B1">
      <w:pPr>
        <w:autoSpaceDE w:val="0"/>
        <w:autoSpaceDN w:val="0"/>
        <w:adjustRightInd w:val="0"/>
        <w:spacing w:after="0" w:line="480" w:lineRule="auto"/>
        <w:ind w:firstLine="720"/>
        <w:rPr>
          <w:rFonts w:ascii="Times New Roman" w:hAnsi="Times New Roman"/>
          <w:sz w:val="24"/>
          <w:szCs w:val="24"/>
        </w:rPr>
      </w:pPr>
      <w:r>
        <w:rPr>
          <w:rFonts w:ascii="Times New Roman" w:hAnsi="Times New Roman"/>
          <w:bCs/>
          <w:sz w:val="24"/>
          <w:szCs w:val="24"/>
        </w:rPr>
        <w:t xml:space="preserve">2) </w:t>
      </w:r>
      <w:r w:rsidR="00F665D0">
        <w:rPr>
          <w:rFonts w:ascii="Times New Roman" w:hAnsi="Times New Roman"/>
          <w:bCs/>
          <w:sz w:val="24"/>
          <w:szCs w:val="24"/>
        </w:rPr>
        <w:t>Y</w:t>
      </w:r>
      <w:r w:rsidR="00F665D0" w:rsidRPr="00813A7E">
        <w:rPr>
          <w:rFonts w:ascii="Times New Roman" w:hAnsi="Times New Roman"/>
          <w:bCs/>
          <w:sz w:val="24"/>
          <w:szCs w:val="24"/>
        </w:rPr>
        <w:t xml:space="preserve">ield </w:t>
      </w:r>
      <w:r w:rsidR="00FF1280" w:rsidRPr="00813A7E">
        <w:rPr>
          <w:rFonts w:ascii="Times New Roman" w:hAnsi="Times New Roman"/>
          <w:bCs/>
          <w:sz w:val="24"/>
          <w:szCs w:val="24"/>
        </w:rPr>
        <w:t>curve risk</w:t>
      </w:r>
      <w:r w:rsidR="00FF1280" w:rsidRPr="00D9390B">
        <w:rPr>
          <w:rFonts w:ascii="Times New Roman" w:hAnsi="Times New Roman"/>
          <w:b/>
          <w:bCs/>
          <w:sz w:val="24"/>
          <w:szCs w:val="24"/>
        </w:rPr>
        <w:t xml:space="preserve"> </w:t>
      </w:r>
      <w:r w:rsidR="00FF1280" w:rsidRPr="00D9390B">
        <w:rPr>
          <w:rFonts w:ascii="Times New Roman" w:hAnsi="Times New Roman"/>
          <w:sz w:val="24"/>
          <w:szCs w:val="24"/>
        </w:rPr>
        <w:t>that generate from the changing</w:t>
      </w:r>
      <w:r w:rsidR="00FF1280">
        <w:rPr>
          <w:rFonts w:ascii="Times New Roman" w:hAnsi="Times New Roman"/>
          <w:sz w:val="24"/>
          <w:szCs w:val="24"/>
        </w:rPr>
        <w:t xml:space="preserve"> </w:t>
      </w:r>
      <w:r w:rsidR="00FF1280" w:rsidRPr="00D9390B">
        <w:rPr>
          <w:rFonts w:ascii="Times New Roman" w:hAnsi="Times New Roman"/>
          <w:sz w:val="24"/>
          <w:szCs w:val="24"/>
        </w:rPr>
        <w:t>rate</w:t>
      </w:r>
      <w:r>
        <w:rPr>
          <w:rFonts w:ascii="Times New Roman" w:hAnsi="Times New Roman"/>
          <w:sz w:val="24"/>
          <w:szCs w:val="24"/>
        </w:rPr>
        <w:t xml:space="preserve"> in the bounds of maturities </w:t>
      </w:r>
    </w:p>
    <w:p w14:paraId="1611A69E" w14:textId="77777777" w:rsidR="00FC54BE" w:rsidRDefault="00FC54BE" w:rsidP="008137B1">
      <w:pPr>
        <w:autoSpaceDE w:val="0"/>
        <w:autoSpaceDN w:val="0"/>
        <w:adjustRightInd w:val="0"/>
        <w:spacing w:after="0" w:line="480" w:lineRule="auto"/>
        <w:ind w:left="993" w:hanging="273"/>
        <w:rPr>
          <w:rFonts w:ascii="Times New Roman" w:hAnsi="Times New Roman"/>
          <w:sz w:val="24"/>
          <w:szCs w:val="24"/>
        </w:rPr>
      </w:pPr>
      <w:r>
        <w:rPr>
          <w:rFonts w:ascii="Times New Roman" w:hAnsi="Times New Roman"/>
          <w:sz w:val="24"/>
          <w:szCs w:val="24"/>
        </w:rPr>
        <w:t xml:space="preserve">3) </w:t>
      </w:r>
      <w:r w:rsidR="00F665D0">
        <w:rPr>
          <w:rFonts w:ascii="Times New Roman" w:hAnsi="Times New Roman"/>
          <w:bCs/>
          <w:sz w:val="24"/>
          <w:szCs w:val="24"/>
        </w:rPr>
        <w:t>Option</w:t>
      </w:r>
      <w:r w:rsidR="00FF1280" w:rsidRPr="00D9390B">
        <w:rPr>
          <w:rFonts w:ascii="Times New Roman" w:hAnsi="Times New Roman"/>
          <w:b/>
          <w:bCs/>
          <w:sz w:val="24"/>
          <w:szCs w:val="24"/>
        </w:rPr>
        <w:t xml:space="preserve"> </w:t>
      </w:r>
      <w:r w:rsidR="00FF1280" w:rsidRPr="00813A7E">
        <w:rPr>
          <w:rFonts w:ascii="Times New Roman" w:hAnsi="Times New Roman"/>
          <w:bCs/>
          <w:sz w:val="24"/>
          <w:szCs w:val="24"/>
        </w:rPr>
        <w:t>risk</w:t>
      </w:r>
      <w:r w:rsidR="00FF1280" w:rsidRPr="00D9390B">
        <w:rPr>
          <w:rFonts w:ascii="Times New Roman" w:hAnsi="Times New Roman"/>
          <w:b/>
          <w:bCs/>
          <w:sz w:val="24"/>
          <w:szCs w:val="24"/>
        </w:rPr>
        <w:t xml:space="preserve"> </w:t>
      </w:r>
      <w:r w:rsidR="00FF1280" w:rsidRPr="00D9390B">
        <w:rPr>
          <w:rFonts w:ascii="Times New Roman" w:hAnsi="Times New Roman"/>
          <w:sz w:val="24"/>
          <w:szCs w:val="24"/>
        </w:rPr>
        <w:t>that is emerged from the interest rate related</w:t>
      </w:r>
      <w:r w:rsidR="00FF1280">
        <w:rPr>
          <w:rFonts w:ascii="Times New Roman" w:hAnsi="Times New Roman"/>
          <w:sz w:val="24"/>
          <w:szCs w:val="24"/>
        </w:rPr>
        <w:t xml:space="preserve"> </w:t>
      </w:r>
      <w:r w:rsidR="00FF1280" w:rsidRPr="00D9390B">
        <w:rPr>
          <w:rFonts w:ascii="Times New Roman" w:hAnsi="Times New Roman"/>
          <w:sz w:val="24"/>
          <w:szCs w:val="24"/>
        </w:rPr>
        <w:t>options that are attach</w:t>
      </w:r>
      <w:r w:rsidR="00FF1280">
        <w:rPr>
          <w:rFonts w:ascii="Times New Roman" w:hAnsi="Times New Roman"/>
          <w:sz w:val="24"/>
          <w:szCs w:val="24"/>
        </w:rPr>
        <w:t xml:space="preserve">ed to the products of the banks </w:t>
      </w:r>
      <w:r w:rsidR="00567C5F" w:rsidRPr="00567C5F">
        <w:rPr>
          <w:rFonts w:ascii="Times New Roman" w:hAnsi="Times New Roman"/>
          <w:noProof/>
          <w:sz w:val="24"/>
          <w:szCs w:val="24"/>
        </w:rPr>
        <w:t>(www.communitybankingconnections.org, 2013)</w:t>
      </w:r>
      <w:r w:rsidR="00FF1280" w:rsidRPr="00D9390B">
        <w:rPr>
          <w:rFonts w:ascii="Times New Roman" w:hAnsi="Times New Roman"/>
          <w:sz w:val="24"/>
          <w:szCs w:val="24"/>
        </w:rPr>
        <w:t xml:space="preserve">. </w:t>
      </w:r>
    </w:p>
    <w:p w14:paraId="3E31AEA6" w14:textId="77777777" w:rsidR="00FF1280" w:rsidRPr="00D9390B" w:rsidRDefault="00FC54BE" w:rsidP="008137B1">
      <w:pPr>
        <w:autoSpaceDE w:val="0"/>
        <w:autoSpaceDN w:val="0"/>
        <w:adjustRightInd w:val="0"/>
        <w:spacing w:after="0" w:line="480" w:lineRule="auto"/>
        <w:rPr>
          <w:rFonts w:ascii="Times New Roman" w:hAnsi="Times New Roman"/>
          <w:sz w:val="24"/>
          <w:szCs w:val="24"/>
        </w:rPr>
      </w:pPr>
      <w:r>
        <w:rPr>
          <w:rFonts w:ascii="Times New Roman" w:hAnsi="Times New Roman"/>
          <w:sz w:val="24"/>
          <w:szCs w:val="24"/>
        </w:rPr>
        <w:t>A</w:t>
      </w:r>
      <w:r w:rsidR="00FF1280" w:rsidRPr="00D9390B">
        <w:rPr>
          <w:rFonts w:ascii="Times New Roman" w:hAnsi="Times New Roman"/>
          <w:sz w:val="24"/>
          <w:szCs w:val="24"/>
        </w:rPr>
        <w:t>ssets and liabilities get</w:t>
      </w:r>
      <w:r w:rsidR="005D7480">
        <w:rPr>
          <w:rFonts w:ascii="Times New Roman" w:hAnsi="Times New Roman"/>
          <w:sz w:val="24"/>
          <w:szCs w:val="24"/>
        </w:rPr>
        <w:t>s</w:t>
      </w:r>
      <w:r w:rsidR="00FF1280" w:rsidRPr="00D9390B">
        <w:rPr>
          <w:rFonts w:ascii="Times New Roman" w:hAnsi="Times New Roman"/>
          <w:sz w:val="24"/>
          <w:szCs w:val="24"/>
        </w:rPr>
        <w:t xml:space="preserve"> affected due to, noticing of change in the</w:t>
      </w:r>
      <w:r w:rsidR="00FF1280">
        <w:rPr>
          <w:rFonts w:ascii="Times New Roman" w:hAnsi="Times New Roman"/>
          <w:sz w:val="24"/>
          <w:szCs w:val="24"/>
        </w:rPr>
        <w:t xml:space="preserve"> </w:t>
      </w:r>
      <w:r w:rsidR="00FF1280" w:rsidRPr="00D9390B">
        <w:rPr>
          <w:rFonts w:ascii="Times New Roman" w:hAnsi="Times New Roman"/>
          <w:sz w:val="24"/>
          <w:szCs w:val="24"/>
        </w:rPr>
        <w:t>present value of future cash flow</w:t>
      </w:r>
      <w:r w:rsidR="005D7480">
        <w:rPr>
          <w:rFonts w:ascii="Times New Roman" w:hAnsi="Times New Roman"/>
          <w:sz w:val="24"/>
          <w:szCs w:val="24"/>
        </w:rPr>
        <w:t>s that implicates</w:t>
      </w:r>
      <w:r w:rsidR="00FF1280" w:rsidRPr="00D9390B">
        <w:rPr>
          <w:rFonts w:ascii="Times New Roman" w:hAnsi="Times New Roman"/>
          <w:sz w:val="24"/>
          <w:szCs w:val="24"/>
        </w:rPr>
        <w:t xml:space="preserve"> risk on interest rate</w:t>
      </w:r>
      <w:r w:rsidR="005D7480">
        <w:rPr>
          <w:rFonts w:ascii="Times New Roman" w:hAnsi="Times New Roman"/>
          <w:sz w:val="24"/>
          <w:szCs w:val="24"/>
        </w:rPr>
        <w:t>s</w:t>
      </w:r>
      <w:r w:rsidR="00FF1280" w:rsidRPr="00D9390B">
        <w:rPr>
          <w:rFonts w:ascii="Times New Roman" w:hAnsi="Times New Roman"/>
          <w:sz w:val="24"/>
          <w:szCs w:val="24"/>
        </w:rPr>
        <w:t>.</w:t>
      </w:r>
    </w:p>
    <w:p w14:paraId="1305F970" w14:textId="77777777" w:rsidR="00FF1280" w:rsidRDefault="00FF1280" w:rsidP="008137B1">
      <w:pPr>
        <w:autoSpaceDE w:val="0"/>
        <w:autoSpaceDN w:val="0"/>
        <w:adjustRightInd w:val="0"/>
        <w:spacing w:after="0" w:line="480" w:lineRule="auto"/>
        <w:ind w:firstLine="720"/>
        <w:rPr>
          <w:rFonts w:ascii="Times New Roman" w:hAnsi="Times New Roman"/>
          <w:sz w:val="24"/>
          <w:szCs w:val="24"/>
        </w:rPr>
      </w:pPr>
      <w:r w:rsidRPr="00D9390B">
        <w:rPr>
          <w:rFonts w:ascii="Times New Roman" w:hAnsi="Times New Roman"/>
          <w:sz w:val="24"/>
          <w:szCs w:val="24"/>
        </w:rPr>
        <w:t xml:space="preserve">In the context of </w:t>
      </w:r>
      <w:r w:rsidR="00567C5F" w:rsidRPr="00567C5F">
        <w:rPr>
          <w:rFonts w:ascii="Times New Roman" w:hAnsi="Times New Roman"/>
          <w:noProof/>
          <w:sz w:val="24"/>
          <w:szCs w:val="24"/>
        </w:rPr>
        <w:t>(Petria, N., and Petria, L, 2009)</w:t>
      </w:r>
      <w:r w:rsidRPr="00D9390B">
        <w:rPr>
          <w:rFonts w:ascii="Times New Roman" w:hAnsi="Times New Roman"/>
          <w:sz w:val="24"/>
          <w:szCs w:val="24"/>
        </w:rPr>
        <w:t>, the grad</w:t>
      </w:r>
      <w:r w:rsidR="005D7480">
        <w:rPr>
          <w:rFonts w:ascii="Times New Roman" w:hAnsi="Times New Roman"/>
          <w:sz w:val="24"/>
          <w:szCs w:val="24"/>
        </w:rPr>
        <w:t>ual stride of computerization within</w:t>
      </w:r>
      <w:r w:rsidRPr="00D9390B">
        <w:rPr>
          <w:rFonts w:ascii="Times New Roman" w:hAnsi="Times New Roman"/>
          <w:sz w:val="24"/>
          <w:szCs w:val="24"/>
        </w:rPr>
        <w:t xml:space="preserve"> banks and</w:t>
      </w:r>
      <w:r>
        <w:rPr>
          <w:rFonts w:ascii="Times New Roman" w:hAnsi="Times New Roman"/>
          <w:sz w:val="24"/>
          <w:szCs w:val="24"/>
        </w:rPr>
        <w:t xml:space="preserve"> </w:t>
      </w:r>
      <w:r w:rsidRPr="00D9390B">
        <w:rPr>
          <w:rFonts w:ascii="Times New Roman" w:hAnsi="Times New Roman"/>
          <w:sz w:val="24"/>
          <w:szCs w:val="24"/>
        </w:rPr>
        <w:t>the devoid of total liberalism, the classic gap analysis are considered as a</w:t>
      </w:r>
      <w:r>
        <w:rPr>
          <w:rFonts w:ascii="Times New Roman" w:hAnsi="Times New Roman"/>
          <w:sz w:val="24"/>
          <w:szCs w:val="24"/>
        </w:rPr>
        <w:t xml:space="preserve">n </w:t>
      </w:r>
      <w:r w:rsidRPr="00D9390B">
        <w:rPr>
          <w:rFonts w:ascii="Times New Roman" w:hAnsi="Times New Roman"/>
          <w:sz w:val="24"/>
          <w:szCs w:val="24"/>
        </w:rPr>
        <w:t>appropriate measure for identifying the interest rate risk on their business and transaction</w:t>
      </w:r>
      <w:r>
        <w:rPr>
          <w:rFonts w:ascii="Times New Roman" w:hAnsi="Times New Roman"/>
          <w:sz w:val="24"/>
          <w:szCs w:val="24"/>
        </w:rPr>
        <w:t xml:space="preserve"> </w:t>
      </w:r>
      <w:r w:rsidRPr="00D9390B">
        <w:rPr>
          <w:rFonts w:ascii="Times New Roman" w:hAnsi="Times New Roman"/>
          <w:sz w:val="24"/>
          <w:szCs w:val="24"/>
        </w:rPr>
        <w:t xml:space="preserve">activities. Therefore the interest rate risk can badly affect the financial condition </w:t>
      </w:r>
      <w:r w:rsidR="005D7480">
        <w:rPr>
          <w:rFonts w:ascii="Times New Roman" w:hAnsi="Times New Roman"/>
          <w:sz w:val="24"/>
          <w:szCs w:val="24"/>
        </w:rPr>
        <w:t>which</w:t>
      </w:r>
      <w:r>
        <w:rPr>
          <w:rFonts w:ascii="Times New Roman" w:hAnsi="Times New Roman"/>
          <w:sz w:val="24"/>
          <w:szCs w:val="24"/>
        </w:rPr>
        <w:t xml:space="preserve"> </w:t>
      </w:r>
      <w:r w:rsidRPr="00D9390B">
        <w:rPr>
          <w:rFonts w:ascii="Times New Roman" w:hAnsi="Times New Roman"/>
          <w:sz w:val="24"/>
          <w:szCs w:val="24"/>
        </w:rPr>
        <w:t>can alter the net interest income and can decrease the earnings.</w:t>
      </w:r>
    </w:p>
    <w:p w14:paraId="673EFD13" w14:textId="77777777" w:rsidR="00FF1280" w:rsidRDefault="00FF1280" w:rsidP="008137B1">
      <w:pPr>
        <w:autoSpaceDE w:val="0"/>
        <w:autoSpaceDN w:val="0"/>
        <w:adjustRightInd w:val="0"/>
        <w:spacing w:after="0" w:line="480" w:lineRule="auto"/>
        <w:ind w:firstLine="720"/>
        <w:rPr>
          <w:rFonts w:ascii="Times New Roman" w:hAnsi="Times New Roman"/>
          <w:sz w:val="24"/>
          <w:szCs w:val="24"/>
        </w:rPr>
      </w:pPr>
      <w:r w:rsidRPr="00D9390B">
        <w:rPr>
          <w:rFonts w:ascii="Times New Roman" w:hAnsi="Times New Roman"/>
          <w:sz w:val="24"/>
          <w:szCs w:val="24"/>
        </w:rPr>
        <w:t xml:space="preserve">According to </w:t>
      </w:r>
      <w:r w:rsidR="00567C5F" w:rsidRPr="00567C5F">
        <w:rPr>
          <w:rFonts w:ascii="Times New Roman" w:hAnsi="Times New Roman"/>
          <w:noProof/>
          <w:sz w:val="24"/>
          <w:szCs w:val="24"/>
        </w:rPr>
        <w:t>(Severo, 2012)</w:t>
      </w:r>
      <w:r w:rsidRPr="00D9390B">
        <w:rPr>
          <w:rFonts w:ascii="Times New Roman" w:hAnsi="Times New Roman"/>
          <w:sz w:val="24"/>
          <w:szCs w:val="24"/>
        </w:rPr>
        <w:t>, the risk of interest rate</w:t>
      </w:r>
      <w:r w:rsidR="00FC54BE">
        <w:rPr>
          <w:rFonts w:ascii="Times New Roman" w:hAnsi="Times New Roman"/>
          <w:sz w:val="24"/>
          <w:szCs w:val="24"/>
        </w:rPr>
        <w:t>s</w:t>
      </w:r>
      <w:r w:rsidRPr="00D9390B">
        <w:rPr>
          <w:rFonts w:ascii="Times New Roman" w:hAnsi="Times New Roman"/>
          <w:sz w:val="24"/>
          <w:szCs w:val="24"/>
        </w:rPr>
        <w:t xml:space="preserve"> arises due to occurrence of</w:t>
      </w:r>
      <w:r>
        <w:rPr>
          <w:rFonts w:ascii="Times New Roman" w:hAnsi="Times New Roman"/>
          <w:sz w:val="24"/>
          <w:szCs w:val="24"/>
        </w:rPr>
        <w:t xml:space="preserve"> </w:t>
      </w:r>
      <w:r w:rsidRPr="00D9390B">
        <w:rPr>
          <w:rFonts w:ascii="Times New Roman" w:hAnsi="Times New Roman"/>
          <w:sz w:val="24"/>
          <w:szCs w:val="24"/>
        </w:rPr>
        <w:t>mismatch between the deposits and lo</w:t>
      </w:r>
      <w:r w:rsidR="00FE200E">
        <w:rPr>
          <w:rFonts w:ascii="Times New Roman" w:hAnsi="Times New Roman"/>
          <w:sz w:val="24"/>
          <w:szCs w:val="24"/>
        </w:rPr>
        <w:t>ans. Therefore,</w:t>
      </w:r>
      <w:r w:rsidRPr="00D9390B">
        <w:rPr>
          <w:rFonts w:ascii="Times New Roman" w:hAnsi="Times New Roman"/>
          <w:sz w:val="24"/>
          <w:szCs w:val="24"/>
        </w:rPr>
        <w:t xml:space="preserve"> banks may need to</w:t>
      </w:r>
      <w:r>
        <w:rPr>
          <w:rFonts w:ascii="Times New Roman" w:hAnsi="Times New Roman"/>
          <w:sz w:val="24"/>
          <w:szCs w:val="24"/>
        </w:rPr>
        <w:t xml:space="preserve"> </w:t>
      </w:r>
      <w:r w:rsidRPr="00D9390B">
        <w:rPr>
          <w:rFonts w:ascii="Times New Roman" w:hAnsi="Times New Roman"/>
          <w:sz w:val="24"/>
          <w:szCs w:val="24"/>
        </w:rPr>
        <w:t>systematically meas</w:t>
      </w:r>
      <w:r w:rsidR="00FE200E">
        <w:rPr>
          <w:rFonts w:ascii="Times New Roman" w:hAnsi="Times New Roman"/>
          <w:sz w:val="24"/>
          <w:szCs w:val="24"/>
        </w:rPr>
        <w:t>ure the</w:t>
      </w:r>
      <w:r w:rsidRPr="00D9390B">
        <w:rPr>
          <w:rFonts w:ascii="Times New Roman" w:hAnsi="Times New Roman"/>
          <w:sz w:val="24"/>
          <w:szCs w:val="24"/>
        </w:rPr>
        <w:t xml:space="preserve"> interest risk</w:t>
      </w:r>
      <w:r w:rsidR="00FE200E">
        <w:rPr>
          <w:rFonts w:ascii="Times New Roman" w:hAnsi="Times New Roman"/>
          <w:sz w:val="24"/>
          <w:szCs w:val="24"/>
        </w:rPr>
        <w:t>s</w:t>
      </w:r>
      <w:r w:rsidRPr="00D9390B">
        <w:rPr>
          <w:rFonts w:ascii="Times New Roman" w:hAnsi="Times New Roman"/>
          <w:sz w:val="24"/>
          <w:szCs w:val="24"/>
        </w:rPr>
        <w:t xml:space="preserve"> and may have to control the risk</w:t>
      </w:r>
      <w:r w:rsidR="00696E02">
        <w:rPr>
          <w:rFonts w:ascii="Times New Roman" w:hAnsi="Times New Roman"/>
          <w:sz w:val="24"/>
          <w:szCs w:val="24"/>
        </w:rPr>
        <w:t>s</w:t>
      </w:r>
      <w:r w:rsidRPr="00D9390B">
        <w:rPr>
          <w:rFonts w:ascii="Times New Roman" w:hAnsi="Times New Roman"/>
          <w:sz w:val="24"/>
          <w:szCs w:val="24"/>
        </w:rPr>
        <w:t xml:space="preserve"> by</w:t>
      </w:r>
      <w:r>
        <w:rPr>
          <w:rFonts w:ascii="Times New Roman" w:hAnsi="Times New Roman"/>
          <w:sz w:val="24"/>
          <w:szCs w:val="24"/>
        </w:rPr>
        <w:t xml:space="preserve"> </w:t>
      </w:r>
      <w:r w:rsidRPr="00D9390B">
        <w:rPr>
          <w:rFonts w:ascii="Times New Roman" w:hAnsi="Times New Roman"/>
          <w:sz w:val="24"/>
          <w:szCs w:val="24"/>
        </w:rPr>
        <w:t xml:space="preserve">thorough and correct </w:t>
      </w:r>
      <w:r w:rsidR="00696E02">
        <w:rPr>
          <w:rFonts w:ascii="Times New Roman" w:hAnsi="Times New Roman"/>
          <w:sz w:val="24"/>
          <w:szCs w:val="24"/>
        </w:rPr>
        <w:t>asset liability</w:t>
      </w:r>
      <w:r w:rsidR="00696E02" w:rsidRPr="003C4646">
        <w:rPr>
          <w:rFonts w:ascii="Times New Roman" w:hAnsi="Times New Roman"/>
          <w:sz w:val="24"/>
          <w:szCs w:val="24"/>
        </w:rPr>
        <w:t xml:space="preserve"> management</w:t>
      </w:r>
      <w:r w:rsidR="00696E02" w:rsidRPr="00D9390B">
        <w:rPr>
          <w:rFonts w:ascii="Times New Roman" w:hAnsi="Times New Roman"/>
          <w:sz w:val="24"/>
          <w:szCs w:val="24"/>
        </w:rPr>
        <w:t xml:space="preserve"> </w:t>
      </w:r>
      <w:r w:rsidR="00696E02">
        <w:rPr>
          <w:rFonts w:ascii="Times New Roman" w:hAnsi="Times New Roman"/>
          <w:sz w:val="24"/>
          <w:szCs w:val="24"/>
        </w:rPr>
        <w:t>and matching both. Asset liability m</w:t>
      </w:r>
      <w:r w:rsidRPr="00D9390B">
        <w:rPr>
          <w:rFonts w:ascii="Times New Roman" w:hAnsi="Times New Roman"/>
          <w:sz w:val="24"/>
          <w:szCs w:val="24"/>
        </w:rPr>
        <w:t xml:space="preserve">anagement policy helps in developing the boundary on the exposure of level of interest risk that banks might be </w:t>
      </w:r>
      <w:r w:rsidRPr="00D9390B">
        <w:rPr>
          <w:rFonts w:ascii="Times New Roman" w:hAnsi="Times New Roman"/>
          <w:sz w:val="24"/>
          <w:szCs w:val="24"/>
        </w:rPr>
        <w:lastRenderedPageBreak/>
        <w:t>predicting to follow. Therefore, the potential earnings can be affected due to changes in the interest rates.</w:t>
      </w:r>
    </w:p>
    <w:p w14:paraId="767FB55D" w14:textId="5B531607" w:rsidR="00FF1280" w:rsidRPr="00254C1D" w:rsidRDefault="00CD4D93" w:rsidP="008137B1">
      <w:pPr>
        <w:autoSpaceDE w:val="0"/>
        <w:autoSpaceDN w:val="0"/>
        <w:adjustRightInd w:val="0"/>
        <w:spacing w:after="0" w:line="480" w:lineRule="auto"/>
        <w:ind w:firstLine="720"/>
        <w:rPr>
          <w:rFonts w:ascii="Times New Roman" w:hAnsi="Times New Roman"/>
          <w:sz w:val="24"/>
          <w:szCs w:val="24"/>
        </w:rPr>
      </w:pPr>
      <w:ins w:id="229" w:author="thomasmoore adingo" w:date="2017-04-07T02:34:00Z">
        <w:r>
          <w:rPr>
            <w:rFonts w:ascii="Times New Roman" w:hAnsi="Times New Roman"/>
            <w:noProof/>
            <w:sz w:val="24"/>
            <w:szCs w:val="24"/>
          </w:rPr>
          <w:t xml:space="preserve">According to </w:t>
        </w:r>
      </w:ins>
      <w:r w:rsidR="00567C5F" w:rsidRPr="00567C5F">
        <w:rPr>
          <w:rFonts w:ascii="Times New Roman" w:hAnsi="Times New Roman"/>
          <w:noProof/>
          <w:sz w:val="24"/>
          <w:szCs w:val="24"/>
        </w:rPr>
        <w:t>(Romanyuk, 2010)</w:t>
      </w:r>
      <w:r w:rsidR="00FF1280" w:rsidRPr="00254C1D">
        <w:rPr>
          <w:rFonts w:ascii="Times New Roman" w:hAnsi="Times New Roman"/>
          <w:sz w:val="24"/>
          <w:szCs w:val="24"/>
        </w:rPr>
        <w:t>, mentioned that interest rate risk has to be determined on</w:t>
      </w:r>
      <w:r w:rsidR="00FF1280">
        <w:rPr>
          <w:rFonts w:ascii="Times New Roman" w:hAnsi="Times New Roman"/>
          <w:sz w:val="24"/>
          <w:szCs w:val="24"/>
        </w:rPr>
        <w:t xml:space="preserve"> </w:t>
      </w:r>
      <w:r w:rsidR="00FF1280" w:rsidRPr="00254C1D">
        <w:rPr>
          <w:rFonts w:ascii="Times New Roman" w:hAnsi="Times New Roman"/>
          <w:sz w:val="24"/>
          <w:szCs w:val="24"/>
        </w:rPr>
        <w:t xml:space="preserve">quarterly basis. For illustration, suppose </w:t>
      </w:r>
      <w:r w:rsidR="00FF1280">
        <w:rPr>
          <w:rFonts w:ascii="Times New Roman" w:hAnsi="Times New Roman"/>
          <w:sz w:val="24"/>
          <w:szCs w:val="24"/>
        </w:rPr>
        <w:t>GCB</w:t>
      </w:r>
      <w:r w:rsidR="00FF1280" w:rsidRPr="00254C1D">
        <w:rPr>
          <w:rFonts w:ascii="Times New Roman" w:hAnsi="Times New Roman"/>
          <w:sz w:val="24"/>
          <w:szCs w:val="24"/>
        </w:rPr>
        <w:t xml:space="preserve"> is having fixed loan</w:t>
      </w:r>
      <w:r w:rsidR="00FA6755">
        <w:rPr>
          <w:rFonts w:ascii="Times New Roman" w:hAnsi="Times New Roman"/>
          <w:sz w:val="24"/>
          <w:szCs w:val="24"/>
        </w:rPr>
        <w:t>s</w:t>
      </w:r>
      <w:r w:rsidR="00FF1280" w:rsidRPr="00254C1D">
        <w:rPr>
          <w:rFonts w:ascii="Times New Roman" w:hAnsi="Times New Roman"/>
          <w:sz w:val="24"/>
          <w:szCs w:val="24"/>
        </w:rPr>
        <w:t xml:space="preserve"> and deposits more than 12</w:t>
      </w:r>
      <w:r w:rsidR="00FF1280">
        <w:rPr>
          <w:rFonts w:ascii="Times New Roman" w:hAnsi="Times New Roman"/>
          <w:sz w:val="24"/>
          <w:szCs w:val="24"/>
        </w:rPr>
        <w:t xml:space="preserve"> </w:t>
      </w:r>
      <w:r w:rsidR="00FF1280" w:rsidRPr="00254C1D">
        <w:rPr>
          <w:rFonts w:ascii="Times New Roman" w:hAnsi="Times New Roman"/>
          <w:sz w:val="24"/>
          <w:szCs w:val="24"/>
        </w:rPr>
        <w:t xml:space="preserve">percent of </w:t>
      </w:r>
      <w:r w:rsidR="00FA6755">
        <w:rPr>
          <w:rFonts w:ascii="Times New Roman" w:hAnsi="Times New Roman"/>
          <w:sz w:val="24"/>
          <w:szCs w:val="24"/>
        </w:rPr>
        <w:t xml:space="preserve">the </w:t>
      </w:r>
      <w:r w:rsidR="00FF1280" w:rsidRPr="00254C1D">
        <w:rPr>
          <w:rFonts w:ascii="Times New Roman" w:hAnsi="Times New Roman"/>
          <w:sz w:val="24"/>
          <w:szCs w:val="24"/>
        </w:rPr>
        <w:t>total amount of assets</w:t>
      </w:r>
      <w:r w:rsidR="00FA6755">
        <w:rPr>
          <w:rFonts w:ascii="Times New Roman" w:hAnsi="Times New Roman"/>
          <w:sz w:val="24"/>
          <w:szCs w:val="24"/>
        </w:rPr>
        <w:t xml:space="preserve">. They have </w:t>
      </w:r>
      <w:r w:rsidR="00FF1280" w:rsidRPr="00254C1D">
        <w:rPr>
          <w:rFonts w:ascii="Times New Roman" w:hAnsi="Times New Roman"/>
          <w:sz w:val="24"/>
          <w:szCs w:val="24"/>
        </w:rPr>
        <w:t>to measure the risk of exposure on the basis of monthly or</w:t>
      </w:r>
      <w:r w:rsidR="00FF1280">
        <w:rPr>
          <w:rFonts w:ascii="Times New Roman" w:hAnsi="Times New Roman"/>
          <w:sz w:val="24"/>
          <w:szCs w:val="24"/>
        </w:rPr>
        <w:t xml:space="preserve"> </w:t>
      </w:r>
      <w:r w:rsidR="00FF1280" w:rsidRPr="00254C1D">
        <w:rPr>
          <w:rFonts w:ascii="Times New Roman" w:hAnsi="Times New Roman"/>
          <w:sz w:val="24"/>
          <w:szCs w:val="24"/>
        </w:rPr>
        <w:t>weekly in order to know the degree of interest rate risk and their effect on the</w:t>
      </w:r>
      <w:r w:rsidR="005D7480">
        <w:rPr>
          <w:rFonts w:ascii="Times New Roman" w:hAnsi="Times New Roman"/>
          <w:sz w:val="24"/>
          <w:szCs w:val="24"/>
        </w:rPr>
        <w:t>ir</w:t>
      </w:r>
      <w:r w:rsidR="00FF1280" w:rsidRPr="00254C1D">
        <w:rPr>
          <w:rFonts w:ascii="Times New Roman" w:hAnsi="Times New Roman"/>
          <w:sz w:val="24"/>
          <w:szCs w:val="24"/>
        </w:rPr>
        <w:t xml:space="preserve"> income.</w:t>
      </w:r>
    </w:p>
    <w:p w14:paraId="1C5DAD78" w14:textId="1C0459D0" w:rsidR="00C263AD" w:rsidRPr="00D076BE" w:rsidRDefault="00CD4D93" w:rsidP="008137B1">
      <w:pPr>
        <w:autoSpaceDE w:val="0"/>
        <w:autoSpaceDN w:val="0"/>
        <w:adjustRightInd w:val="0"/>
        <w:spacing w:after="0" w:line="480" w:lineRule="auto"/>
        <w:ind w:firstLine="720"/>
        <w:rPr>
          <w:rFonts w:ascii="Times New Roman" w:hAnsi="Times New Roman"/>
          <w:sz w:val="24"/>
          <w:szCs w:val="24"/>
        </w:rPr>
      </w:pPr>
      <w:commentRangeStart w:id="230"/>
      <w:ins w:id="231" w:author="thomasmoore adingo" w:date="2017-04-07T02:35:00Z">
        <w:r>
          <w:rPr>
            <w:rFonts w:ascii="Times New Roman" w:hAnsi="Times New Roman"/>
            <w:noProof/>
            <w:sz w:val="24"/>
            <w:szCs w:val="24"/>
          </w:rPr>
          <w:t xml:space="preserve">According to </w:t>
        </w:r>
      </w:ins>
      <w:r w:rsidR="00567C5F" w:rsidRPr="00567C5F">
        <w:rPr>
          <w:rFonts w:ascii="Times New Roman" w:hAnsi="Times New Roman"/>
          <w:noProof/>
          <w:sz w:val="24"/>
          <w:szCs w:val="24"/>
        </w:rPr>
        <w:t>(Banks, 2013)</w:t>
      </w:r>
      <w:r w:rsidR="00FF1280" w:rsidRPr="00254C1D">
        <w:rPr>
          <w:rFonts w:ascii="Times New Roman" w:hAnsi="Times New Roman"/>
          <w:sz w:val="24"/>
          <w:szCs w:val="24"/>
        </w:rPr>
        <w:t>, illustrated that the interest rate risk can be controlled and measured and monitored</w:t>
      </w:r>
      <w:r w:rsidR="00FF1280">
        <w:rPr>
          <w:rFonts w:ascii="Times New Roman" w:hAnsi="Times New Roman"/>
          <w:sz w:val="24"/>
          <w:szCs w:val="24"/>
        </w:rPr>
        <w:t xml:space="preserve"> </w:t>
      </w:r>
      <w:r w:rsidR="00FF1280" w:rsidRPr="00254C1D">
        <w:rPr>
          <w:rFonts w:ascii="Times New Roman" w:hAnsi="Times New Roman"/>
          <w:sz w:val="24"/>
          <w:szCs w:val="24"/>
        </w:rPr>
        <w:t xml:space="preserve">by </w:t>
      </w:r>
      <w:r w:rsidR="00FA6755">
        <w:rPr>
          <w:rFonts w:ascii="Times New Roman" w:hAnsi="Times New Roman"/>
          <w:sz w:val="24"/>
          <w:szCs w:val="24"/>
        </w:rPr>
        <w:t xml:space="preserve">a </w:t>
      </w:r>
      <w:r w:rsidR="00FF1280" w:rsidRPr="00254C1D">
        <w:rPr>
          <w:rFonts w:ascii="Times New Roman" w:hAnsi="Times New Roman"/>
          <w:sz w:val="24"/>
          <w:szCs w:val="24"/>
        </w:rPr>
        <w:t>number of methods and techniques</w:t>
      </w:r>
      <w:r w:rsidR="00FA6755">
        <w:rPr>
          <w:rFonts w:ascii="Times New Roman" w:hAnsi="Times New Roman"/>
          <w:sz w:val="24"/>
          <w:szCs w:val="24"/>
        </w:rPr>
        <w:t>,</w:t>
      </w:r>
      <w:r w:rsidR="00FF1280" w:rsidRPr="00254C1D">
        <w:rPr>
          <w:rFonts w:ascii="Times New Roman" w:hAnsi="Times New Roman"/>
          <w:sz w:val="24"/>
          <w:szCs w:val="24"/>
        </w:rPr>
        <w:t xml:space="preserve"> like gap analysis, method of the duration</w:t>
      </w:r>
      <w:r w:rsidR="00FF1280">
        <w:rPr>
          <w:rFonts w:ascii="Times New Roman" w:hAnsi="Times New Roman"/>
          <w:sz w:val="24"/>
          <w:szCs w:val="24"/>
        </w:rPr>
        <w:t xml:space="preserve"> </w:t>
      </w:r>
      <w:r w:rsidR="00FF1280" w:rsidRPr="00254C1D">
        <w:rPr>
          <w:rFonts w:ascii="Times New Roman" w:hAnsi="Times New Roman"/>
          <w:sz w:val="24"/>
          <w:szCs w:val="24"/>
        </w:rPr>
        <w:t>gap, method of basis point value a</w:t>
      </w:r>
      <w:r w:rsidR="00D076BE">
        <w:rPr>
          <w:rFonts w:ascii="Times New Roman" w:hAnsi="Times New Roman"/>
          <w:sz w:val="24"/>
          <w:szCs w:val="24"/>
        </w:rPr>
        <w:t>nd the mechanism of simulation.</w:t>
      </w:r>
      <w:commentRangeEnd w:id="230"/>
      <w:r w:rsidR="005C6D42">
        <w:rPr>
          <w:rStyle w:val="CommentReference"/>
        </w:rPr>
        <w:commentReference w:id="230"/>
      </w:r>
    </w:p>
    <w:p w14:paraId="50D491A9" w14:textId="77777777" w:rsidR="00FF1280" w:rsidRPr="00D076BE" w:rsidRDefault="008A3DD1" w:rsidP="008137B1">
      <w:pPr>
        <w:pStyle w:val="Heading2"/>
        <w:spacing w:line="480" w:lineRule="auto"/>
        <w:rPr>
          <w:rFonts w:ascii="Times New Roman" w:hAnsi="Times New Roman"/>
          <w:b/>
          <w:color w:val="000000"/>
          <w:sz w:val="24"/>
          <w:szCs w:val="24"/>
        </w:rPr>
      </w:pPr>
      <w:bookmarkStart w:id="232" w:name="_Toc493384767"/>
      <w:r w:rsidRPr="00D076BE">
        <w:rPr>
          <w:rFonts w:ascii="Times New Roman" w:hAnsi="Times New Roman"/>
          <w:b/>
          <w:color w:val="000000"/>
          <w:sz w:val="24"/>
          <w:szCs w:val="24"/>
        </w:rPr>
        <w:t xml:space="preserve">2.3: </w:t>
      </w:r>
      <w:r w:rsidR="00FF1280" w:rsidRPr="00D076BE">
        <w:rPr>
          <w:rFonts w:ascii="Times New Roman" w:hAnsi="Times New Roman"/>
          <w:b/>
          <w:color w:val="000000"/>
          <w:sz w:val="24"/>
          <w:szCs w:val="24"/>
        </w:rPr>
        <w:t>Categories of Risk</w:t>
      </w:r>
      <w:bookmarkEnd w:id="232"/>
    </w:p>
    <w:p w14:paraId="05E4DBA9" w14:textId="77777777" w:rsidR="00FF1280" w:rsidRPr="00D076BE" w:rsidRDefault="008A3DD1" w:rsidP="008137B1">
      <w:pPr>
        <w:pStyle w:val="Heading4"/>
        <w:spacing w:line="480" w:lineRule="auto"/>
        <w:rPr>
          <w:rFonts w:ascii="Times New Roman" w:hAnsi="Times New Roman"/>
          <w:b/>
          <w:i w:val="0"/>
          <w:color w:val="000000"/>
          <w:sz w:val="24"/>
          <w:szCs w:val="24"/>
        </w:rPr>
      </w:pPr>
      <w:r w:rsidRPr="00D076BE">
        <w:rPr>
          <w:rFonts w:ascii="Times New Roman" w:hAnsi="Times New Roman"/>
          <w:b/>
          <w:i w:val="0"/>
          <w:color w:val="000000"/>
          <w:sz w:val="24"/>
          <w:szCs w:val="24"/>
        </w:rPr>
        <w:t xml:space="preserve">2.3.1: </w:t>
      </w:r>
      <w:r w:rsidR="00FF1280" w:rsidRPr="00D076BE">
        <w:rPr>
          <w:rFonts w:ascii="Times New Roman" w:hAnsi="Times New Roman"/>
          <w:b/>
          <w:i w:val="0"/>
          <w:color w:val="000000"/>
          <w:sz w:val="24"/>
          <w:szCs w:val="24"/>
        </w:rPr>
        <w:t>Credit Risk</w:t>
      </w:r>
    </w:p>
    <w:p w14:paraId="37CB9F03" w14:textId="77777777" w:rsidR="00FF1280" w:rsidRPr="00254C1D" w:rsidRDefault="00FF1280" w:rsidP="008137B1">
      <w:pPr>
        <w:autoSpaceDE w:val="0"/>
        <w:autoSpaceDN w:val="0"/>
        <w:adjustRightInd w:val="0"/>
        <w:spacing w:after="0" w:line="480" w:lineRule="auto"/>
        <w:ind w:firstLine="720"/>
        <w:rPr>
          <w:rFonts w:ascii="Times New Roman" w:hAnsi="Times New Roman"/>
          <w:sz w:val="24"/>
          <w:szCs w:val="24"/>
        </w:rPr>
      </w:pPr>
      <w:r w:rsidRPr="00254C1D">
        <w:rPr>
          <w:rFonts w:ascii="Times New Roman" w:hAnsi="Times New Roman"/>
          <w:sz w:val="24"/>
          <w:szCs w:val="24"/>
        </w:rPr>
        <w:t>Credit is the risk of loss that originates when the obligor’s are unable to pay its obligations to</w:t>
      </w:r>
      <w:r>
        <w:rPr>
          <w:rFonts w:ascii="Times New Roman" w:hAnsi="Times New Roman"/>
          <w:sz w:val="24"/>
          <w:szCs w:val="24"/>
        </w:rPr>
        <w:t xml:space="preserve"> </w:t>
      </w:r>
      <w:r w:rsidR="00FA6755">
        <w:rPr>
          <w:rFonts w:ascii="Times New Roman" w:hAnsi="Times New Roman"/>
          <w:sz w:val="24"/>
          <w:szCs w:val="24"/>
        </w:rPr>
        <w:t>his bank</w:t>
      </w:r>
      <w:r w:rsidRPr="00254C1D">
        <w:rPr>
          <w:rFonts w:ascii="Times New Roman" w:hAnsi="Times New Roman"/>
          <w:sz w:val="24"/>
          <w:szCs w:val="24"/>
        </w:rPr>
        <w:t xml:space="preserve">. For example </w:t>
      </w:r>
      <w:r w:rsidR="00C263AD">
        <w:rPr>
          <w:rFonts w:ascii="Times New Roman" w:hAnsi="Times New Roman"/>
          <w:sz w:val="24"/>
          <w:szCs w:val="24"/>
        </w:rPr>
        <w:t xml:space="preserve">GCB </w:t>
      </w:r>
      <w:r w:rsidRPr="00254C1D">
        <w:rPr>
          <w:rFonts w:ascii="Times New Roman" w:hAnsi="Times New Roman"/>
          <w:sz w:val="24"/>
          <w:szCs w:val="24"/>
        </w:rPr>
        <w:t>can fall into credit risk if the customers fail to make</w:t>
      </w:r>
      <w:r>
        <w:rPr>
          <w:rFonts w:ascii="Times New Roman" w:hAnsi="Times New Roman"/>
          <w:sz w:val="24"/>
          <w:szCs w:val="24"/>
        </w:rPr>
        <w:t xml:space="preserve"> </w:t>
      </w:r>
      <w:r w:rsidRPr="00254C1D">
        <w:rPr>
          <w:rFonts w:ascii="Times New Roman" w:hAnsi="Times New Roman"/>
          <w:sz w:val="24"/>
          <w:szCs w:val="24"/>
        </w:rPr>
        <w:t xml:space="preserve">payment due on the </w:t>
      </w:r>
      <w:r w:rsidR="00C263AD">
        <w:rPr>
          <w:rFonts w:ascii="Times New Roman" w:hAnsi="Times New Roman"/>
          <w:sz w:val="24"/>
          <w:szCs w:val="24"/>
        </w:rPr>
        <w:t xml:space="preserve">credit card, mortgage loan. At that moment </w:t>
      </w:r>
      <w:r>
        <w:rPr>
          <w:rFonts w:ascii="Times New Roman" w:hAnsi="Times New Roman"/>
          <w:sz w:val="24"/>
          <w:szCs w:val="24"/>
        </w:rPr>
        <w:t>GCB</w:t>
      </w:r>
      <w:r w:rsidRPr="00254C1D">
        <w:rPr>
          <w:rFonts w:ascii="Times New Roman" w:hAnsi="Times New Roman"/>
          <w:sz w:val="24"/>
          <w:szCs w:val="24"/>
        </w:rPr>
        <w:t xml:space="preserve"> can face a credit</w:t>
      </w:r>
      <w:r>
        <w:rPr>
          <w:rFonts w:ascii="Times New Roman" w:hAnsi="Times New Roman"/>
          <w:sz w:val="24"/>
          <w:szCs w:val="24"/>
        </w:rPr>
        <w:t xml:space="preserve"> </w:t>
      </w:r>
      <w:r w:rsidRPr="00254C1D">
        <w:rPr>
          <w:rFonts w:ascii="Times New Roman" w:hAnsi="Times New Roman"/>
          <w:sz w:val="24"/>
          <w:szCs w:val="24"/>
        </w:rPr>
        <w:t>risk</w:t>
      </w:r>
      <w:r w:rsidR="00C263AD">
        <w:rPr>
          <w:rFonts w:ascii="Times New Roman" w:hAnsi="Times New Roman"/>
          <w:sz w:val="24"/>
          <w:szCs w:val="24"/>
        </w:rPr>
        <w:t xml:space="preserve"> problem. Therefore</w:t>
      </w:r>
      <w:r w:rsidRPr="00254C1D">
        <w:rPr>
          <w:rFonts w:ascii="Times New Roman" w:hAnsi="Times New Roman"/>
          <w:sz w:val="24"/>
          <w:szCs w:val="24"/>
        </w:rPr>
        <w:t xml:space="preserve"> </w:t>
      </w:r>
      <w:r>
        <w:rPr>
          <w:rFonts w:ascii="Times New Roman" w:hAnsi="Times New Roman"/>
          <w:sz w:val="24"/>
          <w:szCs w:val="24"/>
        </w:rPr>
        <w:t>GCB</w:t>
      </w:r>
      <w:r w:rsidR="00FA6755">
        <w:rPr>
          <w:rFonts w:ascii="Times New Roman" w:hAnsi="Times New Roman"/>
          <w:sz w:val="24"/>
          <w:szCs w:val="24"/>
        </w:rPr>
        <w:t>,</w:t>
      </w:r>
      <w:r w:rsidRPr="00254C1D">
        <w:rPr>
          <w:rFonts w:ascii="Times New Roman" w:hAnsi="Times New Roman"/>
          <w:sz w:val="24"/>
          <w:szCs w:val="24"/>
        </w:rPr>
        <w:t xml:space="preserve"> in order to reduce the credit risk, can perform a credit check on</w:t>
      </w:r>
      <w:r>
        <w:rPr>
          <w:rFonts w:ascii="Times New Roman" w:hAnsi="Times New Roman"/>
          <w:sz w:val="24"/>
          <w:szCs w:val="24"/>
        </w:rPr>
        <w:t xml:space="preserve"> </w:t>
      </w:r>
      <w:r w:rsidRPr="00254C1D">
        <w:rPr>
          <w:rFonts w:ascii="Times New Roman" w:hAnsi="Times New Roman"/>
          <w:sz w:val="24"/>
          <w:szCs w:val="24"/>
        </w:rPr>
        <w:t>the respectiv</w:t>
      </w:r>
      <w:r w:rsidR="00FA6755">
        <w:rPr>
          <w:rFonts w:ascii="Times New Roman" w:hAnsi="Times New Roman"/>
          <w:sz w:val="24"/>
          <w:szCs w:val="24"/>
        </w:rPr>
        <w:t>e borrowers of credit. The</w:t>
      </w:r>
      <w:r w:rsidR="00C263AD">
        <w:rPr>
          <w:rFonts w:ascii="Times New Roman" w:hAnsi="Times New Roman"/>
          <w:sz w:val="24"/>
          <w:szCs w:val="24"/>
        </w:rPr>
        <w:t>y</w:t>
      </w:r>
      <w:r w:rsidR="00FA6755">
        <w:rPr>
          <w:rFonts w:ascii="Times New Roman" w:hAnsi="Times New Roman"/>
          <w:sz w:val="24"/>
          <w:szCs w:val="24"/>
        </w:rPr>
        <w:t xml:space="preserve"> </w:t>
      </w:r>
      <w:r w:rsidRPr="00254C1D">
        <w:rPr>
          <w:rFonts w:ascii="Times New Roman" w:hAnsi="Times New Roman"/>
          <w:sz w:val="24"/>
          <w:szCs w:val="24"/>
        </w:rPr>
        <w:t>can mitigate the risk through the adoption of risk</w:t>
      </w:r>
      <w:r>
        <w:rPr>
          <w:rFonts w:ascii="Times New Roman" w:hAnsi="Times New Roman"/>
          <w:sz w:val="24"/>
          <w:szCs w:val="24"/>
        </w:rPr>
        <w:t xml:space="preserve"> </w:t>
      </w:r>
      <w:r w:rsidRPr="00254C1D">
        <w:rPr>
          <w:rFonts w:ascii="Times New Roman" w:hAnsi="Times New Roman"/>
          <w:sz w:val="24"/>
          <w:szCs w:val="24"/>
        </w:rPr>
        <w:t>based pricing, covenants, credit derivatives, etc in order to reduce the credit risk. Therefore asset</w:t>
      </w:r>
      <w:r>
        <w:rPr>
          <w:rFonts w:ascii="Times New Roman" w:hAnsi="Times New Roman"/>
          <w:sz w:val="24"/>
          <w:szCs w:val="24"/>
        </w:rPr>
        <w:t xml:space="preserve"> </w:t>
      </w:r>
      <w:r w:rsidRPr="00254C1D">
        <w:rPr>
          <w:rFonts w:ascii="Times New Roman" w:hAnsi="Times New Roman"/>
          <w:sz w:val="24"/>
          <w:szCs w:val="24"/>
        </w:rPr>
        <w:t>liability management can control the credit risk by tracking the customers’ transactions and their</w:t>
      </w:r>
      <w:r>
        <w:rPr>
          <w:rFonts w:ascii="Times New Roman" w:hAnsi="Times New Roman"/>
          <w:sz w:val="24"/>
          <w:szCs w:val="24"/>
        </w:rPr>
        <w:t xml:space="preserve"> </w:t>
      </w:r>
      <w:r w:rsidRPr="00254C1D">
        <w:rPr>
          <w:rFonts w:ascii="Times New Roman" w:hAnsi="Times New Roman"/>
          <w:sz w:val="24"/>
          <w:szCs w:val="24"/>
        </w:rPr>
        <w:t xml:space="preserve">accounts </w:t>
      </w:r>
      <w:r w:rsidR="00567C5F" w:rsidRPr="00567C5F">
        <w:rPr>
          <w:rFonts w:ascii="Times New Roman" w:hAnsi="Times New Roman"/>
          <w:noProof/>
          <w:sz w:val="24"/>
          <w:szCs w:val="24"/>
        </w:rPr>
        <w:t>(Claessens, S., and Van Horen, N., 2012)</w:t>
      </w:r>
      <w:r w:rsidR="00C263AD">
        <w:rPr>
          <w:rFonts w:ascii="Times New Roman" w:hAnsi="Times New Roman"/>
          <w:sz w:val="24"/>
          <w:szCs w:val="24"/>
        </w:rPr>
        <w:t>. Credit risk m</w:t>
      </w:r>
      <w:r w:rsidRPr="00254C1D">
        <w:rPr>
          <w:rFonts w:ascii="Times New Roman" w:hAnsi="Times New Roman"/>
          <w:sz w:val="24"/>
          <w:szCs w:val="24"/>
        </w:rPr>
        <w:t>anagement can also help in</w:t>
      </w:r>
      <w:r>
        <w:rPr>
          <w:rFonts w:ascii="Times New Roman" w:hAnsi="Times New Roman"/>
          <w:sz w:val="24"/>
          <w:szCs w:val="24"/>
        </w:rPr>
        <w:t xml:space="preserve"> </w:t>
      </w:r>
      <w:r w:rsidRPr="00254C1D">
        <w:rPr>
          <w:rFonts w:ascii="Times New Roman" w:hAnsi="Times New Roman"/>
          <w:sz w:val="24"/>
          <w:szCs w:val="24"/>
        </w:rPr>
        <w:t>measuring and reporting the regulatory mor</w:t>
      </w:r>
      <w:r>
        <w:rPr>
          <w:rFonts w:ascii="Times New Roman" w:hAnsi="Times New Roman"/>
          <w:sz w:val="24"/>
          <w:szCs w:val="24"/>
        </w:rPr>
        <w:t>tgage risk assessment of a bank</w:t>
      </w:r>
      <w:r w:rsidR="00F4615E">
        <w:rPr>
          <w:rFonts w:ascii="Times New Roman" w:hAnsi="Times New Roman"/>
          <w:sz w:val="24"/>
          <w:szCs w:val="24"/>
        </w:rPr>
        <w:t>’s</w:t>
      </w:r>
      <w:r>
        <w:rPr>
          <w:rFonts w:ascii="Times New Roman" w:hAnsi="Times New Roman"/>
          <w:sz w:val="24"/>
          <w:szCs w:val="24"/>
        </w:rPr>
        <w:t xml:space="preserve"> </w:t>
      </w:r>
      <w:r w:rsidRPr="00254C1D">
        <w:rPr>
          <w:rFonts w:ascii="Times New Roman" w:hAnsi="Times New Roman"/>
          <w:sz w:val="24"/>
          <w:szCs w:val="24"/>
        </w:rPr>
        <w:t>portfolio.</w:t>
      </w:r>
    </w:p>
    <w:p w14:paraId="19A00DE9" w14:textId="77777777" w:rsidR="00FF1280" w:rsidRPr="00254C1D" w:rsidRDefault="00FF1280" w:rsidP="008137B1">
      <w:pPr>
        <w:autoSpaceDE w:val="0"/>
        <w:autoSpaceDN w:val="0"/>
        <w:adjustRightInd w:val="0"/>
        <w:spacing w:after="0" w:line="480" w:lineRule="auto"/>
        <w:ind w:firstLine="720"/>
        <w:rPr>
          <w:rFonts w:ascii="Times New Roman" w:hAnsi="Times New Roman"/>
          <w:sz w:val="24"/>
          <w:szCs w:val="24"/>
        </w:rPr>
      </w:pPr>
      <w:r w:rsidRPr="00254C1D">
        <w:rPr>
          <w:rFonts w:ascii="Times New Roman" w:hAnsi="Times New Roman"/>
          <w:sz w:val="24"/>
          <w:szCs w:val="24"/>
        </w:rPr>
        <w:t>As per the credit risk of a portfolio lies on the following two factors:</w:t>
      </w:r>
    </w:p>
    <w:p w14:paraId="2C4252A0" w14:textId="77777777" w:rsidR="00FF1280" w:rsidRPr="00254C1D" w:rsidRDefault="00FF1280" w:rsidP="008137B1">
      <w:pPr>
        <w:autoSpaceDE w:val="0"/>
        <w:autoSpaceDN w:val="0"/>
        <w:adjustRightInd w:val="0"/>
        <w:spacing w:after="0" w:line="480" w:lineRule="auto"/>
        <w:rPr>
          <w:rFonts w:ascii="Times New Roman" w:hAnsi="Times New Roman"/>
          <w:sz w:val="24"/>
          <w:szCs w:val="24"/>
        </w:rPr>
      </w:pPr>
      <w:r w:rsidRPr="00254C1D">
        <w:rPr>
          <w:rFonts w:ascii="Times New Roman" w:hAnsi="Times New Roman"/>
          <w:sz w:val="24"/>
          <w:szCs w:val="24"/>
        </w:rPr>
        <w:t>1. External Factors: The external factors are related to the state of the economy, foreign</w:t>
      </w:r>
      <w:r>
        <w:rPr>
          <w:rFonts w:ascii="Times New Roman" w:hAnsi="Times New Roman"/>
          <w:sz w:val="24"/>
          <w:szCs w:val="24"/>
        </w:rPr>
        <w:t xml:space="preserve"> </w:t>
      </w:r>
      <w:r w:rsidRPr="00254C1D">
        <w:rPr>
          <w:rFonts w:ascii="Times New Roman" w:hAnsi="Times New Roman"/>
          <w:sz w:val="24"/>
          <w:szCs w:val="24"/>
        </w:rPr>
        <w:t>exchange rate, rates and interest rates, trade restrictions, economic sanctions, policies of</w:t>
      </w:r>
      <w:r>
        <w:rPr>
          <w:rFonts w:ascii="Times New Roman" w:hAnsi="Times New Roman"/>
          <w:sz w:val="24"/>
          <w:szCs w:val="24"/>
        </w:rPr>
        <w:t xml:space="preserve"> </w:t>
      </w:r>
      <w:r w:rsidRPr="00254C1D">
        <w:rPr>
          <w:rFonts w:ascii="Times New Roman" w:hAnsi="Times New Roman"/>
          <w:sz w:val="24"/>
          <w:szCs w:val="24"/>
        </w:rPr>
        <w:lastRenderedPageBreak/>
        <w:t xml:space="preserve">government, broad fluctuations in the prices of commodity or equity of the banks. </w:t>
      </w:r>
      <w:r w:rsidR="00F4615E">
        <w:rPr>
          <w:rFonts w:ascii="Times New Roman" w:hAnsi="Times New Roman"/>
          <w:sz w:val="24"/>
          <w:szCs w:val="24"/>
        </w:rPr>
        <w:t>All t</w:t>
      </w:r>
      <w:r w:rsidRPr="00254C1D">
        <w:rPr>
          <w:rFonts w:ascii="Times New Roman" w:hAnsi="Times New Roman"/>
          <w:sz w:val="24"/>
          <w:szCs w:val="24"/>
        </w:rPr>
        <w:t xml:space="preserve">hese factors can give rise to credit risk on the part of banks </w:t>
      </w:r>
      <w:r w:rsidR="00567C5F" w:rsidRPr="00567C5F">
        <w:rPr>
          <w:rFonts w:ascii="Times New Roman" w:hAnsi="Times New Roman"/>
          <w:noProof/>
          <w:sz w:val="24"/>
          <w:szCs w:val="24"/>
        </w:rPr>
        <w:t>(Tran, 2010)</w:t>
      </w:r>
      <w:r w:rsidRPr="00254C1D">
        <w:rPr>
          <w:rFonts w:ascii="Times New Roman" w:hAnsi="Times New Roman"/>
          <w:sz w:val="24"/>
          <w:szCs w:val="24"/>
        </w:rPr>
        <w:t>.</w:t>
      </w:r>
    </w:p>
    <w:p w14:paraId="076899B2" w14:textId="77777777" w:rsidR="00FF1280" w:rsidRPr="007917EC" w:rsidRDefault="00FF1280" w:rsidP="008137B1">
      <w:pPr>
        <w:autoSpaceDE w:val="0"/>
        <w:autoSpaceDN w:val="0"/>
        <w:adjustRightInd w:val="0"/>
        <w:spacing w:after="0" w:line="480" w:lineRule="auto"/>
        <w:rPr>
          <w:rFonts w:ascii="Times New Roman" w:hAnsi="Times New Roman"/>
          <w:sz w:val="24"/>
          <w:szCs w:val="24"/>
        </w:rPr>
      </w:pPr>
      <w:r w:rsidRPr="00254C1D">
        <w:rPr>
          <w:rFonts w:ascii="Times New Roman" w:hAnsi="Times New Roman"/>
          <w:sz w:val="24"/>
          <w:szCs w:val="24"/>
        </w:rPr>
        <w:t>2. Internal Factors: The internal factors are borne by the banks due to their administration or</w:t>
      </w:r>
      <w:r>
        <w:rPr>
          <w:rFonts w:ascii="Times New Roman" w:hAnsi="Times New Roman"/>
          <w:sz w:val="24"/>
          <w:szCs w:val="24"/>
        </w:rPr>
        <w:t xml:space="preserve"> </w:t>
      </w:r>
      <w:r w:rsidRPr="00254C1D">
        <w:rPr>
          <w:rFonts w:ascii="Times New Roman" w:hAnsi="Times New Roman"/>
          <w:sz w:val="24"/>
          <w:szCs w:val="24"/>
        </w:rPr>
        <w:t>policies of loans, improper structure of lending limits for loans or credits, insufficiency in the</w:t>
      </w:r>
      <w:r>
        <w:rPr>
          <w:rFonts w:ascii="Times New Roman" w:hAnsi="Times New Roman"/>
          <w:sz w:val="24"/>
          <w:szCs w:val="24"/>
        </w:rPr>
        <w:t xml:space="preserve"> </w:t>
      </w:r>
      <w:r w:rsidRPr="00254C1D">
        <w:rPr>
          <w:rFonts w:ascii="Times New Roman" w:hAnsi="Times New Roman"/>
          <w:sz w:val="24"/>
          <w:szCs w:val="24"/>
        </w:rPr>
        <w:t>evaluation of borrower’s financial position, excessive inclination on collaterals and deficient risk</w:t>
      </w:r>
      <w:r>
        <w:rPr>
          <w:rFonts w:ascii="Times New Roman" w:hAnsi="Times New Roman"/>
          <w:sz w:val="24"/>
          <w:szCs w:val="24"/>
        </w:rPr>
        <w:t xml:space="preserve"> </w:t>
      </w:r>
      <w:r w:rsidRPr="00254C1D">
        <w:rPr>
          <w:rFonts w:ascii="Times New Roman" w:hAnsi="Times New Roman"/>
          <w:sz w:val="24"/>
          <w:szCs w:val="24"/>
        </w:rPr>
        <w:t>pricing, inexistence of mechanism for loan review, etc. This can lead to the generation of credit</w:t>
      </w:r>
      <w:r>
        <w:rPr>
          <w:rFonts w:ascii="Times New Roman" w:hAnsi="Times New Roman"/>
          <w:sz w:val="24"/>
          <w:szCs w:val="24"/>
        </w:rPr>
        <w:t xml:space="preserve"> </w:t>
      </w:r>
      <w:r w:rsidRPr="007917EC">
        <w:rPr>
          <w:rFonts w:ascii="Times New Roman" w:hAnsi="Times New Roman"/>
          <w:sz w:val="24"/>
          <w:szCs w:val="24"/>
        </w:rPr>
        <w:t xml:space="preserve">risk in </w:t>
      </w:r>
      <w:r w:rsidR="0003002B">
        <w:rPr>
          <w:rFonts w:ascii="Times New Roman" w:hAnsi="Times New Roman"/>
          <w:sz w:val="24"/>
          <w:szCs w:val="24"/>
        </w:rPr>
        <w:t>the activities of the banks, which</w:t>
      </w:r>
      <w:r w:rsidRPr="007917EC">
        <w:rPr>
          <w:rFonts w:ascii="Times New Roman" w:hAnsi="Times New Roman"/>
          <w:sz w:val="24"/>
          <w:szCs w:val="24"/>
        </w:rPr>
        <w:t xml:space="preserve"> can af</w:t>
      </w:r>
      <w:r w:rsidR="000B3E2A">
        <w:rPr>
          <w:rFonts w:ascii="Times New Roman" w:hAnsi="Times New Roman"/>
          <w:sz w:val="24"/>
          <w:szCs w:val="24"/>
        </w:rPr>
        <w:t>fect the</w:t>
      </w:r>
      <w:r w:rsidR="0003002B">
        <w:rPr>
          <w:rFonts w:ascii="Times New Roman" w:hAnsi="Times New Roman"/>
          <w:sz w:val="24"/>
          <w:szCs w:val="24"/>
        </w:rPr>
        <w:t>ir</w:t>
      </w:r>
      <w:r w:rsidR="000B3E2A">
        <w:rPr>
          <w:rFonts w:ascii="Times New Roman" w:hAnsi="Times New Roman"/>
          <w:sz w:val="24"/>
          <w:szCs w:val="24"/>
        </w:rPr>
        <w:t xml:space="preserve"> assets and liabilities</w:t>
      </w:r>
      <w:r w:rsidR="0003002B">
        <w:rPr>
          <w:rFonts w:ascii="Times New Roman" w:hAnsi="Times New Roman"/>
          <w:sz w:val="24"/>
          <w:szCs w:val="24"/>
        </w:rPr>
        <w:t>.</w:t>
      </w:r>
    </w:p>
    <w:p w14:paraId="52DD05C6" w14:textId="77777777" w:rsidR="00FF1280" w:rsidRDefault="00567C5F" w:rsidP="008137B1">
      <w:pPr>
        <w:autoSpaceDE w:val="0"/>
        <w:autoSpaceDN w:val="0"/>
        <w:adjustRightInd w:val="0"/>
        <w:spacing w:after="0" w:line="480" w:lineRule="auto"/>
        <w:rPr>
          <w:rFonts w:ascii="Times New Roman" w:hAnsi="Times New Roman"/>
          <w:sz w:val="24"/>
          <w:szCs w:val="24"/>
        </w:rPr>
      </w:pPr>
      <w:r w:rsidRPr="00567C5F">
        <w:rPr>
          <w:rFonts w:ascii="Times New Roman" w:hAnsi="Times New Roman"/>
          <w:noProof/>
          <w:sz w:val="24"/>
          <w:szCs w:val="24"/>
        </w:rPr>
        <w:t>(www.bai.org, 2014)</w:t>
      </w:r>
      <w:r w:rsidR="00FF1280" w:rsidRPr="007917EC">
        <w:rPr>
          <w:rFonts w:ascii="Times New Roman" w:hAnsi="Times New Roman"/>
          <w:sz w:val="24"/>
          <w:szCs w:val="24"/>
        </w:rPr>
        <w:t>.</w:t>
      </w:r>
    </w:p>
    <w:p w14:paraId="04335B0B" w14:textId="462F11F2" w:rsidR="00FF1280" w:rsidRDefault="00CD4D93" w:rsidP="008137B1">
      <w:pPr>
        <w:autoSpaceDE w:val="0"/>
        <w:autoSpaceDN w:val="0"/>
        <w:adjustRightInd w:val="0"/>
        <w:spacing w:after="0" w:line="480" w:lineRule="auto"/>
        <w:ind w:firstLine="720"/>
        <w:rPr>
          <w:rFonts w:ascii="Times New Roman" w:hAnsi="Times New Roman"/>
          <w:sz w:val="24"/>
          <w:szCs w:val="24"/>
        </w:rPr>
      </w:pPr>
      <w:ins w:id="233" w:author="thomasmoore adingo" w:date="2017-04-07T02:36:00Z">
        <w:r>
          <w:rPr>
            <w:rFonts w:ascii="Times New Roman" w:hAnsi="Times New Roman"/>
            <w:noProof/>
            <w:sz w:val="24"/>
            <w:szCs w:val="24"/>
          </w:rPr>
          <w:t xml:space="preserve">According to </w:t>
        </w:r>
      </w:ins>
      <w:r w:rsidR="00567C5F" w:rsidRPr="00567C5F">
        <w:rPr>
          <w:rFonts w:ascii="Times New Roman" w:hAnsi="Times New Roman"/>
          <w:noProof/>
          <w:sz w:val="24"/>
          <w:szCs w:val="24"/>
        </w:rPr>
        <w:t>(Gande, 2008)</w:t>
      </w:r>
      <w:r w:rsidR="00FF1280" w:rsidRPr="007917EC">
        <w:rPr>
          <w:rFonts w:ascii="Times New Roman" w:hAnsi="Times New Roman"/>
          <w:sz w:val="24"/>
          <w:szCs w:val="24"/>
        </w:rPr>
        <w:t xml:space="preserve">, elaborated that the credit risk of banks such as </w:t>
      </w:r>
      <w:r w:rsidR="00FF1280">
        <w:rPr>
          <w:rFonts w:ascii="Times New Roman" w:hAnsi="Times New Roman"/>
          <w:sz w:val="24"/>
          <w:szCs w:val="24"/>
        </w:rPr>
        <w:t xml:space="preserve">GCB </w:t>
      </w:r>
      <w:r w:rsidR="00FF1280" w:rsidRPr="007917EC">
        <w:rPr>
          <w:rFonts w:ascii="Times New Roman" w:hAnsi="Times New Roman"/>
          <w:sz w:val="24"/>
          <w:szCs w:val="24"/>
        </w:rPr>
        <w:t xml:space="preserve">and </w:t>
      </w:r>
      <w:r w:rsidR="00FF1280">
        <w:rPr>
          <w:rFonts w:ascii="Times New Roman" w:hAnsi="Times New Roman"/>
          <w:sz w:val="24"/>
          <w:szCs w:val="24"/>
        </w:rPr>
        <w:t>ADB</w:t>
      </w:r>
      <w:r w:rsidR="00FF1280" w:rsidRPr="007917EC">
        <w:rPr>
          <w:rFonts w:ascii="Times New Roman" w:hAnsi="Times New Roman"/>
          <w:sz w:val="24"/>
          <w:szCs w:val="24"/>
        </w:rPr>
        <w:t xml:space="preserve"> can be measured by various methods. The methods are related to analysis of</w:t>
      </w:r>
      <w:r w:rsidR="00FF1280">
        <w:rPr>
          <w:rFonts w:ascii="Times New Roman" w:hAnsi="Times New Roman"/>
          <w:sz w:val="24"/>
          <w:szCs w:val="24"/>
        </w:rPr>
        <w:t xml:space="preserve"> </w:t>
      </w:r>
      <w:r w:rsidR="00FF1280" w:rsidRPr="007917EC">
        <w:rPr>
          <w:rFonts w:ascii="Times New Roman" w:hAnsi="Times New Roman"/>
          <w:sz w:val="24"/>
          <w:szCs w:val="24"/>
        </w:rPr>
        <w:t>ratio of non-performing advances to total advances, ratio of losses of loan to reserves of bad</w:t>
      </w:r>
      <w:r w:rsidR="00FF1280">
        <w:rPr>
          <w:rFonts w:ascii="Times New Roman" w:hAnsi="Times New Roman"/>
          <w:sz w:val="24"/>
          <w:szCs w:val="24"/>
        </w:rPr>
        <w:t xml:space="preserve"> </w:t>
      </w:r>
      <w:r w:rsidR="00FF1280" w:rsidRPr="007917EC">
        <w:rPr>
          <w:rFonts w:ascii="Times New Roman" w:hAnsi="Times New Roman"/>
          <w:sz w:val="24"/>
          <w:szCs w:val="24"/>
        </w:rPr>
        <w:t>debt, determining the ratio of loan losses to the capital and reserves, provisions of loan loss ratio</w:t>
      </w:r>
      <w:r w:rsidR="00FF1280">
        <w:rPr>
          <w:rFonts w:ascii="Times New Roman" w:hAnsi="Times New Roman"/>
          <w:sz w:val="24"/>
          <w:szCs w:val="24"/>
        </w:rPr>
        <w:t xml:space="preserve"> </w:t>
      </w:r>
      <w:r w:rsidR="00FF1280" w:rsidRPr="007917EC">
        <w:rPr>
          <w:rFonts w:ascii="Times New Roman" w:hAnsi="Times New Roman"/>
          <w:sz w:val="24"/>
          <w:szCs w:val="24"/>
        </w:rPr>
        <w:t xml:space="preserve">to flawed credit and the ratio related to provision of bad debt to total income. Therefore, </w:t>
      </w:r>
      <w:r w:rsidR="00791069">
        <w:rPr>
          <w:rFonts w:ascii="Times New Roman" w:hAnsi="Times New Roman"/>
          <w:sz w:val="24"/>
          <w:szCs w:val="24"/>
        </w:rPr>
        <w:t>GCB an ADB</w:t>
      </w:r>
      <w:r w:rsidR="00791069" w:rsidRPr="007917EC">
        <w:rPr>
          <w:rFonts w:ascii="Times New Roman" w:hAnsi="Times New Roman"/>
          <w:sz w:val="24"/>
          <w:szCs w:val="24"/>
        </w:rPr>
        <w:t xml:space="preserve"> </w:t>
      </w:r>
      <w:r w:rsidR="00FF1280" w:rsidRPr="007917EC">
        <w:rPr>
          <w:rFonts w:ascii="Times New Roman" w:hAnsi="Times New Roman"/>
          <w:sz w:val="24"/>
          <w:szCs w:val="24"/>
        </w:rPr>
        <w:t>can effectively analyse the level of credit risk by evaluating and analyzing</w:t>
      </w:r>
      <w:r w:rsidR="00FF1280">
        <w:rPr>
          <w:rFonts w:ascii="Times New Roman" w:hAnsi="Times New Roman"/>
          <w:sz w:val="24"/>
          <w:szCs w:val="24"/>
        </w:rPr>
        <w:t xml:space="preserve"> </w:t>
      </w:r>
      <w:r w:rsidR="00FF1280" w:rsidRPr="007917EC">
        <w:rPr>
          <w:rFonts w:ascii="Times New Roman" w:hAnsi="Times New Roman"/>
          <w:sz w:val="24"/>
          <w:szCs w:val="24"/>
        </w:rPr>
        <w:t>the different mechanism</w:t>
      </w:r>
      <w:r w:rsidR="000B3E2A">
        <w:rPr>
          <w:rFonts w:ascii="Times New Roman" w:hAnsi="Times New Roman"/>
          <w:sz w:val="24"/>
          <w:szCs w:val="24"/>
        </w:rPr>
        <w:t>s</w:t>
      </w:r>
      <w:r w:rsidR="00FF1280" w:rsidRPr="007917EC">
        <w:rPr>
          <w:rFonts w:ascii="Times New Roman" w:hAnsi="Times New Roman"/>
          <w:sz w:val="24"/>
          <w:szCs w:val="24"/>
        </w:rPr>
        <w:t xml:space="preserve"> to control </w:t>
      </w:r>
      <w:r w:rsidR="000B3E2A">
        <w:rPr>
          <w:rFonts w:ascii="Times New Roman" w:hAnsi="Times New Roman"/>
          <w:sz w:val="24"/>
          <w:szCs w:val="24"/>
        </w:rPr>
        <w:t xml:space="preserve">their </w:t>
      </w:r>
      <w:r w:rsidR="00FF1280" w:rsidRPr="007917EC">
        <w:rPr>
          <w:rFonts w:ascii="Times New Roman" w:hAnsi="Times New Roman"/>
          <w:sz w:val="24"/>
          <w:szCs w:val="24"/>
        </w:rPr>
        <w:t>credit risk.</w:t>
      </w:r>
    </w:p>
    <w:p w14:paraId="41386DDE" w14:textId="77777777" w:rsidR="00FF1280" w:rsidRPr="00D076BE" w:rsidRDefault="008A3DD1" w:rsidP="008137B1">
      <w:pPr>
        <w:pStyle w:val="Heading2"/>
        <w:spacing w:line="480" w:lineRule="auto"/>
        <w:rPr>
          <w:rFonts w:ascii="Times New Roman" w:hAnsi="Times New Roman"/>
          <w:b/>
          <w:color w:val="000000"/>
          <w:sz w:val="24"/>
          <w:szCs w:val="24"/>
        </w:rPr>
      </w:pPr>
      <w:bookmarkStart w:id="234" w:name="_Toc493384768"/>
      <w:r w:rsidRPr="00D076BE">
        <w:rPr>
          <w:rFonts w:ascii="Times New Roman" w:hAnsi="Times New Roman"/>
          <w:b/>
          <w:color w:val="000000"/>
          <w:sz w:val="24"/>
          <w:szCs w:val="24"/>
        </w:rPr>
        <w:t>2.3.2: Market Risk</w:t>
      </w:r>
      <w:bookmarkEnd w:id="234"/>
    </w:p>
    <w:p w14:paraId="2CDBB252" w14:textId="77777777" w:rsidR="00FF1280" w:rsidRPr="007917EC" w:rsidRDefault="00FF1280" w:rsidP="008137B1">
      <w:pPr>
        <w:autoSpaceDE w:val="0"/>
        <w:autoSpaceDN w:val="0"/>
        <w:adjustRightInd w:val="0"/>
        <w:spacing w:after="0" w:line="480" w:lineRule="auto"/>
        <w:ind w:firstLine="720"/>
        <w:rPr>
          <w:rFonts w:ascii="Times New Roman" w:hAnsi="Times New Roman"/>
          <w:sz w:val="24"/>
          <w:szCs w:val="24"/>
        </w:rPr>
      </w:pPr>
      <w:r w:rsidRPr="007917EC">
        <w:rPr>
          <w:rFonts w:ascii="Times New Roman" w:hAnsi="Times New Roman"/>
          <w:sz w:val="24"/>
          <w:szCs w:val="24"/>
        </w:rPr>
        <w:t>Market risk compromises of commodity risk, interest rate risk, forex rate risk, equity price risk</w:t>
      </w:r>
      <w:r>
        <w:rPr>
          <w:rFonts w:ascii="Times New Roman" w:hAnsi="Times New Roman"/>
          <w:sz w:val="24"/>
          <w:szCs w:val="24"/>
        </w:rPr>
        <w:t xml:space="preserve"> </w:t>
      </w:r>
      <w:r w:rsidRPr="007917EC">
        <w:rPr>
          <w:rFonts w:ascii="Times New Roman" w:hAnsi="Times New Roman"/>
          <w:sz w:val="24"/>
          <w:szCs w:val="24"/>
        </w:rPr>
        <w:t>and liquidity risk. The market risk can affect the operation of banks. Therefore, market risk</w:t>
      </w:r>
      <w:r>
        <w:rPr>
          <w:rFonts w:ascii="Times New Roman" w:hAnsi="Times New Roman"/>
          <w:sz w:val="24"/>
          <w:szCs w:val="24"/>
        </w:rPr>
        <w:t xml:space="preserve"> </w:t>
      </w:r>
      <w:r w:rsidRPr="007917EC">
        <w:rPr>
          <w:rFonts w:ascii="Times New Roman" w:hAnsi="Times New Roman"/>
          <w:sz w:val="24"/>
          <w:szCs w:val="24"/>
        </w:rPr>
        <w:t xml:space="preserve">management has to be adopted in order to manage their assets and liabilities. </w:t>
      </w:r>
      <w:r w:rsidR="00350247">
        <w:rPr>
          <w:rFonts w:ascii="Times New Roman" w:hAnsi="Times New Roman"/>
          <w:sz w:val="24"/>
          <w:szCs w:val="24"/>
        </w:rPr>
        <w:t>Asset liability</w:t>
      </w:r>
      <w:r w:rsidR="00350247" w:rsidRPr="003C4646">
        <w:rPr>
          <w:rFonts w:ascii="Times New Roman" w:hAnsi="Times New Roman"/>
          <w:sz w:val="24"/>
          <w:szCs w:val="24"/>
        </w:rPr>
        <w:t xml:space="preserve"> management</w:t>
      </w:r>
      <w:r w:rsidR="00350247" w:rsidRPr="007917EC">
        <w:rPr>
          <w:rFonts w:ascii="Times New Roman" w:hAnsi="Times New Roman"/>
          <w:sz w:val="24"/>
          <w:szCs w:val="24"/>
        </w:rPr>
        <w:t xml:space="preserve"> </w:t>
      </w:r>
      <w:r w:rsidRPr="007917EC">
        <w:rPr>
          <w:rFonts w:ascii="Times New Roman" w:hAnsi="Times New Roman"/>
          <w:sz w:val="24"/>
          <w:szCs w:val="24"/>
        </w:rPr>
        <w:t>can help the banks in analyzing the market risk so that it can be</w:t>
      </w:r>
      <w:r>
        <w:rPr>
          <w:rFonts w:ascii="Times New Roman" w:hAnsi="Times New Roman"/>
          <w:sz w:val="24"/>
          <w:szCs w:val="24"/>
        </w:rPr>
        <w:t xml:space="preserve"> </w:t>
      </w:r>
      <w:r w:rsidRPr="007917EC">
        <w:rPr>
          <w:rFonts w:ascii="Times New Roman" w:hAnsi="Times New Roman"/>
          <w:sz w:val="24"/>
          <w:szCs w:val="24"/>
        </w:rPr>
        <w:t xml:space="preserve">minimized </w:t>
      </w:r>
      <w:r w:rsidR="00567C5F" w:rsidRPr="00567C5F">
        <w:rPr>
          <w:rFonts w:ascii="Times New Roman" w:hAnsi="Times New Roman"/>
          <w:noProof/>
          <w:sz w:val="24"/>
          <w:szCs w:val="24"/>
        </w:rPr>
        <w:t>(Mohohlo, 2008)</w:t>
      </w:r>
      <w:r w:rsidR="00350247">
        <w:rPr>
          <w:rFonts w:ascii="Times New Roman" w:hAnsi="Times New Roman"/>
          <w:sz w:val="24"/>
          <w:szCs w:val="24"/>
        </w:rPr>
        <w:t xml:space="preserve">. Therefore, </w:t>
      </w:r>
      <w:r w:rsidRPr="007917EC">
        <w:rPr>
          <w:rFonts w:ascii="Times New Roman" w:hAnsi="Times New Roman"/>
          <w:sz w:val="24"/>
          <w:szCs w:val="24"/>
        </w:rPr>
        <w:t>banks can identify foreign exchange risks factors</w:t>
      </w:r>
      <w:r>
        <w:rPr>
          <w:rFonts w:ascii="Times New Roman" w:hAnsi="Times New Roman"/>
          <w:sz w:val="24"/>
          <w:szCs w:val="24"/>
        </w:rPr>
        <w:t xml:space="preserve"> </w:t>
      </w:r>
      <w:r w:rsidRPr="007917EC">
        <w:rPr>
          <w:rFonts w:ascii="Times New Roman" w:hAnsi="Times New Roman"/>
          <w:sz w:val="24"/>
          <w:szCs w:val="24"/>
        </w:rPr>
        <w:t>that can pose impact on the banks that can be helpful in stabilizing and improving the</w:t>
      </w:r>
      <w:r w:rsidR="00350247">
        <w:rPr>
          <w:rFonts w:ascii="Times New Roman" w:hAnsi="Times New Roman"/>
          <w:sz w:val="24"/>
          <w:szCs w:val="24"/>
        </w:rPr>
        <w:t>ir</w:t>
      </w:r>
      <w:r w:rsidRPr="007917EC">
        <w:rPr>
          <w:rFonts w:ascii="Times New Roman" w:hAnsi="Times New Roman"/>
          <w:sz w:val="24"/>
          <w:szCs w:val="24"/>
        </w:rPr>
        <w:t xml:space="preserve"> financial</w:t>
      </w:r>
      <w:r>
        <w:rPr>
          <w:rFonts w:ascii="Times New Roman" w:hAnsi="Times New Roman"/>
          <w:sz w:val="24"/>
          <w:szCs w:val="24"/>
        </w:rPr>
        <w:t xml:space="preserve"> </w:t>
      </w:r>
      <w:r w:rsidR="00350247">
        <w:rPr>
          <w:rFonts w:ascii="Times New Roman" w:hAnsi="Times New Roman"/>
          <w:sz w:val="24"/>
          <w:szCs w:val="24"/>
        </w:rPr>
        <w:t>performance</w:t>
      </w:r>
      <w:r w:rsidRPr="007917EC">
        <w:rPr>
          <w:rFonts w:ascii="Times New Roman" w:hAnsi="Times New Roman"/>
          <w:sz w:val="24"/>
          <w:szCs w:val="24"/>
        </w:rPr>
        <w:t>.</w:t>
      </w:r>
    </w:p>
    <w:p w14:paraId="0354B102" w14:textId="77777777" w:rsidR="00FF1280" w:rsidRPr="007917EC" w:rsidRDefault="00FF1280" w:rsidP="008137B1">
      <w:pPr>
        <w:autoSpaceDE w:val="0"/>
        <w:autoSpaceDN w:val="0"/>
        <w:adjustRightInd w:val="0"/>
        <w:spacing w:after="0" w:line="480" w:lineRule="auto"/>
        <w:ind w:firstLine="720"/>
        <w:rPr>
          <w:rFonts w:ascii="Times New Roman" w:hAnsi="Times New Roman"/>
          <w:sz w:val="24"/>
          <w:szCs w:val="24"/>
        </w:rPr>
      </w:pPr>
      <w:r w:rsidRPr="007917EC">
        <w:rPr>
          <w:rFonts w:ascii="Times New Roman" w:hAnsi="Times New Roman"/>
          <w:sz w:val="24"/>
          <w:szCs w:val="24"/>
        </w:rPr>
        <w:lastRenderedPageBreak/>
        <w:t xml:space="preserve">As opined by </w:t>
      </w:r>
      <w:r w:rsidR="00567C5F" w:rsidRPr="00567C5F">
        <w:rPr>
          <w:rFonts w:ascii="Times New Roman" w:hAnsi="Times New Roman"/>
          <w:noProof/>
          <w:sz w:val="24"/>
          <w:szCs w:val="24"/>
        </w:rPr>
        <w:t>(Campbell, 2007)</w:t>
      </w:r>
      <w:r w:rsidRPr="007917EC">
        <w:rPr>
          <w:rFonts w:ascii="Times New Roman" w:hAnsi="Times New Roman"/>
          <w:sz w:val="24"/>
          <w:szCs w:val="24"/>
        </w:rPr>
        <w:t>, the market risk is concerned with the financial condition that arises from the detrimental flow in the market prices. The four main elements that are</w:t>
      </w:r>
      <w:r>
        <w:rPr>
          <w:rFonts w:ascii="Times New Roman" w:hAnsi="Times New Roman"/>
          <w:sz w:val="24"/>
          <w:szCs w:val="24"/>
        </w:rPr>
        <w:t xml:space="preserve"> </w:t>
      </w:r>
      <w:r w:rsidRPr="007917EC">
        <w:rPr>
          <w:rFonts w:ascii="Times New Roman" w:hAnsi="Times New Roman"/>
          <w:sz w:val="24"/>
          <w:szCs w:val="24"/>
        </w:rPr>
        <w:t>related to market risk are interest rates, currency exchange rates, and investment costs in trade</w:t>
      </w:r>
      <w:r>
        <w:rPr>
          <w:rFonts w:ascii="Times New Roman" w:hAnsi="Times New Roman"/>
          <w:sz w:val="24"/>
          <w:szCs w:val="24"/>
        </w:rPr>
        <w:t xml:space="preserve"> </w:t>
      </w:r>
      <w:r w:rsidRPr="007917EC">
        <w:rPr>
          <w:rFonts w:ascii="Times New Roman" w:hAnsi="Times New Roman"/>
          <w:sz w:val="24"/>
          <w:szCs w:val="24"/>
        </w:rPr>
        <w:t>portfolios and the exchange commodities prices in context to the activity of banks. The market</w:t>
      </w:r>
      <w:r>
        <w:rPr>
          <w:rFonts w:ascii="Times New Roman" w:hAnsi="Times New Roman"/>
          <w:sz w:val="24"/>
          <w:szCs w:val="24"/>
        </w:rPr>
        <w:t xml:space="preserve"> </w:t>
      </w:r>
      <w:r w:rsidRPr="007917EC">
        <w:rPr>
          <w:rFonts w:ascii="Times New Roman" w:hAnsi="Times New Roman"/>
          <w:sz w:val="24"/>
          <w:szCs w:val="24"/>
        </w:rPr>
        <w:t>risk affects the financial instruments of the individuals as well as the portfolio instruments.</w:t>
      </w:r>
    </w:p>
    <w:p w14:paraId="63175C90" w14:textId="77777777" w:rsidR="00FF1280" w:rsidRPr="00D076BE" w:rsidRDefault="00353F03" w:rsidP="008137B1">
      <w:pPr>
        <w:pStyle w:val="Heading2"/>
        <w:spacing w:line="480" w:lineRule="auto"/>
        <w:rPr>
          <w:rFonts w:ascii="Times New Roman" w:hAnsi="Times New Roman"/>
          <w:b/>
          <w:color w:val="000000"/>
          <w:sz w:val="24"/>
          <w:szCs w:val="24"/>
        </w:rPr>
      </w:pPr>
      <w:bookmarkStart w:id="235" w:name="_Toc493384769"/>
      <w:r w:rsidRPr="00D076BE">
        <w:rPr>
          <w:rFonts w:ascii="Times New Roman" w:hAnsi="Times New Roman"/>
          <w:b/>
          <w:color w:val="000000"/>
          <w:sz w:val="24"/>
          <w:szCs w:val="24"/>
        </w:rPr>
        <w:t xml:space="preserve">2.3.3: </w:t>
      </w:r>
      <w:r w:rsidR="00FF1280" w:rsidRPr="00D076BE">
        <w:rPr>
          <w:rFonts w:ascii="Times New Roman" w:hAnsi="Times New Roman"/>
          <w:b/>
          <w:color w:val="000000"/>
          <w:sz w:val="24"/>
          <w:szCs w:val="24"/>
        </w:rPr>
        <w:t>Operational Risk</w:t>
      </w:r>
      <w:bookmarkEnd w:id="235"/>
    </w:p>
    <w:p w14:paraId="1246DB0E" w14:textId="77777777" w:rsidR="00FF1280" w:rsidRDefault="00FF1280" w:rsidP="008137B1">
      <w:pPr>
        <w:autoSpaceDE w:val="0"/>
        <w:autoSpaceDN w:val="0"/>
        <w:adjustRightInd w:val="0"/>
        <w:spacing w:after="0" w:line="480" w:lineRule="auto"/>
        <w:ind w:firstLine="720"/>
        <w:rPr>
          <w:rFonts w:ascii="Times New Roman" w:hAnsi="Times New Roman"/>
          <w:sz w:val="24"/>
          <w:szCs w:val="24"/>
        </w:rPr>
      </w:pPr>
      <w:r w:rsidRPr="007917EC">
        <w:rPr>
          <w:rFonts w:ascii="Times New Roman" w:hAnsi="Times New Roman"/>
          <w:sz w:val="24"/>
          <w:szCs w:val="24"/>
        </w:rPr>
        <w:t>Operational risk can be faced due to rise of monetar</w:t>
      </w:r>
      <w:r w:rsidR="008A5F4C">
        <w:rPr>
          <w:rFonts w:ascii="Times New Roman" w:hAnsi="Times New Roman"/>
          <w:sz w:val="24"/>
          <w:szCs w:val="24"/>
        </w:rPr>
        <w:t>y losses that may arise from</w:t>
      </w:r>
      <w:r>
        <w:rPr>
          <w:rFonts w:ascii="Times New Roman" w:hAnsi="Times New Roman"/>
          <w:sz w:val="24"/>
          <w:szCs w:val="24"/>
        </w:rPr>
        <w:t xml:space="preserve"> </w:t>
      </w:r>
      <w:r w:rsidRPr="007917EC">
        <w:rPr>
          <w:rFonts w:ascii="Times New Roman" w:hAnsi="Times New Roman"/>
          <w:sz w:val="24"/>
          <w:szCs w:val="24"/>
        </w:rPr>
        <w:t>insufficient and failed internal processes, people and external factors. External events like natural</w:t>
      </w:r>
      <w:r>
        <w:rPr>
          <w:rFonts w:ascii="Times New Roman" w:hAnsi="Times New Roman"/>
          <w:sz w:val="24"/>
          <w:szCs w:val="24"/>
        </w:rPr>
        <w:t xml:space="preserve"> </w:t>
      </w:r>
      <w:r w:rsidRPr="007917EC">
        <w:rPr>
          <w:rFonts w:ascii="Times New Roman" w:hAnsi="Times New Roman"/>
          <w:sz w:val="24"/>
          <w:szCs w:val="24"/>
        </w:rPr>
        <w:t>disaster can bring losses that can affect the physical assets. Therefore</w:t>
      </w:r>
      <w:r>
        <w:rPr>
          <w:rFonts w:ascii="Times New Roman" w:hAnsi="Times New Roman"/>
          <w:sz w:val="24"/>
          <w:szCs w:val="24"/>
        </w:rPr>
        <w:t xml:space="preserve"> </w:t>
      </w:r>
      <w:r w:rsidRPr="007917EC">
        <w:rPr>
          <w:rFonts w:ascii="Times New Roman" w:hAnsi="Times New Roman"/>
          <w:sz w:val="24"/>
          <w:szCs w:val="24"/>
        </w:rPr>
        <w:t>operational risk management can be followed by adopting good management</w:t>
      </w:r>
      <w:r>
        <w:rPr>
          <w:rFonts w:ascii="Times New Roman" w:hAnsi="Times New Roman"/>
          <w:sz w:val="24"/>
          <w:szCs w:val="24"/>
        </w:rPr>
        <w:t xml:space="preserve"> </w:t>
      </w:r>
      <w:r w:rsidRPr="007917EC">
        <w:rPr>
          <w:rFonts w:ascii="Times New Roman" w:hAnsi="Times New Roman"/>
          <w:sz w:val="24"/>
          <w:szCs w:val="24"/>
        </w:rPr>
        <w:t>information system</w:t>
      </w:r>
      <w:r w:rsidR="008A5F4C">
        <w:rPr>
          <w:rFonts w:ascii="Times New Roman" w:hAnsi="Times New Roman"/>
          <w:sz w:val="24"/>
          <w:szCs w:val="24"/>
        </w:rPr>
        <w:t>s</w:t>
      </w:r>
      <w:r w:rsidRPr="007917EC">
        <w:rPr>
          <w:rFonts w:ascii="Times New Roman" w:hAnsi="Times New Roman"/>
          <w:sz w:val="24"/>
          <w:szCs w:val="24"/>
        </w:rPr>
        <w:t xml:space="preserve"> and effective contingency planning </w:t>
      </w:r>
      <w:r w:rsidR="00567C5F" w:rsidRPr="00567C5F">
        <w:rPr>
          <w:rFonts w:ascii="Times New Roman" w:hAnsi="Times New Roman"/>
          <w:noProof/>
          <w:sz w:val="24"/>
          <w:szCs w:val="24"/>
        </w:rPr>
        <w:t>(Berger, A. N. and Bouwman, C. H. S, 2008)</w:t>
      </w:r>
      <w:r w:rsidR="008A5F4C">
        <w:rPr>
          <w:rFonts w:ascii="Times New Roman" w:hAnsi="Times New Roman"/>
          <w:sz w:val="24"/>
          <w:szCs w:val="24"/>
        </w:rPr>
        <w:t>. B</w:t>
      </w:r>
      <w:r w:rsidRPr="007917EC">
        <w:rPr>
          <w:rFonts w:ascii="Times New Roman" w:hAnsi="Times New Roman"/>
          <w:sz w:val="24"/>
          <w:szCs w:val="24"/>
        </w:rPr>
        <w:t>anks</w:t>
      </w:r>
      <w:r>
        <w:rPr>
          <w:rFonts w:ascii="Times New Roman" w:hAnsi="Times New Roman"/>
          <w:sz w:val="24"/>
          <w:szCs w:val="24"/>
        </w:rPr>
        <w:t xml:space="preserve"> </w:t>
      </w:r>
      <w:r w:rsidRPr="007917EC">
        <w:rPr>
          <w:rFonts w:ascii="Times New Roman" w:hAnsi="Times New Roman"/>
          <w:sz w:val="24"/>
          <w:szCs w:val="24"/>
        </w:rPr>
        <w:t>can enhance their operational risk management through adopting new Basel Accord for setting</w:t>
      </w:r>
      <w:r>
        <w:rPr>
          <w:rFonts w:ascii="Times New Roman" w:hAnsi="Times New Roman"/>
          <w:sz w:val="24"/>
          <w:szCs w:val="24"/>
        </w:rPr>
        <w:t xml:space="preserve"> </w:t>
      </w:r>
      <w:r w:rsidRPr="007917EC">
        <w:rPr>
          <w:rFonts w:ascii="Times New Roman" w:hAnsi="Times New Roman"/>
          <w:sz w:val="24"/>
          <w:szCs w:val="24"/>
        </w:rPr>
        <w:t>operational risk. Therefore this approach can be helpful in reduci</w:t>
      </w:r>
      <w:r>
        <w:rPr>
          <w:rFonts w:ascii="Times New Roman" w:hAnsi="Times New Roman"/>
          <w:sz w:val="24"/>
          <w:szCs w:val="24"/>
        </w:rPr>
        <w:t xml:space="preserve">ng the operational risk capital </w:t>
      </w:r>
      <w:r w:rsidRPr="007917EC">
        <w:rPr>
          <w:rFonts w:ascii="Times New Roman" w:hAnsi="Times New Roman"/>
          <w:sz w:val="24"/>
          <w:szCs w:val="24"/>
        </w:rPr>
        <w:t>need</w:t>
      </w:r>
      <w:r w:rsidR="008A5F4C">
        <w:rPr>
          <w:rFonts w:ascii="Times New Roman" w:hAnsi="Times New Roman"/>
          <w:sz w:val="24"/>
          <w:szCs w:val="24"/>
        </w:rPr>
        <w:t>s</w:t>
      </w:r>
      <w:r w:rsidRPr="007917EC">
        <w:rPr>
          <w:rFonts w:ascii="Times New Roman" w:hAnsi="Times New Roman"/>
          <w:sz w:val="24"/>
          <w:szCs w:val="24"/>
        </w:rPr>
        <w:t xml:space="preserve">. The new capital regulations </w:t>
      </w:r>
      <w:r w:rsidR="00791069">
        <w:rPr>
          <w:rFonts w:ascii="Times New Roman" w:hAnsi="Times New Roman"/>
          <w:sz w:val="24"/>
          <w:szCs w:val="24"/>
        </w:rPr>
        <w:t xml:space="preserve">forces </w:t>
      </w:r>
      <w:r w:rsidRPr="007917EC">
        <w:rPr>
          <w:rFonts w:ascii="Times New Roman" w:hAnsi="Times New Roman"/>
          <w:sz w:val="24"/>
          <w:szCs w:val="24"/>
        </w:rPr>
        <w:t>to effectively control and manage the</w:t>
      </w:r>
      <w:r w:rsidR="008A5F4C">
        <w:rPr>
          <w:rFonts w:ascii="Times New Roman" w:hAnsi="Times New Roman"/>
          <w:sz w:val="24"/>
          <w:szCs w:val="24"/>
        </w:rPr>
        <w:t>ir</w:t>
      </w:r>
      <w:r>
        <w:rPr>
          <w:rFonts w:ascii="Times New Roman" w:hAnsi="Times New Roman"/>
          <w:sz w:val="24"/>
          <w:szCs w:val="24"/>
        </w:rPr>
        <w:t xml:space="preserve"> </w:t>
      </w:r>
      <w:r w:rsidRPr="007917EC">
        <w:rPr>
          <w:rFonts w:ascii="Times New Roman" w:hAnsi="Times New Roman"/>
          <w:sz w:val="24"/>
          <w:szCs w:val="24"/>
        </w:rPr>
        <w:t>operational risk</w:t>
      </w:r>
      <w:r w:rsidR="00791069">
        <w:rPr>
          <w:rFonts w:ascii="Times New Roman" w:hAnsi="Times New Roman"/>
          <w:sz w:val="24"/>
          <w:szCs w:val="24"/>
        </w:rPr>
        <w:t>. On the plus side it can</w:t>
      </w:r>
      <w:r w:rsidRPr="007917EC">
        <w:rPr>
          <w:rFonts w:ascii="Times New Roman" w:hAnsi="Times New Roman"/>
          <w:sz w:val="24"/>
          <w:szCs w:val="24"/>
        </w:rPr>
        <w:t xml:space="preserve"> enhance growth </w:t>
      </w:r>
      <w:r w:rsidR="008A5F4C">
        <w:rPr>
          <w:rFonts w:ascii="Times New Roman" w:hAnsi="Times New Roman"/>
          <w:sz w:val="24"/>
          <w:szCs w:val="24"/>
        </w:rPr>
        <w:t>and</w:t>
      </w:r>
      <w:r w:rsidR="00791069">
        <w:rPr>
          <w:rFonts w:ascii="Times New Roman" w:hAnsi="Times New Roman"/>
          <w:sz w:val="24"/>
          <w:szCs w:val="24"/>
        </w:rPr>
        <w:t xml:space="preserve"> transaction </w:t>
      </w:r>
      <w:r w:rsidR="008A5F4C">
        <w:rPr>
          <w:rFonts w:ascii="Times New Roman" w:hAnsi="Times New Roman"/>
          <w:sz w:val="24"/>
          <w:szCs w:val="24"/>
        </w:rPr>
        <w:t>flows</w:t>
      </w:r>
      <w:r w:rsidRPr="007917EC">
        <w:rPr>
          <w:rFonts w:ascii="Times New Roman" w:hAnsi="Times New Roman"/>
          <w:sz w:val="24"/>
          <w:szCs w:val="24"/>
        </w:rPr>
        <w:t>.</w:t>
      </w:r>
      <w:r w:rsidR="008A5F4C">
        <w:rPr>
          <w:rFonts w:ascii="Times New Roman" w:hAnsi="Times New Roman"/>
          <w:sz w:val="24"/>
          <w:szCs w:val="24"/>
        </w:rPr>
        <w:t xml:space="preserve"> </w:t>
      </w:r>
    </w:p>
    <w:p w14:paraId="434E714A" w14:textId="77777777" w:rsidR="00FF1280" w:rsidRPr="007917EC" w:rsidRDefault="00FF1280" w:rsidP="008137B1">
      <w:pPr>
        <w:autoSpaceDE w:val="0"/>
        <w:autoSpaceDN w:val="0"/>
        <w:adjustRightInd w:val="0"/>
        <w:spacing w:after="0" w:line="480" w:lineRule="auto"/>
        <w:ind w:firstLine="720"/>
        <w:rPr>
          <w:rFonts w:ascii="Times New Roman" w:hAnsi="Times New Roman"/>
          <w:sz w:val="24"/>
          <w:szCs w:val="24"/>
        </w:rPr>
      </w:pPr>
      <w:r w:rsidRPr="007917EC">
        <w:rPr>
          <w:rFonts w:ascii="Times New Roman" w:hAnsi="Times New Roman"/>
          <w:sz w:val="24"/>
          <w:szCs w:val="24"/>
        </w:rPr>
        <w:t xml:space="preserve">Therefore for example banks like </w:t>
      </w:r>
      <w:r>
        <w:rPr>
          <w:rFonts w:ascii="Times New Roman" w:hAnsi="Times New Roman"/>
          <w:sz w:val="24"/>
          <w:szCs w:val="24"/>
        </w:rPr>
        <w:t>GCB</w:t>
      </w:r>
      <w:r w:rsidRPr="007917EC">
        <w:rPr>
          <w:rFonts w:ascii="Times New Roman" w:hAnsi="Times New Roman"/>
          <w:sz w:val="24"/>
          <w:szCs w:val="24"/>
        </w:rPr>
        <w:t xml:space="preserve">, </w:t>
      </w:r>
      <w:r>
        <w:rPr>
          <w:rFonts w:ascii="Times New Roman" w:hAnsi="Times New Roman"/>
          <w:sz w:val="24"/>
          <w:szCs w:val="24"/>
        </w:rPr>
        <w:t>ADB</w:t>
      </w:r>
      <w:r w:rsidRPr="007917EC">
        <w:rPr>
          <w:rFonts w:ascii="Times New Roman" w:hAnsi="Times New Roman"/>
          <w:sz w:val="24"/>
          <w:szCs w:val="24"/>
        </w:rPr>
        <w:t>; etc has to develop certain specific policies for</w:t>
      </w:r>
      <w:r>
        <w:rPr>
          <w:rFonts w:ascii="Times New Roman" w:hAnsi="Times New Roman"/>
          <w:sz w:val="24"/>
          <w:szCs w:val="24"/>
        </w:rPr>
        <w:t xml:space="preserve"> </w:t>
      </w:r>
      <w:r w:rsidR="008A5F4C">
        <w:rPr>
          <w:rFonts w:ascii="Times New Roman" w:hAnsi="Times New Roman"/>
          <w:sz w:val="24"/>
          <w:szCs w:val="24"/>
        </w:rPr>
        <w:t>tracking</w:t>
      </w:r>
      <w:r w:rsidRPr="007917EC">
        <w:rPr>
          <w:rFonts w:ascii="Times New Roman" w:hAnsi="Times New Roman"/>
          <w:sz w:val="24"/>
          <w:szCs w:val="24"/>
        </w:rPr>
        <w:t xml:space="preserve"> product</w:t>
      </w:r>
      <w:r w:rsidR="008A5F4C">
        <w:rPr>
          <w:rFonts w:ascii="Times New Roman" w:hAnsi="Times New Roman"/>
          <w:sz w:val="24"/>
          <w:szCs w:val="24"/>
        </w:rPr>
        <w:t>s</w:t>
      </w:r>
      <w:r w:rsidRPr="007917EC">
        <w:rPr>
          <w:rFonts w:ascii="Times New Roman" w:hAnsi="Times New Roman"/>
          <w:sz w:val="24"/>
          <w:szCs w:val="24"/>
        </w:rPr>
        <w:t xml:space="preserve"> </w:t>
      </w:r>
      <w:r w:rsidR="008A5F4C">
        <w:rPr>
          <w:rFonts w:ascii="Times New Roman" w:hAnsi="Times New Roman"/>
          <w:sz w:val="24"/>
          <w:szCs w:val="24"/>
        </w:rPr>
        <w:t>and activities</w:t>
      </w:r>
      <w:r w:rsidRPr="007917EC">
        <w:rPr>
          <w:rFonts w:ascii="Times New Roman" w:hAnsi="Times New Roman"/>
          <w:sz w:val="24"/>
          <w:szCs w:val="24"/>
        </w:rPr>
        <w:t xml:space="preserve"> in order to mitigate the operation risk </w:t>
      </w:r>
      <w:r w:rsidR="00567C5F" w:rsidRPr="00567C5F">
        <w:rPr>
          <w:rFonts w:ascii="Times New Roman" w:hAnsi="Times New Roman"/>
          <w:noProof/>
          <w:sz w:val="24"/>
          <w:szCs w:val="24"/>
        </w:rPr>
        <w:t>(Mitra, G. and Schwaiger, K., 2011)</w:t>
      </w:r>
      <w:r w:rsidRPr="007917EC">
        <w:rPr>
          <w:rFonts w:ascii="Times New Roman" w:hAnsi="Times New Roman"/>
          <w:sz w:val="24"/>
          <w:szCs w:val="24"/>
        </w:rPr>
        <w:t xml:space="preserve">. The governing board of directors of </w:t>
      </w:r>
      <w:r>
        <w:rPr>
          <w:rFonts w:ascii="Times New Roman" w:hAnsi="Times New Roman"/>
          <w:sz w:val="24"/>
          <w:szCs w:val="24"/>
        </w:rPr>
        <w:t>GCB</w:t>
      </w:r>
      <w:r w:rsidRPr="007917EC">
        <w:rPr>
          <w:rFonts w:ascii="Times New Roman" w:hAnsi="Times New Roman"/>
          <w:sz w:val="24"/>
          <w:szCs w:val="24"/>
        </w:rPr>
        <w:t xml:space="preserve"> and </w:t>
      </w:r>
      <w:r>
        <w:rPr>
          <w:rFonts w:ascii="Times New Roman" w:hAnsi="Times New Roman"/>
          <w:sz w:val="24"/>
          <w:szCs w:val="24"/>
        </w:rPr>
        <w:t xml:space="preserve">ADB </w:t>
      </w:r>
      <w:r w:rsidRPr="007917EC">
        <w:rPr>
          <w:rFonts w:ascii="Times New Roman" w:hAnsi="Times New Roman"/>
          <w:sz w:val="24"/>
          <w:szCs w:val="24"/>
        </w:rPr>
        <w:t>has to figure out the operational risk as</w:t>
      </w:r>
      <w:r>
        <w:rPr>
          <w:rFonts w:ascii="Times New Roman" w:hAnsi="Times New Roman"/>
          <w:sz w:val="24"/>
          <w:szCs w:val="24"/>
        </w:rPr>
        <w:t xml:space="preserve"> </w:t>
      </w:r>
      <w:r w:rsidRPr="007917EC">
        <w:rPr>
          <w:rFonts w:ascii="Times New Roman" w:hAnsi="Times New Roman"/>
          <w:sz w:val="24"/>
          <w:szCs w:val="24"/>
        </w:rPr>
        <w:t>an important concern and should develop internal processes for timely reviewing, the strategy of</w:t>
      </w:r>
      <w:r>
        <w:rPr>
          <w:rFonts w:ascii="Times New Roman" w:hAnsi="Times New Roman"/>
          <w:sz w:val="24"/>
          <w:szCs w:val="24"/>
        </w:rPr>
        <w:t xml:space="preserve"> </w:t>
      </w:r>
      <w:r w:rsidRPr="007917EC">
        <w:rPr>
          <w:rFonts w:ascii="Times New Roman" w:hAnsi="Times New Roman"/>
          <w:sz w:val="24"/>
          <w:szCs w:val="24"/>
        </w:rPr>
        <w:t xml:space="preserve">operational risk. </w:t>
      </w:r>
      <w:r>
        <w:rPr>
          <w:rFonts w:ascii="Times New Roman" w:hAnsi="Times New Roman"/>
          <w:sz w:val="24"/>
          <w:szCs w:val="24"/>
        </w:rPr>
        <w:t>GCB</w:t>
      </w:r>
      <w:r w:rsidRPr="007917EC">
        <w:rPr>
          <w:rFonts w:ascii="Times New Roman" w:hAnsi="Times New Roman"/>
          <w:sz w:val="24"/>
          <w:szCs w:val="24"/>
        </w:rPr>
        <w:t xml:space="preserve"> or </w:t>
      </w:r>
      <w:r>
        <w:rPr>
          <w:rFonts w:ascii="Times New Roman" w:hAnsi="Times New Roman"/>
          <w:sz w:val="24"/>
          <w:szCs w:val="24"/>
        </w:rPr>
        <w:t>A</w:t>
      </w:r>
      <w:r w:rsidRPr="007917EC">
        <w:rPr>
          <w:rFonts w:ascii="Times New Roman" w:hAnsi="Times New Roman"/>
          <w:sz w:val="24"/>
          <w:szCs w:val="24"/>
        </w:rPr>
        <w:t>DB will have to express monitoring and tracking system for</w:t>
      </w:r>
      <w:r>
        <w:rPr>
          <w:rFonts w:ascii="Times New Roman" w:hAnsi="Times New Roman"/>
          <w:sz w:val="24"/>
          <w:szCs w:val="24"/>
        </w:rPr>
        <w:t xml:space="preserve"> </w:t>
      </w:r>
      <w:r w:rsidRPr="007917EC">
        <w:rPr>
          <w:rFonts w:ascii="Times New Roman" w:hAnsi="Times New Roman"/>
          <w:sz w:val="24"/>
          <w:szCs w:val="24"/>
        </w:rPr>
        <w:t xml:space="preserve">exposing the operational risk and also the losses that may arise from the lines of </w:t>
      </w:r>
      <w:r w:rsidR="004568C2">
        <w:rPr>
          <w:rFonts w:ascii="Times New Roman" w:hAnsi="Times New Roman"/>
          <w:sz w:val="24"/>
          <w:szCs w:val="24"/>
        </w:rPr>
        <w:t xml:space="preserve">their </w:t>
      </w:r>
      <w:r w:rsidRPr="007917EC">
        <w:rPr>
          <w:rFonts w:ascii="Times New Roman" w:hAnsi="Times New Roman"/>
          <w:sz w:val="24"/>
          <w:szCs w:val="24"/>
        </w:rPr>
        <w:t xml:space="preserve">business. Internal auditing, by </w:t>
      </w:r>
      <w:r>
        <w:rPr>
          <w:rFonts w:ascii="Times New Roman" w:hAnsi="Times New Roman"/>
          <w:sz w:val="24"/>
          <w:szCs w:val="24"/>
        </w:rPr>
        <w:t>GCB</w:t>
      </w:r>
      <w:r w:rsidRPr="007917EC">
        <w:rPr>
          <w:rFonts w:ascii="Times New Roman" w:hAnsi="Times New Roman"/>
          <w:sz w:val="24"/>
          <w:szCs w:val="24"/>
        </w:rPr>
        <w:t xml:space="preserve"> and </w:t>
      </w:r>
      <w:r>
        <w:rPr>
          <w:rFonts w:ascii="Times New Roman" w:hAnsi="Times New Roman"/>
          <w:sz w:val="24"/>
          <w:szCs w:val="24"/>
        </w:rPr>
        <w:t>A</w:t>
      </w:r>
      <w:r w:rsidRPr="007917EC">
        <w:rPr>
          <w:rFonts w:ascii="Times New Roman" w:hAnsi="Times New Roman"/>
          <w:sz w:val="24"/>
          <w:szCs w:val="24"/>
        </w:rPr>
        <w:t>DB can be enforced for chalking the policies and</w:t>
      </w:r>
      <w:r>
        <w:rPr>
          <w:rFonts w:ascii="Times New Roman" w:hAnsi="Times New Roman"/>
          <w:sz w:val="24"/>
          <w:szCs w:val="24"/>
        </w:rPr>
        <w:t xml:space="preserve"> </w:t>
      </w:r>
      <w:r w:rsidRPr="007917EC">
        <w:rPr>
          <w:rFonts w:ascii="Times New Roman" w:hAnsi="Times New Roman"/>
          <w:sz w:val="24"/>
          <w:szCs w:val="24"/>
        </w:rPr>
        <w:t>procedures for managing and mitigating the operational risk.</w:t>
      </w:r>
    </w:p>
    <w:p w14:paraId="335D0F7B" w14:textId="77777777" w:rsidR="00FF1280" w:rsidRPr="00D076BE" w:rsidRDefault="00353F03" w:rsidP="008137B1">
      <w:pPr>
        <w:pStyle w:val="Heading2"/>
        <w:spacing w:line="480" w:lineRule="auto"/>
        <w:rPr>
          <w:rFonts w:ascii="Times New Roman" w:hAnsi="Times New Roman"/>
          <w:b/>
          <w:color w:val="000000"/>
          <w:sz w:val="24"/>
          <w:szCs w:val="24"/>
        </w:rPr>
      </w:pPr>
      <w:bookmarkStart w:id="236" w:name="_Toc493384770"/>
      <w:r w:rsidRPr="00D076BE">
        <w:rPr>
          <w:rFonts w:ascii="Times New Roman" w:hAnsi="Times New Roman"/>
          <w:b/>
          <w:color w:val="000000"/>
          <w:sz w:val="24"/>
          <w:szCs w:val="24"/>
        </w:rPr>
        <w:lastRenderedPageBreak/>
        <w:t xml:space="preserve">2.3.4: </w:t>
      </w:r>
      <w:r w:rsidR="00FF1280" w:rsidRPr="00D076BE">
        <w:rPr>
          <w:rFonts w:ascii="Times New Roman" w:hAnsi="Times New Roman"/>
          <w:b/>
          <w:color w:val="000000"/>
          <w:sz w:val="24"/>
          <w:szCs w:val="24"/>
        </w:rPr>
        <w:t>Country Risk</w:t>
      </w:r>
      <w:bookmarkEnd w:id="236"/>
      <w:r w:rsidR="00FF1280" w:rsidRPr="00D076BE">
        <w:rPr>
          <w:rFonts w:ascii="Times New Roman" w:hAnsi="Times New Roman"/>
          <w:b/>
          <w:color w:val="000000"/>
          <w:sz w:val="24"/>
          <w:szCs w:val="24"/>
        </w:rPr>
        <w:t xml:space="preserve"> </w:t>
      </w:r>
    </w:p>
    <w:p w14:paraId="1427B53B" w14:textId="77777777" w:rsidR="00FF1280" w:rsidRPr="007917EC" w:rsidRDefault="00FF1280" w:rsidP="008137B1">
      <w:pPr>
        <w:autoSpaceDE w:val="0"/>
        <w:autoSpaceDN w:val="0"/>
        <w:adjustRightInd w:val="0"/>
        <w:spacing w:after="0" w:line="480" w:lineRule="auto"/>
        <w:ind w:firstLine="720"/>
        <w:rPr>
          <w:rFonts w:ascii="Times New Roman" w:hAnsi="Times New Roman"/>
          <w:sz w:val="24"/>
          <w:szCs w:val="24"/>
        </w:rPr>
      </w:pPr>
      <w:r w:rsidRPr="007917EC">
        <w:rPr>
          <w:rFonts w:ascii="Times New Roman" w:hAnsi="Times New Roman"/>
          <w:sz w:val="24"/>
          <w:szCs w:val="24"/>
        </w:rPr>
        <w:t xml:space="preserve">The country risk is associated with reference to investing in </w:t>
      </w:r>
      <w:r w:rsidR="00913050">
        <w:rPr>
          <w:rFonts w:ascii="Times New Roman" w:hAnsi="Times New Roman"/>
          <w:sz w:val="24"/>
          <w:szCs w:val="24"/>
        </w:rPr>
        <w:t xml:space="preserve">a </w:t>
      </w:r>
      <w:r w:rsidRPr="007917EC">
        <w:rPr>
          <w:rFonts w:ascii="Times New Roman" w:hAnsi="Times New Roman"/>
          <w:sz w:val="24"/>
          <w:szCs w:val="24"/>
        </w:rPr>
        <w:t>foreign country. The</w:t>
      </w:r>
      <w:r>
        <w:rPr>
          <w:rFonts w:ascii="Times New Roman" w:hAnsi="Times New Roman"/>
          <w:sz w:val="24"/>
          <w:szCs w:val="24"/>
        </w:rPr>
        <w:t xml:space="preserve"> </w:t>
      </w:r>
      <w:r w:rsidRPr="007917EC">
        <w:rPr>
          <w:rFonts w:ascii="Times New Roman" w:hAnsi="Times New Roman"/>
          <w:sz w:val="24"/>
          <w:szCs w:val="24"/>
        </w:rPr>
        <w:t>country risk holds the risk of political risk, exchange rate risk, economic risk, transfer risk and</w:t>
      </w:r>
      <w:r>
        <w:rPr>
          <w:rFonts w:ascii="Times New Roman" w:hAnsi="Times New Roman"/>
          <w:sz w:val="24"/>
          <w:szCs w:val="24"/>
        </w:rPr>
        <w:t xml:space="preserve"> </w:t>
      </w:r>
      <w:r w:rsidRPr="007917EC">
        <w:rPr>
          <w:rFonts w:ascii="Times New Roman" w:hAnsi="Times New Roman"/>
          <w:sz w:val="24"/>
          <w:szCs w:val="24"/>
        </w:rPr>
        <w:t xml:space="preserve">sovereign risk. As per, </w:t>
      </w:r>
      <w:r w:rsidR="00567C5F" w:rsidRPr="00567C5F">
        <w:rPr>
          <w:rFonts w:ascii="Times New Roman" w:hAnsi="Times New Roman"/>
          <w:noProof/>
          <w:sz w:val="24"/>
          <w:szCs w:val="24"/>
        </w:rPr>
        <w:t>(Amenc, N., Martellini, L. and Ziemann, V, 2009)</w:t>
      </w:r>
      <w:r w:rsidRPr="007917EC">
        <w:rPr>
          <w:rFonts w:ascii="Times New Roman" w:hAnsi="Times New Roman"/>
          <w:sz w:val="24"/>
          <w:szCs w:val="24"/>
        </w:rPr>
        <w:t xml:space="preserve">, the country risk can reduce the expected return on an investment. For example, if </w:t>
      </w:r>
      <w:r>
        <w:rPr>
          <w:rFonts w:ascii="Times New Roman" w:hAnsi="Times New Roman"/>
          <w:sz w:val="24"/>
          <w:szCs w:val="24"/>
        </w:rPr>
        <w:t>GCB</w:t>
      </w:r>
      <w:r w:rsidR="003C527E">
        <w:rPr>
          <w:rFonts w:ascii="Times New Roman" w:hAnsi="Times New Roman"/>
          <w:sz w:val="24"/>
          <w:szCs w:val="24"/>
        </w:rPr>
        <w:t xml:space="preserve"> makes a large</w:t>
      </w:r>
      <w:r w:rsidRPr="007917EC">
        <w:rPr>
          <w:rFonts w:ascii="Times New Roman" w:hAnsi="Times New Roman"/>
          <w:sz w:val="24"/>
          <w:szCs w:val="24"/>
        </w:rPr>
        <w:t xml:space="preserve"> term </w:t>
      </w:r>
      <w:r w:rsidR="003C527E">
        <w:rPr>
          <w:rFonts w:ascii="Times New Roman" w:hAnsi="Times New Roman"/>
          <w:sz w:val="24"/>
          <w:szCs w:val="24"/>
        </w:rPr>
        <w:t xml:space="preserve">foreign </w:t>
      </w:r>
      <w:r w:rsidRPr="007917EC">
        <w:rPr>
          <w:rFonts w:ascii="Times New Roman" w:hAnsi="Times New Roman"/>
          <w:sz w:val="24"/>
          <w:szCs w:val="24"/>
        </w:rPr>
        <w:t>investments then the bank may have to face higher country risk that can affect the foreign</w:t>
      </w:r>
      <w:r>
        <w:rPr>
          <w:rFonts w:ascii="Times New Roman" w:hAnsi="Times New Roman"/>
          <w:sz w:val="24"/>
          <w:szCs w:val="24"/>
        </w:rPr>
        <w:t xml:space="preserve"> </w:t>
      </w:r>
      <w:r w:rsidRPr="007917EC">
        <w:rPr>
          <w:rFonts w:ascii="Times New Roman" w:hAnsi="Times New Roman"/>
          <w:sz w:val="24"/>
          <w:szCs w:val="24"/>
        </w:rPr>
        <w:t xml:space="preserve">currency earnings. Therefore, </w:t>
      </w:r>
      <w:r>
        <w:rPr>
          <w:rFonts w:ascii="Times New Roman" w:hAnsi="Times New Roman"/>
          <w:sz w:val="24"/>
          <w:szCs w:val="24"/>
        </w:rPr>
        <w:t>GCB</w:t>
      </w:r>
      <w:r w:rsidRPr="007917EC">
        <w:rPr>
          <w:rFonts w:ascii="Times New Roman" w:hAnsi="Times New Roman"/>
          <w:sz w:val="24"/>
          <w:szCs w:val="24"/>
        </w:rPr>
        <w:t xml:space="preserve"> may have to assess the country risk for</w:t>
      </w:r>
      <w:r>
        <w:rPr>
          <w:rFonts w:ascii="Times New Roman" w:hAnsi="Times New Roman"/>
          <w:sz w:val="24"/>
          <w:szCs w:val="24"/>
        </w:rPr>
        <w:t xml:space="preserve"> </w:t>
      </w:r>
      <w:r w:rsidRPr="007917EC">
        <w:rPr>
          <w:rFonts w:ascii="Times New Roman" w:hAnsi="Times New Roman"/>
          <w:sz w:val="24"/>
          <w:szCs w:val="24"/>
        </w:rPr>
        <w:t>evaluating the risk in relation to the repayments of liability by the borrowers of a foreign</w:t>
      </w:r>
      <w:r>
        <w:rPr>
          <w:rFonts w:ascii="Times New Roman" w:hAnsi="Times New Roman"/>
          <w:sz w:val="24"/>
          <w:szCs w:val="24"/>
        </w:rPr>
        <w:t xml:space="preserve"> </w:t>
      </w:r>
      <w:r w:rsidRPr="007917EC">
        <w:rPr>
          <w:rFonts w:ascii="Times New Roman" w:hAnsi="Times New Roman"/>
          <w:sz w:val="24"/>
          <w:szCs w:val="24"/>
        </w:rPr>
        <w:t xml:space="preserve">country. </w:t>
      </w:r>
      <w:r w:rsidR="00567C5F" w:rsidRPr="00567C5F">
        <w:rPr>
          <w:rFonts w:ascii="Times New Roman" w:hAnsi="Times New Roman"/>
          <w:noProof/>
          <w:sz w:val="24"/>
          <w:szCs w:val="24"/>
        </w:rPr>
        <w:t>(Gregory, 2010)</w:t>
      </w:r>
      <w:r w:rsidRPr="007917EC">
        <w:rPr>
          <w:rFonts w:ascii="Times New Roman" w:hAnsi="Times New Roman"/>
          <w:sz w:val="24"/>
          <w:szCs w:val="24"/>
        </w:rPr>
        <w:t xml:space="preserve">, pointed that </w:t>
      </w:r>
      <w:r>
        <w:rPr>
          <w:rFonts w:ascii="Times New Roman" w:hAnsi="Times New Roman"/>
          <w:sz w:val="24"/>
          <w:szCs w:val="24"/>
        </w:rPr>
        <w:t>GCB</w:t>
      </w:r>
      <w:r w:rsidRPr="007917EC">
        <w:rPr>
          <w:rFonts w:ascii="Times New Roman" w:hAnsi="Times New Roman"/>
          <w:sz w:val="24"/>
          <w:szCs w:val="24"/>
        </w:rPr>
        <w:t xml:space="preserve"> may need to adopt internal audit function</w:t>
      </w:r>
      <w:r>
        <w:rPr>
          <w:rFonts w:ascii="Times New Roman" w:hAnsi="Times New Roman"/>
          <w:sz w:val="24"/>
          <w:szCs w:val="24"/>
        </w:rPr>
        <w:t xml:space="preserve"> </w:t>
      </w:r>
      <w:r w:rsidRPr="007917EC">
        <w:rPr>
          <w:rFonts w:ascii="Times New Roman" w:hAnsi="Times New Roman"/>
          <w:sz w:val="24"/>
          <w:szCs w:val="24"/>
        </w:rPr>
        <w:t>for scrutiny, the policies and procedures and active internal control like lending and marketing</w:t>
      </w:r>
      <w:r>
        <w:rPr>
          <w:rFonts w:ascii="Times New Roman" w:hAnsi="Times New Roman"/>
          <w:sz w:val="24"/>
          <w:szCs w:val="24"/>
        </w:rPr>
        <w:t xml:space="preserve"> </w:t>
      </w:r>
      <w:r w:rsidRPr="007917EC">
        <w:rPr>
          <w:rFonts w:ascii="Times New Roman" w:hAnsi="Times New Roman"/>
          <w:sz w:val="24"/>
          <w:szCs w:val="24"/>
        </w:rPr>
        <w:t>function for minimizing the country risk and effectively doing the business overseas. Thus,</w:t>
      </w:r>
      <w:r>
        <w:rPr>
          <w:rFonts w:ascii="Times New Roman" w:hAnsi="Times New Roman"/>
          <w:sz w:val="24"/>
          <w:szCs w:val="24"/>
        </w:rPr>
        <w:t xml:space="preserve"> </w:t>
      </w:r>
      <w:r w:rsidR="005130FC">
        <w:rPr>
          <w:rFonts w:ascii="Times New Roman" w:hAnsi="Times New Roman"/>
          <w:sz w:val="24"/>
          <w:szCs w:val="24"/>
        </w:rPr>
        <w:t>asset liability</w:t>
      </w:r>
      <w:r w:rsidR="005130FC" w:rsidRPr="003C4646">
        <w:rPr>
          <w:rFonts w:ascii="Times New Roman" w:hAnsi="Times New Roman"/>
          <w:sz w:val="24"/>
          <w:szCs w:val="24"/>
        </w:rPr>
        <w:t xml:space="preserve"> management</w:t>
      </w:r>
      <w:r w:rsidR="005130FC" w:rsidRPr="007917EC">
        <w:rPr>
          <w:rFonts w:ascii="Times New Roman" w:hAnsi="Times New Roman"/>
          <w:sz w:val="24"/>
          <w:szCs w:val="24"/>
        </w:rPr>
        <w:t xml:space="preserve"> </w:t>
      </w:r>
      <w:r w:rsidR="005130FC">
        <w:rPr>
          <w:rFonts w:ascii="Times New Roman" w:hAnsi="Times New Roman"/>
          <w:sz w:val="24"/>
          <w:szCs w:val="24"/>
        </w:rPr>
        <w:t>have to</w:t>
      </w:r>
      <w:r w:rsidRPr="007917EC">
        <w:rPr>
          <w:rFonts w:ascii="Times New Roman" w:hAnsi="Times New Roman"/>
          <w:sz w:val="24"/>
          <w:szCs w:val="24"/>
        </w:rPr>
        <w:t xml:space="preserve"> be successfully implemented </w:t>
      </w:r>
      <w:r w:rsidR="00F04853">
        <w:rPr>
          <w:rFonts w:ascii="Times New Roman" w:hAnsi="Times New Roman"/>
          <w:sz w:val="24"/>
          <w:szCs w:val="24"/>
        </w:rPr>
        <w:t>with</w:t>
      </w:r>
      <w:r w:rsidRPr="007917EC">
        <w:rPr>
          <w:rFonts w:ascii="Times New Roman" w:hAnsi="Times New Roman"/>
          <w:sz w:val="24"/>
          <w:szCs w:val="24"/>
        </w:rPr>
        <w:t xml:space="preserve">in </w:t>
      </w:r>
      <w:r>
        <w:rPr>
          <w:rFonts w:ascii="Times New Roman" w:hAnsi="Times New Roman"/>
          <w:sz w:val="24"/>
          <w:szCs w:val="24"/>
        </w:rPr>
        <w:t>GCB</w:t>
      </w:r>
      <w:r w:rsidRPr="007917EC">
        <w:rPr>
          <w:rFonts w:ascii="Times New Roman" w:hAnsi="Times New Roman"/>
          <w:sz w:val="24"/>
          <w:szCs w:val="24"/>
        </w:rPr>
        <w:t xml:space="preserve"> for</w:t>
      </w:r>
      <w:r>
        <w:rPr>
          <w:rFonts w:ascii="Times New Roman" w:hAnsi="Times New Roman"/>
          <w:sz w:val="24"/>
          <w:szCs w:val="24"/>
        </w:rPr>
        <w:t xml:space="preserve"> </w:t>
      </w:r>
      <w:r w:rsidRPr="007917EC">
        <w:rPr>
          <w:rFonts w:ascii="Times New Roman" w:hAnsi="Times New Roman"/>
          <w:sz w:val="24"/>
          <w:szCs w:val="24"/>
        </w:rPr>
        <w:t>balancing the cash inflow and cash outflow.</w:t>
      </w:r>
    </w:p>
    <w:p w14:paraId="52606037" w14:textId="77777777" w:rsidR="00FF1280" w:rsidRPr="00D076BE" w:rsidRDefault="00353F03" w:rsidP="008137B1">
      <w:pPr>
        <w:pStyle w:val="Heading2"/>
        <w:spacing w:line="480" w:lineRule="auto"/>
        <w:rPr>
          <w:rFonts w:ascii="Times New Roman" w:hAnsi="Times New Roman"/>
          <w:b/>
          <w:color w:val="000000"/>
          <w:sz w:val="24"/>
          <w:szCs w:val="24"/>
        </w:rPr>
      </w:pPr>
      <w:bookmarkStart w:id="237" w:name="_Toc493384771"/>
      <w:r w:rsidRPr="00D076BE">
        <w:rPr>
          <w:rFonts w:ascii="Times New Roman" w:hAnsi="Times New Roman"/>
          <w:b/>
          <w:color w:val="000000"/>
          <w:sz w:val="24"/>
          <w:szCs w:val="24"/>
        </w:rPr>
        <w:t xml:space="preserve">2.3.5: </w:t>
      </w:r>
      <w:r w:rsidR="00FF1280" w:rsidRPr="00D076BE">
        <w:rPr>
          <w:rFonts w:ascii="Times New Roman" w:hAnsi="Times New Roman"/>
          <w:b/>
          <w:color w:val="000000"/>
          <w:sz w:val="24"/>
          <w:szCs w:val="24"/>
        </w:rPr>
        <w:t>Reputation Risk</w:t>
      </w:r>
      <w:bookmarkEnd w:id="237"/>
      <w:r w:rsidR="00FF1280" w:rsidRPr="00D076BE">
        <w:rPr>
          <w:rFonts w:ascii="Times New Roman" w:hAnsi="Times New Roman"/>
          <w:b/>
          <w:color w:val="000000"/>
          <w:sz w:val="24"/>
          <w:szCs w:val="24"/>
        </w:rPr>
        <w:t xml:space="preserve"> </w:t>
      </w:r>
    </w:p>
    <w:p w14:paraId="5657F845" w14:textId="77777777" w:rsidR="00FF1280" w:rsidRPr="000B3E59" w:rsidRDefault="00FF1280" w:rsidP="008137B1">
      <w:pPr>
        <w:autoSpaceDE w:val="0"/>
        <w:autoSpaceDN w:val="0"/>
        <w:adjustRightInd w:val="0"/>
        <w:spacing w:after="0" w:line="480" w:lineRule="auto"/>
        <w:ind w:firstLine="720"/>
        <w:rPr>
          <w:rFonts w:ascii="Times New Roman" w:hAnsi="Times New Roman"/>
          <w:sz w:val="24"/>
          <w:szCs w:val="24"/>
        </w:rPr>
      </w:pPr>
      <w:r w:rsidRPr="007917EC">
        <w:rPr>
          <w:rFonts w:ascii="Times New Roman" w:hAnsi="Times New Roman"/>
          <w:sz w:val="24"/>
          <w:szCs w:val="24"/>
        </w:rPr>
        <w:t>Reputation Risk is referred as the current and expected indirect risk that, is</w:t>
      </w:r>
      <w:r>
        <w:rPr>
          <w:rFonts w:ascii="Times New Roman" w:hAnsi="Times New Roman"/>
          <w:sz w:val="24"/>
          <w:szCs w:val="24"/>
        </w:rPr>
        <w:t xml:space="preserve"> concerned</w:t>
      </w:r>
      <w:r w:rsidRPr="007917EC">
        <w:rPr>
          <w:rFonts w:ascii="Times New Roman" w:hAnsi="Times New Roman"/>
          <w:sz w:val="24"/>
          <w:szCs w:val="24"/>
        </w:rPr>
        <w:t xml:space="preserve"> with the earnings and capital which is perceived by the customers,</w:t>
      </w:r>
      <w:r>
        <w:rPr>
          <w:rFonts w:ascii="Times New Roman" w:hAnsi="Times New Roman"/>
          <w:sz w:val="24"/>
          <w:szCs w:val="24"/>
        </w:rPr>
        <w:t xml:space="preserve"> </w:t>
      </w:r>
      <w:r w:rsidRPr="007917EC">
        <w:rPr>
          <w:rFonts w:ascii="Times New Roman" w:hAnsi="Times New Roman"/>
          <w:sz w:val="24"/>
          <w:szCs w:val="24"/>
        </w:rPr>
        <w:t>shareholders or regulators. The bank can face the reputation risk due to less</w:t>
      </w:r>
      <w:r>
        <w:rPr>
          <w:rFonts w:ascii="Times New Roman" w:hAnsi="Times New Roman"/>
          <w:sz w:val="24"/>
          <w:szCs w:val="24"/>
        </w:rPr>
        <w:t xml:space="preserve"> </w:t>
      </w:r>
      <w:r w:rsidRPr="007917EC">
        <w:rPr>
          <w:rFonts w:ascii="Times New Roman" w:hAnsi="Times New Roman"/>
          <w:sz w:val="24"/>
          <w:szCs w:val="24"/>
        </w:rPr>
        <w:t xml:space="preserve">compliance with the regulatory standards and the industry service standards. </w:t>
      </w:r>
      <w:r w:rsidR="00567C5F" w:rsidRPr="00567C5F">
        <w:rPr>
          <w:rFonts w:ascii="Times New Roman" w:hAnsi="Times New Roman"/>
          <w:noProof/>
          <w:sz w:val="24"/>
          <w:szCs w:val="24"/>
        </w:rPr>
        <w:t>(Van Ness, 2009)</w:t>
      </w:r>
      <w:r w:rsidRPr="007917EC">
        <w:rPr>
          <w:rFonts w:ascii="Times New Roman" w:hAnsi="Times New Roman"/>
          <w:sz w:val="24"/>
          <w:szCs w:val="24"/>
        </w:rPr>
        <w:t xml:space="preserve">, stated that banks like </w:t>
      </w:r>
      <w:r>
        <w:rPr>
          <w:rFonts w:ascii="Times New Roman" w:hAnsi="Times New Roman"/>
          <w:sz w:val="24"/>
          <w:szCs w:val="24"/>
        </w:rPr>
        <w:t>A</w:t>
      </w:r>
      <w:r w:rsidR="001D67BE">
        <w:rPr>
          <w:rFonts w:ascii="Times New Roman" w:hAnsi="Times New Roman"/>
          <w:sz w:val="24"/>
          <w:szCs w:val="24"/>
        </w:rPr>
        <w:t>DB can have</w:t>
      </w:r>
      <w:r w:rsidRPr="007917EC">
        <w:rPr>
          <w:rFonts w:ascii="Times New Roman" w:hAnsi="Times New Roman"/>
          <w:sz w:val="24"/>
          <w:szCs w:val="24"/>
        </w:rPr>
        <w:t xml:space="preserve"> reputation risk if the</w:t>
      </w:r>
      <w:r w:rsidR="00276892">
        <w:rPr>
          <w:rFonts w:ascii="Times New Roman" w:hAnsi="Times New Roman"/>
          <w:sz w:val="24"/>
          <w:szCs w:val="24"/>
        </w:rPr>
        <w:t>y</w:t>
      </w:r>
      <w:r w:rsidRPr="007917EC">
        <w:rPr>
          <w:rFonts w:ascii="Times New Roman" w:hAnsi="Times New Roman"/>
          <w:sz w:val="24"/>
          <w:szCs w:val="24"/>
        </w:rPr>
        <w:t xml:space="preserve"> </w:t>
      </w:r>
      <w:r w:rsidR="00276892">
        <w:rPr>
          <w:rFonts w:ascii="Times New Roman" w:hAnsi="Times New Roman"/>
          <w:sz w:val="24"/>
          <w:szCs w:val="24"/>
        </w:rPr>
        <w:t>are</w:t>
      </w:r>
      <w:r w:rsidRPr="007917EC">
        <w:rPr>
          <w:rFonts w:ascii="Times New Roman" w:hAnsi="Times New Roman"/>
          <w:sz w:val="24"/>
          <w:szCs w:val="24"/>
        </w:rPr>
        <w:t xml:space="preserve"> unable to deliver</w:t>
      </w:r>
      <w:r>
        <w:rPr>
          <w:rFonts w:ascii="Times New Roman" w:hAnsi="Times New Roman"/>
          <w:sz w:val="24"/>
          <w:szCs w:val="24"/>
        </w:rPr>
        <w:t xml:space="preserve"> </w:t>
      </w:r>
      <w:r w:rsidRPr="007917EC">
        <w:rPr>
          <w:rFonts w:ascii="Times New Roman" w:hAnsi="Times New Roman"/>
          <w:sz w:val="24"/>
          <w:szCs w:val="24"/>
        </w:rPr>
        <w:t>the commit</w:t>
      </w:r>
      <w:r w:rsidR="00276892">
        <w:rPr>
          <w:rFonts w:ascii="Times New Roman" w:hAnsi="Times New Roman"/>
          <w:sz w:val="24"/>
          <w:szCs w:val="24"/>
        </w:rPr>
        <w:t xml:space="preserve">ments to the customers that they </w:t>
      </w:r>
      <w:r w:rsidRPr="007917EC">
        <w:rPr>
          <w:rFonts w:ascii="Times New Roman" w:hAnsi="Times New Roman"/>
          <w:sz w:val="24"/>
          <w:szCs w:val="24"/>
        </w:rPr>
        <w:t>may have made. This can affect the income and liabi</w:t>
      </w:r>
      <w:r>
        <w:rPr>
          <w:rFonts w:ascii="Times New Roman" w:hAnsi="Times New Roman"/>
          <w:sz w:val="24"/>
          <w:szCs w:val="24"/>
        </w:rPr>
        <w:t xml:space="preserve">lity of ADB. Therefore, </w:t>
      </w:r>
      <w:r w:rsidR="00A73829">
        <w:rPr>
          <w:rFonts w:ascii="Times New Roman" w:hAnsi="Times New Roman"/>
          <w:sz w:val="24"/>
          <w:szCs w:val="24"/>
        </w:rPr>
        <w:t>the bank may have to build a strategy to</w:t>
      </w:r>
      <w:r w:rsidRPr="000B3E59">
        <w:rPr>
          <w:rFonts w:ascii="Times New Roman" w:hAnsi="Times New Roman"/>
          <w:sz w:val="24"/>
          <w:szCs w:val="24"/>
        </w:rPr>
        <w:t xml:space="preserve"> increase </w:t>
      </w:r>
      <w:r w:rsidR="00A73829">
        <w:rPr>
          <w:rFonts w:ascii="Times New Roman" w:hAnsi="Times New Roman"/>
          <w:sz w:val="24"/>
          <w:szCs w:val="24"/>
        </w:rPr>
        <w:t>the</w:t>
      </w:r>
      <w:r w:rsidR="00276892">
        <w:rPr>
          <w:rFonts w:ascii="Times New Roman" w:hAnsi="Times New Roman"/>
          <w:sz w:val="24"/>
          <w:szCs w:val="24"/>
        </w:rPr>
        <w:t>ir</w:t>
      </w:r>
      <w:r w:rsidR="00A73829">
        <w:rPr>
          <w:rFonts w:ascii="Times New Roman" w:hAnsi="Times New Roman"/>
          <w:sz w:val="24"/>
          <w:szCs w:val="24"/>
        </w:rPr>
        <w:t xml:space="preserve"> image among</w:t>
      </w:r>
      <w:r>
        <w:rPr>
          <w:rFonts w:ascii="Times New Roman" w:hAnsi="Times New Roman"/>
          <w:sz w:val="24"/>
          <w:szCs w:val="24"/>
        </w:rPr>
        <w:t xml:space="preserve"> </w:t>
      </w:r>
      <w:r w:rsidRPr="000B3E59">
        <w:rPr>
          <w:rFonts w:ascii="Times New Roman" w:hAnsi="Times New Roman"/>
          <w:sz w:val="24"/>
          <w:szCs w:val="24"/>
        </w:rPr>
        <w:t>customers</w:t>
      </w:r>
      <w:r w:rsidR="00F665D0">
        <w:rPr>
          <w:rFonts w:ascii="Times New Roman" w:hAnsi="Times New Roman"/>
          <w:sz w:val="24"/>
          <w:szCs w:val="24"/>
        </w:rPr>
        <w:t xml:space="preserve"> and society.</w:t>
      </w:r>
    </w:p>
    <w:p w14:paraId="07DC4430" w14:textId="06835F01" w:rsidR="00F02EAE" w:rsidRPr="000B3E59" w:rsidRDefault="002E5A27" w:rsidP="008137B1">
      <w:pPr>
        <w:autoSpaceDE w:val="0"/>
        <w:autoSpaceDN w:val="0"/>
        <w:adjustRightInd w:val="0"/>
        <w:spacing w:after="0" w:line="480" w:lineRule="auto"/>
        <w:ind w:firstLine="720"/>
        <w:rPr>
          <w:rFonts w:ascii="Times New Roman" w:hAnsi="Times New Roman"/>
          <w:sz w:val="24"/>
          <w:szCs w:val="24"/>
        </w:rPr>
      </w:pPr>
      <w:ins w:id="238" w:author="thomasmoore adingo" w:date="2017-04-07T02:37:00Z">
        <w:r>
          <w:rPr>
            <w:rFonts w:ascii="Times New Roman" w:hAnsi="Times New Roman"/>
            <w:noProof/>
            <w:sz w:val="24"/>
            <w:szCs w:val="24"/>
          </w:rPr>
          <w:t xml:space="preserve">According to </w:t>
        </w:r>
      </w:ins>
      <w:r w:rsidR="00567C5F" w:rsidRPr="00567C5F">
        <w:rPr>
          <w:rFonts w:ascii="Times New Roman" w:hAnsi="Times New Roman"/>
          <w:noProof/>
          <w:sz w:val="24"/>
          <w:szCs w:val="24"/>
        </w:rPr>
        <w:t>(Hassett, 2011)</w:t>
      </w:r>
      <w:r w:rsidR="00FF1280" w:rsidRPr="000B3E59">
        <w:rPr>
          <w:rFonts w:ascii="Times New Roman" w:hAnsi="Times New Roman"/>
          <w:sz w:val="24"/>
          <w:szCs w:val="24"/>
        </w:rPr>
        <w:t xml:space="preserve"> stated that the bank can have reputation risk if the</w:t>
      </w:r>
      <w:r w:rsidR="0006015A">
        <w:rPr>
          <w:rFonts w:ascii="Times New Roman" w:hAnsi="Times New Roman"/>
          <w:sz w:val="24"/>
          <w:szCs w:val="24"/>
        </w:rPr>
        <w:t>y</w:t>
      </w:r>
      <w:r w:rsidR="00FF1280" w:rsidRPr="000B3E59">
        <w:rPr>
          <w:rFonts w:ascii="Times New Roman" w:hAnsi="Times New Roman"/>
          <w:sz w:val="24"/>
          <w:szCs w:val="24"/>
        </w:rPr>
        <w:t xml:space="preserve"> does not</w:t>
      </w:r>
      <w:r w:rsidR="00FF1280">
        <w:rPr>
          <w:rFonts w:ascii="Times New Roman" w:hAnsi="Times New Roman"/>
          <w:sz w:val="24"/>
          <w:szCs w:val="24"/>
        </w:rPr>
        <w:t xml:space="preserve"> </w:t>
      </w:r>
      <w:r w:rsidR="00034F85">
        <w:rPr>
          <w:rFonts w:ascii="Times New Roman" w:hAnsi="Times New Roman"/>
          <w:sz w:val="24"/>
          <w:szCs w:val="24"/>
        </w:rPr>
        <w:t>follow</w:t>
      </w:r>
      <w:r w:rsidR="00FF1280" w:rsidRPr="000B3E59">
        <w:rPr>
          <w:rFonts w:ascii="Times New Roman" w:hAnsi="Times New Roman"/>
          <w:sz w:val="24"/>
          <w:szCs w:val="24"/>
        </w:rPr>
        <w:t xml:space="preserve"> fair market proceedings. Thus, the bank has to harmonize with the expectation of the</w:t>
      </w:r>
      <w:r w:rsidR="00FF1280">
        <w:rPr>
          <w:rFonts w:ascii="Times New Roman" w:hAnsi="Times New Roman"/>
          <w:sz w:val="24"/>
          <w:szCs w:val="24"/>
        </w:rPr>
        <w:t xml:space="preserve"> </w:t>
      </w:r>
      <w:r w:rsidR="00FF1280" w:rsidRPr="000B3E59">
        <w:rPr>
          <w:rFonts w:ascii="Times New Roman" w:hAnsi="Times New Roman"/>
          <w:sz w:val="24"/>
          <w:szCs w:val="24"/>
        </w:rPr>
        <w:t xml:space="preserve">customers in order to deliver best service and gain high reputation. </w:t>
      </w:r>
      <w:r w:rsidR="00FF1280" w:rsidRPr="000B3E59">
        <w:rPr>
          <w:rFonts w:ascii="Times New Roman" w:hAnsi="Times New Roman"/>
          <w:sz w:val="24"/>
          <w:szCs w:val="24"/>
        </w:rPr>
        <w:lastRenderedPageBreak/>
        <w:t>Therefore, high reputation can help in managing the ass</w:t>
      </w:r>
      <w:r w:rsidR="00034F85">
        <w:rPr>
          <w:rFonts w:ascii="Times New Roman" w:hAnsi="Times New Roman"/>
          <w:sz w:val="24"/>
          <w:szCs w:val="24"/>
        </w:rPr>
        <w:t>ets and liabilities</w:t>
      </w:r>
      <w:r w:rsidR="00FF1280" w:rsidRPr="000B3E59">
        <w:rPr>
          <w:rFonts w:ascii="Times New Roman" w:hAnsi="Times New Roman"/>
          <w:sz w:val="24"/>
          <w:szCs w:val="24"/>
        </w:rPr>
        <w:t xml:space="preserve"> and maintaining a good</w:t>
      </w:r>
      <w:r w:rsidR="00FF1280">
        <w:rPr>
          <w:rFonts w:ascii="Times New Roman" w:hAnsi="Times New Roman"/>
          <w:sz w:val="24"/>
          <w:szCs w:val="24"/>
        </w:rPr>
        <w:t xml:space="preserve"> </w:t>
      </w:r>
      <w:r w:rsidR="00FF1280" w:rsidRPr="000B3E59">
        <w:rPr>
          <w:rFonts w:ascii="Times New Roman" w:hAnsi="Times New Roman"/>
          <w:sz w:val="24"/>
          <w:szCs w:val="24"/>
        </w:rPr>
        <w:t>balance, in terms of cash outflow and capital inflow.</w:t>
      </w:r>
    </w:p>
    <w:p w14:paraId="2830A61A" w14:textId="77777777" w:rsidR="00FF1280" w:rsidRPr="00D076BE" w:rsidRDefault="00353F03" w:rsidP="008137B1">
      <w:pPr>
        <w:pStyle w:val="Heading2"/>
        <w:spacing w:line="480" w:lineRule="auto"/>
        <w:rPr>
          <w:rFonts w:ascii="Times New Roman" w:hAnsi="Times New Roman"/>
          <w:b/>
          <w:color w:val="000000"/>
          <w:sz w:val="24"/>
          <w:szCs w:val="24"/>
        </w:rPr>
      </w:pPr>
      <w:bookmarkStart w:id="239" w:name="_Toc493384772"/>
      <w:r w:rsidRPr="00D076BE">
        <w:rPr>
          <w:rFonts w:ascii="Times New Roman" w:hAnsi="Times New Roman"/>
          <w:b/>
          <w:color w:val="000000"/>
          <w:sz w:val="24"/>
          <w:szCs w:val="24"/>
        </w:rPr>
        <w:t xml:space="preserve">2.3.6: </w:t>
      </w:r>
      <w:r w:rsidR="00FF1280" w:rsidRPr="00D076BE">
        <w:rPr>
          <w:rFonts w:ascii="Times New Roman" w:hAnsi="Times New Roman"/>
          <w:b/>
          <w:color w:val="000000"/>
          <w:sz w:val="24"/>
          <w:szCs w:val="24"/>
        </w:rPr>
        <w:t>Business and Strategic Risk</w:t>
      </w:r>
      <w:bookmarkEnd w:id="239"/>
      <w:r w:rsidR="00FF1280" w:rsidRPr="00D076BE">
        <w:rPr>
          <w:rFonts w:ascii="Times New Roman" w:hAnsi="Times New Roman"/>
          <w:b/>
          <w:color w:val="000000"/>
          <w:sz w:val="24"/>
          <w:szCs w:val="24"/>
        </w:rPr>
        <w:t xml:space="preserve"> </w:t>
      </w:r>
    </w:p>
    <w:p w14:paraId="6D6103EA" w14:textId="77777777" w:rsidR="00B10EF8" w:rsidRDefault="00FF1280" w:rsidP="008137B1">
      <w:pPr>
        <w:autoSpaceDE w:val="0"/>
        <w:autoSpaceDN w:val="0"/>
        <w:adjustRightInd w:val="0"/>
        <w:spacing w:after="0" w:line="480" w:lineRule="auto"/>
        <w:ind w:firstLine="720"/>
        <w:rPr>
          <w:rFonts w:ascii="Times New Roman" w:hAnsi="Times New Roman"/>
          <w:sz w:val="24"/>
          <w:szCs w:val="24"/>
        </w:rPr>
      </w:pPr>
      <w:r w:rsidRPr="000B3E59">
        <w:rPr>
          <w:rFonts w:ascii="Times New Roman" w:hAnsi="Times New Roman"/>
          <w:sz w:val="24"/>
          <w:szCs w:val="24"/>
        </w:rPr>
        <w:t>The bank can have a problem of business risk due to occurrence</w:t>
      </w:r>
      <w:r>
        <w:rPr>
          <w:rFonts w:ascii="Times New Roman" w:hAnsi="Times New Roman"/>
          <w:sz w:val="24"/>
          <w:szCs w:val="24"/>
        </w:rPr>
        <w:t xml:space="preserve"> </w:t>
      </w:r>
      <w:r w:rsidRPr="000B3E59">
        <w:rPr>
          <w:rFonts w:ascii="Times New Roman" w:hAnsi="Times New Roman"/>
          <w:sz w:val="24"/>
          <w:szCs w:val="24"/>
        </w:rPr>
        <w:t>of alteration in the environment of business</w:t>
      </w:r>
      <w:r w:rsidR="00034F85">
        <w:rPr>
          <w:rFonts w:ascii="Times New Roman" w:hAnsi="Times New Roman"/>
          <w:sz w:val="24"/>
          <w:szCs w:val="24"/>
        </w:rPr>
        <w:t>,</w:t>
      </w:r>
      <w:r w:rsidRPr="000B3E59">
        <w:rPr>
          <w:rFonts w:ascii="Times New Roman" w:hAnsi="Times New Roman"/>
          <w:sz w:val="24"/>
          <w:szCs w:val="24"/>
        </w:rPr>
        <w:t xml:space="preserve"> which can largely affect the business</w:t>
      </w:r>
      <w:r>
        <w:rPr>
          <w:rFonts w:ascii="Times New Roman" w:hAnsi="Times New Roman"/>
          <w:sz w:val="24"/>
          <w:szCs w:val="24"/>
        </w:rPr>
        <w:t xml:space="preserve"> </w:t>
      </w:r>
      <w:r w:rsidRPr="000B3E59">
        <w:rPr>
          <w:rFonts w:ascii="Times New Roman" w:hAnsi="Times New Roman"/>
          <w:sz w:val="24"/>
          <w:szCs w:val="24"/>
        </w:rPr>
        <w:t xml:space="preserve">decisions of the management of the banks </w:t>
      </w:r>
      <w:r w:rsidR="00567C5F" w:rsidRPr="00567C5F">
        <w:rPr>
          <w:rFonts w:ascii="Times New Roman" w:hAnsi="Times New Roman"/>
          <w:noProof/>
          <w:sz w:val="24"/>
          <w:szCs w:val="24"/>
        </w:rPr>
        <w:t>(Coleman, 2007)</w:t>
      </w:r>
      <w:r w:rsidRPr="000B3E59">
        <w:rPr>
          <w:rFonts w:ascii="Times New Roman" w:hAnsi="Times New Roman"/>
          <w:sz w:val="24"/>
          <w:szCs w:val="24"/>
        </w:rPr>
        <w:t>. For instance if the business risk</w:t>
      </w:r>
      <w:r>
        <w:rPr>
          <w:rFonts w:ascii="Times New Roman" w:hAnsi="Times New Roman"/>
          <w:sz w:val="24"/>
          <w:szCs w:val="24"/>
        </w:rPr>
        <w:t xml:space="preserve"> </w:t>
      </w:r>
      <w:r w:rsidRPr="000B3E59">
        <w:rPr>
          <w:rFonts w:ascii="Times New Roman" w:hAnsi="Times New Roman"/>
          <w:sz w:val="24"/>
          <w:szCs w:val="24"/>
        </w:rPr>
        <w:t xml:space="preserve">prevails in </w:t>
      </w:r>
      <w:r>
        <w:rPr>
          <w:rFonts w:ascii="Times New Roman" w:hAnsi="Times New Roman"/>
          <w:sz w:val="24"/>
          <w:szCs w:val="24"/>
        </w:rPr>
        <w:t>GCB</w:t>
      </w:r>
      <w:r w:rsidR="00034F85">
        <w:rPr>
          <w:rFonts w:ascii="Times New Roman" w:hAnsi="Times New Roman"/>
          <w:sz w:val="24"/>
          <w:szCs w:val="24"/>
        </w:rPr>
        <w:t>,</w:t>
      </w:r>
      <w:r w:rsidRPr="000B3E59">
        <w:rPr>
          <w:rFonts w:ascii="Times New Roman" w:hAnsi="Times New Roman"/>
          <w:sz w:val="24"/>
          <w:szCs w:val="24"/>
        </w:rPr>
        <w:t xml:space="preserve"> earnings may get deploy</w:t>
      </w:r>
      <w:r w:rsidR="00034F85">
        <w:rPr>
          <w:rFonts w:ascii="Times New Roman" w:hAnsi="Times New Roman"/>
          <w:sz w:val="24"/>
          <w:szCs w:val="24"/>
        </w:rPr>
        <w:t>,</w:t>
      </w:r>
      <w:r w:rsidRPr="000B3E59">
        <w:rPr>
          <w:rFonts w:ascii="Times New Roman" w:hAnsi="Times New Roman"/>
          <w:sz w:val="24"/>
          <w:szCs w:val="24"/>
        </w:rPr>
        <w:t xml:space="preserve"> which can also</w:t>
      </w:r>
      <w:r>
        <w:rPr>
          <w:rFonts w:ascii="Times New Roman" w:hAnsi="Times New Roman"/>
          <w:sz w:val="24"/>
          <w:szCs w:val="24"/>
        </w:rPr>
        <w:t xml:space="preserve"> </w:t>
      </w:r>
      <w:r w:rsidRPr="000B3E59">
        <w:rPr>
          <w:rFonts w:ascii="Times New Roman" w:hAnsi="Times New Roman"/>
          <w:sz w:val="24"/>
          <w:szCs w:val="24"/>
        </w:rPr>
        <w:t>affect the total capital and the assets and liabilities Therefore effective</w:t>
      </w:r>
      <w:r>
        <w:rPr>
          <w:rFonts w:ascii="Times New Roman" w:hAnsi="Times New Roman"/>
          <w:sz w:val="24"/>
          <w:szCs w:val="24"/>
        </w:rPr>
        <w:t xml:space="preserve"> </w:t>
      </w:r>
      <w:r w:rsidR="00034F85">
        <w:rPr>
          <w:rFonts w:ascii="Times New Roman" w:hAnsi="Times New Roman"/>
          <w:sz w:val="24"/>
          <w:szCs w:val="24"/>
        </w:rPr>
        <w:t>asset</w:t>
      </w:r>
      <w:r w:rsidRPr="000B3E59">
        <w:rPr>
          <w:rFonts w:ascii="Times New Roman" w:hAnsi="Times New Roman"/>
          <w:sz w:val="24"/>
          <w:szCs w:val="24"/>
        </w:rPr>
        <w:t xml:space="preserve"> l</w:t>
      </w:r>
      <w:r w:rsidR="00034F85">
        <w:rPr>
          <w:rFonts w:ascii="Times New Roman" w:hAnsi="Times New Roman"/>
          <w:sz w:val="24"/>
          <w:szCs w:val="24"/>
        </w:rPr>
        <w:t>iability</w:t>
      </w:r>
      <w:r w:rsidRPr="000B3E59">
        <w:rPr>
          <w:rFonts w:ascii="Times New Roman" w:hAnsi="Times New Roman"/>
          <w:sz w:val="24"/>
          <w:szCs w:val="24"/>
        </w:rPr>
        <w:t xml:space="preserve"> management can help in minimizing the business and strategic risk.</w:t>
      </w:r>
    </w:p>
    <w:p w14:paraId="3DE02B5C" w14:textId="77777777" w:rsidR="00FF1280" w:rsidRPr="00D076BE" w:rsidRDefault="00353F03" w:rsidP="008137B1">
      <w:pPr>
        <w:pStyle w:val="Heading2"/>
        <w:spacing w:line="480" w:lineRule="auto"/>
        <w:rPr>
          <w:rFonts w:ascii="Times New Roman" w:hAnsi="Times New Roman"/>
          <w:b/>
          <w:color w:val="000000"/>
          <w:sz w:val="24"/>
          <w:szCs w:val="24"/>
        </w:rPr>
      </w:pPr>
      <w:bookmarkStart w:id="240" w:name="_Toc493384773"/>
      <w:r w:rsidRPr="00D076BE">
        <w:rPr>
          <w:rFonts w:ascii="Times New Roman" w:hAnsi="Times New Roman"/>
          <w:b/>
          <w:color w:val="000000"/>
          <w:sz w:val="24"/>
          <w:szCs w:val="24"/>
        </w:rPr>
        <w:t xml:space="preserve">2.4: </w:t>
      </w:r>
      <w:r w:rsidR="00FF1280" w:rsidRPr="00D076BE">
        <w:rPr>
          <w:rFonts w:ascii="Times New Roman" w:hAnsi="Times New Roman"/>
          <w:b/>
          <w:color w:val="000000"/>
          <w:sz w:val="24"/>
          <w:szCs w:val="24"/>
        </w:rPr>
        <w:t>Pillars of Asset-Liability Management</w:t>
      </w:r>
      <w:bookmarkEnd w:id="240"/>
    </w:p>
    <w:p w14:paraId="5BEC2BEE" w14:textId="77777777" w:rsidR="00FF1280" w:rsidRPr="00D076BE" w:rsidRDefault="00353F03" w:rsidP="008137B1">
      <w:pPr>
        <w:pStyle w:val="Heading2"/>
        <w:spacing w:line="480" w:lineRule="auto"/>
        <w:rPr>
          <w:rFonts w:ascii="Times New Roman" w:hAnsi="Times New Roman"/>
          <w:b/>
          <w:color w:val="000000"/>
          <w:sz w:val="24"/>
          <w:szCs w:val="24"/>
        </w:rPr>
      </w:pPr>
      <w:bookmarkStart w:id="241" w:name="_Toc493384774"/>
      <w:r w:rsidRPr="00D076BE">
        <w:rPr>
          <w:rFonts w:ascii="Times New Roman" w:hAnsi="Times New Roman"/>
          <w:b/>
          <w:color w:val="000000"/>
          <w:sz w:val="24"/>
          <w:szCs w:val="24"/>
        </w:rPr>
        <w:t xml:space="preserve">2.4.1: </w:t>
      </w:r>
      <w:r w:rsidR="00FF1280" w:rsidRPr="00D076BE">
        <w:rPr>
          <w:rFonts w:ascii="Times New Roman" w:hAnsi="Times New Roman"/>
          <w:b/>
          <w:color w:val="000000"/>
          <w:sz w:val="24"/>
          <w:szCs w:val="24"/>
        </w:rPr>
        <w:t xml:space="preserve">Asset Liability Management </w:t>
      </w:r>
      <w:r w:rsidR="00B46ADE" w:rsidRPr="00D076BE">
        <w:rPr>
          <w:rFonts w:ascii="Times New Roman" w:hAnsi="Times New Roman"/>
          <w:b/>
          <w:color w:val="000000"/>
          <w:sz w:val="24"/>
          <w:szCs w:val="24"/>
        </w:rPr>
        <w:t>Organization</w:t>
      </w:r>
      <w:bookmarkEnd w:id="241"/>
    </w:p>
    <w:p w14:paraId="0E5E3C8E" w14:textId="77777777" w:rsidR="00FF1280" w:rsidRPr="000B3E59" w:rsidRDefault="00FF1280" w:rsidP="008137B1">
      <w:pPr>
        <w:autoSpaceDE w:val="0"/>
        <w:autoSpaceDN w:val="0"/>
        <w:adjustRightInd w:val="0"/>
        <w:spacing w:after="0" w:line="480" w:lineRule="auto"/>
        <w:ind w:firstLine="720"/>
        <w:rPr>
          <w:rFonts w:ascii="Times New Roman" w:hAnsi="Times New Roman"/>
          <w:sz w:val="24"/>
          <w:szCs w:val="24"/>
        </w:rPr>
      </w:pPr>
      <w:r w:rsidRPr="000B3E59">
        <w:rPr>
          <w:rFonts w:ascii="Times New Roman" w:hAnsi="Times New Roman"/>
          <w:sz w:val="24"/>
          <w:szCs w:val="24"/>
        </w:rPr>
        <w:t xml:space="preserve">The </w:t>
      </w:r>
      <w:r>
        <w:rPr>
          <w:rFonts w:ascii="Times New Roman" w:hAnsi="Times New Roman"/>
          <w:sz w:val="24"/>
          <w:szCs w:val="24"/>
        </w:rPr>
        <w:t>Asset-Liability Committee (</w:t>
      </w:r>
      <w:r w:rsidRPr="000B3E59">
        <w:rPr>
          <w:rFonts w:ascii="Times New Roman" w:hAnsi="Times New Roman"/>
          <w:sz w:val="24"/>
          <w:szCs w:val="24"/>
        </w:rPr>
        <w:t>ALCO</w:t>
      </w:r>
      <w:r>
        <w:rPr>
          <w:rFonts w:ascii="Times New Roman" w:hAnsi="Times New Roman"/>
          <w:sz w:val="24"/>
          <w:szCs w:val="24"/>
        </w:rPr>
        <w:t>)</w:t>
      </w:r>
      <w:r w:rsidRPr="000B3E59">
        <w:rPr>
          <w:rFonts w:ascii="Times New Roman" w:hAnsi="Times New Roman"/>
          <w:sz w:val="24"/>
          <w:szCs w:val="24"/>
        </w:rPr>
        <w:t xml:space="preserve"> includes </w:t>
      </w:r>
      <w:r w:rsidR="00D826C6">
        <w:rPr>
          <w:rFonts w:ascii="Times New Roman" w:hAnsi="Times New Roman"/>
          <w:sz w:val="24"/>
          <w:szCs w:val="24"/>
        </w:rPr>
        <w:t>the c</w:t>
      </w:r>
      <w:r w:rsidRPr="000B3E59">
        <w:rPr>
          <w:rFonts w:ascii="Times New Roman" w:hAnsi="Times New Roman"/>
          <w:sz w:val="24"/>
          <w:szCs w:val="24"/>
        </w:rPr>
        <w:t xml:space="preserve">hief </w:t>
      </w:r>
      <w:r w:rsidR="00D826C6">
        <w:rPr>
          <w:rFonts w:ascii="Times New Roman" w:hAnsi="Times New Roman"/>
          <w:sz w:val="24"/>
          <w:szCs w:val="24"/>
        </w:rPr>
        <w:t>e</w:t>
      </w:r>
      <w:r w:rsidRPr="000B3E59">
        <w:rPr>
          <w:rFonts w:ascii="Times New Roman" w:hAnsi="Times New Roman"/>
          <w:sz w:val="24"/>
          <w:szCs w:val="24"/>
        </w:rPr>
        <w:t>xecutive</w:t>
      </w:r>
      <w:r>
        <w:rPr>
          <w:rFonts w:ascii="Times New Roman" w:hAnsi="Times New Roman"/>
          <w:sz w:val="24"/>
          <w:szCs w:val="24"/>
        </w:rPr>
        <w:t xml:space="preserve"> </w:t>
      </w:r>
      <w:r w:rsidRPr="000B3E59">
        <w:rPr>
          <w:rFonts w:ascii="Times New Roman" w:hAnsi="Times New Roman"/>
          <w:sz w:val="24"/>
          <w:szCs w:val="24"/>
        </w:rPr>
        <w:t>officer</w:t>
      </w:r>
      <w:r w:rsidR="00D826C6">
        <w:rPr>
          <w:rFonts w:ascii="Times New Roman" w:hAnsi="Times New Roman"/>
          <w:sz w:val="24"/>
          <w:szCs w:val="24"/>
        </w:rPr>
        <w:t xml:space="preserve"> who has an important role </w:t>
      </w:r>
      <w:r w:rsidRPr="000B3E59">
        <w:rPr>
          <w:rFonts w:ascii="Times New Roman" w:hAnsi="Times New Roman"/>
          <w:sz w:val="24"/>
          <w:szCs w:val="24"/>
        </w:rPr>
        <w:t xml:space="preserve">in building </w:t>
      </w:r>
      <w:r w:rsidR="00D826C6">
        <w:rPr>
          <w:rFonts w:ascii="Times New Roman" w:hAnsi="Times New Roman"/>
          <w:sz w:val="24"/>
          <w:szCs w:val="24"/>
        </w:rPr>
        <w:t xml:space="preserve">a strategy, funding budget and establish </w:t>
      </w:r>
      <w:r w:rsidRPr="000B3E59">
        <w:rPr>
          <w:rFonts w:ascii="Times New Roman" w:hAnsi="Times New Roman"/>
          <w:sz w:val="24"/>
          <w:szCs w:val="24"/>
        </w:rPr>
        <w:t>risk</w:t>
      </w:r>
      <w:r w:rsidR="00D826C6">
        <w:rPr>
          <w:rFonts w:ascii="Times New Roman" w:hAnsi="Times New Roman"/>
          <w:sz w:val="24"/>
          <w:szCs w:val="24"/>
        </w:rPr>
        <w:t xml:space="preserve"> management techniques</w:t>
      </w:r>
      <w:r w:rsidRPr="000B3E59">
        <w:rPr>
          <w:rFonts w:ascii="Times New Roman" w:hAnsi="Times New Roman"/>
          <w:sz w:val="24"/>
          <w:szCs w:val="24"/>
        </w:rPr>
        <w:t>. The ALCO helps in making</w:t>
      </w:r>
      <w:r>
        <w:rPr>
          <w:rFonts w:ascii="Times New Roman" w:hAnsi="Times New Roman"/>
          <w:sz w:val="24"/>
          <w:szCs w:val="24"/>
        </w:rPr>
        <w:t xml:space="preserve"> </w:t>
      </w:r>
      <w:r w:rsidRPr="000B3E59">
        <w:rPr>
          <w:rFonts w:ascii="Times New Roman" w:hAnsi="Times New Roman"/>
          <w:sz w:val="24"/>
          <w:szCs w:val="24"/>
        </w:rPr>
        <w:t>decision</w:t>
      </w:r>
      <w:r w:rsidR="00D826C6">
        <w:rPr>
          <w:rFonts w:ascii="Times New Roman" w:hAnsi="Times New Roman"/>
          <w:sz w:val="24"/>
          <w:szCs w:val="24"/>
        </w:rPr>
        <w:t>s</w:t>
      </w:r>
      <w:r w:rsidRPr="000B3E59">
        <w:rPr>
          <w:rFonts w:ascii="Times New Roman" w:hAnsi="Times New Roman"/>
          <w:sz w:val="24"/>
          <w:szCs w:val="24"/>
        </w:rPr>
        <w:t xml:space="preserve"> for planning their balance sheet by taking </w:t>
      </w:r>
      <w:r w:rsidR="00D826C6">
        <w:rPr>
          <w:rFonts w:ascii="Times New Roman" w:hAnsi="Times New Roman"/>
          <w:sz w:val="24"/>
          <w:szCs w:val="24"/>
        </w:rPr>
        <w:t xml:space="preserve">into </w:t>
      </w:r>
      <w:r w:rsidRPr="000B3E59">
        <w:rPr>
          <w:rFonts w:ascii="Times New Roman" w:hAnsi="Times New Roman"/>
          <w:sz w:val="24"/>
          <w:szCs w:val="24"/>
        </w:rPr>
        <w:t>account the prospective</w:t>
      </w:r>
      <w:r>
        <w:rPr>
          <w:rFonts w:ascii="Times New Roman" w:hAnsi="Times New Roman"/>
          <w:sz w:val="24"/>
          <w:szCs w:val="24"/>
        </w:rPr>
        <w:t xml:space="preserve"> </w:t>
      </w:r>
      <w:r w:rsidRPr="000B3E59">
        <w:rPr>
          <w:rFonts w:ascii="Times New Roman" w:hAnsi="Times New Roman"/>
          <w:sz w:val="24"/>
          <w:szCs w:val="24"/>
        </w:rPr>
        <w:t xml:space="preserve">risk and making strategies for managing the interest risk and liquidity risk </w:t>
      </w:r>
      <w:r w:rsidR="00567C5F" w:rsidRPr="00567C5F">
        <w:rPr>
          <w:rFonts w:ascii="Times New Roman" w:hAnsi="Times New Roman"/>
          <w:noProof/>
          <w:sz w:val="24"/>
          <w:szCs w:val="24"/>
        </w:rPr>
        <w:t>(Gatev, E., Schuermann, T. and Strahan, P. E., 2009)</w:t>
      </w:r>
      <w:r w:rsidRPr="000B3E59">
        <w:rPr>
          <w:rFonts w:ascii="Times New Roman" w:hAnsi="Times New Roman"/>
          <w:sz w:val="24"/>
          <w:szCs w:val="24"/>
        </w:rPr>
        <w:t>.</w:t>
      </w:r>
    </w:p>
    <w:p w14:paraId="5045C710" w14:textId="77777777" w:rsidR="00FF1280" w:rsidRPr="000B3E59" w:rsidRDefault="00FF1280" w:rsidP="008137B1">
      <w:pPr>
        <w:autoSpaceDE w:val="0"/>
        <w:autoSpaceDN w:val="0"/>
        <w:adjustRightInd w:val="0"/>
        <w:spacing w:after="0" w:line="480" w:lineRule="auto"/>
        <w:rPr>
          <w:rFonts w:ascii="Times New Roman" w:hAnsi="Times New Roman"/>
          <w:sz w:val="24"/>
          <w:szCs w:val="24"/>
        </w:rPr>
      </w:pPr>
      <w:r w:rsidRPr="000B3E59">
        <w:rPr>
          <w:rFonts w:ascii="Times New Roman" w:hAnsi="Times New Roman"/>
          <w:sz w:val="24"/>
          <w:szCs w:val="24"/>
        </w:rPr>
        <w:t>The purpose of ALCO can be discussed as:</w:t>
      </w:r>
    </w:p>
    <w:p w14:paraId="1FF2827D" w14:textId="77777777" w:rsidR="00FF1280" w:rsidRPr="00D076BE" w:rsidRDefault="00353F03" w:rsidP="008137B1">
      <w:pPr>
        <w:pStyle w:val="Heading2"/>
        <w:spacing w:line="480" w:lineRule="auto"/>
        <w:rPr>
          <w:rFonts w:ascii="Times New Roman" w:hAnsi="Times New Roman"/>
          <w:b/>
          <w:color w:val="000000"/>
          <w:sz w:val="24"/>
          <w:szCs w:val="24"/>
        </w:rPr>
      </w:pPr>
      <w:bookmarkStart w:id="242" w:name="_Toc493384775"/>
      <w:r w:rsidRPr="00D076BE">
        <w:rPr>
          <w:rFonts w:ascii="Times New Roman" w:hAnsi="Times New Roman"/>
          <w:b/>
          <w:color w:val="000000"/>
          <w:sz w:val="24"/>
          <w:szCs w:val="24"/>
        </w:rPr>
        <w:t xml:space="preserve">2.4.2: </w:t>
      </w:r>
      <w:r w:rsidR="00FF1280" w:rsidRPr="00D076BE">
        <w:rPr>
          <w:rFonts w:ascii="Times New Roman" w:hAnsi="Times New Roman"/>
          <w:b/>
          <w:color w:val="000000"/>
          <w:sz w:val="24"/>
          <w:szCs w:val="24"/>
        </w:rPr>
        <w:t>Treasury Risk Management</w:t>
      </w:r>
      <w:bookmarkEnd w:id="242"/>
      <w:r w:rsidR="00FF1280" w:rsidRPr="00D076BE">
        <w:rPr>
          <w:rFonts w:ascii="Times New Roman" w:hAnsi="Times New Roman"/>
          <w:b/>
          <w:color w:val="000000"/>
          <w:sz w:val="24"/>
          <w:szCs w:val="24"/>
        </w:rPr>
        <w:t xml:space="preserve"> </w:t>
      </w:r>
    </w:p>
    <w:p w14:paraId="3584A870" w14:textId="77777777" w:rsidR="00FF1280" w:rsidRPr="000B3E59" w:rsidRDefault="00FF1280" w:rsidP="008137B1">
      <w:pPr>
        <w:autoSpaceDE w:val="0"/>
        <w:autoSpaceDN w:val="0"/>
        <w:adjustRightInd w:val="0"/>
        <w:spacing w:after="0" w:line="480" w:lineRule="auto"/>
        <w:ind w:firstLine="720"/>
        <w:rPr>
          <w:rFonts w:ascii="Times New Roman" w:hAnsi="Times New Roman"/>
          <w:sz w:val="24"/>
          <w:szCs w:val="24"/>
        </w:rPr>
      </w:pPr>
      <w:r w:rsidRPr="000B3E59">
        <w:rPr>
          <w:rFonts w:ascii="Times New Roman" w:hAnsi="Times New Roman"/>
          <w:sz w:val="24"/>
          <w:szCs w:val="24"/>
        </w:rPr>
        <w:t>The ALCO helps in providing recommendations on the Treasury</w:t>
      </w:r>
      <w:r>
        <w:rPr>
          <w:rFonts w:ascii="Times New Roman" w:hAnsi="Times New Roman"/>
          <w:sz w:val="24"/>
          <w:szCs w:val="24"/>
        </w:rPr>
        <w:t xml:space="preserve"> </w:t>
      </w:r>
      <w:r w:rsidRPr="000B3E59">
        <w:rPr>
          <w:rFonts w:ascii="Times New Roman" w:hAnsi="Times New Roman"/>
          <w:sz w:val="24"/>
          <w:szCs w:val="24"/>
        </w:rPr>
        <w:t>Policy Statement and also review</w:t>
      </w:r>
      <w:r w:rsidR="00D826C6">
        <w:rPr>
          <w:rFonts w:ascii="Times New Roman" w:hAnsi="Times New Roman"/>
          <w:sz w:val="24"/>
          <w:szCs w:val="24"/>
        </w:rPr>
        <w:t>s</w:t>
      </w:r>
      <w:r w:rsidRPr="000B3E59">
        <w:rPr>
          <w:rFonts w:ascii="Times New Roman" w:hAnsi="Times New Roman"/>
          <w:sz w:val="24"/>
          <w:szCs w:val="24"/>
        </w:rPr>
        <w:t xml:space="preserve"> so that bett</w:t>
      </w:r>
      <w:r>
        <w:rPr>
          <w:rFonts w:ascii="Times New Roman" w:hAnsi="Times New Roman"/>
          <w:sz w:val="24"/>
          <w:szCs w:val="24"/>
        </w:rPr>
        <w:t xml:space="preserve">er decision can be taken by the </w:t>
      </w:r>
      <w:r w:rsidR="00D826C6">
        <w:rPr>
          <w:rFonts w:ascii="Times New Roman" w:hAnsi="Times New Roman"/>
          <w:sz w:val="24"/>
          <w:szCs w:val="24"/>
        </w:rPr>
        <w:t>management</w:t>
      </w:r>
      <w:r w:rsidRPr="000B3E59">
        <w:rPr>
          <w:rFonts w:ascii="Times New Roman" w:hAnsi="Times New Roman"/>
          <w:sz w:val="24"/>
          <w:szCs w:val="24"/>
        </w:rPr>
        <w:t>. Therefore careful monitoring by ALCO assists in set policies and limits for controlling</w:t>
      </w:r>
      <w:r>
        <w:rPr>
          <w:rFonts w:ascii="Times New Roman" w:hAnsi="Times New Roman"/>
          <w:sz w:val="24"/>
          <w:szCs w:val="24"/>
        </w:rPr>
        <w:t xml:space="preserve"> </w:t>
      </w:r>
      <w:r w:rsidRPr="000B3E59">
        <w:rPr>
          <w:rFonts w:ascii="Times New Roman" w:hAnsi="Times New Roman"/>
          <w:sz w:val="24"/>
          <w:szCs w:val="24"/>
        </w:rPr>
        <w:t xml:space="preserve">treasury risk </w:t>
      </w:r>
      <w:r w:rsidR="00567C5F" w:rsidRPr="00567C5F">
        <w:rPr>
          <w:rFonts w:ascii="Times New Roman" w:hAnsi="Times New Roman"/>
          <w:noProof/>
          <w:sz w:val="24"/>
          <w:szCs w:val="24"/>
        </w:rPr>
        <w:t>(Jorion, P. and Khoury, S. J., 2010)</w:t>
      </w:r>
      <w:r w:rsidRPr="000B3E59">
        <w:rPr>
          <w:rFonts w:ascii="Times New Roman" w:hAnsi="Times New Roman"/>
          <w:sz w:val="24"/>
          <w:szCs w:val="24"/>
        </w:rPr>
        <w:t>. ALCO scrutinize the treasure dealing strategy fixed for</w:t>
      </w:r>
      <w:r>
        <w:rPr>
          <w:rFonts w:ascii="Times New Roman" w:hAnsi="Times New Roman"/>
          <w:sz w:val="24"/>
          <w:szCs w:val="24"/>
        </w:rPr>
        <w:t xml:space="preserve"> </w:t>
      </w:r>
      <w:r w:rsidRPr="000B3E59">
        <w:rPr>
          <w:rFonts w:ascii="Times New Roman" w:hAnsi="Times New Roman"/>
          <w:sz w:val="24"/>
          <w:szCs w:val="24"/>
        </w:rPr>
        <w:t>Treasury Risk Management</w:t>
      </w:r>
      <w:r w:rsidR="004435FC">
        <w:rPr>
          <w:rFonts w:ascii="Times New Roman" w:hAnsi="Times New Roman"/>
          <w:sz w:val="24"/>
          <w:szCs w:val="24"/>
        </w:rPr>
        <w:t xml:space="preserve"> (TRM)</w:t>
      </w:r>
      <w:r w:rsidRPr="000B3E59">
        <w:rPr>
          <w:rFonts w:ascii="Times New Roman" w:hAnsi="Times New Roman"/>
          <w:sz w:val="24"/>
          <w:szCs w:val="24"/>
        </w:rPr>
        <w:t>.</w:t>
      </w:r>
    </w:p>
    <w:p w14:paraId="3D3E9EEA" w14:textId="77777777" w:rsidR="000F7169" w:rsidRPr="00D076BE" w:rsidRDefault="00353F03" w:rsidP="008137B1">
      <w:pPr>
        <w:pStyle w:val="Heading2"/>
        <w:spacing w:line="480" w:lineRule="auto"/>
        <w:rPr>
          <w:rFonts w:ascii="Times New Roman" w:hAnsi="Times New Roman"/>
          <w:b/>
          <w:color w:val="000000"/>
          <w:sz w:val="24"/>
          <w:szCs w:val="24"/>
        </w:rPr>
      </w:pPr>
      <w:bookmarkStart w:id="243" w:name="_Toc493384776"/>
      <w:r w:rsidRPr="00D076BE">
        <w:rPr>
          <w:rFonts w:ascii="Times New Roman" w:hAnsi="Times New Roman"/>
          <w:b/>
          <w:color w:val="000000"/>
          <w:sz w:val="24"/>
          <w:szCs w:val="24"/>
        </w:rPr>
        <w:lastRenderedPageBreak/>
        <w:t xml:space="preserve">2.4.3: </w:t>
      </w:r>
      <w:r w:rsidR="00FF1280" w:rsidRPr="00D076BE">
        <w:rPr>
          <w:rFonts w:ascii="Times New Roman" w:hAnsi="Times New Roman"/>
          <w:b/>
          <w:color w:val="000000"/>
          <w:sz w:val="24"/>
          <w:szCs w:val="24"/>
        </w:rPr>
        <w:t>Man</w:t>
      </w:r>
      <w:r w:rsidR="00FD3D66" w:rsidRPr="00D076BE">
        <w:rPr>
          <w:rFonts w:ascii="Times New Roman" w:hAnsi="Times New Roman"/>
          <w:b/>
          <w:color w:val="000000"/>
          <w:sz w:val="24"/>
          <w:szCs w:val="24"/>
        </w:rPr>
        <w:t>aging</w:t>
      </w:r>
      <w:r w:rsidR="000F7169" w:rsidRPr="00D076BE">
        <w:rPr>
          <w:rFonts w:ascii="Times New Roman" w:hAnsi="Times New Roman"/>
          <w:b/>
          <w:color w:val="000000"/>
          <w:sz w:val="24"/>
          <w:szCs w:val="24"/>
        </w:rPr>
        <w:t xml:space="preserve"> asset</w:t>
      </w:r>
      <w:r w:rsidR="00FD3D66" w:rsidRPr="00D076BE">
        <w:rPr>
          <w:rFonts w:ascii="Times New Roman" w:hAnsi="Times New Roman"/>
          <w:b/>
          <w:color w:val="000000"/>
          <w:sz w:val="24"/>
          <w:szCs w:val="24"/>
        </w:rPr>
        <w:t>s</w:t>
      </w:r>
      <w:r w:rsidR="000F7169" w:rsidRPr="00D076BE">
        <w:rPr>
          <w:rFonts w:ascii="Times New Roman" w:hAnsi="Times New Roman"/>
          <w:b/>
          <w:color w:val="000000"/>
          <w:sz w:val="24"/>
          <w:szCs w:val="24"/>
        </w:rPr>
        <w:t xml:space="preserve"> and liabilities</w:t>
      </w:r>
      <w:bookmarkEnd w:id="243"/>
    </w:p>
    <w:p w14:paraId="266342C3" w14:textId="77777777" w:rsidR="00FF1280" w:rsidRPr="000B3E59" w:rsidRDefault="00FF1280" w:rsidP="008137B1">
      <w:pPr>
        <w:autoSpaceDE w:val="0"/>
        <w:autoSpaceDN w:val="0"/>
        <w:adjustRightInd w:val="0"/>
        <w:spacing w:after="0" w:line="480" w:lineRule="auto"/>
        <w:ind w:firstLine="720"/>
        <w:rPr>
          <w:rFonts w:ascii="Times New Roman" w:hAnsi="Times New Roman"/>
          <w:sz w:val="24"/>
          <w:szCs w:val="24"/>
        </w:rPr>
      </w:pPr>
      <w:r w:rsidRPr="000B3E59">
        <w:rPr>
          <w:rFonts w:ascii="Times New Roman" w:hAnsi="Times New Roman"/>
          <w:sz w:val="24"/>
          <w:szCs w:val="24"/>
        </w:rPr>
        <w:t>The ALCO review</w:t>
      </w:r>
      <w:r w:rsidR="00F81027">
        <w:rPr>
          <w:rFonts w:ascii="Times New Roman" w:hAnsi="Times New Roman"/>
          <w:sz w:val="24"/>
          <w:szCs w:val="24"/>
        </w:rPr>
        <w:t>s</w:t>
      </w:r>
      <w:r w:rsidRPr="000B3E59">
        <w:rPr>
          <w:rFonts w:ascii="Times New Roman" w:hAnsi="Times New Roman"/>
          <w:sz w:val="24"/>
          <w:szCs w:val="24"/>
        </w:rPr>
        <w:t xml:space="preserve"> and manages the alteration</w:t>
      </w:r>
      <w:r w:rsidR="00F81027">
        <w:rPr>
          <w:rFonts w:ascii="Times New Roman" w:hAnsi="Times New Roman"/>
          <w:sz w:val="24"/>
          <w:szCs w:val="24"/>
        </w:rPr>
        <w:t>s</w:t>
      </w:r>
      <w:r w:rsidRPr="000B3E59">
        <w:rPr>
          <w:rFonts w:ascii="Times New Roman" w:hAnsi="Times New Roman"/>
          <w:sz w:val="24"/>
          <w:szCs w:val="24"/>
        </w:rPr>
        <w:t xml:space="preserve"> that occurs in</w:t>
      </w:r>
      <w:r>
        <w:rPr>
          <w:rFonts w:ascii="Times New Roman" w:hAnsi="Times New Roman"/>
          <w:sz w:val="24"/>
          <w:szCs w:val="24"/>
        </w:rPr>
        <w:t xml:space="preserve"> </w:t>
      </w:r>
      <w:r w:rsidRPr="000B3E59">
        <w:rPr>
          <w:rFonts w:ascii="Times New Roman" w:hAnsi="Times New Roman"/>
          <w:sz w:val="24"/>
          <w:szCs w:val="24"/>
        </w:rPr>
        <w:t xml:space="preserve">the balance sheet of banks like </w:t>
      </w:r>
      <w:r w:rsidR="004435FC">
        <w:rPr>
          <w:rFonts w:ascii="Times New Roman" w:hAnsi="Times New Roman"/>
          <w:sz w:val="24"/>
          <w:szCs w:val="24"/>
        </w:rPr>
        <w:t>GCB</w:t>
      </w:r>
      <w:r w:rsidRPr="000B3E59">
        <w:rPr>
          <w:rFonts w:ascii="Times New Roman" w:hAnsi="Times New Roman"/>
          <w:sz w:val="24"/>
          <w:szCs w:val="24"/>
        </w:rPr>
        <w:t xml:space="preserve"> or </w:t>
      </w:r>
      <w:r w:rsidR="004435FC">
        <w:rPr>
          <w:rFonts w:ascii="Times New Roman" w:hAnsi="Times New Roman"/>
          <w:sz w:val="24"/>
          <w:szCs w:val="24"/>
        </w:rPr>
        <w:t>ADB</w:t>
      </w:r>
      <w:r w:rsidRPr="000B3E59">
        <w:rPr>
          <w:rFonts w:ascii="Times New Roman" w:hAnsi="Times New Roman"/>
          <w:sz w:val="24"/>
          <w:szCs w:val="24"/>
        </w:rPr>
        <w:t>. ALCO takes care of the structural</w:t>
      </w:r>
      <w:r>
        <w:rPr>
          <w:rFonts w:ascii="Times New Roman" w:hAnsi="Times New Roman"/>
          <w:sz w:val="24"/>
          <w:szCs w:val="24"/>
        </w:rPr>
        <w:t xml:space="preserve"> </w:t>
      </w:r>
      <w:r w:rsidRPr="000B3E59">
        <w:rPr>
          <w:rFonts w:ascii="Times New Roman" w:hAnsi="Times New Roman"/>
          <w:sz w:val="24"/>
          <w:szCs w:val="24"/>
        </w:rPr>
        <w:t xml:space="preserve">changes and success of the strategic objectives. </w:t>
      </w:r>
      <w:r>
        <w:rPr>
          <w:rFonts w:ascii="Times New Roman" w:hAnsi="Times New Roman"/>
          <w:sz w:val="24"/>
          <w:szCs w:val="24"/>
        </w:rPr>
        <w:t xml:space="preserve">Thus provide recommendations on </w:t>
      </w:r>
      <w:r w:rsidRPr="000B3E59">
        <w:rPr>
          <w:rFonts w:ascii="Times New Roman" w:hAnsi="Times New Roman"/>
          <w:sz w:val="24"/>
          <w:szCs w:val="24"/>
        </w:rPr>
        <w:t>the kinds of</w:t>
      </w:r>
      <w:r>
        <w:rPr>
          <w:rFonts w:ascii="Times New Roman" w:hAnsi="Times New Roman"/>
          <w:sz w:val="24"/>
          <w:szCs w:val="24"/>
        </w:rPr>
        <w:t xml:space="preserve"> </w:t>
      </w:r>
      <w:r w:rsidRPr="000B3E59">
        <w:rPr>
          <w:rFonts w:ascii="Times New Roman" w:hAnsi="Times New Roman"/>
          <w:sz w:val="24"/>
          <w:szCs w:val="24"/>
        </w:rPr>
        <w:t>products and treasury instruments in relation to the relevant duratio</w:t>
      </w:r>
      <w:r>
        <w:rPr>
          <w:rFonts w:ascii="Times New Roman" w:hAnsi="Times New Roman"/>
          <w:sz w:val="24"/>
          <w:szCs w:val="24"/>
        </w:rPr>
        <w:t xml:space="preserve">n and interest rate so that the </w:t>
      </w:r>
      <w:r w:rsidRPr="000B3E59">
        <w:rPr>
          <w:rFonts w:ascii="Times New Roman" w:hAnsi="Times New Roman"/>
          <w:sz w:val="24"/>
          <w:szCs w:val="24"/>
        </w:rPr>
        <w:t xml:space="preserve">overall balance sheet structure of the banks can be effectively managed </w:t>
      </w:r>
      <w:r w:rsidR="00567C5F" w:rsidRPr="00567C5F">
        <w:rPr>
          <w:rFonts w:ascii="Times New Roman" w:hAnsi="Times New Roman"/>
          <w:noProof/>
          <w:sz w:val="24"/>
          <w:szCs w:val="24"/>
        </w:rPr>
        <w:t>(Cummins, J.D., Phillips, R.D. and Smith, S.D., 2010)</w:t>
      </w:r>
      <w:r w:rsidRPr="000B3E59">
        <w:rPr>
          <w:rFonts w:ascii="Times New Roman" w:hAnsi="Times New Roman"/>
          <w:sz w:val="24"/>
          <w:szCs w:val="24"/>
        </w:rPr>
        <w:t>.</w:t>
      </w:r>
    </w:p>
    <w:p w14:paraId="4904FED1" w14:textId="77777777" w:rsidR="004435FC" w:rsidRPr="00D076BE" w:rsidRDefault="00353F03" w:rsidP="008137B1">
      <w:pPr>
        <w:pStyle w:val="Heading2"/>
        <w:spacing w:line="480" w:lineRule="auto"/>
        <w:rPr>
          <w:rFonts w:ascii="Times New Roman" w:hAnsi="Times New Roman"/>
          <w:b/>
          <w:color w:val="000000"/>
          <w:sz w:val="24"/>
          <w:szCs w:val="24"/>
        </w:rPr>
      </w:pPr>
      <w:bookmarkStart w:id="244" w:name="_Toc493384777"/>
      <w:r w:rsidRPr="00D076BE">
        <w:rPr>
          <w:rFonts w:ascii="Times New Roman" w:hAnsi="Times New Roman"/>
          <w:b/>
          <w:color w:val="000000"/>
          <w:sz w:val="24"/>
          <w:szCs w:val="24"/>
        </w:rPr>
        <w:t xml:space="preserve">2.4.4: </w:t>
      </w:r>
      <w:r w:rsidR="00FF1280" w:rsidRPr="00D076BE">
        <w:rPr>
          <w:rFonts w:ascii="Times New Roman" w:hAnsi="Times New Roman"/>
          <w:b/>
          <w:color w:val="000000"/>
          <w:sz w:val="24"/>
          <w:szCs w:val="24"/>
        </w:rPr>
        <w:t>Intere</w:t>
      </w:r>
      <w:r w:rsidR="004435FC" w:rsidRPr="00D076BE">
        <w:rPr>
          <w:rFonts w:ascii="Times New Roman" w:hAnsi="Times New Roman"/>
          <w:b/>
          <w:color w:val="000000"/>
          <w:sz w:val="24"/>
          <w:szCs w:val="24"/>
        </w:rPr>
        <w:t>st Rate Risk and Hedging Action</w:t>
      </w:r>
      <w:bookmarkEnd w:id="244"/>
      <w:r w:rsidR="00FF1280" w:rsidRPr="00D076BE">
        <w:rPr>
          <w:rFonts w:ascii="Times New Roman" w:hAnsi="Times New Roman"/>
          <w:b/>
          <w:color w:val="000000"/>
          <w:sz w:val="24"/>
          <w:szCs w:val="24"/>
        </w:rPr>
        <w:t xml:space="preserve"> </w:t>
      </w:r>
    </w:p>
    <w:p w14:paraId="5FB078CE" w14:textId="77777777" w:rsidR="00FF1280" w:rsidRPr="000B3E59" w:rsidRDefault="00FF1280" w:rsidP="008137B1">
      <w:pPr>
        <w:autoSpaceDE w:val="0"/>
        <w:autoSpaceDN w:val="0"/>
        <w:adjustRightInd w:val="0"/>
        <w:spacing w:after="0" w:line="480" w:lineRule="auto"/>
        <w:ind w:firstLine="720"/>
        <w:rPr>
          <w:rFonts w:ascii="Times New Roman" w:hAnsi="Times New Roman"/>
          <w:sz w:val="24"/>
          <w:szCs w:val="24"/>
        </w:rPr>
      </w:pPr>
      <w:r w:rsidRPr="000B3E59">
        <w:rPr>
          <w:rFonts w:ascii="Times New Roman" w:hAnsi="Times New Roman"/>
          <w:sz w:val="24"/>
          <w:szCs w:val="24"/>
        </w:rPr>
        <w:t>The ALCO monitors the interest rate risk in adherence</w:t>
      </w:r>
      <w:r>
        <w:rPr>
          <w:rFonts w:ascii="Times New Roman" w:hAnsi="Times New Roman"/>
          <w:sz w:val="24"/>
          <w:szCs w:val="24"/>
        </w:rPr>
        <w:t xml:space="preserve"> </w:t>
      </w:r>
      <w:r w:rsidRPr="000B3E59">
        <w:rPr>
          <w:rFonts w:ascii="Times New Roman" w:hAnsi="Times New Roman"/>
          <w:sz w:val="24"/>
          <w:szCs w:val="24"/>
        </w:rPr>
        <w:t xml:space="preserve">to Treasury </w:t>
      </w:r>
      <w:r w:rsidR="00F81027">
        <w:rPr>
          <w:rFonts w:ascii="Times New Roman" w:hAnsi="Times New Roman"/>
          <w:sz w:val="24"/>
          <w:szCs w:val="24"/>
        </w:rPr>
        <w:t xml:space="preserve">Policy Statement. The ALCO </w:t>
      </w:r>
      <w:r w:rsidRPr="000B3E59">
        <w:rPr>
          <w:rFonts w:ascii="Times New Roman" w:hAnsi="Times New Roman"/>
          <w:sz w:val="24"/>
          <w:szCs w:val="24"/>
        </w:rPr>
        <w:t>implement</w:t>
      </w:r>
      <w:r w:rsidR="00F81027">
        <w:rPr>
          <w:rFonts w:ascii="Times New Roman" w:hAnsi="Times New Roman"/>
          <w:sz w:val="24"/>
          <w:szCs w:val="24"/>
        </w:rPr>
        <w:t>s</w:t>
      </w:r>
      <w:r w:rsidRPr="000B3E59">
        <w:rPr>
          <w:rFonts w:ascii="Times New Roman" w:hAnsi="Times New Roman"/>
          <w:sz w:val="24"/>
          <w:szCs w:val="24"/>
        </w:rPr>
        <w:t xml:space="preserve"> interest rate derivatives in the</w:t>
      </w:r>
      <w:r>
        <w:rPr>
          <w:rFonts w:ascii="Times New Roman" w:hAnsi="Times New Roman"/>
          <w:sz w:val="24"/>
          <w:szCs w:val="24"/>
        </w:rPr>
        <w:t xml:space="preserve"> </w:t>
      </w:r>
      <w:r w:rsidRPr="000B3E59">
        <w:rPr>
          <w:rFonts w:ascii="Times New Roman" w:hAnsi="Times New Roman"/>
          <w:sz w:val="24"/>
          <w:szCs w:val="24"/>
        </w:rPr>
        <w:t>control of interest rate risk and also comprising periodic re-establishing to the portfolio of</w:t>
      </w:r>
      <w:r>
        <w:rPr>
          <w:rFonts w:ascii="Times New Roman" w:hAnsi="Times New Roman"/>
          <w:sz w:val="24"/>
          <w:szCs w:val="24"/>
        </w:rPr>
        <w:t xml:space="preserve"> </w:t>
      </w:r>
      <w:r w:rsidRPr="000B3E59">
        <w:rPr>
          <w:rFonts w:ascii="Times New Roman" w:hAnsi="Times New Roman"/>
          <w:sz w:val="24"/>
          <w:szCs w:val="24"/>
        </w:rPr>
        <w:t xml:space="preserve">interest rate derivatives. According to </w:t>
      </w:r>
      <w:r w:rsidR="00567C5F" w:rsidRPr="00567C5F">
        <w:rPr>
          <w:rFonts w:ascii="Times New Roman" w:hAnsi="Times New Roman"/>
          <w:noProof/>
          <w:sz w:val="24"/>
          <w:szCs w:val="24"/>
        </w:rPr>
        <w:t>(Al-Tamimi, H. and Al-Mazrooei, F, 2007)</w:t>
      </w:r>
      <w:r w:rsidRPr="000B3E59">
        <w:rPr>
          <w:rFonts w:ascii="Times New Roman" w:hAnsi="Times New Roman"/>
          <w:sz w:val="24"/>
          <w:szCs w:val="24"/>
        </w:rPr>
        <w:t>, ALCO also audit the</w:t>
      </w:r>
      <w:r>
        <w:rPr>
          <w:rFonts w:ascii="Times New Roman" w:hAnsi="Times New Roman"/>
          <w:sz w:val="24"/>
          <w:szCs w:val="24"/>
        </w:rPr>
        <w:t xml:space="preserve"> </w:t>
      </w:r>
      <w:r w:rsidRPr="000B3E59">
        <w:rPr>
          <w:rFonts w:ascii="Times New Roman" w:hAnsi="Times New Roman"/>
          <w:sz w:val="24"/>
          <w:szCs w:val="24"/>
        </w:rPr>
        <w:t>percussion of basic risk on the net interest margin and suggest mitigation techniques</w:t>
      </w:r>
      <w:r>
        <w:rPr>
          <w:rFonts w:ascii="Times New Roman" w:hAnsi="Times New Roman"/>
          <w:sz w:val="24"/>
          <w:szCs w:val="24"/>
        </w:rPr>
        <w:t xml:space="preserve"> </w:t>
      </w:r>
      <w:r w:rsidRPr="000B3E59">
        <w:rPr>
          <w:rFonts w:ascii="Times New Roman" w:hAnsi="Times New Roman"/>
          <w:sz w:val="24"/>
          <w:szCs w:val="24"/>
        </w:rPr>
        <w:t>to control the risk. ALCO envisage the necessary</w:t>
      </w:r>
      <w:r w:rsidR="00F81027">
        <w:rPr>
          <w:rFonts w:ascii="Times New Roman" w:hAnsi="Times New Roman"/>
          <w:sz w:val="24"/>
          <w:szCs w:val="24"/>
        </w:rPr>
        <w:t xml:space="preserve"> actions</w:t>
      </w:r>
      <w:r w:rsidRPr="000B3E59">
        <w:rPr>
          <w:rFonts w:ascii="Times New Roman" w:hAnsi="Times New Roman"/>
          <w:sz w:val="24"/>
          <w:szCs w:val="24"/>
        </w:rPr>
        <w:t xml:space="preserve"> to be taken on un-hedged positions</w:t>
      </w:r>
      <w:r>
        <w:rPr>
          <w:rFonts w:ascii="Times New Roman" w:hAnsi="Times New Roman"/>
          <w:sz w:val="24"/>
          <w:szCs w:val="24"/>
        </w:rPr>
        <w:t xml:space="preserve"> </w:t>
      </w:r>
      <w:r w:rsidRPr="000B3E59">
        <w:rPr>
          <w:rFonts w:ascii="Times New Roman" w:hAnsi="Times New Roman"/>
          <w:sz w:val="24"/>
          <w:szCs w:val="24"/>
        </w:rPr>
        <w:t>and adopting the natural balance sheet hedges with respect to equity release swaps. But as per</w:t>
      </w:r>
      <w:r>
        <w:rPr>
          <w:rFonts w:ascii="Times New Roman" w:hAnsi="Times New Roman"/>
          <w:sz w:val="24"/>
          <w:szCs w:val="24"/>
        </w:rPr>
        <w:t xml:space="preserve"> </w:t>
      </w:r>
      <w:r w:rsidR="00567C5F" w:rsidRPr="00567C5F">
        <w:rPr>
          <w:rFonts w:ascii="Times New Roman" w:hAnsi="Times New Roman"/>
          <w:noProof/>
          <w:sz w:val="24"/>
          <w:szCs w:val="24"/>
        </w:rPr>
        <w:t>(Rawls, S. and Smithson, C., 2009)</w:t>
      </w:r>
      <w:r w:rsidRPr="000B3E59">
        <w:rPr>
          <w:rFonts w:ascii="Times New Roman" w:hAnsi="Times New Roman"/>
          <w:sz w:val="24"/>
          <w:szCs w:val="24"/>
        </w:rPr>
        <w:t>, ALCO takes the note for managing the market value risk and</w:t>
      </w:r>
      <w:r>
        <w:rPr>
          <w:rFonts w:ascii="Times New Roman" w:hAnsi="Times New Roman"/>
          <w:sz w:val="24"/>
          <w:szCs w:val="24"/>
        </w:rPr>
        <w:t xml:space="preserve"> </w:t>
      </w:r>
      <w:r w:rsidRPr="000B3E59">
        <w:rPr>
          <w:rFonts w:ascii="Times New Roman" w:hAnsi="Times New Roman"/>
          <w:sz w:val="24"/>
          <w:szCs w:val="24"/>
        </w:rPr>
        <w:t>earnings risk in accordance to the allowed interest rate view and analyzing the impact of initial</w:t>
      </w:r>
      <w:r>
        <w:rPr>
          <w:rFonts w:ascii="Times New Roman" w:hAnsi="Times New Roman"/>
          <w:sz w:val="24"/>
          <w:szCs w:val="24"/>
        </w:rPr>
        <w:t xml:space="preserve"> </w:t>
      </w:r>
      <w:r w:rsidRPr="000B3E59">
        <w:rPr>
          <w:rFonts w:ascii="Times New Roman" w:hAnsi="Times New Roman"/>
          <w:sz w:val="24"/>
          <w:szCs w:val="24"/>
        </w:rPr>
        <w:t>prepayments and their influence on the market value and earning risk on the activity of banks</w:t>
      </w:r>
      <w:r>
        <w:rPr>
          <w:rFonts w:ascii="Times New Roman" w:hAnsi="Times New Roman"/>
          <w:sz w:val="24"/>
          <w:szCs w:val="24"/>
        </w:rPr>
        <w:t xml:space="preserve"> </w:t>
      </w:r>
      <w:r w:rsidRPr="000B3E59">
        <w:rPr>
          <w:rFonts w:ascii="Times New Roman" w:hAnsi="Times New Roman"/>
          <w:sz w:val="24"/>
          <w:szCs w:val="24"/>
        </w:rPr>
        <w:t xml:space="preserve">like </w:t>
      </w:r>
      <w:r w:rsidR="00F54FB5">
        <w:rPr>
          <w:rFonts w:ascii="Times New Roman" w:hAnsi="Times New Roman"/>
          <w:sz w:val="24"/>
          <w:szCs w:val="24"/>
        </w:rPr>
        <w:t>GCB and AD</w:t>
      </w:r>
      <w:r w:rsidRPr="000B3E59">
        <w:rPr>
          <w:rFonts w:ascii="Times New Roman" w:hAnsi="Times New Roman"/>
          <w:sz w:val="24"/>
          <w:szCs w:val="24"/>
        </w:rPr>
        <w:t>B, etc.</w:t>
      </w:r>
    </w:p>
    <w:p w14:paraId="101771B9" w14:textId="77777777" w:rsidR="004435FC" w:rsidRPr="00D076BE" w:rsidRDefault="00353F03" w:rsidP="008137B1">
      <w:pPr>
        <w:pStyle w:val="Heading2"/>
        <w:spacing w:line="480" w:lineRule="auto"/>
        <w:rPr>
          <w:rFonts w:ascii="Times New Roman" w:hAnsi="Times New Roman"/>
          <w:b/>
          <w:color w:val="000000"/>
          <w:sz w:val="24"/>
          <w:szCs w:val="24"/>
        </w:rPr>
      </w:pPr>
      <w:bookmarkStart w:id="245" w:name="_Toc493384778"/>
      <w:r w:rsidRPr="00D076BE">
        <w:rPr>
          <w:rFonts w:ascii="Times New Roman" w:hAnsi="Times New Roman"/>
          <w:b/>
          <w:color w:val="000000"/>
          <w:sz w:val="24"/>
          <w:szCs w:val="24"/>
        </w:rPr>
        <w:t xml:space="preserve">2.4.5: </w:t>
      </w:r>
      <w:r w:rsidR="00FF1280" w:rsidRPr="00D076BE">
        <w:rPr>
          <w:rFonts w:ascii="Times New Roman" w:hAnsi="Times New Roman"/>
          <w:b/>
          <w:color w:val="000000"/>
          <w:sz w:val="24"/>
          <w:szCs w:val="24"/>
        </w:rPr>
        <w:t>Treasury Credit Risk:</w:t>
      </w:r>
      <w:bookmarkEnd w:id="245"/>
    </w:p>
    <w:p w14:paraId="6E72757C" w14:textId="77777777" w:rsidR="00FF1280" w:rsidRPr="000B3E59" w:rsidRDefault="00FF1280" w:rsidP="008137B1">
      <w:pPr>
        <w:autoSpaceDE w:val="0"/>
        <w:autoSpaceDN w:val="0"/>
        <w:adjustRightInd w:val="0"/>
        <w:spacing w:after="0" w:line="480" w:lineRule="auto"/>
        <w:ind w:firstLine="720"/>
        <w:rPr>
          <w:rFonts w:ascii="Times New Roman" w:hAnsi="Times New Roman"/>
          <w:sz w:val="24"/>
          <w:szCs w:val="24"/>
        </w:rPr>
      </w:pPr>
      <w:r w:rsidRPr="000B3E59">
        <w:rPr>
          <w:rFonts w:ascii="Times New Roman" w:hAnsi="Times New Roman"/>
          <w:sz w:val="24"/>
          <w:szCs w:val="24"/>
        </w:rPr>
        <w:t>ALCO recommends changes to banks that might occur in the Treasury</w:t>
      </w:r>
      <w:r>
        <w:rPr>
          <w:rFonts w:ascii="Times New Roman" w:hAnsi="Times New Roman"/>
          <w:sz w:val="24"/>
          <w:szCs w:val="24"/>
        </w:rPr>
        <w:t xml:space="preserve"> </w:t>
      </w:r>
      <w:r w:rsidRPr="000B3E59">
        <w:rPr>
          <w:rFonts w:ascii="Times New Roman" w:hAnsi="Times New Roman"/>
          <w:sz w:val="24"/>
          <w:szCs w:val="24"/>
        </w:rPr>
        <w:t>Policy Statement in relatio</w:t>
      </w:r>
      <w:r w:rsidR="00F81027">
        <w:rPr>
          <w:rFonts w:ascii="Times New Roman" w:hAnsi="Times New Roman"/>
          <w:sz w:val="24"/>
          <w:szCs w:val="24"/>
        </w:rPr>
        <w:t>n to the credit and counterpart</w:t>
      </w:r>
      <w:r w:rsidRPr="000B3E59">
        <w:rPr>
          <w:rFonts w:ascii="Times New Roman" w:hAnsi="Times New Roman"/>
          <w:sz w:val="24"/>
          <w:szCs w:val="24"/>
        </w:rPr>
        <w:t xml:space="preserve"> risk that might be faced by the banks.</w:t>
      </w:r>
    </w:p>
    <w:p w14:paraId="3812077D" w14:textId="77777777" w:rsidR="00F02EAE" w:rsidRPr="00B10EF8" w:rsidRDefault="00FF1280" w:rsidP="008137B1">
      <w:pPr>
        <w:autoSpaceDE w:val="0"/>
        <w:autoSpaceDN w:val="0"/>
        <w:adjustRightInd w:val="0"/>
        <w:spacing w:after="0" w:line="480" w:lineRule="auto"/>
        <w:rPr>
          <w:rFonts w:ascii="Times New Roman" w:hAnsi="Times New Roman"/>
          <w:sz w:val="24"/>
          <w:szCs w:val="24"/>
        </w:rPr>
      </w:pPr>
      <w:r w:rsidRPr="000B3E59">
        <w:rPr>
          <w:rFonts w:ascii="Times New Roman" w:hAnsi="Times New Roman"/>
          <w:sz w:val="24"/>
          <w:szCs w:val="24"/>
        </w:rPr>
        <w:t xml:space="preserve">As per, </w:t>
      </w:r>
      <w:r w:rsidR="00567C5F" w:rsidRPr="00567C5F">
        <w:rPr>
          <w:rFonts w:ascii="Times New Roman" w:hAnsi="Times New Roman"/>
          <w:noProof/>
          <w:sz w:val="24"/>
          <w:szCs w:val="24"/>
        </w:rPr>
        <w:t>(Froot, K.A., Scharfstein, D. and Stein, J., 2008)</w:t>
      </w:r>
      <w:r w:rsidRPr="000B3E59">
        <w:rPr>
          <w:rFonts w:ascii="Times New Roman" w:hAnsi="Times New Roman"/>
          <w:sz w:val="24"/>
          <w:szCs w:val="24"/>
        </w:rPr>
        <w:t>, ALCO also focuses on the limits o</w:t>
      </w:r>
      <w:r w:rsidR="00F81027">
        <w:rPr>
          <w:rFonts w:ascii="Times New Roman" w:hAnsi="Times New Roman"/>
          <w:sz w:val="24"/>
          <w:szCs w:val="24"/>
        </w:rPr>
        <w:t>f the country, instruments</w:t>
      </w:r>
      <w:r w:rsidRPr="000B3E59">
        <w:rPr>
          <w:rFonts w:ascii="Times New Roman" w:hAnsi="Times New Roman"/>
          <w:sz w:val="24"/>
          <w:szCs w:val="24"/>
        </w:rPr>
        <w:t>,</w:t>
      </w:r>
      <w:r>
        <w:rPr>
          <w:rFonts w:ascii="Times New Roman" w:hAnsi="Times New Roman"/>
          <w:sz w:val="24"/>
          <w:szCs w:val="24"/>
        </w:rPr>
        <w:t xml:space="preserve"> </w:t>
      </w:r>
      <w:r w:rsidR="00F81027">
        <w:rPr>
          <w:rFonts w:ascii="Times New Roman" w:hAnsi="Times New Roman"/>
          <w:sz w:val="24"/>
          <w:szCs w:val="24"/>
        </w:rPr>
        <w:t>high exposure caps, counterpart</w:t>
      </w:r>
      <w:r w:rsidRPr="000B3E59">
        <w:rPr>
          <w:rFonts w:ascii="Times New Roman" w:hAnsi="Times New Roman"/>
          <w:sz w:val="24"/>
          <w:szCs w:val="24"/>
        </w:rPr>
        <w:t xml:space="preserve"> ceilings and review</w:t>
      </w:r>
      <w:r w:rsidR="00F81027">
        <w:rPr>
          <w:rFonts w:ascii="Times New Roman" w:hAnsi="Times New Roman"/>
          <w:sz w:val="24"/>
          <w:szCs w:val="24"/>
        </w:rPr>
        <w:t>s</w:t>
      </w:r>
      <w:r w:rsidRPr="000B3E59">
        <w:rPr>
          <w:rFonts w:ascii="Times New Roman" w:hAnsi="Times New Roman"/>
          <w:sz w:val="24"/>
          <w:szCs w:val="24"/>
        </w:rPr>
        <w:t xml:space="preserve"> these limits in order to have better control</w:t>
      </w:r>
      <w:r>
        <w:rPr>
          <w:rFonts w:ascii="Times New Roman" w:hAnsi="Times New Roman"/>
          <w:sz w:val="24"/>
          <w:szCs w:val="24"/>
        </w:rPr>
        <w:t xml:space="preserve"> </w:t>
      </w:r>
      <w:r w:rsidRPr="000B3E59">
        <w:rPr>
          <w:rFonts w:ascii="Times New Roman" w:hAnsi="Times New Roman"/>
          <w:sz w:val="24"/>
          <w:szCs w:val="24"/>
        </w:rPr>
        <w:t xml:space="preserve">on the risk of treasury credit. When </w:t>
      </w:r>
      <w:r w:rsidR="005E2027">
        <w:rPr>
          <w:rFonts w:ascii="Times New Roman" w:hAnsi="Times New Roman"/>
          <w:sz w:val="24"/>
          <w:szCs w:val="24"/>
        </w:rPr>
        <w:t xml:space="preserve">an existing </w:t>
      </w:r>
      <w:r w:rsidR="005E2027">
        <w:rPr>
          <w:rFonts w:ascii="Times New Roman" w:hAnsi="Times New Roman"/>
          <w:sz w:val="24"/>
          <w:szCs w:val="24"/>
        </w:rPr>
        <w:lastRenderedPageBreak/>
        <w:t>counterpart</w:t>
      </w:r>
      <w:r w:rsidRPr="000B3E59">
        <w:rPr>
          <w:rFonts w:ascii="Times New Roman" w:hAnsi="Times New Roman"/>
          <w:sz w:val="24"/>
          <w:szCs w:val="24"/>
        </w:rPr>
        <w:t xml:space="preserve"> does not fulfil the requirements of the</w:t>
      </w:r>
      <w:r>
        <w:rPr>
          <w:rFonts w:ascii="Times New Roman" w:hAnsi="Times New Roman"/>
          <w:sz w:val="24"/>
          <w:szCs w:val="24"/>
        </w:rPr>
        <w:t xml:space="preserve"> </w:t>
      </w:r>
      <w:r w:rsidRPr="000B3E59">
        <w:rPr>
          <w:rFonts w:ascii="Times New Roman" w:hAnsi="Times New Roman"/>
          <w:sz w:val="24"/>
          <w:szCs w:val="24"/>
        </w:rPr>
        <w:t>Treasury Policy Statement then ALCO can suggest the possible actions that can be helpful in</w:t>
      </w:r>
      <w:r>
        <w:rPr>
          <w:rFonts w:ascii="Times New Roman" w:hAnsi="Times New Roman"/>
          <w:sz w:val="24"/>
          <w:szCs w:val="24"/>
        </w:rPr>
        <w:t xml:space="preserve"> </w:t>
      </w:r>
      <w:r w:rsidRPr="000B3E59">
        <w:rPr>
          <w:rFonts w:ascii="Times New Roman" w:hAnsi="Times New Roman"/>
          <w:sz w:val="24"/>
          <w:szCs w:val="24"/>
        </w:rPr>
        <w:t>sorting out the problem in relation to various banks.</w:t>
      </w:r>
    </w:p>
    <w:p w14:paraId="26B6208D" w14:textId="77777777" w:rsidR="00483BC2" w:rsidRPr="00D076BE" w:rsidRDefault="00353F03" w:rsidP="008137B1">
      <w:pPr>
        <w:pStyle w:val="Heading2"/>
        <w:spacing w:line="480" w:lineRule="auto"/>
        <w:rPr>
          <w:rFonts w:ascii="Times New Roman" w:hAnsi="Times New Roman"/>
          <w:b/>
          <w:color w:val="000000"/>
          <w:sz w:val="24"/>
          <w:szCs w:val="24"/>
        </w:rPr>
      </w:pPr>
      <w:bookmarkStart w:id="246" w:name="_Toc493384779"/>
      <w:r w:rsidRPr="00D076BE">
        <w:rPr>
          <w:rFonts w:ascii="Times New Roman" w:hAnsi="Times New Roman"/>
          <w:b/>
          <w:color w:val="000000"/>
          <w:sz w:val="24"/>
          <w:szCs w:val="24"/>
        </w:rPr>
        <w:t xml:space="preserve">2.4.6: </w:t>
      </w:r>
      <w:r w:rsidR="00483BC2" w:rsidRPr="00D076BE">
        <w:rPr>
          <w:rFonts w:ascii="Times New Roman" w:hAnsi="Times New Roman"/>
          <w:b/>
          <w:color w:val="000000"/>
          <w:sz w:val="24"/>
          <w:szCs w:val="24"/>
        </w:rPr>
        <w:t>Funding</w:t>
      </w:r>
      <w:bookmarkEnd w:id="246"/>
    </w:p>
    <w:p w14:paraId="340B8868" w14:textId="77777777" w:rsidR="00FF1280" w:rsidRPr="000B3E59" w:rsidRDefault="00FF1280" w:rsidP="008137B1">
      <w:pPr>
        <w:autoSpaceDE w:val="0"/>
        <w:autoSpaceDN w:val="0"/>
        <w:adjustRightInd w:val="0"/>
        <w:spacing w:after="0" w:line="480" w:lineRule="auto"/>
        <w:ind w:firstLine="720"/>
        <w:rPr>
          <w:rFonts w:ascii="Times New Roman" w:hAnsi="Times New Roman"/>
          <w:sz w:val="24"/>
          <w:szCs w:val="24"/>
        </w:rPr>
      </w:pPr>
      <w:r w:rsidRPr="000B3E59">
        <w:rPr>
          <w:rFonts w:ascii="Times New Roman" w:hAnsi="Times New Roman"/>
          <w:sz w:val="24"/>
          <w:szCs w:val="24"/>
        </w:rPr>
        <w:t xml:space="preserve">ALCO </w:t>
      </w:r>
      <w:r w:rsidR="002B73F6">
        <w:rPr>
          <w:rFonts w:ascii="Times New Roman" w:hAnsi="Times New Roman"/>
          <w:sz w:val="24"/>
          <w:szCs w:val="24"/>
        </w:rPr>
        <w:t>of reviews</w:t>
      </w:r>
      <w:r w:rsidRPr="000B3E59">
        <w:rPr>
          <w:rFonts w:ascii="Times New Roman" w:hAnsi="Times New Roman"/>
          <w:sz w:val="24"/>
          <w:szCs w:val="24"/>
        </w:rPr>
        <w:t xml:space="preserve"> the sources of funding, classify and determine the</w:t>
      </w:r>
      <w:r>
        <w:rPr>
          <w:rFonts w:ascii="Times New Roman" w:hAnsi="Times New Roman"/>
          <w:sz w:val="24"/>
          <w:szCs w:val="24"/>
        </w:rPr>
        <w:t xml:space="preserve"> </w:t>
      </w:r>
      <w:r w:rsidRPr="000B3E59">
        <w:rPr>
          <w:rFonts w:ascii="Times New Roman" w:hAnsi="Times New Roman"/>
          <w:sz w:val="24"/>
          <w:szCs w:val="24"/>
        </w:rPr>
        <w:t xml:space="preserve">impact of </w:t>
      </w:r>
      <w:r w:rsidR="002B73F6">
        <w:rPr>
          <w:rFonts w:ascii="Times New Roman" w:hAnsi="Times New Roman"/>
          <w:sz w:val="24"/>
          <w:szCs w:val="24"/>
        </w:rPr>
        <w:t xml:space="preserve">a </w:t>
      </w:r>
      <w:r w:rsidRPr="000B3E59">
        <w:rPr>
          <w:rFonts w:ascii="Times New Roman" w:hAnsi="Times New Roman"/>
          <w:sz w:val="24"/>
          <w:szCs w:val="24"/>
        </w:rPr>
        <w:t>new area of funding and analyse</w:t>
      </w:r>
      <w:r w:rsidR="002B73F6">
        <w:rPr>
          <w:rFonts w:ascii="Times New Roman" w:hAnsi="Times New Roman"/>
          <w:sz w:val="24"/>
          <w:szCs w:val="24"/>
        </w:rPr>
        <w:t>s</w:t>
      </w:r>
      <w:r w:rsidRPr="000B3E59">
        <w:rPr>
          <w:rFonts w:ascii="Times New Roman" w:hAnsi="Times New Roman"/>
          <w:sz w:val="24"/>
          <w:szCs w:val="24"/>
        </w:rPr>
        <w:t xml:space="preserve"> the changes in funding sources and the limits of</w:t>
      </w:r>
      <w:r>
        <w:rPr>
          <w:rFonts w:ascii="Times New Roman" w:hAnsi="Times New Roman"/>
          <w:sz w:val="24"/>
          <w:szCs w:val="24"/>
        </w:rPr>
        <w:t xml:space="preserve"> </w:t>
      </w:r>
      <w:r w:rsidR="00C21780" w:rsidRPr="000B3E59">
        <w:rPr>
          <w:rFonts w:ascii="Times New Roman" w:hAnsi="Times New Roman"/>
          <w:sz w:val="24"/>
          <w:szCs w:val="24"/>
        </w:rPr>
        <w:t>funding</w:t>
      </w:r>
      <w:r w:rsidRPr="000B3E59">
        <w:rPr>
          <w:rFonts w:ascii="Times New Roman" w:hAnsi="Times New Roman"/>
          <w:sz w:val="24"/>
          <w:szCs w:val="24"/>
        </w:rPr>
        <w:t xml:space="preserve"> for consenting with the Treasury Policy Statement </w:t>
      </w:r>
      <w:r w:rsidR="00567C5F" w:rsidRPr="00567C5F">
        <w:rPr>
          <w:rFonts w:ascii="Times New Roman" w:hAnsi="Times New Roman"/>
          <w:noProof/>
          <w:sz w:val="24"/>
          <w:szCs w:val="24"/>
        </w:rPr>
        <w:t>(www.frm.reply.eu)</w:t>
      </w:r>
      <w:r w:rsidR="00B10EF8">
        <w:rPr>
          <w:rFonts w:ascii="Times New Roman" w:hAnsi="Times New Roman"/>
          <w:sz w:val="24"/>
          <w:szCs w:val="24"/>
        </w:rPr>
        <w:t xml:space="preserve">. The </w:t>
      </w:r>
      <w:r w:rsidRPr="000B3E59">
        <w:rPr>
          <w:rFonts w:ascii="Times New Roman" w:hAnsi="Times New Roman"/>
          <w:sz w:val="24"/>
          <w:szCs w:val="24"/>
        </w:rPr>
        <w:t>ALCO determine</w:t>
      </w:r>
      <w:r w:rsidR="00B10EF8">
        <w:rPr>
          <w:rFonts w:ascii="Times New Roman" w:hAnsi="Times New Roman"/>
          <w:sz w:val="24"/>
          <w:szCs w:val="24"/>
        </w:rPr>
        <w:t>s</w:t>
      </w:r>
      <w:r w:rsidRPr="000B3E59">
        <w:rPr>
          <w:rFonts w:ascii="Times New Roman" w:hAnsi="Times New Roman"/>
          <w:sz w:val="24"/>
          <w:szCs w:val="24"/>
        </w:rPr>
        <w:t xml:space="preserve"> the balance among the funding and lending program for ensuring</w:t>
      </w:r>
      <w:r>
        <w:rPr>
          <w:rFonts w:ascii="Times New Roman" w:hAnsi="Times New Roman"/>
          <w:sz w:val="24"/>
          <w:szCs w:val="24"/>
        </w:rPr>
        <w:t xml:space="preserve"> </w:t>
      </w:r>
      <w:r w:rsidRPr="000B3E59">
        <w:rPr>
          <w:rFonts w:ascii="Times New Roman" w:hAnsi="Times New Roman"/>
          <w:sz w:val="24"/>
          <w:szCs w:val="24"/>
        </w:rPr>
        <w:t>that the lending plan works in accordance with the funding. The cash flow</w:t>
      </w:r>
      <w:r>
        <w:rPr>
          <w:rFonts w:ascii="Times New Roman" w:hAnsi="Times New Roman"/>
          <w:sz w:val="24"/>
          <w:szCs w:val="24"/>
        </w:rPr>
        <w:t xml:space="preserve"> </w:t>
      </w:r>
      <w:r w:rsidRPr="000B3E59">
        <w:rPr>
          <w:rFonts w:ascii="Times New Roman" w:hAnsi="Times New Roman"/>
          <w:sz w:val="24"/>
          <w:szCs w:val="24"/>
        </w:rPr>
        <w:t>positions are also reviewed by the ALCO in order to know the impact of the inflows</w:t>
      </w:r>
      <w:r>
        <w:rPr>
          <w:rFonts w:ascii="Times New Roman" w:hAnsi="Times New Roman"/>
          <w:sz w:val="24"/>
          <w:szCs w:val="24"/>
        </w:rPr>
        <w:t xml:space="preserve"> </w:t>
      </w:r>
      <w:r w:rsidRPr="000B3E59">
        <w:rPr>
          <w:rFonts w:ascii="Times New Roman" w:hAnsi="Times New Roman"/>
          <w:sz w:val="24"/>
          <w:szCs w:val="24"/>
        </w:rPr>
        <w:t xml:space="preserve">and outflows of capital on the liquidity </w:t>
      </w:r>
      <w:r w:rsidR="00D45C7A">
        <w:rPr>
          <w:rFonts w:ascii="Times New Roman" w:hAnsi="Times New Roman"/>
          <w:sz w:val="24"/>
          <w:szCs w:val="24"/>
        </w:rPr>
        <w:t xml:space="preserve">of </w:t>
      </w:r>
      <w:r w:rsidR="004A4F5C">
        <w:rPr>
          <w:rFonts w:ascii="Times New Roman" w:hAnsi="Times New Roman"/>
          <w:sz w:val="24"/>
          <w:szCs w:val="24"/>
        </w:rPr>
        <w:t>GCB and ADB</w:t>
      </w:r>
      <w:r w:rsidRPr="000B3E59">
        <w:rPr>
          <w:rFonts w:ascii="Times New Roman" w:hAnsi="Times New Roman"/>
          <w:sz w:val="24"/>
          <w:szCs w:val="24"/>
        </w:rPr>
        <w:t>.</w:t>
      </w:r>
    </w:p>
    <w:p w14:paraId="397CC6B0" w14:textId="77777777" w:rsidR="00483BC2" w:rsidRPr="00D076BE" w:rsidRDefault="00353F03" w:rsidP="008137B1">
      <w:pPr>
        <w:pStyle w:val="Heading2"/>
        <w:spacing w:line="480" w:lineRule="auto"/>
        <w:rPr>
          <w:rFonts w:ascii="Times New Roman" w:hAnsi="Times New Roman"/>
          <w:b/>
          <w:color w:val="000000"/>
          <w:sz w:val="24"/>
          <w:szCs w:val="24"/>
        </w:rPr>
      </w:pPr>
      <w:bookmarkStart w:id="247" w:name="_Toc493384780"/>
      <w:r w:rsidRPr="00D076BE">
        <w:rPr>
          <w:rFonts w:ascii="Times New Roman" w:hAnsi="Times New Roman"/>
          <w:b/>
          <w:color w:val="000000"/>
          <w:sz w:val="24"/>
          <w:szCs w:val="24"/>
        </w:rPr>
        <w:t xml:space="preserve">2.4.7: </w:t>
      </w:r>
      <w:r w:rsidR="00FF1280" w:rsidRPr="00D076BE">
        <w:rPr>
          <w:rFonts w:ascii="Times New Roman" w:hAnsi="Times New Roman"/>
          <w:b/>
          <w:color w:val="000000"/>
          <w:sz w:val="24"/>
          <w:szCs w:val="24"/>
        </w:rPr>
        <w:t>Net Interest Margin and profit performa</w:t>
      </w:r>
      <w:r w:rsidR="00483BC2" w:rsidRPr="00D076BE">
        <w:rPr>
          <w:rFonts w:ascii="Times New Roman" w:hAnsi="Times New Roman"/>
          <w:b/>
          <w:color w:val="000000"/>
          <w:sz w:val="24"/>
          <w:szCs w:val="24"/>
        </w:rPr>
        <w:t>nce</w:t>
      </w:r>
      <w:bookmarkEnd w:id="247"/>
    </w:p>
    <w:p w14:paraId="02DF1DAA" w14:textId="77777777" w:rsidR="00FF1280" w:rsidRPr="000B3E59" w:rsidRDefault="00FF1280" w:rsidP="008137B1">
      <w:pPr>
        <w:autoSpaceDE w:val="0"/>
        <w:autoSpaceDN w:val="0"/>
        <w:adjustRightInd w:val="0"/>
        <w:spacing w:after="0" w:line="480" w:lineRule="auto"/>
        <w:ind w:firstLine="720"/>
        <w:rPr>
          <w:rFonts w:ascii="Times New Roman" w:hAnsi="Times New Roman"/>
          <w:sz w:val="24"/>
          <w:szCs w:val="24"/>
        </w:rPr>
      </w:pPr>
      <w:r w:rsidRPr="000B3E59">
        <w:rPr>
          <w:rFonts w:ascii="Times New Roman" w:hAnsi="Times New Roman"/>
          <w:sz w:val="24"/>
          <w:szCs w:val="24"/>
        </w:rPr>
        <w:t>ALCO measures the interest rate margin and</w:t>
      </w:r>
      <w:r>
        <w:rPr>
          <w:rFonts w:ascii="Times New Roman" w:hAnsi="Times New Roman"/>
          <w:sz w:val="24"/>
          <w:szCs w:val="24"/>
        </w:rPr>
        <w:t xml:space="preserve"> </w:t>
      </w:r>
      <w:r w:rsidRPr="000B3E59">
        <w:rPr>
          <w:rFonts w:ascii="Times New Roman" w:hAnsi="Times New Roman"/>
          <w:sz w:val="24"/>
          <w:szCs w:val="24"/>
        </w:rPr>
        <w:t>predicted position and the variances that arises from the expected net interest rate</w:t>
      </w:r>
      <w:r>
        <w:rPr>
          <w:rFonts w:ascii="Times New Roman" w:hAnsi="Times New Roman"/>
          <w:sz w:val="24"/>
          <w:szCs w:val="24"/>
        </w:rPr>
        <w:t xml:space="preserve"> </w:t>
      </w:r>
      <w:r w:rsidRPr="000B3E59">
        <w:rPr>
          <w:rFonts w:ascii="Times New Roman" w:hAnsi="Times New Roman"/>
          <w:sz w:val="24"/>
          <w:szCs w:val="24"/>
        </w:rPr>
        <w:t xml:space="preserve">margin </w:t>
      </w:r>
      <w:r w:rsidR="00567C5F" w:rsidRPr="00567C5F">
        <w:rPr>
          <w:rFonts w:ascii="Times New Roman" w:hAnsi="Times New Roman"/>
          <w:noProof/>
          <w:sz w:val="24"/>
          <w:szCs w:val="24"/>
        </w:rPr>
        <w:t>(ideas.repec.org, 2014)</w:t>
      </w:r>
      <w:r w:rsidRPr="000B3E59">
        <w:rPr>
          <w:rFonts w:ascii="Times New Roman" w:hAnsi="Times New Roman"/>
          <w:sz w:val="24"/>
          <w:szCs w:val="24"/>
        </w:rPr>
        <w:t>. ALCO assess the</w:t>
      </w:r>
      <w:r>
        <w:rPr>
          <w:rFonts w:ascii="Times New Roman" w:hAnsi="Times New Roman"/>
          <w:sz w:val="24"/>
          <w:szCs w:val="24"/>
        </w:rPr>
        <w:t xml:space="preserve"> impact that takes place due to </w:t>
      </w:r>
      <w:r w:rsidRPr="000B3E59">
        <w:rPr>
          <w:rFonts w:ascii="Times New Roman" w:hAnsi="Times New Roman"/>
          <w:sz w:val="24"/>
          <w:szCs w:val="24"/>
        </w:rPr>
        <w:t>changes in the liquid assets market value, derivatives on the net interest margin,</w:t>
      </w:r>
      <w:r>
        <w:rPr>
          <w:rFonts w:ascii="Times New Roman" w:hAnsi="Times New Roman"/>
          <w:sz w:val="24"/>
          <w:szCs w:val="24"/>
        </w:rPr>
        <w:t xml:space="preserve"> </w:t>
      </w:r>
      <w:r w:rsidR="002B73F6">
        <w:rPr>
          <w:rFonts w:ascii="Times New Roman" w:hAnsi="Times New Roman"/>
          <w:sz w:val="24"/>
          <w:szCs w:val="24"/>
        </w:rPr>
        <w:t>reserves and their profits</w:t>
      </w:r>
      <w:r w:rsidRPr="000B3E59">
        <w:rPr>
          <w:rFonts w:ascii="Times New Roman" w:hAnsi="Times New Roman"/>
          <w:sz w:val="24"/>
          <w:szCs w:val="24"/>
        </w:rPr>
        <w:t xml:space="preserve"> </w:t>
      </w:r>
      <w:r w:rsidR="00567C5F" w:rsidRPr="00567C5F">
        <w:rPr>
          <w:rFonts w:ascii="Times New Roman" w:hAnsi="Times New Roman"/>
          <w:noProof/>
          <w:sz w:val="24"/>
          <w:szCs w:val="24"/>
        </w:rPr>
        <w:t>(www.bis.org P. f., 2014)</w:t>
      </w:r>
      <w:r w:rsidRPr="000B3E59">
        <w:rPr>
          <w:rFonts w:ascii="Times New Roman" w:hAnsi="Times New Roman"/>
          <w:sz w:val="24"/>
          <w:szCs w:val="24"/>
        </w:rPr>
        <w:t>.</w:t>
      </w:r>
    </w:p>
    <w:p w14:paraId="4481C06D" w14:textId="77777777" w:rsidR="00FF1280" w:rsidRPr="00D076BE" w:rsidRDefault="00353F03" w:rsidP="008137B1">
      <w:pPr>
        <w:pStyle w:val="Heading2"/>
        <w:spacing w:line="480" w:lineRule="auto"/>
        <w:rPr>
          <w:rFonts w:ascii="Times New Roman" w:hAnsi="Times New Roman"/>
          <w:b/>
          <w:color w:val="000000"/>
          <w:sz w:val="24"/>
          <w:szCs w:val="24"/>
        </w:rPr>
      </w:pPr>
      <w:bookmarkStart w:id="248" w:name="_Toc493384781"/>
      <w:r w:rsidRPr="00D076BE">
        <w:rPr>
          <w:rFonts w:ascii="Times New Roman" w:hAnsi="Times New Roman"/>
          <w:b/>
          <w:color w:val="000000"/>
          <w:sz w:val="24"/>
          <w:szCs w:val="24"/>
        </w:rPr>
        <w:t xml:space="preserve">2.4.8: </w:t>
      </w:r>
      <w:r w:rsidR="00FF1280" w:rsidRPr="00D076BE">
        <w:rPr>
          <w:rFonts w:ascii="Times New Roman" w:hAnsi="Times New Roman"/>
          <w:b/>
          <w:color w:val="000000"/>
          <w:sz w:val="24"/>
          <w:szCs w:val="24"/>
        </w:rPr>
        <w:t>Asset Liability Management Information System</w:t>
      </w:r>
      <w:bookmarkEnd w:id="248"/>
    </w:p>
    <w:p w14:paraId="40BFDBE2" w14:textId="77777777" w:rsidR="00FF1280" w:rsidRPr="000B3E59" w:rsidRDefault="00FF1280" w:rsidP="008137B1">
      <w:pPr>
        <w:autoSpaceDE w:val="0"/>
        <w:autoSpaceDN w:val="0"/>
        <w:adjustRightInd w:val="0"/>
        <w:spacing w:after="0" w:line="480" w:lineRule="auto"/>
        <w:ind w:firstLine="720"/>
        <w:rPr>
          <w:rFonts w:ascii="Times New Roman" w:hAnsi="Times New Roman"/>
          <w:sz w:val="24"/>
          <w:szCs w:val="24"/>
        </w:rPr>
      </w:pPr>
      <w:r w:rsidRPr="000B3E59">
        <w:rPr>
          <w:rFonts w:ascii="Times New Roman" w:hAnsi="Times New Roman"/>
          <w:sz w:val="24"/>
          <w:szCs w:val="24"/>
        </w:rPr>
        <w:t>This system enables to compile the information correc</w:t>
      </w:r>
      <w:r w:rsidR="002B73F6">
        <w:rPr>
          <w:rFonts w:ascii="Times New Roman" w:hAnsi="Times New Roman"/>
          <w:sz w:val="24"/>
          <w:szCs w:val="24"/>
        </w:rPr>
        <w:t>tly and purposefully. The</w:t>
      </w:r>
      <w:r>
        <w:rPr>
          <w:rFonts w:ascii="Times New Roman" w:hAnsi="Times New Roman"/>
          <w:sz w:val="24"/>
          <w:szCs w:val="24"/>
        </w:rPr>
        <w:t xml:space="preserve"> </w:t>
      </w:r>
      <w:r w:rsidRPr="000B3E59">
        <w:rPr>
          <w:rFonts w:ascii="Times New Roman" w:hAnsi="Times New Roman"/>
          <w:sz w:val="24"/>
          <w:szCs w:val="24"/>
        </w:rPr>
        <w:t>information system provides good assistance to the management to have a clear</w:t>
      </w:r>
      <w:r>
        <w:rPr>
          <w:rFonts w:ascii="Times New Roman" w:hAnsi="Times New Roman"/>
          <w:sz w:val="24"/>
          <w:szCs w:val="24"/>
        </w:rPr>
        <w:t xml:space="preserve"> </w:t>
      </w:r>
      <w:r w:rsidRPr="000B3E59">
        <w:rPr>
          <w:rFonts w:ascii="Times New Roman" w:hAnsi="Times New Roman"/>
          <w:sz w:val="24"/>
          <w:szCs w:val="24"/>
        </w:rPr>
        <w:t xml:space="preserve">picture of the balance sheet. The information </w:t>
      </w:r>
      <w:r w:rsidR="002B73F6">
        <w:rPr>
          <w:rFonts w:ascii="Times New Roman" w:hAnsi="Times New Roman"/>
          <w:sz w:val="24"/>
          <w:szCs w:val="24"/>
        </w:rPr>
        <w:t xml:space="preserve">system </w:t>
      </w:r>
      <w:r w:rsidRPr="000B3E59">
        <w:rPr>
          <w:rFonts w:ascii="Times New Roman" w:hAnsi="Times New Roman"/>
          <w:sz w:val="24"/>
          <w:szCs w:val="24"/>
        </w:rPr>
        <w:t>helps in analyzing and figuring out the</w:t>
      </w:r>
      <w:r>
        <w:rPr>
          <w:rFonts w:ascii="Times New Roman" w:hAnsi="Times New Roman"/>
          <w:sz w:val="24"/>
          <w:szCs w:val="24"/>
        </w:rPr>
        <w:t xml:space="preserve"> </w:t>
      </w:r>
      <w:r w:rsidRPr="000B3E59">
        <w:rPr>
          <w:rFonts w:ascii="Times New Roman" w:hAnsi="Times New Roman"/>
          <w:sz w:val="24"/>
          <w:szCs w:val="24"/>
        </w:rPr>
        <w:t xml:space="preserve">financial risk that can be effectively noted so that it does not affect the transaction and </w:t>
      </w:r>
      <w:r w:rsidR="002B73F6">
        <w:rPr>
          <w:rFonts w:ascii="Times New Roman" w:hAnsi="Times New Roman"/>
          <w:sz w:val="24"/>
          <w:szCs w:val="24"/>
        </w:rPr>
        <w:t xml:space="preserve">a </w:t>
      </w:r>
      <w:r w:rsidRPr="000B3E59">
        <w:rPr>
          <w:rFonts w:ascii="Times New Roman" w:hAnsi="Times New Roman"/>
          <w:sz w:val="24"/>
          <w:szCs w:val="24"/>
        </w:rPr>
        <w:t xml:space="preserve">better decision can </w:t>
      </w:r>
      <w:r w:rsidR="002B73F6">
        <w:rPr>
          <w:rFonts w:ascii="Times New Roman" w:hAnsi="Times New Roman"/>
          <w:sz w:val="24"/>
          <w:szCs w:val="24"/>
        </w:rPr>
        <w:t>be taken too in relation to the financial risk</w:t>
      </w:r>
      <w:r w:rsidRPr="000B3E59">
        <w:rPr>
          <w:rFonts w:ascii="Times New Roman" w:hAnsi="Times New Roman"/>
          <w:sz w:val="24"/>
          <w:szCs w:val="24"/>
        </w:rPr>
        <w:t xml:space="preserve"> </w:t>
      </w:r>
      <w:r w:rsidR="00567C5F" w:rsidRPr="00567C5F">
        <w:rPr>
          <w:rFonts w:ascii="Times New Roman" w:hAnsi="Times New Roman"/>
          <w:noProof/>
          <w:sz w:val="24"/>
          <w:szCs w:val="24"/>
        </w:rPr>
        <w:t>(cab.org.in, 2014)</w:t>
      </w:r>
      <w:r w:rsidRPr="000B3E59">
        <w:rPr>
          <w:rFonts w:ascii="Times New Roman" w:hAnsi="Times New Roman"/>
          <w:sz w:val="24"/>
          <w:szCs w:val="24"/>
        </w:rPr>
        <w:t xml:space="preserve">. Many </w:t>
      </w:r>
      <w:r w:rsidR="00940671">
        <w:rPr>
          <w:rFonts w:ascii="Times New Roman" w:hAnsi="Times New Roman"/>
          <w:sz w:val="24"/>
          <w:szCs w:val="24"/>
        </w:rPr>
        <w:t>Ghanaian</w:t>
      </w:r>
      <w:r w:rsidRPr="000B3E59">
        <w:rPr>
          <w:rFonts w:ascii="Times New Roman" w:hAnsi="Times New Roman"/>
          <w:sz w:val="24"/>
          <w:szCs w:val="24"/>
        </w:rPr>
        <w:t xml:space="preserve"> private</w:t>
      </w:r>
      <w:r>
        <w:rPr>
          <w:rFonts w:ascii="Times New Roman" w:hAnsi="Times New Roman"/>
          <w:sz w:val="24"/>
          <w:szCs w:val="24"/>
        </w:rPr>
        <w:t xml:space="preserve"> </w:t>
      </w:r>
      <w:r w:rsidRPr="000B3E59">
        <w:rPr>
          <w:rFonts w:ascii="Times New Roman" w:hAnsi="Times New Roman"/>
          <w:sz w:val="24"/>
          <w:szCs w:val="24"/>
        </w:rPr>
        <w:t xml:space="preserve">banks like </w:t>
      </w:r>
      <w:r w:rsidR="00940671">
        <w:rPr>
          <w:rFonts w:ascii="Times New Roman" w:hAnsi="Times New Roman"/>
          <w:sz w:val="24"/>
          <w:szCs w:val="24"/>
        </w:rPr>
        <w:t>GCB</w:t>
      </w:r>
      <w:r w:rsidRPr="000B3E59">
        <w:rPr>
          <w:rFonts w:ascii="Times New Roman" w:hAnsi="Times New Roman"/>
          <w:sz w:val="24"/>
          <w:szCs w:val="24"/>
        </w:rPr>
        <w:t xml:space="preserve"> and A</w:t>
      </w:r>
      <w:r w:rsidR="00940671">
        <w:rPr>
          <w:rFonts w:ascii="Times New Roman" w:hAnsi="Times New Roman"/>
          <w:sz w:val="24"/>
          <w:szCs w:val="24"/>
        </w:rPr>
        <w:t>DB</w:t>
      </w:r>
      <w:r w:rsidRPr="000B3E59">
        <w:rPr>
          <w:rFonts w:ascii="Times New Roman" w:hAnsi="Times New Roman"/>
          <w:sz w:val="24"/>
          <w:szCs w:val="24"/>
        </w:rPr>
        <w:t xml:space="preserve"> banks have undergone </w:t>
      </w:r>
      <w:r w:rsidR="002B73F6">
        <w:rPr>
          <w:rFonts w:ascii="Times New Roman" w:hAnsi="Times New Roman"/>
          <w:sz w:val="24"/>
          <w:szCs w:val="24"/>
        </w:rPr>
        <w:t xml:space="preserve">a </w:t>
      </w:r>
      <w:r w:rsidRPr="000B3E59">
        <w:rPr>
          <w:rFonts w:ascii="Times New Roman" w:hAnsi="Times New Roman"/>
          <w:sz w:val="24"/>
          <w:szCs w:val="24"/>
        </w:rPr>
        <w:t>system of</w:t>
      </w:r>
      <w:r>
        <w:rPr>
          <w:rFonts w:ascii="Times New Roman" w:hAnsi="Times New Roman"/>
          <w:sz w:val="24"/>
          <w:szCs w:val="24"/>
        </w:rPr>
        <w:t xml:space="preserve"> </w:t>
      </w:r>
      <w:r w:rsidRPr="000B3E59">
        <w:rPr>
          <w:rFonts w:ascii="Times New Roman" w:hAnsi="Times New Roman"/>
          <w:sz w:val="24"/>
          <w:szCs w:val="24"/>
        </w:rPr>
        <w:t>computerization in their various branches that are helping in successfully integrating the</w:t>
      </w:r>
      <w:r>
        <w:rPr>
          <w:rFonts w:ascii="Times New Roman" w:hAnsi="Times New Roman"/>
          <w:sz w:val="24"/>
          <w:szCs w:val="24"/>
        </w:rPr>
        <w:t xml:space="preserve"> </w:t>
      </w:r>
      <w:r w:rsidRPr="000B3E59">
        <w:rPr>
          <w:rFonts w:ascii="Times New Roman" w:hAnsi="Times New Roman"/>
          <w:sz w:val="24"/>
          <w:szCs w:val="24"/>
        </w:rPr>
        <w:t>treasury, forex and lending categories of banks. Therefore asset</w:t>
      </w:r>
      <w:r w:rsidR="00EA4499">
        <w:rPr>
          <w:rFonts w:ascii="Times New Roman" w:hAnsi="Times New Roman"/>
          <w:sz w:val="24"/>
          <w:szCs w:val="24"/>
        </w:rPr>
        <w:t>s</w:t>
      </w:r>
      <w:r w:rsidRPr="000B3E59">
        <w:rPr>
          <w:rFonts w:ascii="Times New Roman" w:hAnsi="Times New Roman"/>
          <w:sz w:val="24"/>
          <w:szCs w:val="24"/>
        </w:rPr>
        <w:t xml:space="preserve"> and liabilities are effectively</w:t>
      </w:r>
      <w:r>
        <w:rPr>
          <w:rFonts w:ascii="Times New Roman" w:hAnsi="Times New Roman"/>
          <w:sz w:val="24"/>
          <w:szCs w:val="24"/>
        </w:rPr>
        <w:t xml:space="preserve"> </w:t>
      </w:r>
      <w:r w:rsidRPr="000B3E59">
        <w:rPr>
          <w:rFonts w:ascii="Times New Roman" w:hAnsi="Times New Roman"/>
          <w:sz w:val="24"/>
          <w:szCs w:val="24"/>
        </w:rPr>
        <w:t xml:space="preserve">managed </w:t>
      </w:r>
      <w:r w:rsidRPr="000B3E59">
        <w:rPr>
          <w:rFonts w:ascii="Times New Roman" w:hAnsi="Times New Roman"/>
          <w:sz w:val="24"/>
          <w:szCs w:val="24"/>
        </w:rPr>
        <w:lastRenderedPageBreak/>
        <w:t>through the initiation of information technology in various institutions of the banks that</w:t>
      </w:r>
      <w:r>
        <w:rPr>
          <w:rFonts w:ascii="Times New Roman" w:hAnsi="Times New Roman"/>
          <w:sz w:val="24"/>
          <w:szCs w:val="24"/>
        </w:rPr>
        <w:t xml:space="preserve"> </w:t>
      </w:r>
      <w:r w:rsidRPr="000B3E59">
        <w:rPr>
          <w:rFonts w:ascii="Times New Roman" w:hAnsi="Times New Roman"/>
          <w:sz w:val="24"/>
          <w:szCs w:val="24"/>
        </w:rPr>
        <w:t xml:space="preserve">helps in </w:t>
      </w:r>
      <w:r w:rsidR="00EA4499">
        <w:rPr>
          <w:rFonts w:ascii="Times New Roman" w:hAnsi="Times New Roman"/>
          <w:sz w:val="24"/>
          <w:szCs w:val="24"/>
        </w:rPr>
        <w:t xml:space="preserve">a </w:t>
      </w:r>
      <w:r w:rsidRPr="000B3E59">
        <w:rPr>
          <w:rFonts w:ascii="Times New Roman" w:hAnsi="Times New Roman"/>
          <w:sz w:val="24"/>
          <w:szCs w:val="24"/>
        </w:rPr>
        <w:t>quick transmit of information</w:t>
      </w:r>
      <w:r w:rsidR="00EA4499">
        <w:rPr>
          <w:rFonts w:ascii="Times New Roman" w:hAnsi="Times New Roman"/>
          <w:sz w:val="24"/>
          <w:szCs w:val="24"/>
        </w:rPr>
        <w:t>,</w:t>
      </w:r>
      <w:r w:rsidRPr="000B3E59">
        <w:rPr>
          <w:rFonts w:ascii="Times New Roman" w:hAnsi="Times New Roman"/>
          <w:sz w:val="24"/>
          <w:szCs w:val="24"/>
        </w:rPr>
        <w:t xml:space="preserve"> that provide</w:t>
      </w:r>
      <w:r w:rsidR="00EA4499">
        <w:rPr>
          <w:rFonts w:ascii="Times New Roman" w:hAnsi="Times New Roman"/>
          <w:sz w:val="24"/>
          <w:szCs w:val="24"/>
        </w:rPr>
        <w:t xml:space="preserve"> an effective</w:t>
      </w:r>
      <w:r w:rsidRPr="000B3E59">
        <w:rPr>
          <w:rFonts w:ascii="Times New Roman" w:hAnsi="Times New Roman"/>
          <w:sz w:val="24"/>
          <w:szCs w:val="24"/>
        </w:rPr>
        <w:t xml:space="preserve"> assistance to the management to make decision</w:t>
      </w:r>
      <w:r w:rsidR="00EA4499">
        <w:rPr>
          <w:rFonts w:ascii="Times New Roman" w:hAnsi="Times New Roman"/>
          <w:sz w:val="24"/>
          <w:szCs w:val="24"/>
        </w:rPr>
        <w:t>s</w:t>
      </w:r>
      <w:r w:rsidRPr="000B3E59">
        <w:rPr>
          <w:rFonts w:ascii="Times New Roman" w:hAnsi="Times New Roman"/>
          <w:sz w:val="24"/>
          <w:szCs w:val="24"/>
        </w:rPr>
        <w:t xml:space="preserve"> </w:t>
      </w:r>
      <w:r w:rsidR="00567C5F" w:rsidRPr="00567C5F">
        <w:rPr>
          <w:rFonts w:ascii="Times New Roman" w:hAnsi="Times New Roman"/>
          <w:noProof/>
          <w:sz w:val="24"/>
          <w:szCs w:val="24"/>
        </w:rPr>
        <w:t>(Gregory, 2010)</w:t>
      </w:r>
      <w:r w:rsidRPr="000B3E59">
        <w:rPr>
          <w:rFonts w:ascii="Times New Roman" w:hAnsi="Times New Roman"/>
          <w:sz w:val="24"/>
          <w:szCs w:val="24"/>
        </w:rPr>
        <w:t>. Through the implementation of information technology the</w:t>
      </w:r>
      <w:r>
        <w:rPr>
          <w:rFonts w:ascii="Times New Roman" w:hAnsi="Times New Roman"/>
          <w:sz w:val="24"/>
          <w:szCs w:val="24"/>
        </w:rPr>
        <w:t xml:space="preserve"> </w:t>
      </w:r>
      <w:r w:rsidRPr="000B3E59">
        <w:rPr>
          <w:rFonts w:ascii="Times New Roman" w:hAnsi="Times New Roman"/>
          <w:sz w:val="24"/>
          <w:szCs w:val="24"/>
        </w:rPr>
        <w:t xml:space="preserve">costs related to holdings, trading and transactions are significantly reduced. </w:t>
      </w:r>
      <w:r w:rsidR="00D45C7A">
        <w:rPr>
          <w:rFonts w:ascii="Times New Roman" w:hAnsi="Times New Roman"/>
          <w:sz w:val="24"/>
          <w:szCs w:val="24"/>
        </w:rPr>
        <w:t xml:space="preserve">GCB and </w:t>
      </w:r>
      <w:r w:rsidR="004F7682">
        <w:rPr>
          <w:rFonts w:ascii="Times New Roman" w:hAnsi="Times New Roman"/>
          <w:sz w:val="24"/>
          <w:szCs w:val="24"/>
        </w:rPr>
        <w:t>ADB</w:t>
      </w:r>
      <w:r w:rsidR="00D45C7A">
        <w:rPr>
          <w:rFonts w:ascii="Times New Roman" w:hAnsi="Times New Roman"/>
          <w:sz w:val="24"/>
          <w:szCs w:val="24"/>
        </w:rPr>
        <w:t xml:space="preserve"> have</w:t>
      </w:r>
      <w:r w:rsidRPr="000B3E59">
        <w:rPr>
          <w:rFonts w:ascii="Times New Roman" w:hAnsi="Times New Roman"/>
          <w:sz w:val="24"/>
          <w:szCs w:val="24"/>
        </w:rPr>
        <w:t xml:space="preserve"> started </w:t>
      </w:r>
      <w:r w:rsidR="00D45C7A">
        <w:rPr>
          <w:rFonts w:ascii="Times New Roman" w:hAnsi="Times New Roman"/>
          <w:sz w:val="24"/>
          <w:szCs w:val="24"/>
        </w:rPr>
        <w:t xml:space="preserve">with </w:t>
      </w:r>
      <w:r w:rsidRPr="000B3E59">
        <w:rPr>
          <w:rFonts w:ascii="Times New Roman" w:hAnsi="Times New Roman"/>
          <w:sz w:val="24"/>
          <w:szCs w:val="24"/>
        </w:rPr>
        <w:t>the electronic</w:t>
      </w:r>
      <w:r>
        <w:rPr>
          <w:rFonts w:ascii="Times New Roman" w:hAnsi="Times New Roman"/>
          <w:sz w:val="24"/>
          <w:szCs w:val="24"/>
        </w:rPr>
        <w:t xml:space="preserve"> </w:t>
      </w:r>
      <w:r w:rsidRPr="000B3E59">
        <w:rPr>
          <w:rFonts w:ascii="Times New Roman" w:hAnsi="Times New Roman"/>
          <w:sz w:val="24"/>
          <w:szCs w:val="24"/>
        </w:rPr>
        <w:t>fund transfer system carrying of securities through demat have helped in managing</w:t>
      </w:r>
      <w:r>
        <w:rPr>
          <w:rFonts w:ascii="Times New Roman" w:hAnsi="Times New Roman"/>
          <w:sz w:val="24"/>
          <w:szCs w:val="24"/>
        </w:rPr>
        <w:t xml:space="preserve"> </w:t>
      </w:r>
      <w:r w:rsidRPr="000B3E59">
        <w:rPr>
          <w:rFonts w:ascii="Times New Roman" w:hAnsi="Times New Roman"/>
          <w:sz w:val="24"/>
          <w:szCs w:val="24"/>
        </w:rPr>
        <w:t>and controlling the asset and liabilities that can reduce the financial risk. Therefore collection of information, storage and retrieval of information through the use</w:t>
      </w:r>
      <w:r>
        <w:rPr>
          <w:rFonts w:ascii="Times New Roman" w:hAnsi="Times New Roman"/>
          <w:sz w:val="24"/>
          <w:szCs w:val="24"/>
        </w:rPr>
        <w:t xml:space="preserve"> </w:t>
      </w:r>
      <w:r w:rsidRPr="000B3E59">
        <w:rPr>
          <w:rFonts w:ascii="Times New Roman" w:hAnsi="Times New Roman"/>
          <w:sz w:val="24"/>
          <w:szCs w:val="24"/>
        </w:rPr>
        <w:t xml:space="preserve">of information system has brought </w:t>
      </w:r>
      <w:r w:rsidR="00EA4499">
        <w:rPr>
          <w:rFonts w:ascii="Times New Roman" w:hAnsi="Times New Roman"/>
          <w:sz w:val="24"/>
          <w:szCs w:val="24"/>
        </w:rPr>
        <w:t xml:space="preserve">a </w:t>
      </w:r>
      <w:r w:rsidRPr="000B3E59">
        <w:rPr>
          <w:rFonts w:ascii="Times New Roman" w:hAnsi="Times New Roman"/>
          <w:sz w:val="24"/>
          <w:szCs w:val="24"/>
        </w:rPr>
        <w:t xml:space="preserve">positive change in </w:t>
      </w:r>
      <w:r w:rsidR="00EA4499">
        <w:rPr>
          <w:rFonts w:ascii="Times New Roman" w:hAnsi="Times New Roman"/>
          <w:sz w:val="24"/>
          <w:szCs w:val="24"/>
        </w:rPr>
        <w:t>asset liability</w:t>
      </w:r>
      <w:r w:rsidR="00EA4499" w:rsidRPr="003C4646">
        <w:rPr>
          <w:rFonts w:ascii="Times New Roman" w:hAnsi="Times New Roman"/>
          <w:sz w:val="24"/>
          <w:szCs w:val="24"/>
        </w:rPr>
        <w:t xml:space="preserve"> management</w:t>
      </w:r>
      <w:r w:rsidR="00EA4499" w:rsidRPr="000B3E59">
        <w:rPr>
          <w:rFonts w:ascii="Times New Roman" w:hAnsi="Times New Roman"/>
          <w:sz w:val="24"/>
          <w:szCs w:val="24"/>
        </w:rPr>
        <w:t xml:space="preserve"> </w:t>
      </w:r>
      <w:r w:rsidR="00D45C7A">
        <w:rPr>
          <w:rFonts w:ascii="Times New Roman" w:hAnsi="Times New Roman"/>
          <w:sz w:val="24"/>
          <w:szCs w:val="24"/>
        </w:rPr>
        <w:t xml:space="preserve">of </w:t>
      </w:r>
      <w:r w:rsidR="004F7682">
        <w:rPr>
          <w:rFonts w:ascii="Times New Roman" w:hAnsi="Times New Roman"/>
          <w:sz w:val="24"/>
          <w:szCs w:val="24"/>
        </w:rPr>
        <w:t>GCB and ADB</w:t>
      </w:r>
      <w:r w:rsidRPr="000B3E59">
        <w:rPr>
          <w:rFonts w:ascii="Times New Roman" w:hAnsi="Times New Roman"/>
          <w:sz w:val="24"/>
          <w:szCs w:val="24"/>
        </w:rPr>
        <w:t>.</w:t>
      </w:r>
    </w:p>
    <w:p w14:paraId="1B63461E" w14:textId="77777777" w:rsidR="00FF1280" w:rsidRPr="000B3E59" w:rsidRDefault="00FF1280" w:rsidP="008137B1">
      <w:pPr>
        <w:autoSpaceDE w:val="0"/>
        <w:autoSpaceDN w:val="0"/>
        <w:adjustRightInd w:val="0"/>
        <w:spacing w:after="0" w:line="480" w:lineRule="auto"/>
        <w:ind w:firstLine="720"/>
        <w:rPr>
          <w:rFonts w:ascii="Times New Roman" w:hAnsi="Times New Roman"/>
          <w:sz w:val="24"/>
          <w:szCs w:val="24"/>
        </w:rPr>
      </w:pPr>
      <w:r w:rsidRPr="000B3E59">
        <w:rPr>
          <w:rFonts w:ascii="Times New Roman" w:hAnsi="Times New Roman"/>
          <w:sz w:val="24"/>
          <w:szCs w:val="24"/>
        </w:rPr>
        <w:t xml:space="preserve">According to </w:t>
      </w:r>
      <w:r w:rsidR="00567C5F" w:rsidRPr="00567C5F">
        <w:rPr>
          <w:rFonts w:ascii="Times New Roman" w:hAnsi="Times New Roman"/>
          <w:noProof/>
          <w:sz w:val="24"/>
          <w:szCs w:val="24"/>
        </w:rPr>
        <w:t>(Soumaya, 2012)</w:t>
      </w:r>
      <w:r w:rsidRPr="000B3E59">
        <w:rPr>
          <w:rFonts w:ascii="Times New Roman" w:hAnsi="Times New Roman"/>
          <w:sz w:val="24"/>
          <w:szCs w:val="24"/>
        </w:rPr>
        <w:t>, stated that the information system in the banking sector helps the</w:t>
      </w:r>
      <w:r>
        <w:rPr>
          <w:rFonts w:ascii="Times New Roman" w:hAnsi="Times New Roman"/>
          <w:sz w:val="24"/>
          <w:szCs w:val="24"/>
        </w:rPr>
        <w:t xml:space="preserve"> </w:t>
      </w:r>
      <w:r w:rsidRPr="000B3E59">
        <w:rPr>
          <w:rFonts w:ascii="Times New Roman" w:hAnsi="Times New Roman"/>
          <w:sz w:val="24"/>
          <w:szCs w:val="24"/>
        </w:rPr>
        <w:t xml:space="preserve">banks in facilitating decisions on </w:t>
      </w:r>
      <w:r w:rsidR="00EA4499">
        <w:rPr>
          <w:rFonts w:ascii="Times New Roman" w:hAnsi="Times New Roman"/>
          <w:sz w:val="24"/>
          <w:szCs w:val="24"/>
        </w:rPr>
        <w:t xml:space="preserve">a </w:t>
      </w:r>
      <w:r w:rsidRPr="000B3E59">
        <w:rPr>
          <w:rFonts w:ascii="Times New Roman" w:hAnsi="Times New Roman"/>
          <w:sz w:val="24"/>
          <w:szCs w:val="24"/>
        </w:rPr>
        <w:t>number of issues like:</w:t>
      </w:r>
    </w:p>
    <w:p w14:paraId="4A85BEA5" w14:textId="77777777" w:rsidR="00FF1280" w:rsidRPr="006E56BA" w:rsidRDefault="00FF1280" w:rsidP="008137B1">
      <w:pPr>
        <w:pStyle w:val="ListParagraph"/>
        <w:numPr>
          <w:ilvl w:val="0"/>
          <w:numId w:val="18"/>
        </w:numPr>
        <w:autoSpaceDE w:val="0"/>
        <w:autoSpaceDN w:val="0"/>
        <w:adjustRightInd w:val="0"/>
        <w:spacing w:after="0" w:line="480" w:lineRule="auto"/>
        <w:rPr>
          <w:rFonts w:ascii="Times New Roman" w:hAnsi="Times New Roman"/>
          <w:sz w:val="24"/>
          <w:szCs w:val="24"/>
        </w:rPr>
      </w:pPr>
      <w:r w:rsidRPr="006E56BA">
        <w:rPr>
          <w:rFonts w:ascii="Times New Roman" w:hAnsi="Times New Roman"/>
          <w:sz w:val="24"/>
          <w:szCs w:val="24"/>
        </w:rPr>
        <w:t>Helps in determining the major sources of capital such as core deposits, certificates of deposit and call financing.</w:t>
      </w:r>
    </w:p>
    <w:p w14:paraId="07EFA04E" w14:textId="77777777" w:rsidR="00FF1280" w:rsidRPr="006E56BA" w:rsidRDefault="00FF1280" w:rsidP="008137B1">
      <w:pPr>
        <w:pStyle w:val="ListParagraph"/>
        <w:numPr>
          <w:ilvl w:val="0"/>
          <w:numId w:val="18"/>
        </w:numPr>
        <w:autoSpaceDE w:val="0"/>
        <w:autoSpaceDN w:val="0"/>
        <w:adjustRightInd w:val="0"/>
        <w:spacing w:after="0" w:line="480" w:lineRule="auto"/>
        <w:rPr>
          <w:rFonts w:ascii="Times New Roman" w:hAnsi="Times New Roman"/>
          <w:sz w:val="24"/>
          <w:szCs w:val="24"/>
        </w:rPr>
      </w:pPr>
      <w:r w:rsidRPr="006E56BA">
        <w:rPr>
          <w:rFonts w:ascii="Times New Roman" w:hAnsi="Times New Roman"/>
          <w:sz w:val="24"/>
          <w:szCs w:val="24"/>
        </w:rPr>
        <w:t>Provide assistance in the minimizing the difference that arises among rate sensitive assets and rate sensitive liabilities in accordance with the certain amount of risk attached to assets and liabilities.</w:t>
      </w:r>
    </w:p>
    <w:p w14:paraId="0EE57414" w14:textId="77777777" w:rsidR="00FF1280" w:rsidRPr="006E56BA" w:rsidRDefault="00FF1280" w:rsidP="008137B1">
      <w:pPr>
        <w:pStyle w:val="ListParagraph"/>
        <w:numPr>
          <w:ilvl w:val="0"/>
          <w:numId w:val="18"/>
        </w:numPr>
        <w:autoSpaceDE w:val="0"/>
        <w:autoSpaceDN w:val="0"/>
        <w:adjustRightInd w:val="0"/>
        <w:spacing w:after="0" w:line="480" w:lineRule="auto"/>
        <w:rPr>
          <w:rFonts w:ascii="Times New Roman" w:hAnsi="Times New Roman"/>
          <w:sz w:val="24"/>
          <w:szCs w:val="24"/>
        </w:rPr>
      </w:pPr>
      <w:r w:rsidRPr="006E56BA">
        <w:rPr>
          <w:rFonts w:ascii="Times New Roman" w:hAnsi="Times New Roman"/>
          <w:sz w:val="24"/>
          <w:szCs w:val="24"/>
        </w:rPr>
        <w:t>The problem related to the liquidity can be effectively avoided. For example</w:t>
      </w:r>
      <w:r w:rsidR="006E56BA">
        <w:rPr>
          <w:rFonts w:ascii="Times New Roman" w:hAnsi="Times New Roman"/>
          <w:sz w:val="24"/>
          <w:szCs w:val="24"/>
        </w:rPr>
        <w:t xml:space="preserve">. </w:t>
      </w:r>
      <w:r w:rsidR="004427E6" w:rsidRPr="006E56BA">
        <w:rPr>
          <w:rFonts w:ascii="Times New Roman" w:hAnsi="Times New Roman"/>
          <w:sz w:val="24"/>
          <w:szCs w:val="24"/>
        </w:rPr>
        <w:t>GCB</w:t>
      </w:r>
      <w:r w:rsidRPr="006E56BA">
        <w:rPr>
          <w:rFonts w:ascii="Times New Roman" w:hAnsi="Times New Roman"/>
          <w:sz w:val="24"/>
          <w:szCs w:val="24"/>
        </w:rPr>
        <w:t xml:space="preserve"> bank’s liquidity issue</w:t>
      </w:r>
      <w:r w:rsidR="00EA4499">
        <w:rPr>
          <w:rFonts w:ascii="Times New Roman" w:hAnsi="Times New Roman"/>
          <w:sz w:val="24"/>
          <w:szCs w:val="24"/>
        </w:rPr>
        <w:t>s</w:t>
      </w:r>
      <w:r w:rsidRPr="006E56BA">
        <w:rPr>
          <w:rFonts w:ascii="Times New Roman" w:hAnsi="Times New Roman"/>
          <w:sz w:val="24"/>
          <w:szCs w:val="24"/>
        </w:rPr>
        <w:t xml:space="preserve"> can be controlled by decreasing the maturity mismatch between the assets and liabilities.</w:t>
      </w:r>
    </w:p>
    <w:p w14:paraId="13A2EF65" w14:textId="77777777" w:rsidR="004427E6" w:rsidRPr="001A01A0" w:rsidRDefault="00FF1280" w:rsidP="008137B1">
      <w:pPr>
        <w:pStyle w:val="ListParagraph"/>
        <w:numPr>
          <w:ilvl w:val="0"/>
          <w:numId w:val="18"/>
        </w:numPr>
        <w:autoSpaceDE w:val="0"/>
        <w:autoSpaceDN w:val="0"/>
        <w:adjustRightInd w:val="0"/>
        <w:spacing w:after="0" w:line="480" w:lineRule="auto"/>
        <w:rPr>
          <w:rFonts w:ascii="Times New Roman" w:hAnsi="Times New Roman"/>
          <w:sz w:val="24"/>
          <w:szCs w:val="24"/>
        </w:rPr>
      </w:pPr>
      <w:r w:rsidRPr="006E56BA">
        <w:rPr>
          <w:rFonts w:ascii="Times New Roman" w:hAnsi="Times New Roman"/>
          <w:sz w:val="24"/>
          <w:szCs w:val="24"/>
        </w:rPr>
        <w:t>Information system</w:t>
      </w:r>
      <w:r w:rsidR="00EA4499">
        <w:rPr>
          <w:rFonts w:ascii="Times New Roman" w:hAnsi="Times New Roman"/>
          <w:sz w:val="24"/>
          <w:szCs w:val="24"/>
        </w:rPr>
        <w:t>s</w:t>
      </w:r>
      <w:r w:rsidRPr="006E56BA">
        <w:rPr>
          <w:rFonts w:ascii="Times New Roman" w:hAnsi="Times New Roman"/>
          <w:sz w:val="24"/>
          <w:szCs w:val="24"/>
        </w:rPr>
        <w:t xml:space="preserve"> can be beneficial in taking account of important factors such as size and duration so that the funds and capital </w:t>
      </w:r>
      <w:r w:rsidR="006E56BA">
        <w:rPr>
          <w:rFonts w:ascii="Times New Roman" w:hAnsi="Times New Roman"/>
          <w:sz w:val="24"/>
          <w:szCs w:val="24"/>
        </w:rPr>
        <w:t xml:space="preserve">can be effectively </w:t>
      </w:r>
      <w:r w:rsidRPr="006E56BA">
        <w:rPr>
          <w:rFonts w:ascii="Times New Roman" w:hAnsi="Times New Roman"/>
          <w:sz w:val="24"/>
          <w:szCs w:val="24"/>
        </w:rPr>
        <w:t>managed.</w:t>
      </w:r>
    </w:p>
    <w:p w14:paraId="6CC6BE25" w14:textId="77777777" w:rsidR="00FF1280" w:rsidRDefault="00353F03" w:rsidP="008137B1">
      <w:pPr>
        <w:autoSpaceDE w:val="0"/>
        <w:autoSpaceDN w:val="0"/>
        <w:adjustRightInd w:val="0"/>
        <w:spacing w:after="0" w:line="480" w:lineRule="auto"/>
        <w:rPr>
          <w:rFonts w:ascii="Times New Roman" w:hAnsi="Times New Roman"/>
          <w:b/>
          <w:bCs/>
          <w:sz w:val="24"/>
          <w:szCs w:val="24"/>
        </w:rPr>
      </w:pPr>
      <w:r>
        <w:rPr>
          <w:rFonts w:ascii="Times New Roman" w:hAnsi="Times New Roman"/>
          <w:b/>
          <w:bCs/>
          <w:sz w:val="24"/>
          <w:szCs w:val="24"/>
        </w:rPr>
        <w:t xml:space="preserve">2.4.9: </w:t>
      </w:r>
      <w:r w:rsidR="00FF1280" w:rsidRPr="00F753A6">
        <w:rPr>
          <w:rFonts w:ascii="Times New Roman" w:hAnsi="Times New Roman"/>
          <w:b/>
          <w:bCs/>
          <w:sz w:val="24"/>
          <w:szCs w:val="24"/>
        </w:rPr>
        <w:t>Asset Liability Management Process</w:t>
      </w:r>
    </w:p>
    <w:p w14:paraId="1F798416" w14:textId="1CAF98A7" w:rsidR="00FF1280" w:rsidRDefault="00740D1A" w:rsidP="008137B1">
      <w:pPr>
        <w:autoSpaceDE w:val="0"/>
        <w:autoSpaceDN w:val="0"/>
        <w:adjustRightInd w:val="0"/>
        <w:spacing w:after="0" w:line="480" w:lineRule="auto"/>
        <w:rPr>
          <w:rFonts w:ascii="Times New Roman" w:hAnsi="Times New Roman"/>
          <w:b/>
          <w:bCs/>
          <w:sz w:val="24"/>
          <w:szCs w:val="24"/>
        </w:rPr>
      </w:pPr>
      <w:r>
        <w:rPr>
          <w:rFonts w:ascii="Times New Roman" w:hAnsi="Times New Roman"/>
          <w:b/>
          <w:bCs/>
          <w:noProof/>
          <w:sz w:val="24"/>
          <w:szCs w:val="24"/>
        </w:rPr>
        <w:lastRenderedPageBreak/>
        <mc:AlternateContent>
          <mc:Choice Requires="wpc">
            <w:drawing>
              <wp:inline distT="0" distB="0" distL="0" distR="0" wp14:anchorId="71DB3EA3" wp14:editId="660303A4">
                <wp:extent cx="5550535" cy="4283075"/>
                <wp:effectExtent l="0" t="0" r="2540" b="5715"/>
                <wp:docPr id="13" name="Canvas 1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pic:pic xmlns:pic="http://schemas.openxmlformats.org/drawingml/2006/picture">
                        <pic:nvPicPr>
                          <pic:cNvPr id="1" name="Picture 9"/>
                          <pic:cNvPicPr>
                            <a:picLocks noChangeAspect="1" noChangeArrowheads="1"/>
                          </pic:cNvPicPr>
                        </pic:nvPicPr>
                        <pic:blipFill>
                          <a:blip r:embed="rId17">
                            <a:extLst>
                              <a:ext uri="{28A0092B-C50C-407E-A947-70E740481C1C}">
                                <a14:useLocalDpi xmlns:a14="http://schemas.microsoft.com/office/drawing/2010/main" val="0"/>
                              </a:ext>
                            </a:extLst>
                          </a:blip>
                          <a:srcRect l="20442" t="1888" r="7367" b="1683"/>
                          <a:stretch>
                            <a:fillRect/>
                          </a:stretch>
                        </pic:blipFill>
                        <pic:spPr bwMode="auto">
                          <a:xfrm>
                            <a:off x="0" y="0"/>
                            <a:ext cx="4168277" cy="4284075"/>
                          </a:xfrm>
                          <a:prstGeom prst="rect">
                            <a:avLst/>
                          </a:prstGeom>
                          <a:noFill/>
                          <a:extLst>
                            <a:ext uri="{909E8E84-426E-40DD-AFC4-6F175D3DCCD1}">
                              <a14:hiddenFill xmlns:a14="http://schemas.microsoft.com/office/drawing/2010/main">
                                <a:solidFill>
                                  <a:srgbClr val="FFFFFF"/>
                                </a:solidFill>
                              </a14:hiddenFill>
                            </a:ext>
                          </a:extLst>
                        </pic:spPr>
                      </pic:pic>
                    </wpc:wpc>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2CAD4EC8" id="Canvas 14" o:spid="_x0000_s1026" editas="canvas" style="width:437.05pt;height:337.25pt;mso-position-horizontal-relative:char;mso-position-vertical-relative:line" coordsize="55505,428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5505;height:42830;visibility:visible;mso-wrap-style:square">
                  <v:fill o:detectmouseclick="t"/>
                  <v:path o:connecttype="none"/>
                </v:shape>
                <v:shape id="Picture 9" o:spid="_x0000_s1028" type="#_x0000_t75" style="position:absolute;width:41682;height:4284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Nbl0XBAAAA2gAAAA8AAABkcnMvZG93bnJldi54bWxET0trwkAQvhf6H5YpeGs2zUEkdROCUCoU&#10;Kmop9DbsTh6YnU2zq8Z/7wqCp+Hje86ynGwvTjT6zrGCtyQFQayd6bhR8LP/eF2A8AHZYO+YFFzI&#10;Q1k8Py0xN+7MWzrtQiNiCPscFbQhDLmUXrdk0SduII5c7UaLIcKxkWbEcwy3vczSdC4tdhwbWhxo&#10;1ZI+7I5WwZf7/s383zC3+8866/R/va02G6VmL1P1DiLQFB7iu3tt4ny4vXK7srgC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ANbl0XBAAAA2gAAAA8AAAAAAAAAAAAAAAAAnwIA&#10;AGRycy9kb3ducmV2LnhtbFBLBQYAAAAABAAEAPcAAACNAwAAAAA=&#10;">
                  <v:imagedata r:id="rId24" o:title="" croptop="1237f" cropbottom="1103f" cropleft="13397f" cropright="4828f"/>
                </v:shape>
                <w10:anchorlock/>
              </v:group>
            </w:pict>
          </mc:Fallback>
        </mc:AlternateContent>
      </w:r>
    </w:p>
    <w:p w14:paraId="13CCF02D" w14:textId="77777777" w:rsidR="00FF1280" w:rsidRPr="004C00C0" w:rsidRDefault="00D45C7A" w:rsidP="008137B1">
      <w:pPr>
        <w:autoSpaceDE w:val="0"/>
        <w:autoSpaceDN w:val="0"/>
        <w:adjustRightInd w:val="0"/>
        <w:spacing w:after="0" w:line="480" w:lineRule="auto"/>
        <w:ind w:firstLine="720"/>
        <w:rPr>
          <w:rFonts w:ascii="Times New Roman" w:hAnsi="Times New Roman"/>
          <w:sz w:val="24"/>
          <w:szCs w:val="24"/>
        </w:rPr>
      </w:pPr>
      <w:r>
        <w:rPr>
          <w:rFonts w:ascii="Times New Roman" w:hAnsi="Times New Roman"/>
          <w:sz w:val="24"/>
          <w:szCs w:val="24"/>
        </w:rPr>
        <w:t>The primary asset liability m</w:t>
      </w:r>
      <w:r w:rsidR="00FF1280" w:rsidRPr="004C00C0">
        <w:rPr>
          <w:rFonts w:ascii="Times New Roman" w:hAnsi="Times New Roman"/>
          <w:sz w:val="24"/>
          <w:szCs w:val="24"/>
        </w:rPr>
        <w:t>anagement process holds the parameter</w:t>
      </w:r>
      <w:r w:rsidR="00661800">
        <w:rPr>
          <w:rFonts w:ascii="Times New Roman" w:hAnsi="Times New Roman"/>
          <w:sz w:val="24"/>
          <w:szCs w:val="24"/>
        </w:rPr>
        <w:t>s that identify</w:t>
      </w:r>
      <w:r w:rsidR="00EA4499">
        <w:rPr>
          <w:rFonts w:ascii="Times New Roman" w:hAnsi="Times New Roman"/>
          <w:sz w:val="24"/>
          <w:szCs w:val="24"/>
        </w:rPr>
        <w:t>,</w:t>
      </w:r>
      <w:r w:rsidR="00661800">
        <w:rPr>
          <w:rFonts w:ascii="Times New Roman" w:hAnsi="Times New Roman"/>
          <w:sz w:val="24"/>
          <w:szCs w:val="24"/>
        </w:rPr>
        <w:t xml:space="preserve"> measure</w:t>
      </w:r>
      <w:r w:rsidR="00FF1280">
        <w:rPr>
          <w:rFonts w:ascii="Times New Roman" w:hAnsi="Times New Roman"/>
          <w:sz w:val="24"/>
          <w:szCs w:val="24"/>
        </w:rPr>
        <w:t xml:space="preserve"> </w:t>
      </w:r>
      <w:r w:rsidR="00FF1280" w:rsidRPr="004C00C0">
        <w:rPr>
          <w:rFonts w:ascii="Times New Roman" w:hAnsi="Times New Roman"/>
          <w:sz w:val="24"/>
          <w:szCs w:val="24"/>
        </w:rPr>
        <w:t>and manage risk. The first stage he</w:t>
      </w:r>
      <w:r w:rsidR="00661800">
        <w:rPr>
          <w:rFonts w:ascii="Times New Roman" w:hAnsi="Times New Roman"/>
          <w:sz w:val="24"/>
          <w:szCs w:val="24"/>
        </w:rPr>
        <w:t>lps in developing up the asset liability m</w:t>
      </w:r>
      <w:r w:rsidR="00FF1280" w:rsidRPr="004C00C0">
        <w:rPr>
          <w:rFonts w:ascii="Times New Roman" w:hAnsi="Times New Roman"/>
          <w:sz w:val="24"/>
          <w:szCs w:val="24"/>
        </w:rPr>
        <w:t>anagement</w:t>
      </w:r>
      <w:r w:rsidR="00FF1280">
        <w:rPr>
          <w:rFonts w:ascii="Times New Roman" w:hAnsi="Times New Roman"/>
          <w:sz w:val="24"/>
          <w:szCs w:val="24"/>
        </w:rPr>
        <w:t xml:space="preserve"> </w:t>
      </w:r>
      <w:r w:rsidR="00FF1280" w:rsidRPr="004C00C0">
        <w:rPr>
          <w:rFonts w:ascii="Times New Roman" w:hAnsi="Times New Roman"/>
          <w:sz w:val="24"/>
          <w:szCs w:val="24"/>
        </w:rPr>
        <w:t>function that helps in structuring the framework measurements. Therefore</w:t>
      </w:r>
      <w:r w:rsidR="00FF1280">
        <w:rPr>
          <w:rFonts w:ascii="Times New Roman" w:hAnsi="Times New Roman"/>
          <w:sz w:val="24"/>
          <w:szCs w:val="24"/>
        </w:rPr>
        <w:t xml:space="preserve"> </w:t>
      </w:r>
      <w:r w:rsidR="00FF1280" w:rsidRPr="004C00C0">
        <w:rPr>
          <w:rFonts w:ascii="Times New Roman" w:hAnsi="Times New Roman"/>
          <w:sz w:val="24"/>
          <w:szCs w:val="24"/>
        </w:rPr>
        <w:t>management can focus on the parameter</w:t>
      </w:r>
      <w:r w:rsidR="00661800">
        <w:rPr>
          <w:rFonts w:ascii="Times New Roman" w:hAnsi="Times New Roman"/>
          <w:sz w:val="24"/>
          <w:szCs w:val="24"/>
        </w:rPr>
        <w:t>s of risk measurement</w:t>
      </w:r>
      <w:r w:rsidR="00FF1280" w:rsidRPr="004C00C0">
        <w:rPr>
          <w:rFonts w:ascii="Times New Roman" w:hAnsi="Times New Roman"/>
          <w:sz w:val="24"/>
          <w:szCs w:val="24"/>
        </w:rPr>
        <w:t>. The appropriate</w:t>
      </w:r>
      <w:r w:rsidR="00FF1280">
        <w:rPr>
          <w:rFonts w:ascii="Times New Roman" w:hAnsi="Times New Roman"/>
          <w:sz w:val="24"/>
          <w:szCs w:val="24"/>
        </w:rPr>
        <w:t xml:space="preserve"> </w:t>
      </w:r>
      <w:r w:rsidR="00FF1280" w:rsidRPr="004C00C0">
        <w:rPr>
          <w:rFonts w:ascii="Times New Roman" w:hAnsi="Times New Roman"/>
          <w:sz w:val="24"/>
          <w:szCs w:val="24"/>
        </w:rPr>
        <w:t>specification should build upon violability in the operation environment, availability of auxiliary</w:t>
      </w:r>
      <w:r w:rsidR="00FF1280">
        <w:rPr>
          <w:rFonts w:ascii="Times New Roman" w:hAnsi="Times New Roman"/>
          <w:sz w:val="24"/>
          <w:szCs w:val="24"/>
        </w:rPr>
        <w:t xml:space="preserve"> </w:t>
      </w:r>
      <w:r w:rsidR="00FF1280" w:rsidRPr="004C00C0">
        <w:rPr>
          <w:rFonts w:ascii="Times New Roman" w:hAnsi="Times New Roman"/>
          <w:sz w:val="24"/>
          <w:szCs w:val="24"/>
        </w:rPr>
        <w:t>data, availability of the expertise in the market and expected market and industry growth, etc</w:t>
      </w:r>
      <w:r w:rsidR="00FF1280">
        <w:rPr>
          <w:rFonts w:ascii="Times New Roman" w:hAnsi="Times New Roman"/>
          <w:sz w:val="24"/>
          <w:szCs w:val="24"/>
        </w:rPr>
        <w:t xml:space="preserve"> </w:t>
      </w:r>
      <w:r w:rsidR="00567C5F" w:rsidRPr="00567C5F">
        <w:rPr>
          <w:rFonts w:ascii="Times New Roman" w:hAnsi="Times New Roman"/>
          <w:noProof/>
          <w:sz w:val="24"/>
          <w:szCs w:val="24"/>
        </w:rPr>
        <w:t>(Memmel, C. and Schertler, A., 2011)</w:t>
      </w:r>
      <w:r w:rsidR="00FF1280" w:rsidRPr="004C00C0">
        <w:rPr>
          <w:rFonts w:ascii="Times New Roman" w:hAnsi="Times New Roman"/>
          <w:sz w:val="24"/>
          <w:szCs w:val="24"/>
        </w:rPr>
        <w:t>. Therefore these parameters should notice the risk on the</w:t>
      </w:r>
      <w:r w:rsidR="00FF1280">
        <w:rPr>
          <w:rFonts w:ascii="Times New Roman" w:hAnsi="Times New Roman"/>
          <w:sz w:val="24"/>
          <w:szCs w:val="24"/>
        </w:rPr>
        <w:t xml:space="preserve"> </w:t>
      </w:r>
      <w:r w:rsidR="00FF1280" w:rsidRPr="004C00C0">
        <w:rPr>
          <w:rFonts w:ascii="Times New Roman" w:hAnsi="Times New Roman"/>
          <w:sz w:val="24"/>
          <w:szCs w:val="24"/>
        </w:rPr>
        <w:t>profitability and long term growth risk. The market v</w:t>
      </w:r>
      <w:r w:rsidR="00FF1280">
        <w:rPr>
          <w:rFonts w:ascii="Times New Roman" w:hAnsi="Times New Roman"/>
          <w:sz w:val="24"/>
          <w:szCs w:val="24"/>
        </w:rPr>
        <w:t xml:space="preserve">alue of portfolio equity can be </w:t>
      </w:r>
      <w:r w:rsidR="00FF1280" w:rsidRPr="004C00C0">
        <w:rPr>
          <w:rFonts w:ascii="Times New Roman" w:hAnsi="Times New Roman"/>
          <w:sz w:val="24"/>
          <w:szCs w:val="24"/>
        </w:rPr>
        <w:t>helpful in measuring the risk that is asso</w:t>
      </w:r>
      <w:r w:rsidR="00DC00E7">
        <w:rPr>
          <w:rFonts w:ascii="Times New Roman" w:hAnsi="Times New Roman"/>
          <w:sz w:val="24"/>
          <w:szCs w:val="24"/>
        </w:rPr>
        <w:t>ciated with balance sheet. The net i</w:t>
      </w:r>
      <w:r w:rsidR="00FF1280" w:rsidRPr="004C00C0">
        <w:rPr>
          <w:rFonts w:ascii="Times New Roman" w:hAnsi="Times New Roman"/>
          <w:sz w:val="24"/>
          <w:szCs w:val="24"/>
        </w:rPr>
        <w:t>nterest</w:t>
      </w:r>
      <w:r w:rsidR="00FF1280">
        <w:rPr>
          <w:rFonts w:ascii="Times New Roman" w:hAnsi="Times New Roman"/>
          <w:sz w:val="24"/>
          <w:szCs w:val="24"/>
        </w:rPr>
        <w:t xml:space="preserve"> </w:t>
      </w:r>
      <w:r w:rsidR="00DC00E7">
        <w:rPr>
          <w:rFonts w:ascii="Times New Roman" w:hAnsi="Times New Roman"/>
          <w:sz w:val="24"/>
          <w:szCs w:val="24"/>
        </w:rPr>
        <w:t>i</w:t>
      </w:r>
      <w:r w:rsidR="00FF1280" w:rsidRPr="004C00C0">
        <w:rPr>
          <w:rFonts w:ascii="Times New Roman" w:hAnsi="Times New Roman"/>
          <w:sz w:val="24"/>
          <w:szCs w:val="24"/>
        </w:rPr>
        <w:t>ncome can also measure the balance sheet risk in relation to accounting year’s</w:t>
      </w:r>
      <w:r w:rsidR="00FF1280">
        <w:rPr>
          <w:rFonts w:ascii="Times New Roman" w:hAnsi="Times New Roman"/>
          <w:sz w:val="24"/>
          <w:szCs w:val="24"/>
        </w:rPr>
        <w:t xml:space="preserve"> </w:t>
      </w:r>
      <w:r w:rsidR="00FF1280" w:rsidRPr="004C00C0">
        <w:rPr>
          <w:rFonts w:ascii="Times New Roman" w:hAnsi="Times New Roman"/>
          <w:sz w:val="24"/>
          <w:szCs w:val="24"/>
        </w:rPr>
        <w:t>profit that arises from cash flow divergence in the accounting period.</w:t>
      </w:r>
    </w:p>
    <w:p w14:paraId="382699F5" w14:textId="77777777" w:rsidR="00170191" w:rsidRDefault="00170191" w:rsidP="008137B1">
      <w:pPr>
        <w:pStyle w:val="Heading2"/>
        <w:spacing w:line="480" w:lineRule="auto"/>
        <w:rPr>
          <w:rFonts w:ascii="Times New Roman" w:hAnsi="Times New Roman"/>
          <w:b/>
          <w:color w:val="000000"/>
          <w:sz w:val="24"/>
          <w:szCs w:val="24"/>
        </w:rPr>
      </w:pPr>
    </w:p>
    <w:p w14:paraId="3BED1AE7" w14:textId="77777777" w:rsidR="00FF1280" w:rsidRPr="00D076BE" w:rsidRDefault="00353F03" w:rsidP="008137B1">
      <w:pPr>
        <w:pStyle w:val="Heading2"/>
        <w:spacing w:line="480" w:lineRule="auto"/>
        <w:rPr>
          <w:rFonts w:ascii="Times New Roman" w:hAnsi="Times New Roman"/>
          <w:b/>
          <w:color w:val="000000"/>
          <w:sz w:val="24"/>
          <w:szCs w:val="24"/>
        </w:rPr>
      </w:pPr>
      <w:bookmarkStart w:id="249" w:name="_Toc493384782"/>
      <w:r w:rsidRPr="00D076BE">
        <w:rPr>
          <w:rFonts w:ascii="Times New Roman" w:hAnsi="Times New Roman"/>
          <w:b/>
          <w:color w:val="000000"/>
          <w:sz w:val="24"/>
          <w:szCs w:val="24"/>
        </w:rPr>
        <w:t xml:space="preserve">2.5: </w:t>
      </w:r>
      <w:r w:rsidR="00FF1280" w:rsidRPr="00D076BE">
        <w:rPr>
          <w:rFonts w:ascii="Times New Roman" w:hAnsi="Times New Roman"/>
          <w:b/>
          <w:color w:val="000000"/>
          <w:sz w:val="24"/>
          <w:szCs w:val="24"/>
        </w:rPr>
        <w:t>Risk Measurement Techniques</w:t>
      </w:r>
      <w:bookmarkEnd w:id="249"/>
    </w:p>
    <w:p w14:paraId="122DF406" w14:textId="77777777" w:rsidR="00FF1280" w:rsidRPr="004C00C0" w:rsidRDefault="00FF1280" w:rsidP="008137B1">
      <w:pPr>
        <w:autoSpaceDE w:val="0"/>
        <w:autoSpaceDN w:val="0"/>
        <w:adjustRightInd w:val="0"/>
        <w:spacing w:after="0" w:line="480" w:lineRule="auto"/>
        <w:rPr>
          <w:rFonts w:ascii="Times New Roman" w:hAnsi="Times New Roman"/>
          <w:sz w:val="24"/>
          <w:szCs w:val="24"/>
        </w:rPr>
      </w:pPr>
      <w:r w:rsidRPr="004C00C0">
        <w:rPr>
          <w:rFonts w:ascii="Times New Roman" w:hAnsi="Times New Roman"/>
          <w:sz w:val="24"/>
          <w:szCs w:val="24"/>
        </w:rPr>
        <w:t>There are number of factors that are used in measuring the exposure to various risks:</w:t>
      </w:r>
    </w:p>
    <w:p w14:paraId="07F7576F" w14:textId="77777777" w:rsidR="00FF1280" w:rsidRPr="00D076BE" w:rsidRDefault="00353F03" w:rsidP="008137B1">
      <w:pPr>
        <w:pStyle w:val="Heading2"/>
        <w:spacing w:line="480" w:lineRule="auto"/>
        <w:rPr>
          <w:rFonts w:ascii="Times New Roman" w:hAnsi="Times New Roman"/>
          <w:b/>
          <w:color w:val="000000"/>
          <w:sz w:val="24"/>
          <w:szCs w:val="24"/>
        </w:rPr>
      </w:pPr>
      <w:bookmarkStart w:id="250" w:name="_Toc493384783"/>
      <w:r w:rsidRPr="00D076BE">
        <w:rPr>
          <w:rFonts w:ascii="Times New Roman" w:hAnsi="Times New Roman"/>
          <w:b/>
          <w:color w:val="000000"/>
          <w:sz w:val="24"/>
          <w:szCs w:val="24"/>
        </w:rPr>
        <w:t xml:space="preserve">2.5.1: </w:t>
      </w:r>
      <w:r w:rsidR="00FF1280" w:rsidRPr="00D076BE">
        <w:rPr>
          <w:rFonts w:ascii="Times New Roman" w:hAnsi="Times New Roman"/>
          <w:b/>
          <w:color w:val="000000"/>
          <w:sz w:val="24"/>
          <w:szCs w:val="24"/>
        </w:rPr>
        <w:t>Gap Analysis Model:</w:t>
      </w:r>
      <w:bookmarkEnd w:id="250"/>
    </w:p>
    <w:p w14:paraId="36E1FB37" w14:textId="77777777" w:rsidR="00FF1280" w:rsidRPr="004C00C0" w:rsidRDefault="00FF1280" w:rsidP="008137B1">
      <w:pPr>
        <w:autoSpaceDE w:val="0"/>
        <w:autoSpaceDN w:val="0"/>
        <w:adjustRightInd w:val="0"/>
        <w:spacing w:after="0" w:line="480" w:lineRule="auto"/>
        <w:ind w:firstLine="720"/>
        <w:rPr>
          <w:rFonts w:ascii="Times New Roman" w:hAnsi="Times New Roman"/>
          <w:sz w:val="24"/>
          <w:szCs w:val="24"/>
        </w:rPr>
      </w:pPr>
      <w:r w:rsidRPr="004C00C0">
        <w:rPr>
          <w:rFonts w:ascii="Times New Roman" w:hAnsi="Times New Roman"/>
          <w:sz w:val="24"/>
          <w:szCs w:val="24"/>
        </w:rPr>
        <w:t xml:space="preserve">In the words of </w:t>
      </w:r>
      <w:r w:rsidR="00567C5F" w:rsidRPr="00567C5F">
        <w:rPr>
          <w:rFonts w:ascii="Times New Roman" w:hAnsi="Times New Roman"/>
          <w:noProof/>
          <w:sz w:val="24"/>
          <w:szCs w:val="24"/>
        </w:rPr>
        <w:t>(Obstfeld, 2010)</w:t>
      </w:r>
      <w:r w:rsidR="00B73449">
        <w:rPr>
          <w:rFonts w:ascii="Times New Roman" w:hAnsi="Times New Roman"/>
          <w:sz w:val="24"/>
          <w:szCs w:val="24"/>
        </w:rPr>
        <w:t xml:space="preserve">, gap analysis </w:t>
      </w:r>
      <w:r w:rsidR="00F665D0">
        <w:rPr>
          <w:rFonts w:ascii="Times New Roman" w:hAnsi="Times New Roman"/>
          <w:sz w:val="24"/>
          <w:szCs w:val="24"/>
        </w:rPr>
        <w:t xml:space="preserve">is </w:t>
      </w:r>
      <w:r w:rsidR="00F665D0" w:rsidRPr="004C00C0">
        <w:rPr>
          <w:rFonts w:ascii="Times New Roman" w:hAnsi="Times New Roman"/>
          <w:sz w:val="24"/>
          <w:szCs w:val="24"/>
        </w:rPr>
        <w:t>considered</w:t>
      </w:r>
      <w:r w:rsidRPr="004C00C0">
        <w:rPr>
          <w:rFonts w:ascii="Times New Roman" w:hAnsi="Times New Roman"/>
          <w:sz w:val="24"/>
          <w:szCs w:val="24"/>
        </w:rPr>
        <w:t xml:space="preserve"> as </w:t>
      </w:r>
      <w:r w:rsidR="00B73449">
        <w:rPr>
          <w:rFonts w:ascii="Times New Roman" w:hAnsi="Times New Roman"/>
          <w:sz w:val="24"/>
          <w:szCs w:val="24"/>
        </w:rPr>
        <w:t xml:space="preserve">a </w:t>
      </w:r>
      <w:r w:rsidRPr="004C00C0">
        <w:rPr>
          <w:rFonts w:ascii="Times New Roman" w:hAnsi="Times New Roman"/>
          <w:sz w:val="24"/>
          <w:szCs w:val="24"/>
        </w:rPr>
        <w:t>technique for managing asset</w:t>
      </w:r>
      <w:r w:rsidR="00B73449">
        <w:rPr>
          <w:rFonts w:ascii="Times New Roman" w:hAnsi="Times New Roman"/>
          <w:sz w:val="24"/>
          <w:szCs w:val="24"/>
        </w:rPr>
        <w:t>s</w:t>
      </w:r>
      <w:r>
        <w:rPr>
          <w:rFonts w:ascii="Times New Roman" w:hAnsi="Times New Roman"/>
          <w:sz w:val="24"/>
          <w:szCs w:val="24"/>
        </w:rPr>
        <w:t xml:space="preserve"> </w:t>
      </w:r>
      <w:r w:rsidRPr="004C00C0">
        <w:rPr>
          <w:rFonts w:ascii="Times New Roman" w:hAnsi="Times New Roman"/>
          <w:sz w:val="24"/>
          <w:szCs w:val="24"/>
        </w:rPr>
        <w:t>and liabilities that can be applied for assessing the risk of interest rate and liquidity.</w:t>
      </w:r>
    </w:p>
    <w:p w14:paraId="166F482C" w14:textId="77777777" w:rsidR="00FF1280" w:rsidRPr="004C00C0" w:rsidRDefault="00FF1280" w:rsidP="008137B1">
      <w:pPr>
        <w:autoSpaceDE w:val="0"/>
        <w:autoSpaceDN w:val="0"/>
        <w:adjustRightInd w:val="0"/>
        <w:spacing w:after="0" w:line="480" w:lineRule="auto"/>
        <w:ind w:firstLine="720"/>
        <w:rPr>
          <w:rFonts w:ascii="Times New Roman" w:hAnsi="Times New Roman"/>
          <w:sz w:val="24"/>
          <w:szCs w:val="24"/>
        </w:rPr>
      </w:pPr>
      <w:r w:rsidRPr="004C00C0">
        <w:rPr>
          <w:rFonts w:ascii="Times New Roman" w:hAnsi="Times New Roman"/>
          <w:sz w:val="24"/>
          <w:szCs w:val="24"/>
        </w:rPr>
        <w:t>Therefore, it measures the control and degree of mismatch in asset and liabilities via either</w:t>
      </w:r>
      <w:r>
        <w:rPr>
          <w:rFonts w:ascii="Times New Roman" w:hAnsi="Times New Roman"/>
          <w:sz w:val="24"/>
          <w:szCs w:val="24"/>
        </w:rPr>
        <w:t xml:space="preserve"> </w:t>
      </w:r>
      <w:r w:rsidRPr="004C00C0">
        <w:rPr>
          <w:rFonts w:ascii="Times New Roman" w:hAnsi="Times New Roman"/>
          <w:sz w:val="24"/>
          <w:szCs w:val="24"/>
        </w:rPr>
        <w:t>maturity gap or funding. The gap analysis is evaluated for assets and liabilities of varying</w:t>
      </w:r>
      <w:r>
        <w:rPr>
          <w:rFonts w:ascii="Times New Roman" w:hAnsi="Times New Roman"/>
          <w:sz w:val="24"/>
          <w:szCs w:val="24"/>
        </w:rPr>
        <w:t xml:space="preserve"> </w:t>
      </w:r>
      <w:r w:rsidRPr="004C00C0">
        <w:rPr>
          <w:rFonts w:ascii="Times New Roman" w:hAnsi="Times New Roman"/>
          <w:sz w:val="24"/>
          <w:szCs w:val="24"/>
        </w:rPr>
        <w:t xml:space="preserve">maturities and is estimated for a fixed time frame. As per </w:t>
      </w:r>
      <w:r w:rsidR="00567C5F" w:rsidRPr="00567C5F">
        <w:rPr>
          <w:rFonts w:ascii="Times New Roman" w:hAnsi="Times New Roman"/>
          <w:noProof/>
          <w:sz w:val="24"/>
          <w:szCs w:val="24"/>
        </w:rPr>
        <w:t>(Khoury, S. and Chan, K. , 2008)</w:t>
      </w:r>
      <w:r w:rsidRPr="004C00C0">
        <w:rPr>
          <w:rFonts w:ascii="Times New Roman" w:hAnsi="Times New Roman"/>
          <w:sz w:val="24"/>
          <w:szCs w:val="24"/>
        </w:rPr>
        <w:t xml:space="preserve">, the </w:t>
      </w:r>
      <w:r w:rsidR="00B73449">
        <w:rPr>
          <w:rFonts w:ascii="Times New Roman" w:hAnsi="Times New Roman"/>
          <w:sz w:val="24"/>
          <w:szCs w:val="24"/>
        </w:rPr>
        <w:t xml:space="preserve">GAP </w:t>
      </w:r>
      <w:r w:rsidRPr="004C00C0">
        <w:rPr>
          <w:rFonts w:ascii="Times New Roman" w:hAnsi="Times New Roman"/>
          <w:sz w:val="24"/>
          <w:szCs w:val="24"/>
        </w:rPr>
        <w:t>model analysis the re-pricing gap that can occur in the interest revenue acquired by the</w:t>
      </w:r>
      <w:r>
        <w:rPr>
          <w:rFonts w:ascii="Times New Roman" w:hAnsi="Times New Roman"/>
          <w:sz w:val="24"/>
          <w:szCs w:val="24"/>
        </w:rPr>
        <w:t xml:space="preserve"> </w:t>
      </w:r>
      <w:r w:rsidRPr="004C00C0">
        <w:rPr>
          <w:rFonts w:ascii="Times New Roman" w:hAnsi="Times New Roman"/>
          <w:sz w:val="24"/>
          <w:szCs w:val="24"/>
        </w:rPr>
        <w:t>bank’s assets and the interest funded on the liabilities over a specific time or period.</w:t>
      </w:r>
      <w:r>
        <w:rPr>
          <w:rFonts w:ascii="Times New Roman" w:hAnsi="Times New Roman"/>
          <w:sz w:val="24"/>
          <w:szCs w:val="24"/>
        </w:rPr>
        <w:t xml:space="preserve"> </w:t>
      </w:r>
      <w:r w:rsidRPr="004C00C0">
        <w:rPr>
          <w:rFonts w:ascii="Times New Roman" w:hAnsi="Times New Roman"/>
          <w:sz w:val="24"/>
          <w:szCs w:val="24"/>
        </w:rPr>
        <w:t>Thus, it focuses on the net interest earnings exposure with accordance to</w:t>
      </w:r>
      <w:r>
        <w:rPr>
          <w:rFonts w:ascii="Times New Roman" w:hAnsi="Times New Roman"/>
          <w:sz w:val="24"/>
          <w:szCs w:val="24"/>
        </w:rPr>
        <w:t xml:space="preserve"> </w:t>
      </w:r>
      <w:r w:rsidRPr="004C00C0">
        <w:rPr>
          <w:rFonts w:ascii="Times New Roman" w:hAnsi="Times New Roman"/>
          <w:sz w:val="24"/>
          <w:szCs w:val="24"/>
        </w:rPr>
        <w:t>modifications in the interest rates in distant bucket</w:t>
      </w:r>
      <w:r w:rsidR="00B73449">
        <w:rPr>
          <w:rFonts w:ascii="Times New Roman" w:hAnsi="Times New Roman"/>
          <w:sz w:val="24"/>
          <w:szCs w:val="24"/>
        </w:rPr>
        <w:t>s</w:t>
      </w:r>
      <w:r w:rsidRPr="004C00C0">
        <w:rPr>
          <w:rFonts w:ascii="Times New Roman" w:hAnsi="Times New Roman"/>
          <w:sz w:val="24"/>
          <w:szCs w:val="24"/>
        </w:rPr>
        <w:t xml:space="preserve"> of maturity.</w:t>
      </w:r>
    </w:p>
    <w:p w14:paraId="463075A2" w14:textId="3D83139A" w:rsidR="00FF1280" w:rsidRPr="004C00C0" w:rsidRDefault="00F619D3" w:rsidP="008137B1">
      <w:pPr>
        <w:autoSpaceDE w:val="0"/>
        <w:autoSpaceDN w:val="0"/>
        <w:adjustRightInd w:val="0"/>
        <w:spacing w:after="0" w:line="480" w:lineRule="auto"/>
        <w:ind w:firstLine="720"/>
        <w:rPr>
          <w:rFonts w:ascii="Times New Roman" w:hAnsi="Times New Roman"/>
          <w:sz w:val="24"/>
          <w:szCs w:val="24"/>
        </w:rPr>
      </w:pPr>
      <w:ins w:id="251" w:author="thomasmoore adingo" w:date="2017-04-07T02:47:00Z">
        <w:r>
          <w:rPr>
            <w:rFonts w:ascii="Times New Roman" w:hAnsi="Times New Roman"/>
            <w:noProof/>
            <w:sz w:val="24"/>
            <w:szCs w:val="24"/>
          </w:rPr>
          <w:t xml:space="preserve">According to </w:t>
        </w:r>
      </w:ins>
      <w:r w:rsidR="00567C5F" w:rsidRPr="00567C5F">
        <w:rPr>
          <w:rFonts w:ascii="Times New Roman" w:hAnsi="Times New Roman"/>
          <w:noProof/>
          <w:sz w:val="24"/>
          <w:szCs w:val="24"/>
        </w:rPr>
        <w:t>(Sercu, P. Uppal, R. and Hulle, C. V., 2009)</w:t>
      </w:r>
      <w:r w:rsidR="00FF1280" w:rsidRPr="004C00C0">
        <w:rPr>
          <w:rFonts w:ascii="Times New Roman" w:hAnsi="Times New Roman"/>
          <w:sz w:val="24"/>
          <w:szCs w:val="24"/>
        </w:rPr>
        <w:t xml:space="preserve">, discussed re-pricing gaps is evaluated for, the assets and liabilities having diverse maturities. If the gap is positive then it indicates that the assets </w:t>
      </w:r>
      <w:r w:rsidR="00522CA1">
        <w:rPr>
          <w:rFonts w:ascii="Times New Roman" w:hAnsi="Times New Roman"/>
          <w:sz w:val="24"/>
          <w:szCs w:val="24"/>
        </w:rPr>
        <w:t xml:space="preserve">are </w:t>
      </w:r>
      <w:r w:rsidR="00FF1280" w:rsidRPr="004C00C0">
        <w:rPr>
          <w:rFonts w:ascii="Times New Roman" w:hAnsi="Times New Roman"/>
          <w:sz w:val="24"/>
          <w:szCs w:val="24"/>
        </w:rPr>
        <w:t>re</w:t>
      </w:r>
      <w:r w:rsidR="00FF1280">
        <w:rPr>
          <w:rFonts w:ascii="Times New Roman" w:hAnsi="Times New Roman"/>
          <w:sz w:val="24"/>
          <w:szCs w:val="24"/>
        </w:rPr>
        <w:t>-</w:t>
      </w:r>
      <w:r w:rsidR="00FF1280" w:rsidRPr="004C00C0">
        <w:rPr>
          <w:rFonts w:ascii="Times New Roman" w:hAnsi="Times New Roman"/>
          <w:sz w:val="24"/>
          <w:szCs w:val="24"/>
        </w:rPr>
        <w:t>priced</w:t>
      </w:r>
      <w:r w:rsidR="00FF1280">
        <w:rPr>
          <w:rFonts w:ascii="Times New Roman" w:hAnsi="Times New Roman"/>
          <w:sz w:val="24"/>
          <w:szCs w:val="24"/>
        </w:rPr>
        <w:t xml:space="preserve"> </w:t>
      </w:r>
      <w:r w:rsidR="00FF1280" w:rsidRPr="004C00C0">
        <w:rPr>
          <w:rFonts w:ascii="Times New Roman" w:hAnsi="Times New Roman"/>
          <w:sz w:val="24"/>
          <w:szCs w:val="24"/>
        </w:rPr>
        <w:t xml:space="preserve">ahead of liabilities and banks can increase the net interest income if there is </w:t>
      </w:r>
      <w:r w:rsidR="00522CA1">
        <w:rPr>
          <w:rFonts w:ascii="Times New Roman" w:hAnsi="Times New Roman"/>
          <w:sz w:val="24"/>
          <w:szCs w:val="24"/>
        </w:rPr>
        <w:t xml:space="preserve">an </w:t>
      </w:r>
      <w:r w:rsidR="00FF1280" w:rsidRPr="004C00C0">
        <w:rPr>
          <w:rFonts w:ascii="Times New Roman" w:hAnsi="Times New Roman"/>
          <w:sz w:val="24"/>
          <w:szCs w:val="24"/>
        </w:rPr>
        <w:t>increase in the</w:t>
      </w:r>
      <w:r w:rsidR="00FF1280">
        <w:rPr>
          <w:rFonts w:ascii="Times New Roman" w:hAnsi="Times New Roman"/>
          <w:sz w:val="24"/>
          <w:szCs w:val="24"/>
        </w:rPr>
        <w:t xml:space="preserve"> </w:t>
      </w:r>
      <w:r w:rsidR="00FF1280" w:rsidRPr="004C00C0">
        <w:rPr>
          <w:rFonts w:ascii="Times New Roman" w:hAnsi="Times New Roman"/>
          <w:sz w:val="24"/>
          <w:szCs w:val="24"/>
        </w:rPr>
        <w:t>future rate of interest</w:t>
      </w:r>
      <w:r w:rsidR="00522CA1">
        <w:rPr>
          <w:rFonts w:ascii="Times New Roman" w:hAnsi="Times New Roman"/>
          <w:sz w:val="24"/>
          <w:szCs w:val="24"/>
        </w:rPr>
        <w:t>. I</w:t>
      </w:r>
      <w:r w:rsidR="00FF1280" w:rsidRPr="004C00C0">
        <w:rPr>
          <w:rFonts w:ascii="Times New Roman" w:hAnsi="Times New Roman"/>
          <w:sz w:val="24"/>
          <w:szCs w:val="24"/>
        </w:rPr>
        <w:t>f the gap is negative, it indicates that before re-pricing assets, the</w:t>
      </w:r>
      <w:r w:rsidR="00FF1280">
        <w:rPr>
          <w:rFonts w:ascii="Times New Roman" w:hAnsi="Times New Roman"/>
          <w:sz w:val="24"/>
          <w:szCs w:val="24"/>
        </w:rPr>
        <w:t xml:space="preserve"> </w:t>
      </w:r>
      <w:r w:rsidR="00FF1280" w:rsidRPr="004C00C0">
        <w:rPr>
          <w:rFonts w:ascii="Times New Roman" w:hAnsi="Times New Roman"/>
          <w:sz w:val="24"/>
          <w:szCs w:val="24"/>
        </w:rPr>
        <w:t xml:space="preserve">liabilities of the banks get re-priced. </w:t>
      </w:r>
      <w:r w:rsidR="00567C5F" w:rsidRPr="00567C5F">
        <w:rPr>
          <w:rFonts w:ascii="Times New Roman" w:hAnsi="Times New Roman"/>
          <w:noProof/>
          <w:sz w:val="24"/>
          <w:szCs w:val="24"/>
        </w:rPr>
        <w:t>(Sercu, P. Uppal, R. and Hulle, C. V., 2009)</w:t>
      </w:r>
      <w:r w:rsidR="00F47032">
        <w:rPr>
          <w:rFonts w:ascii="Times New Roman" w:hAnsi="Times New Roman"/>
          <w:sz w:val="24"/>
          <w:szCs w:val="24"/>
        </w:rPr>
        <w:t>,</w:t>
      </w:r>
      <w:r w:rsidR="00522CA1">
        <w:rPr>
          <w:rFonts w:ascii="Times New Roman" w:hAnsi="Times New Roman"/>
          <w:sz w:val="24"/>
          <w:szCs w:val="24"/>
        </w:rPr>
        <w:t xml:space="preserve"> stated that the management </w:t>
      </w:r>
      <w:r w:rsidR="00FF1280" w:rsidRPr="004C00C0">
        <w:rPr>
          <w:rFonts w:ascii="Times New Roman" w:hAnsi="Times New Roman"/>
          <w:sz w:val="24"/>
          <w:szCs w:val="24"/>
        </w:rPr>
        <w:t>has</w:t>
      </w:r>
      <w:r w:rsidR="00FF1280">
        <w:rPr>
          <w:rFonts w:ascii="Times New Roman" w:hAnsi="Times New Roman"/>
          <w:sz w:val="24"/>
          <w:szCs w:val="24"/>
        </w:rPr>
        <w:t xml:space="preserve"> </w:t>
      </w:r>
      <w:r w:rsidR="00FF1280" w:rsidRPr="004C00C0">
        <w:rPr>
          <w:rFonts w:ascii="Times New Roman" w:hAnsi="Times New Roman"/>
          <w:sz w:val="24"/>
          <w:szCs w:val="24"/>
        </w:rPr>
        <w:t>to consider at the rate sensitivity of every assets and liability on the balance sheet. The formula</w:t>
      </w:r>
      <w:r w:rsidR="00FF1280">
        <w:rPr>
          <w:rFonts w:ascii="Times New Roman" w:hAnsi="Times New Roman"/>
          <w:sz w:val="24"/>
          <w:szCs w:val="24"/>
        </w:rPr>
        <w:t xml:space="preserve"> </w:t>
      </w:r>
      <w:r w:rsidR="00FF1280" w:rsidRPr="004C00C0">
        <w:rPr>
          <w:rFonts w:ascii="Times New Roman" w:hAnsi="Times New Roman"/>
          <w:sz w:val="24"/>
          <w:szCs w:val="24"/>
        </w:rPr>
        <w:t>that can be used is as:</w:t>
      </w:r>
    </w:p>
    <w:p w14:paraId="4C1DA3CA" w14:textId="77777777" w:rsidR="00FF1280" w:rsidRPr="004C00C0" w:rsidRDefault="00FF1280" w:rsidP="008137B1">
      <w:pPr>
        <w:autoSpaceDE w:val="0"/>
        <w:autoSpaceDN w:val="0"/>
        <w:adjustRightInd w:val="0"/>
        <w:spacing w:after="0" w:line="480" w:lineRule="auto"/>
        <w:rPr>
          <w:rFonts w:ascii="Times New Roman" w:hAnsi="Times New Roman"/>
          <w:b/>
          <w:bCs/>
          <w:i/>
          <w:iCs/>
          <w:sz w:val="24"/>
          <w:szCs w:val="24"/>
        </w:rPr>
      </w:pPr>
      <w:r w:rsidRPr="004C00C0">
        <w:rPr>
          <w:rFonts w:ascii="Times New Roman" w:hAnsi="Times New Roman"/>
          <w:b/>
          <w:bCs/>
          <w:i/>
          <w:iCs/>
          <w:sz w:val="24"/>
          <w:szCs w:val="24"/>
        </w:rPr>
        <w:t>Net interest Income = Interest Rates Impacting Assets and Liabilities (Book Value of Rate</w:t>
      </w:r>
    </w:p>
    <w:p w14:paraId="2821515A" w14:textId="77777777" w:rsidR="00FF1280" w:rsidRPr="004C00C0" w:rsidRDefault="00FF1280" w:rsidP="008137B1">
      <w:pPr>
        <w:autoSpaceDE w:val="0"/>
        <w:autoSpaceDN w:val="0"/>
        <w:adjustRightInd w:val="0"/>
        <w:spacing w:after="0" w:line="480" w:lineRule="auto"/>
        <w:rPr>
          <w:rFonts w:ascii="Times New Roman" w:hAnsi="Times New Roman"/>
          <w:b/>
          <w:bCs/>
          <w:i/>
          <w:iCs/>
          <w:sz w:val="24"/>
          <w:szCs w:val="24"/>
        </w:rPr>
      </w:pPr>
      <w:r w:rsidRPr="004C00C0">
        <w:rPr>
          <w:rFonts w:ascii="Times New Roman" w:hAnsi="Times New Roman"/>
          <w:b/>
          <w:bCs/>
          <w:i/>
          <w:iCs/>
          <w:sz w:val="24"/>
          <w:szCs w:val="24"/>
        </w:rPr>
        <w:t>Sensitive Assets – Book Value of Rate Sensitive Liabilities)</w:t>
      </w:r>
    </w:p>
    <w:p w14:paraId="213AC2CA" w14:textId="77777777" w:rsidR="00FF1280" w:rsidRPr="00730620" w:rsidRDefault="00FF1280" w:rsidP="008137B1">
      <w:pPr>
        <w:autoSpaceDE w:val="0"/>
        <w:autoSpaceDN w:val="0"/>
        <w:adjustRightInd w:val="0"/>
        <w:spacing w:after="0" w:line="480" w:lineRule="auto"/>
        <w:ind w:firstLine="720"/>
        <w:rPr>
          <w:rFonts w:ascii="Times New Roman" w:hAnsi="Times New Roman"/>
          <w:sz w:val="24"/>
          <w:szCs w:val="24"/>
        </w:rPr>
      </w:pPr>
      <w:r w:rsidRPr="004C00C0">
        <w:rPr>
          <w:rFonts w:ascii="Times New Roman" w:hAnsi="Times New Roman"/>
          <w:sz w:val="24"/>
          <w:szCs w:val="24"/>
        </w:rPr>
        <w:lastRenderedPageBreak/>
        <w:t>Therefore, the change in the interest rate that can affect the net interest</w:t>
      </w:r>
      <w:r>
        <w:rPr>
          <w:rFonts w:ascii="Times New Roman" w:hAnsi="Times New Roman"/>
          <w:sz w:val="24"/>
          <w:szCs w:val="24"/>
        </w:rPr>
        <w:t xml:space="preserve"> </w:t>
      </w:r>
      <w:r w:rsidRPr="004C00C0">
        <w:rPr>
          <w:rFonts w:ascii="Times New Roman" w:hAnsi="Times New Roman"/>
          <w:sz w:val="24"/>
          <w:szCs w:val="24"/>
        </w:rPr>
        <w:t xml:space="preserve">income </w:t>
      </w:r>
      <w:r w:rsidR="00631137">
        <w:rPr>
          <w:rFonts w:ascii="Times New Roman" w:hAnsi="Times New Roman"/>
          <w:sz w:val="24"/>
          <w:szCs w:val="24"/>
        </w:rPr>
        <w:t>can be identified.</w:t>
      </w:r>
      <w:r w:rsidRPr="004C00C0">
        <w:rPr>
          <w:rFonts w:ascii="Times New Roman" w:hAnsi="Times New Roman"/>
          <w:sz w:val="24"/>
          <w:szCs w:val="24"/>
        </w:rPr>
        <w:t xml:space="preserve"> For instance, </w:t>
      </w:r>
      <w:r w:rsidR="00F47032">
        <w:rPr>
          <w:rFonts w:ascii="Times New Roman" w:hAnsi="Times New Roman"/>
          <w:sz w:val="24"/>
          <w:szCs w:val="24"/>
        </w:rPr>
        <w:t>GCB</w:t>
      </w:r>
      <w:r w:rsidR="00631137">
        <w:rPr>
          <w:rFonts w:ascii="Times New Roman" w:hAnsi="Times New Roman"/>
          <w:sz w:val="24"/>
          <w:szCs w:val="24"/>
        </w:rPr>
        <w:t xml:space="preserve"> can</w:t>
      </w:r>
      <w:r w:rsidRPr="004C00C0">
        <w:rPr>
          <w:rFonts w:ascii="Times New Roman" w:hAnsi="Times New Roman"/>
          <w:sz w:val="24"/>
          <w:szCs w:val="24"/>
        </w:rPr>
        <w:t xml:space="preserve"> benefited if the rate sensitive assets, is</w:t>
      </w:r>
      <w:r>
        <w:rPr>
          <w:rFonts w:ascii="Times New Roman" w:hAnsi="Times New Roman"/>
          <w:sz w:val="24"/>
          <w:szCs w:val="24"/>
        </w:rPr>
        <w:t xml:space="preserve"> </w:t>
      </w:r>
      <w:r w:rsidRPr="004C00C0">
        <w:rPr>
          <w:rFonts w:ascii="Times New Roman" w:hAnsi="Times New Roman"/>
          <w:sz w:val="24"/>
          <w:szCs w:val="24"/>
        </w:rPr>
        <w:t>greater than th</w:t>
      </w:r>
      <w:r w:rsidR="00E01926">
        <w:rPr>
          <w:rFonts w:ascii="Times New Roman" w:hAnsi="Times New Roman"/>
          <w:sz w:val="24"/>
          <w:szCs w:val="24"/>
        </w:rPr>
        <w:t>e rate sensitive liabilities</w:t>
      </w:r>
      <w:r w:rsidRPr="004C00C0">
        <w:rPr>
          <w:rFonts w:ascii="Times New Roman" w:hAnsi="Times New Roman"/>
          <w:sz w:val="24"/>
          <w:szCs w:val="24"/>
        </w:rPr>
        <w:t xml:space="preserve"> due to rise in the interest rate. The negative gap that</w:t>
      </w:r>
      <w:r>
        <w:rPr>
          <w:rFonts w:ascii="Times New Roman" w:hAnsi="Times New Roman"/>
          <w:sz w:val="24"/>
          <w:szCs w:val="24"/>
        </w:rPr>
        <w:t xml:space="preserve"> </w:t>
      </w:r>
      <w:r w:rsidRPr="004C00C0">
        <w:rPr>
          <w:rFonts w:ascii="Times New Roman" w:hAnsi="Times New Roman"/>
          <w:sz w:val="24"/>
          <w:szCs w:val="24"/>
        </w:rPr>
        <w:t xml:space="preserve">arises due to high rate sensitive liabilities over rate sensitive assets can be advantageous </w:t>
      </w:r>
      <w:r w:rsidRPr="00730620">
        <w:rPr>
          <w:rFonts w:ascii="Times New Roman" w:hAnsi="Times New Roman"/>
          <w:sz w:val="24"/>
          <w:szCs w:val="24"/>
        </w:rPr>
        <w:t xml:space="preserve">during the time of </w:t>
      </w:r>
      <w:r w:rsidR="00E01926">
        <w:rPr>
          <w:rFonts w:ascii="Times New Roman" w:hAnsi="Times New Roman"/>
          <w:sz w:val="24"/>
          <w:szCs w:val="24"/>
        </w:rPr>
        <w:t xml:space="preserve">a </w:t>
      </w:r>
      <w:r w:rsidRPr="00730620">
        <w:rPr>
          <w:rFonts w:ascii="Times New Roman" w:hAnsi="Times New Roman"/>
          <w:sz w:val="24"/>
          <w:szCs w:val="24"/>
        </w:rPr>
        <w:t xml:space="preserve">decreasing interest rate. Therefore, </w:t>
      </w:r>
      <w:r w:rsidR="00F47032">
        <w:rPr>
          <w:rFonts w:ascii="Times New Roman" w:hAnsi="Times New Roman"/>
          <w:sz w:val="24"/>
          <w:szCs w:val="24"/>
        </w:rPr>
        <w:t>GCB</w:t>
      </w:r>
      <w:r w:rsidRPr="00730620">
        <w:rPr>
          <w:rFonts w:ascii="Times New Roman" w:hAnsi="Times New Roman"/>
          <w:sz w:val="24"/>
          <w:szCs w:val="24"/>
        </w:rPr>
        <w:t xml:space="preserve"> can </w:t>
      </w:r>
      <w:r>
        <w:rPr>
          <w:rFonts w:ascii="Times New Roman" w:hAnsi="Times New Roman"/>
          <w:sz w:val="24"/>
          <w:szCs w:val="24"/>
        </w:rPr>
        <w:t xml:space="preserve">reduce their risk interest rate </w:t>
      </w:r>
      <w:r w:rsidR="0069643A">
        <w:rPr>
          <w:rFonts w:ascii="Times New Roman" w:hAnsi="Times New Roman"/>
          <w:sz w:val="24"/>
          <w:szCs w:val="24"/>
        </w:rPr>
        <w:t>if the bank analys</w:t>
      </w:r>
      <w:r w:rsidRPr="00730620">
        <w:rPr>
          <w:rFonts w:ascii="Times New Roman" w:hAnsi="Times New Roman"/>
          <w:sz w:val="24"/>
          <w:szCs w:val="24"/>
        </w:rPr>
        <w:t xml:space="preserve">es </w:t>
      </w:r>
      <w:r w:rsidR="0069643A">
        <w:rPr>
          <w:rFonts w:ascii="Times New Roman" w:hAnsi="Times New Roman"/>
          <w:sz w:val="24"/>
          <w:szCs w:val="24"/>
        </w:rPr>
        <w:t xml:space="preserve">that </w:t>
      </w:r>
      <w:r w:rsidRPr="00730620">
        <w:rPr>
          <w:rFonts w:ascii="Times New Roman" w:hAnsi="Times New Roman"/>
          <w:sz w:val="24"/>
          <w:szCs w:val="24"/>
        </w:rPr>
        <w:t>the gap is around zero between asset</w:t>
      </w:r>
      <w:r w:rsidR="00E01926">
        <w:rPr>
          <w:rFonts w:ascii="Times New Roman" w:hAnsi="Times New Roman"/>
          <w:sz w:val="24"/>
          <w:szCs w:val="24"/>
        </w:rPr>
        <w:t>s</w:t>
      </w:r>
      <w:r w:rsidRPr="00730620">
        <w:rPr>
          <w:rFonts w:ascii="Times New Roman" w:hAnsi="Times New Roman"/>
          <w:sz w:val="24"/>
          <w:szCs w:val="24"/>
        </w:rPr>
        <w:t xml:space="preserve"> and liabilities.</w:t>
      </w:r>
    </w:p>
    <w:p w14:paraId="664F71BC" w14:textId="77777777" w:rsidR="00FF1280" w:rsidRPr="00D076BE" w:rsidRDefault="00353F03" w:rsidP="008137B1">
      <w:pPr>
        <w:pStyle w:val="Heading2"/>
        <w:spacing w:line="480" w:lineRule="auto"/>
        <w:rPr>
          <w:rFonts w:ascii="Times New Roman" w:hAnsi="Times New Roman"/>
          <w:b/>
          <w:color w:val="000000"/>
          <w:sz w:val="24"/>
          <w:szCs w:val="24"/>
        </w:rPr>
      </w:pPr>
      <w:bookmarkStart w:id="252" w:name="_Toc493384784"/>
      <w:r w:rsidRPr="00D076BE">
        <w:rPr>
          <w:rFonts w:ascii="Times New Roman" w:hAnsi="Times New Roman"/>
          <w:b/>
          <w:color w:val="000000"/>
          <w:sz w:val="24"/>
          <w:szCs w:val="24"/>
        </w:rPr>
        <w:t xml:space="preserve">2.5.2: </w:t>
      </w:r>
      <w:r w:rsidR="00FF1280" w:rsidRPr="00D076BE">
        <w:rPr>
          <w:rFonts w:ascii="Times New Roman" w:hAnsi="Times New Roman"/>
          <w:b/>
          <w:color w:val="000000"/>
          <w:sz w:val="24"/>
          <w:szCs w:val="24"/>
        </w:rPr>
        <w:t>Duration Model:</w:t>
      </w:r>
      <w:bookmarkEnd w:id="252"/>
    </w:p>
    <w:p w14:paraId="10CB1589" w14:textId="77777777" w:rsidR="00FF1280" w:rsidRPr="00730620" w:rsidRDefault="00FF1280" w:rsidP="008137B1">
      <w:pPr>
        <w:autoSpaceDE w:val="0"/>
        <w:autoSpaceDN w:val="0"/>
        <w:adjustRightInd w:val="0"/>
        <w:spacing w:after="0" w:line="480" w:lineRule="auto"/>
        <w:ind w:firstLine="720"/>
        <w:rPr>
          <w:rFonts w:ascii="Times New Roman" w:hAnsi="Times New Roman"/>
          <w:sz w:val="24"/>
          <w:szCs w:val="24"/>
        </w:rPr>
      </w:pPr>
      <w:r w:rsidRPr="00730620">
        <w:rPr>
          <w:rFonts w:ascii="Times New Roman" w:hAnsi="Times New Roman"/>
          <w:sz w:val="24"/>
          <w:szCs w:val="24"/>
        </w:rPr>
        <w:t>Duration is regarded as the crucial measurement of the interest rate sensitivity of assets and</w:t>
      </w:r>
      <w:r>
        <w:rPr>
          <w:rFonts w:ascii="Times New Roman" w:hAnsi="Times New Roman"/>
          <w:sz w:val="24"/>
          <w:szCs w:val="24"/>
        </w:rPr>
        <w:t xml:space="preserve"> </w:t>
      </w:r>
      <w:r w:rsidRPr="00730620">
        <w:rPr>
          <w:rFonts w:ascii="Times New Roman" w:hAnsi="Times New Roman"/>
          <w:sz w:val="24"/>
          <w:szCs w:val="24"/>
        </w:rPr>
        <w:t>liabilities as the duration takes hold of the cash flow’s period of influx and the maturity of assets</w:t>
      </w:r>
      <w:r>
        <w:rPr>
          <w:rFonts w:ascii="Times New Roman" w:hAnsi="Times New Roman"/>
          <w:sz w:val="24"/>
          <w:szCs w:val="24"/>
        </w:rPr>
        <w:t xml:space="preserve"> </w:t>
      </w:r>
      <w:r w:rsidRPr="00730620">
        <w:rPr>
          <w:rFonts w:ascii="Times New Roman" w:hAnsi="Times New Roman"/>
          <w:sz w:val="24"/>
          <w:szCs w:val="24"/>
        </w:rPr>
        <w:t xml:space="preserve">and liabilities </w:t>
      </w:r>
      <w:r w:rsidR="00567C5F" w:rsidRPr="00567C5F">
        <w:rPr>
          <w:rFonts w:ascii="Times New Roman" w:hAnsi="Times New Roman"/>
          <w:noProof/>
          <w:sz w:val="24"/>
          <w:szCs w:val="24"/>
        </w:rPr>
        <w:t>(www.econ.ucsb.edu, 2014)</w:t>
      </w:r>
      <w:r w:rsidRPr="00730620">
        <w:rPr>
          <w:rFonts w:ascii="Times New Roman" w:hAnsi="Times New Roman"/>
          <w:sz w:val="24"/>
          <w:szCs w:val="24"/>
        </w:rPr>
        <w:t>. Duration Model, is considered as the weighted</w:t>
      </w:r>
      <w:r>
        <w:rPr>
          <w:rFonts w:ascii="Times New Roman" w:hAnsi="Times New Roman"/>
          <w:sz w:val="24"/>
          <w:szCs w:val="24"/>
        </w:rPr>
        <w:t xml:space="preserve"> </w:t>
      </w:r>
      <w:r w:rsidRPr="00730620">
        <w:rPr>
          <w:rFonts w:ascii="Times New Roman" w:hAnsi="Times New Roman"/>
          <w:sz w:val="24"/>
          <w:szCs w:val="24"/>
        </w:rPr>
        <w:t>average period to maturity of the total present value of the flow of cash. Duration analysis is</w:t>
      </w:r>
      <w:r>
        <w:rPr>
          <w:rFonts w:ascii="Times New Roman" w:hAnsi="Times New Roman"/>
          <w:sz w:val="24"/>
          <w:szCs w:val="24"/>
        </w:rPr>
        <w:t xml:space="preserve"> </w:t>
      </w:r>
      <w:r w:rsidR="00E01926">
        <w:rPr>
          <w:rFonts w:ascii="Times New Roman" w:hAnsi="Times New Roman"/>
          <w:sz w:val="24"/>
          <w:szCs w:val="24"/>
        </w:rPr>
        <w:t xml:space="preserve">used </w:t>
      </w:r>
      <w:r w:rsidRPr="00730620">
        <w:rPr>
          <w:rFonts w:ascii="Times New Roman" w:hAnsi="Times New Roman"/>
          <w:sz w:val="24"/>
          <w:szCs w:val="24"/>
        </w:rPr>
        <w:t>for analyzing the elasticity of the market value of the bank’s instrument</w:t>
      </w:r>
      <w:r w:rsidR="00E01926">
        <w:rPr>
          <w:rFonts w:ascii="Times New Roman" w:hAnsi="Times New Roman"/>
          <w:sz w:val="24"/>
          <w:szCs w:val="24"/>
        </w:rPr>
        <w:t>s</w:t>
      </w:r>
      <w:r w:rsidRPr="00730620">
        <w:rPr>
          <w:rFonts w:ascii="Times New Roman" w:hAnsi="Times New Roman"/>
          <w:sz w:val="24"/>
          <w:szCs w:val="24"/>
        </w:rPr>
        <w:t xml:space="preserve"> in</w:t>
      </w:r>
      <w:r>
        <w:rPr>
          <w:rFonts w:ascii="Times New Roman" w:hAnsi="Times New Roman"/>
          <w:sz w:val="24"/>
          <w:szCs w:val="24"/>
        </w:rPr>
        <w:t xml:space="preserve"> </w:t>
      </w:r>
      <w:r w:rsidRPr="00730620">
        <w:rPr>
          <w:rFonts w:ascii="Times New Roman" w:hAnsi="Times New Roman"/>
          <w:sz w:val="24"/>
          <w:szCs w:val="24"/>
        </w:rPr>
        <w:t>compliance with the interest rate.</w:t>
      </w:r>
    </w:p>
    <w:p w14:paraId="5A05F33F" w14:textId="77777777" w:rsidR="00FF1280" w:rsidRPr="00730620" w:rsidRDefault="00FF1280" w:rsidP="008137B1">
      <w:pPr>
        <w:autoSpaceDE w:val="0"/>
        <w:autoSpaceDN w:val="0"/>
        <w:adjustRightInd w:val="0"/>
        <w:spacing w:after="0" w:line="480" w:lineRule="auto"/>
        <w:ind w:firstLine="720"/>
        <w:rPr>
          <w:rFonts w:ascii="Times New Roman" w:hAnsi="Times New Roman"/>
          <w:sz w:val="24"/>
          <w:szCs w:val="24"/>
        </w:rPr>
      </w:pPr>
      <w:r w:rsidRPr="00730620">
        <w:rPr>
          <w:rFonts w:ascii="Times New Roman" w:hAnsi="Times New Roman"/>
          <w:sz w:val="24"/>
          <w:szCs w:val="24"/>
        </w:rPr>
        <w:t xml:space="preserve">As per </w:t>
      </w:r>
      <w:r w:rsidR="00567C5F" w:rsidRPr="00567C5F">
        <w:rPr>
          <w:rFonts w:ascii="Times New Roman" w:hAnsi="Times New Roman"/>
          <w:noProof/>
          <w:sz w:val="24"/>
          <w:szCs w:val="24"/>
        </w:rPr>
        <w:t>(Kohn, 2010)</w:t>
      </w:r>
      <w:r w:rsidRPr="00730620">
        <w:rPr>
          <w:rFonts w:ascii="Times New Roman" w:hAnsi="Times New Roman"/>
          <w:sz w:val="24"/>
          <w:szCs w:val="24"/>
        </w:rPr>
        <w:t>, the higher the amount of duration, the price of assets and liabilities can</w:t>
      </w:r>
      <w:r>
        <w:rPr>
          <w:rFonts w:ascii="Times New Roman" w:hAnsi="Times New Roman"/>
          <w:sz w:val="24"/>
          <w:szCs w:val="24"/>
        </w:rPr>
        <w:t xml:space="preserve"> </w:t>
      </w:r>
      <w:r w:rsidRPr="00730620">
        <w:rPr>
          <w:rFonts w:ascii="Times New Roman" w:hAnsi="Times New Roman"/>
          <w:sz w:val="24"/>
          <w:szCs w:val="24"/>
        </w:rPr>
        <w:t xml:space="preserve">be more sensitive as per the changes in the </w:t>
      </w:r>
      <w:r w:rsidR="00E01926">
        <w:rPr>
          <w:rFonts w:ascii="Times New Roman" w:hAnsi="Times New Roman"/>
          <w:sz w:val="24"/>
          <w:szCs w:val="24"/>
        </w:rPr>
        <w:t>interest rate. B</w:t>
      </w:r>
      <w:r w:rsidRPr="00730620">
        <w:rPr>
          <w:rFonts w:ascii="Times New Roman" w:hAnsi="Times New Roman"/>
          <w:sz w:val="24"/>
          <w:szCs w:val="24"/>
        </w:rPr>
        <w:t>anks can effectively</w:t>
      </w:r>
      <w:r>
        <w:rPr>
          <w:rFonts w:ascii="Times New Roman" w:hAnsi="Times New Roman"/>
          <w:sz w:val="24"/>
          <w:szCs w:val="24"/>
        </w:rPr>
        <w:t xml:space="preserve"> </w:t>
      </w:r>
      <w:r w:rsidRPr="00730620">
        <w:rPr>
          <w:rFonts w:ascii="Times New Roman" w:hAnsi="Times New Roman"/>
          <w:sz w:val="24"/>
          <w:szCs w:val="24"/>
        </w:rPr>
        <w:t>concentrate on the market value of their assets and liabilities through following the duration</w:t>
      </w:r>
      <w:r>
        <w:rPr>
          <w:rFonts w:ascii="Times New Roman" w:hAnsi="Times New Roman"/>
          <w:sz w:val="24"/>
          <w:szCs w:val="24"/>
        </w:rPr>
        <w:t xml:space="preserve"> </w:t>
      </w:r>
      <w:r w:rsidR="00E01926">
        <w:rPr>
          <w:rFonts w:ascii="Times New Roman" w:hAnsi="Times New Roman"/>
          <w:sz w:val="24"/>
          <w:szCs w:val="24"/>
        </w:rPr>
        <w:t xml:space="preserve">model. Therefore, </w:t>
      </w:r>
      <w:r w:rsidRPr="00730620">
        <w:rPr>
          <w:rFonts w:ascii="Times New Roman" w:hAnsi="Times New Roman"/>
          <w:sz w:val="24"/>
          <w:szCs w:val="24"/>
        </w:rPr>
        <w:t xml:space="preserve">banks can </w:t>
      </w:r>
      <w:r w:rsidR="00E01926">
        <w:rPr>
          <w:rFonts w:ascii="Times New Roman" w:hAnsi="Times New Roman"/>
          <w:sz w:val="24"/>
          <w:szCs w:val="24"/>
        </w:rPr>
        <w:t>evaluate the average life of</w:t>
      </w:r>
      <w:r w:rsidRPr="00730620">
        <w:rPr>
          <w:rFonts w:ascii="Times New Roman" w:hAnsi="Times New Roman"/>
          <w:sz w:val="24"/>
          <w:szCs w:val="24"/>
        </w:rPr>
        <w:t xml:space="preserve"> assets and liabilities. The</w:t>
      </w:r>
      <w:r>
        <w:rPr>
          <w:rFonts w:ascii="Times New Roman" w:hAnsi="Times New Roman"/>
          <w:sz w:val="24"/>
          <w:szCs w:val="24"/>
        </w:rPr>
        <w:t xml:space="preserve"> </w:t>
      </w:r>
      <w:r w:rsidRPr="00730620">
        <w:rPr>
          <w:rFonts w:ascii="Times New Roman" w:hAnsi="Times New Roman"/>
          <w:sz w:val="24"/>
          <w:szCs w:val="24"/>
        </w:rPr>
        <w:t>Duration Gap, can be calculated as:</w:t>
      </w:r>
    </w:p>
    <w:p w14:paraId="3151A6DB" w14:textId="77777777" w:rsidR="00FF1280" w:rsidRPr="00730620" w:rsidRDefault="00FF1280" w:rsidP="008137B1">
      <w:pPr>
        <w:autoSpaceDE w:val="0"/>
        <w:autoSpaceDN w:val="0"/>
        <w:adjustRightInd w:val="0"/>
        <w:spacing w:after="0" w:line="480" w:lineRule="auto"/>
        <w:rPr>
          <w:rFonts w:ascii="Times New Roman" w:hAnsi="Times New Roman"/>
          <w:b/>
          <w:bCs/>
          <w:i/>
          <w:iCs/>
          <w:sz w:val="24"/>
          <w:szCs w:val="24"/>
        </w:rPr>
      </w:pPr>
      <w:r w:rsidRPr="00730620">
        <w:rPr>
          <w:rFonts w:ascii="Times New Roman" w:hAnsi="Times New Roman"/>
          <w:b/>
          <w:bCs/>
          <w:i/>
          <w:iCs/>
          <w:sz w:val="24"/>
          <w:szCs w:val="24"/>
        </w:rPr>
        <w:t>DGAP = DA – u DL</w:t>
      </w:r>
    </w:p>
    <w:p w14:paraId="247AF9C6" w14:textId="77777777" w:rsidR="007B6D19" w:rsidRPr="001A01A0" w:rsidRDefault="00FF1280" w:rsidP="008137B1">
      <w:pPr>
        <w:autoSpaceDE w:val="0"/>
        <w:autoSpaceDN w:val="0"/>
        <w:adjustRightInd w:val="0"/>
        <w:spacing w:after="0" w:line="480" w:lineRule="auto"/>
        <w:ind w:firstLine="720"/>
        <w:rPr>
          <w:rFonts w:ascii="Times New Roman" w:hAnsi="Times New Roman"/>
          <w:sz w:val="24"/>
          <w:szCs w:val="24"/>
        </w:rPr>
      </w:pPr>
      <w:r w:rsidRPr="00730620">
        <w:rPr>
          <w:rFonts w:ascii="Times New Roman" w:hAnsi="Times New Roman"/>
          <w:sz w:val="24"/>
          <w:szCs w:val="24"/>
        </w:rPr>
        <w:t>The DGAP highlights the difference of asset</w:t>
      </w:r>
      <w:r w:rsidR="00F9367B">
        <w:rPr>
          <w:rFonts w:ascii="Times New Roman" w:hAnsi="Times New Roman"/>
          <w:sz w:val="24"/>
          <w:szCs w:val="24"/>
        </w:rPr>
        <w:t>s</w:t>
      </w:r>
      <w:r w:rsidRPr="00730620">
        <w:rPr>
          <w:rFonts w:ascii="Times New Roman" w:hAnsi="Times New Roman"/>
          <w:sz w:val="24"/>
          <w:szCs w:val="24"/>
        </w:rPr>
        <w:t xml:space="preserve"> and liabilities cash flo</w:t>
      </w:r>
      <w:r w:rsidR="00E01926">
        <w:rPr>
          <w:rFonts w:ascii="Times New Roman" w:hAnsi="Times New Roman"/>
          <w:sz w:val="24"/>
          <w:szCs w:val="24"/>
        </w:rPr>
        <w:t>w</w:t>
      </w:r>
      <w:r w:rsidRPr="00730620">
        <w:rPr>
          <w:rFonts w:ascii="Times New Roman" w:hAnsi="Times New Roman"/>
          <w:sz w:val="24"/>
          <w:szCs w:val="24"/>
        </w:rPr>
        <w:t xml:space="preserve"> timing</w:t>
      </w:r>
      <w:r w:rsidR="00E01926">
        <w:rPr>
          <w:rFonts w:ascii="Times New Roman" w:hAnsi="Times New Roman"/>
          <w:sz w:val="24"/>
          <w:szCs w:val="24"/>
        </w:rPr>
        <w:t>, whereas DA</w:t>
      </w:r>
      <w:r w:rsidRPr="00730620">
        <w:rPr>
          <w:rFonts w:ascii="Times New Roman" w:hAnsi="Times New Roman"/>
          <w:sz w:val="24"/>
          <w:szCs w:val="24"/>
        </w:rPr>
        <w:t xml:space="preserve"> is</w:t>
      </w:r>
      <w:r>
        <w:rPr>
          <w:rFonts w:ascii="Times New Roman" w:hAnsi="Times New Roman"/>
          <w:sz w:val="24"/>
          <w:szCs w:val="24"/>
        </w:rPr>
        <w:t xml:space="preserve"> </w:t>
      </w:r>
      <w:r w:rsidRPr="00730620">
        <w:rPr>
          <w:rFonts w:ascii="Times New Roman" w:hAnsi="Times New Roman"/>
          <w:sz w:val="24"/>
          <w:szCs w:val="24"/>
        </w:rPr>
        <w:t>regarded as th</w:t>
      </w:r>
      <w:r w:rsidR="00E01926">
        <w:rPr>
          <w:rFonts w:ascii="Times New Roman" w:hAnsi="Times New Roman"/>
          <w:sz w:val="24"/>
          <w:szCs w:val="24"/>
        </w:rPr>
        <w:t>e average duration of assets. DL</w:t>
      </w:r>
      <w:r w:rsidRPr="00730620">
        <w:rPr>
          <w:rFonts w:ascii="Times New Roman" w:hAnsi="Times New Roman"/>
          <w:sz w:val="24"/>
          <w:szCs w:val="24"/>
        </w:rPr>
        <w:t xml:space="preserve"> is the average span of liabilities and u</w:t>
      </w:r>
      <w:r>
        <w:rPr>
          <w:rFonts w:ascii="Times New Roman" w:hAnsi="Times New Roman"/>
          <w:sz w:val="24"/>
          <w:szCs w:val="24"/>
        </w:rPr>
        <w:t xml:space="preserve"> </w:t>
      </w:r>
      <w:r w:rsidRPr="00730620">
        <w:rPr>
          <w:rFonts w:ascii="Times New Roman" w:hAnsi="Times New Roman"/>
          <w:sz w:val="24"/>
          <w:szCs w:val="24"/>
        </w:rPr>
        <w:t>indicates the ratio of assets and liabilities. Therefore</w:t>
      </w:r>
      <w:r w:rsidR="00E01926">
        <w:rPr>
          <w:rFonts w:ascii="Times New Roman" w:hAnsi="Times New Roman"/>
          <w:sz w:val="24"/>
          <w:szCs w:val="24"/>
        </w:rPr>
        <w:t xml:space="preserve">, the duration gap may help </w:t>
      </w:r>
      <w:r w:rsidRPr="00730620">
        <w:rPr>
          <w:rFonts w:ascii="Times New Roman" w:hAnsi="Times New Roman"/>
          <w:sz w:val="24"/>
          <w:szCs w:val="24"/>
        </w:rPr>
        <w:t>in</w:t>
      </w:r>
      <w:r>
        <w:rPr>
          <w:rFonts w:ascii="Times New Roman" w:hAnsi="Times New Roman"/>
          <w:sz w:val="24"/>
          <w:szCs w:val="24"/>
        </w:rPr>
        <w:t xml:space="preserve"> </w:t>
      </w:r>
      <w:r w:rsidRPr="00730620">
        <w:rPr>
          <w:rFonts w:ascii="Times New Roman" w:hAnsi="Times New Roman"/>
          <w:sz w:val="24"/>
          <w:szCs w:val="24"/>
        </w:rPr>
        <w:t>knowing the effect of high interest rate o</w:t>
      </w:r>
      <w:r w:rsidR="00E01926">
        <w:rPr>
          <w:rFonts w:ascii="Times New Roman" w:hAnsi="Times New Roman"/>
          <w:sz w:val="24"/>
          <w:szCs w:val="24"/>
        </w:rPr>
        <w:t>n the market value of</w:t>
      </w:r>
      <w:r w:rsidRPr="00730620">
        <w:rPr>
          <w:rFonts w:ascii="Times New Roman" w:hAnsi="Times New Roman"/>
          <w:sz w:val="24"/>
          <w:szCs w:val="24"/>
        </w:rPr>
        <w:t xml:space="preserve"> equities and on the predicted</w:t>
      </w:r>
      <w:r>
        <w:rPr>
          <w:rFonts w:ascii="Times New Roman" w:hAnsi="Times New Roman"/>
          <w:sz w:val="24"/>
          <w:szCs w:val="24"/>
        </w:rPr>
        <w:t xml:space="preserve"> </w:t>
      </w:r>
      <w:r w:rsidRPr="00730620">
        <w:rPr>
          <w:rFonts w:ascii="Times New Roman" w:hAnsi="Times New Roman"/>
          <w:sz w:val="24"/>
          <w:szCs w:val="24"/>
        </w:rPr>
        <w:t>net interest income.</w:t>
      </w:r>
    </w:p>
    <w:p w14:paraId="1CCCEF15" w14:textId="77777777" w:rsidR="00FF1280" w:rsidRPr="00D076BE" w:rsidRDefault="00353F03" w:rsidP="008137B1">
      <w:pPr>
        <w:pStyle w:val="Heading2"/>
        <w:spacing w:line="480" w:lineRule="auto"/>
        <w:rPr>
          <w:rFonts w:ascii="Times New Roman" w:hAnsi="Times New Roman"/>
          <w:b/>
          <w:color w:val="000000"/>
          <w:sz w:val="24"/>
          <w:szCs w:val="24"/>
        </w:rPr>
      </w:pPr>
      <w:bookmarkStart w:id="253" w:name="_Toc493384785"/>
      <w:r w:rsidRPr="00D076BE">
        <w:rPr>
          <w:rFonts w:ascii="Times New Roman" w:hAnsi="Times New Roman"/>
          <w:b/>
          <w:color w:val="000000"/>
          <w:sz w:val="24"/>
          <w:szCs w:val="24"/>
        </w:rPr>
        <w:lastRenderedPageBreak/>
        <w:t xml:space="preserve">2.5.3: </w:t>
      </w:r>
      <w:r w:rsidR="00FF1280" w:rsidRPr="00D076BE">
        <w:rPr>
          <w:rFonts w:ascii="Times New Roman" w:hAnsi="Times New Roman"/>
          <w:b/>
          <w:color w:val="000000"/>
          <w:sz w:val="24"/>
          <w:szCs w:val="24"/>
        </w:rPr>
        <w:t>Value at Risk:</w:t>
      </w:r>
      <w:bookmarkEnd w:id="253"/>
    </w:p>
    <w:p w14:paraId="7CFCBD69" w14:textId="34926D43" w:rsidR="00FF1280" w:rsidRDefault="002E5A27" w:rsidP="008137B1">
      <w:pPr>
        <w:autoSpaceDE w:val="0"/>
        <w:autoSpaceDN w:val="0"/>
        <w:adjustRightInd w:val="0"/>
        <w:spacing w:after="0" w:line="480" w:lineRule="auto"/>
        <w:ind w:firstLine="720"/>
        <w:rPr>
          <w:rFonts w:ascii="Times New Roman" w:hAnsi="Times New Roman"/>
          <w:sz w:val="24"/>
          <w:szCs w:val="24"/>
        </w:rPr>
      </w:pPr>
      <w:ins w:id="254" w:author="thomasmoore adingo" w:date="2017-04-07T02:39:00Z">
        <w:r>
          <w:rPr>
            <w:rFonts w:ascii="Times New Roman" w:hAnsi="Times New Roman"/>
            <w:noProof/>
            <w:sz w:val="24"/>
            <w:szCs w:val="24"/>
          </w:rPr>
          <w:t xml:space="preserve">According to </w:t>
        </w:r>
      </w:ins>
      <w:r w:rsidR="00567C5F" w:rsidRPr="00567C5F">
        <w:rPr>
          <w:rFonts w:ascii="Times New Roman" w:hAnsi="Times New Roman"/>
          <w:noProof/>
          <w:sz w:val="24"/>
          <w:szCs w:val="24"/>
        </w:rPr>
        <w:t>(Rickards, 2012)</w:t>
      </w:r>
      <w:r w:rsidR="007B6D19">
        <w:rPr>
          <w:rFonts w:ascii="Times New Roman" w:hAnsi="Times New Roman"/>
          <w:sz w:val="24"/>
          <w:szCs w:val="24"/>
        </w:rPr>
        <w:t>,</w:t>
      </w:r>
      <w:r w:rsidR="00FF1280" w:rsidRPr="00730620">
        <w:rPr>
          <w:rFonts w:ascii="Times New Roman" w:hAnsi="Times New Roman"/>
          <w:sz w:val="24"/>
          <w:szCs w:val="24"/>
        </w:rPr>
        <w:t xml:space="preserve"> stated </w:t>
      </w:r>
      <w:r w:rsidR="00894D06">
        <w:rPr>
          <w:rFonts w:ascii="Times New Roman" w:hAnsi="Times New Roman"/>
          <w:sz w:val="24"/>
          <w:szCs w:val="24"/>
        </w:rPr>
        <w:t xml:space="preserve">that </w:t>
      </w:r>
      <w:r w:rsidR="00FF1280" w:rsidRPr="00730620">
        <w:rPr>
          <w:rFonts w:ascii="Times New Roman" w:hAnsi="Times New Roman"/>
          <w:sz w:val="24"/>
          <w:szCs w:val="24"/>
        </w:rPr>
        <w:t>the value at risk is attributed to t</w:t>
      </w:r>
      <w:r w:rsidR="00FF1280">
        <w:rPr>
          <w:rFonts w:ascii="Times New Roman" w:hAnsi="Times New Roman"/>
          <w:sz w:val="24"/>
          <w:szCs w:val="24"/>
        </w:rPr>
        <w:t xml:space="preserve">he maximum expected loss that a </w:t>
      </w:r>
      <w:r w:rsidR="00894D06">
        <w:rPr>
          <w:rFonts w:ascii="Times New Roman" w:hAnsi="Times New Roman"/>
          <w:sz w:val="24"/>
          <w:szCs w:val="24"/>
        </w:rPr>
        <w:t>bank</w:t>
      </w:r>
      <w:r w:rsidR="00FF1280">
        <w:rPr>
          <w:rFonts w:ascii="Times New Roman" w:hAnsi="Times New Roman"/>
          <w:sz w:val="24"/>
          <w:szCs w:val="24"/>
        </w:rPr>
        <w:t xml:space="preserve"> </w:t>
      </w:r>
      <w:r w:rsidR="00FF1280" w:rsidRPr="00730620">
        <w:rPr>
          <w:rFonts w:ascii="Times New Roman" w:hAnsi="Times New Roman"/>
          <w:sz w:val="24"/>
          <w:szCs w:val="24"/>
        </w:rPr>
        <w:t>may have to face over a certain aimed horizon. The market risk of a portfolio can be</w:t>
      </w:r>
      <w:r w:rsidR="00FF1280">
        <w:rPr>
          <w:rFonts w:ascii="Times New Roman" w:hAnsi="Times New Roman"/>
          <w:sz w:val="24"/>
          <w:szCs w:val="24"/>
        </w:rPr>
        <w:t xml:space="preserve"> </w:t>
      </w:r>
      <w:r w:rsidR="00FF1280" w:rsidRPr="00730620">
        <w:rPr>
          <w:rFonts w:ascii="Times New Roman" w:hAnsi="Times New Roman"/>
          <w:sz w:val="24"/>
          <w:szCs w:val="24"/>
        </w:rPr>
        <w:t>evaluated through calculating the net worth at a specific point of period so that the</w:t>
      </w:r>
      <w:r w:rsidR="00894D06">
        <w:rPr>
          <w:rFonts w:ascii="Times New Roman" w:hAnsi="Times New Roman"/>
          <w:sz w:val="24"/>
          <w:szCs w:val="24"/>
        </w:rPr>
        <w:t>re can be</w:t>
      </w:r>
      <w:r w:rsidR="00FF1280">
        <w:rPr>
          <w:rFonts w:ascii="Times New Roman" w:hAnsi="Times New Roman"/>
          <w:sz w:val="24"/>
          <w:szCs w:val="24"/>
        </w:rPr>
        <w:t xml:space="preserve"> </w:t>
      </w:r>
      <w:r w:rsidR="00894D06">
        <w:rPr>
          <w:rFonts w:ascii="Times New Roman" w:hAnsi="Times New Roman"/>
          <w:sz w:val="24"/>
          <w:szCs w:val="24"/>
        </w:rPr>
        <w:t xml:space="preserve">a </w:t>
      </w:r>
      <w:r w:rsidR="00FF1280" w:rsidRPr="00730620">
        <w:rPr>
          <w:rFonts w:ascii="Times New Roman" w:hAnsi="Times New Roman"/>
          <w:sz w:val="24"/>
          <w:szCs w:val="24"/>
        </w:rPr>
        <w:t xml:space="preserve">focus on the risk that may have long-term impact. Therefore, </w:t>
      </w:r>
      <w:r w:rsidR="00894D06">
        <w:rPr>
          <w:rFonts w:ascii="Times New Roman" w:hAnsi="Times New Roman"/>
          <w:sz w:val="24"/>
          <w:szCs w:val="24"/>
        </w:rPr>
        <w:t xml:space="preserve">in terms of </w:t>
      </w:r>
      <w:r w:rsidR="00FF1280" w:rsidRPr="00730620">
        <w:rPr>
          <w:rFonts w:ascii="Times New Roman" w:hAnsi="Times New Roman"/>
          <w:sz w:val="24"/>
          <w:szCs w:val="24"/>
        </w:rPr>
        <w:t xml:space="preserve"> </w:t>
      </w:r>
      <w:r w:rsidR="00894D06">
        <w:rPr>
          <w:rFonts w:ascii="Times New Roman" w:hAnsi="Times New Roman"/>
          <w:sz w:val="24"/>
          <w:szCs w:val="24"/>
        </w:rPr>
        <w:t>asset liability</w:t>
      </w:r>
      <w:r w:rsidR="00894D06" w:rsidRPr="003C4646">
        <w:rPr>
          <w:rFonts w:ascii="Times New Roman" w:hAnsi="Times New Roman"/>
          <w:sz w:val="24"/>
          <w:szCs w:val="24"/>
        </w:rPr>
        <w:t xml:space="preserve"> management</w:t>
      </w:r>
      <w:r w:rsidR="00894D06" w:rsidRPr="00730620">
        <w:rPr>
          <w:rFonts w:ascii="Times New Roman" w:hAnsi="Times New Roman"/>
          <w:sz w:val="24"/>
          <w:szCs w:val="24"/>
        </w:rPr>
        <w:t xml:space="preserve"> </w:t>
      </w:r>
      <w:r w:rsidR="00FF1280" w:rsidRPr="00730620">
        <w:rPr>
          <w:rFonts w:ascii="Times New Roman" w:hAnsi="Times New Roman"/>
          <w:sz w:val="24"/>
          <w:szCs w:val="24"/>
        </w:rPr>
        <w:t>the cash flows can be effectively managed. Thus, the market risk of the portfolio related to the assets and</w:t>
      </w:r>
      <w:r w:rsidR="00FF1280">
        <w:rPr>
          <w:rFonts w:ascii="Times New Roman" w:hAnsi="Times New Roman"/>
          <w:sz w:val="24"/>
          <w:szCs w:val="24"/>
        </w:rPr>
        <w:t xml:space="preserve"> </w:t>
      </w:r>
      <w:r w:rsidR="00FF1280" w:rsidRPr="00730620">
        <w:rPr>
          <w:rFonts w:ascii="Times New Roman" w:hAnsi="Times New Roman"/>
          <w:sz w:val="24"/>
          <w:szCs w:val="24"/>
        </w:rPr>
        <w:t>liabilities can be control</w:t>
      </w:r>
      <w:r w:rsidR="00894D06">
        <w:rPr>
          <w:rFonts w:ascii="Times New Roman" w:hAnsi="Times New Roman"/>
          <w:sz w:val="24"/>
          <w:szCs w:val="24"/>
        </w:rPr>
        <w:t>led</w:t>
      </w:r>
      <w:r w:rsidR="00FF1280" w:rsidRPr="00730620">
        <w:rPr>
          <w:rFonts w:ascii="Times New Roman" w:hAnsi="Times New Roman"/>
          <w:sz w:val="24"/>
          <w:szCs w:val="24"/>
        </w:rPr>
        <w:t xml:space="preserve"> and </w:t>
      </w:r>
      <w:r w:rsidR="004112AB">
        <w:rPr>
          <w:rFonts w:ascii="Times New Roman" w:hAnsi="Times New Roman"/>
          <w:sz w:val="24"/>
          <w:szCs w:val="24"/>
        </w:rPr>
        <w:t>a</w:t>
      </w:r>
      <w:r w:rsidR="00FF1280" w:rsidRPr="00730620">
        <w:rPr>
          <w:rFonts w:ascii="Times New Roman" w:hAnsi="Times New Roman"/>
          <w:sz w:val="24"/>
          <w:szCs w:val="24"/>
        </w:rPr>
        <w:t xml:space="preserve"> mismatch between assets and</w:t>
      </w:r>
      <w:r w:rsidR="00FF1280">
        <w:rPr>
          <w:rFonts w:ascii="Times New Roman" w:hAnsi="Times New Roman"/>
          <w:sz w:val="24"/>
          <w:szCs w:val="24"/>
        </w:rPr>
        <w:t xml:space="preserve"> </w:t>
      </w:r>
      <w:r w:rsidR="00FF1280" w:rsidRPr="00730620">
        <w:rPr>
          <w:rFonts w:ascii="Times New Roman" w:hAnsi="Times New Roman"/>
          <w:sz w:val="24"/>
          <w:szCs w:val="24"/>
        </w:rPr>
        <w:t>liabilities</w:t>
      </w:r>
      <w:r w:rsidR="00894D06">
        <w:rPr>
          <w:rFonts w:ascii="Times New Roman" w:hAnsi="Times New Roman"/>
          <w:sz w:val="24"/>
          <w:szCs w:val="24"/>
        </w:rPr>
        <w:t xml:space="preserve"> can be reduced</w:t>
      </w:r>
      <w:r w:rsidR="00FF1280" w:rsidRPr="00730620">
        <w:rPr>
          <w:rFonts w:ascii="Times New Roman" w:hAnsi="Times New Roman"/>
          <w:sz w:val="24"/>
          <w:szCs w:val="24"/>
        </w:rPr>
        <w:t>.</w:t>
      </w:r>
    </w:p>
    <w:p w14:paraId="06FB5B9C" w14:textId="7F6F980B" w:rsidR="00FF1280" w:rsidRPr="00730620" w:rsidRDefault="002E5A27" w:rsidP="008137B1">
      <w:pPr>
        <w:autoSpaceDE w:val="0"/>
        <w:autoSpaceDN w:val="0"/>
        <w:adjustRightInd w:val="0"/>
        <w:spacing w:after="0" w:line="480" w:lineRule="auto"/>
        <w:ind w:firstLine="720"/>
        <w:rPr>
          <w:rFonts w:ascii="Times New Roman" w:hAnsi="Times New Roman"/>
          <w:sz w:val="24"/>
          <w:szCs w:val="24"/>
        </w:rPr>
      </w:pPr>
      <w:ins w:id="255" w:author="thomasmoore adingo" w:date="2017-04-07T02:39:00Z">
        <w:r>
          <w:rPr>
            <w:rFonts w:ascii="Times New Roman" w:hAnsi="Times New Roman"/>
            <w:noProof/>
            <w:sz w:val="24"/>
            <w:szCs w:val="24"/>
          </w:rPr>
          <w:t xml:space="preserve">As per </w:t>
        </w:r>
      </w:ins>
      <w:r w:rsidR="00567C5F" w:rsidRPr="00567C5F">
        <w:rPr>
          <w:rFonts w:ascii="Times New Roman" w:hAnsi="Times New Roman"/>
          <w:noProof/>
          <w:sz w:val="24"/>
          <w:szCs w:val="24"/>
        </w:rPr>
        <w:t>(Kusy, M. and Ziemba, W., 2010)</w:t>
      </w:r>
      <w:r w:rsidR="007B6D19">
        <w:rPr>
          <w:rFonts w:ascii="Times New Roman" w:hAnsi="Times New Roman"/>
          <w:sz w:val="24"/>
          <w:szCs w:val="24"/>
        </w:rPr>
        <w:t xml:space="preserve">, </w:t>
      </w:r>
      <w:r w:rsidR="00FF1280" w:rsidRPr="00730620">
        <w:rPr>
          <w:rFonts w:ascii="Times New Roman" w:hAnsi="Times New Roman"/>
          <w:sz w:val="24"/>
          <w:szCs w:val="24"/>
        </w:rPr>
        <w:t>opined that the Value at Risk can be also used in dealing</w:t>
      </w:r>
      <w:r w:rsidR="00FF1280">
        <w:rPr>
          <w:rFonts w:ascii="Times New Roman" w:hAnsi="Times New Roman"/>
          <w:sz w:val="24"/>
          <w:szCs w:val="24"/>
        </w:rPr>
        <w:t xml:space="preserve"> </w:t>
      </w:r>
      <w:r w:rsidR="00FF1280" w:rsidRPr="00730620">
        <w:rPr>
          <w:rFonts w:ascii="Times New Roman" w:hAnsi="Times New Roman"/>
          <w:sz w:val="24"/>
          <w:szCs w:val="24"/>
        </w:rPr>
        <w:t xml:space="preserve">with the other risks such as credit risk and operation risk. </w:t>
      </w:r>
      <w:r w:rsidR="00A2734A">
        <w:rPr>
          <w:rFonts w:ascii="Times New Roman" w:hAnsi="Times New Roman"/>
          <w:sz w:val="24"/>
          <w:szCs w:val="24"/>
        </w:rPr>
        <w:t xml:space="preserve">They also </w:t>
      </w:r>
      <w:r w:rsidR="00FF1280" w:rsidRPr="00730620">
        <w:rPr>
          <w:rFonts w:ascii="Times New Roman" w:hAnsi="Times New Roman"/>
          <w:sz w:val="24"/>
          <w:szCs w:val="24"/>
        </w:rPr>
        <w:t>mentioned that the larger</w:t>
      </w:r>
      <w:r w:rsidR="00FF1280">
        <w:rPr>
          <w:rFonts w:ascii="Times New Roman" w:hAnsi="Times New Roman"/>
          <w:sz w:val="24"/>
          <w:szCs w:val="24"/>
        </w:rPr>
        <w:t xml:space="preserve"> </w:t>
      </w:r>
      <w:r w:rsidR="00FF1280" w:rsidRPr="00730620">
        <w:rPr>
          <w:rFonts w:ascii="Times New Roman" w:hAnsi="Times New Roman"/>
          <w:sz w:val="24"/>
          <w:szCs w:val="24"/>
        </w:rPr>
        <w:t xml:space="preserve">the amount of value at risk, the higher </w:t>
      </w:r>
      <w:r w:rsidR="00A2734A">
        <w:rPr>
          <w:rFonts w:ascii="Times New Roman" w:hAnsi="Times New Roman"/>
          <w:sz w:val="24"/>
          <w:szCs w:val="24"/>
        </w:rPr>
        <w:t xml:space="preserve">the </w:t>
      </w:r>
      <w:r w:rsidR="00FF1280" w:rsidRPr="00730620">
        <w:rPr>
          <w:rFonts w:ascii="Times New Roman" w:hAnsi="Times New Roman"/>
          <w:sz w:val="24"/>
          <w:szCs w:val="24"/>
        </w:rPr>
        <w:t>risk on their number of portfolio</w:t>
      </w:r>
      <w:r w:rsidR="00A2734A">
        <w:rPr>
          <w:rFonts w:ascii="Times New Roman" w:hAnsi="Times New Roman"/>
          <w:sz w:val="24"/>
          <w:szCs w:val="24"/>
        </w:rPr>
        <w:t>s</w:t>
      </w:r>
      <w:r w:rsidR="00FF1280" w:rsidRPr="00730620">
        <w:rPr>
          <w:rFonts w:ascii="Times New Roman" w:hAnsi="Times New Roman"/>
          <w:sz w:val="24"/>
          <w:szCs w:val="24"/>
        </w:rPr>
        <w:t>.</w:t>
      </w:r>
    </w:p>
    <w:p w14:paraId="73F629E3" w14:textId="77777777" w:rsidR="00FF1280" w:rsidRPr="00730620" w:rsidRDefault="00FF1280" w:rsidP="008137B1">
      <w:pPr>
        <w:autoSpaceDE w:val="0"/>
        <w:autoSpaceDN w:val="0"/>
        <w:adjustRightInd w:val="0"/>
        <w:spacing w:after="0" w:line="480" w:lineRule="auto"/>
        <w:ind w:firstLine="720"/>
        <w:rPr>
          <w:rFonts w:ascii="Times New Roman" w:hAnsi="Times New Roman"/>
          <w:sz w:val="24"/>
          <w:szCs w:val="24"/>
        </w:rPr>
      </w:pPr>
      <w:r w:rsidRPr="00730620">
        <w:rPr>
          <w:rFonts w:ascii="Times New Roman" w:hAnsi="Times New Roman"/>
          <w:sz w:val="24"/>
          <w:szCs w:val="24"/>
        </w:rPr>
        <w:t>Therefore, the Value at Risk can be use</w:t>
      </w:r>
      <w:r w:rsidR="007218AE">
        <w:rPr>
          <w:rFonts w:ascii="Times New Roman" w:hAnsi="Times New Roman"/>
          <w:sz w:val="24"/>
          <w:szCs w:val="24"/>
        </w:rPr>
        <w:t>d</w:t>
      </w:r>
      <w:r w:rsidRPr="00730620">
        <w:rPr>
          <w:rFonts w:ascii="Times New Roman" w:hAnsi="Times New Roman"/>
          <w:sz w:val="24"/>
          <w:szCs w:val="24"/>
        </w:rPr>
        <w:t xml:space="preserve"> for ranking the portfolios of risk in terms of degree of</w:t>
      </w:r>
      <w:r>
        <w:rPr>
          <w:rFonts w:ascii="Times New Roman" w:hAnsi="Times New Roman"/>
          <w:sz w:val="24"/>
          <w:szCs w:val="24"/>
        </w:rPr>
        <w:t xml:space="preserve"> </w:t>
      </w:r>
      <w:r w:rsidRPr="00730620">
        <w:rPr>
          <w:rFonts w:ascii="Times New Roman" w:hAnsi="Times New Roman"/>
          <w:sz w:val="24"/>
          <w:szCs w:val="24"/>
        </w:rPr>
        <w:t>ri</w:t>
      </w:r>
      <w:r w:rsidR="006E56BA">
        <w:rPr>
          <w:rFonts w:ascii="Times New Roman" w:hAnsi="Times New Roman"/>
          <w:sz w:val="24"/>
          <w:szCs w:val="24"/>
        </w:rPr>
        <w:t xml:space="preserve">sk on each portfolio. Thus, </w:t>
      </w:r>
      <w:r w:rsidR="00BD42E9">
        <w:rPr>
          <w:rFonts w:ascii="Times New Roman" w:hAnsi="Times New Roman"/>
          <w:sz w:val="24"/>
          <w:szCs w:val="24"/>
        </w:rPr>
        <w:t>GCB, ADB,</w:t>
      </w:r>
      <w:r w:rsidRPr="00730620">
        <w:rPr>
          <w:rFonts w:ascii="Times New Roman" w:hAnsi="Times New Roman"/>
          <w:sz w:val="24"/>
          <w:szCs w:val="24"/>
        </w:rPr>
        <w:t xml:space="preserve"> can assess their assets and liabilities</w:t>
      </w:r>
      <w:r>
        <w:rPr>
          <w:rFonts w:ascii="Times New Roman" w:hAnsi="Times New Roman"/>
          <w:sz w:val="24"/>
          <w:szCs w:val="24"/>
        </w:rPr>
        <w:t xml:space="preserve"> </w:t>
      </w:r>
      <w:r w:rsidRPr="00730620">
        <w:rPr>
          <w:rFonts w:ascii="Times New Roman" w:hAnsi="Times New Roman"/>
          <w:sz w:val="24"/>
          <w:szCs w:val="24"/>
        </w:rPr>
        <w:t>for identifying there effect on the cash flows.</w:t>
      </w:r>
    </w:p>
    <w:p w14:paraId="45B1EED6" w14:textId="77777777" w:rsidR="00FF1280" w:rsidRPr="00D076BE" w:rsidRDefault="00353F03" w:rsidP="008137B1">
      <w:pPr>
        <w:pStyle w:val="Heading2"/>
        <w:spacing w:line="480" w:lineRule="auto"/>
        <w:rPr>
          <w:rFonts w:ascii="Times New Roman" w:hAnsi="Times New Roman"/>
          <w:b/>
          <w:color w:val="000000"/>
          <w:sz w:val="24"/>
          <w:szCs w:val="24"/>
        </w:rPr>
      </w:pPr>
      <w:bookmarkStart w:id="256" w:name="_Toc493384786"/>
      <w:r w:rsidRPr="00D076BE">
        <w:rPr>
          <w:rFonts w:ascii="Times New Roman" w:hAnsi="Times New Roman"/>
          <w:b/>
          <w:color w:val="000000"/>
          <w:sz w:val="24"/>
          <w:szCs w:val="24"/>
        </w:rPr>
        <w:t xml:space="preserve">2.5.4: </w:t>
      </w:r>
      <w:r w:rsidR="00FF1280" w:rsidRPr="00D076BE">
        <w:rPr>
          <w:rFonts w:ascii="Times New Roman" w:hAnsi="Times New Roman"/>
          <w:b/>
          <w:color w:val="000000"/>
          <w:sz w:val="24"/>
          <w:szCs w:val="24"/>
        </w:rPr>
        <w:t>Simulation:</w:t>
      </w:r>
      <w:bookmarkEnd w:id="256"/>
    </w:p>
    <w:p w14:paraId="56246DDE" w14:textId="77777777" w:rsidR="00FF1280" w:rsidRPr="00730620" w:rsidRDefault="00FF1280" w:rsidP="008137B1">
      <w:pPr>
        <w:autoSpaceDE w:val="0"/>
        <w:autoSpaceDN w:val="0"/>
        <w:adjustRightInd w:val="0"/>
        <w:spacing w:after="0" w:line="480" w:lineRule="auto"/>
        <w:ind w:firstLine="720"/>
        <w:rPr>
          <w:rFonts w:ascii="Times New Roman" w:hAnsi="Times New Roman"/>
          <w:sz w:val="24"/>
          <w:szCs w:val="24"/>
        </w:rPr>
      </w:pPr>
      <w:r w:rsidRPr="00730620">
        <w:rPr>
          <w:rFonts w:ascii="Times New Roman" w:hAnsi="Times New Roman"/>
          <w:sz w:val="24"/>
          <w:szCs w:val="24"/>
        </w:rPr>
        <w:t xml:space="preserve">In the words of </w:t>
      </w:r>
      <w:r w:rsidR="00567C5F" w:rsidRPr="00567C5F">
        <w:rPr>
          <w:rFonts w:ascii="Times New Roman" w:hAnsi="Times New Roman"/>
          <w:noProof/>
          <w:sz w:val="24"/>
          <w:szCs w:val="24"/>
        </w:rPr>
        <w:t>(Tolonen, 2009)</w:t>
      </w:r>
      <w:r w:rsidRPr="00730620">
        <w:rPr>
          <w:rFonts w:ascii="Times New Roman" w:hAnsi="Times New Roman"/>
          <w:sz w:val="24"/>
          <w:szCs w:val="24"/>
        </w:rPr>
        <w:t>, the model of simulation can help in structuring a</w:t>
      </w:r>
      <w:r>
        <w:rPr>
          <w:rFonts w:ascii="Times New Roman" w:hAnsi="Times New Roman"/>
          <w:sz w:val="24"/>
          <w:szCs w:val="24"/>
        </w:rPr>
        <w:t xml:space="preserve"> </w:t>
      </w:r>
      <w:r w:rsidRPr="00730620">
        <w:rPr>
          <w:rFonts w:ascii="Times New Roman" w:hAnsi="Times New Roman"/>
          <w:sz w:val="24"/>
          <w:szCs w:val="24"/>
        </w:rPr>
        <w:t>compelling aspect for analyzing the risk of interest rate and liquidity risk. The simulation</w:t>
      </w:r>
      <w:r>
        <w:rPr>
          <w:rFonts w:ascii="Times New Roman" w:hAnsi="Times New Roman"/>
          <w:sz w:val="24"/>
          <w:szCs w:val="24"/>
        </w:rPr>
        <w:t xml:space="preserve"> </w:t>
      </w:r>
      <w:r w:rsidRPr="00730620">
        <w:rPr>
          <w:rFonts w:ascii="Times New Roman" w:hAnsi="Times New Roman"/>
          <w:sz w:val="24"/>
          <w:szCs w:val="24"/>
        </w:rPr>
        <w:t>techni</w:t>
      </w:r>
      <w:r w:rsidR="002745D5">
        <w:rPr>
          <w:rFonts w:ascii="Times New Roman" w:hAnsi="Times New Roman"/>
          <w:sz w:val="24"/>
          <w:szCs w:val="24"/>
        </w:rPr>
        <w:t>que, can productively manage</w:t>
      </w:r>
      <w:r w:rsidRPr="00730620">
        <w:rPr>
          <w:rFonts w:ascii="Times New Roman" w:hAnsi="Times New Roman"/>
          <w:sz w:val="24"/>
          <w:szCs w:val="24"/>
        </w:rPr>
        <w:t xml:space="preserve"> asset</w:t>
      </w:r>
      <w:r w:rsidR="00B96D18">
        <w:rPr>
          <w:rFonts w:ascii="Times New Roman" w:hAnsi="Times New Roman"/>
          <w:sz w:val="24"/>
          <w:szCs w:val="24"/>
        </w:rPr>
        <w:t>s and liabilities</w:t>
      </w:r>
      <w:r w:rsidRPr="00730620">
        <w:rPr>
          <w:rFonts w:ascii="Times New Roman" w:hAnsi="Times New Roman"/>
          <w:sz w:val="24"/>
          <w:szCs w:val="24"/>
        </w:rPr>
        <w:t>.</w:t>
      </w:r>
    </w:p>
    <w:p w14:paraId="4E97CD97" w14:textId="3A093F25" w:rsidR="00FF1280" w:rsidRPr="00730620" w:rsidRDefault="002E5A27" w:rsidP="008137B1">
      <w:pPr>
        <w:autoSpaceDE w:val="0"/>
        <w:autoSpaceDN w:val="0"/>
        <w:adjustRightInd w:val="0"/>
        <w:spacing w:after="0" w:line="480" w:lineRule="auto"/>
        <w:rPr>
          <w:rFonts w:ascii="Times New Roman" w:hAnsi="Times New Roman"/>
          <w:sz w:val="24"/>
          <w:szCs w:val="24"/>
        </w:rPr>
      </w:pPr>
      <w:ins w:id="257" w:author="thomasmoore adingo" w:date="2017-04-07T02:45:00Z">
        <w:r>
          <w:rPr>
            <w:rFonts w:ascii="Times New Roman" w:hAnsi="Times New Roman"/>
            <w:noProof/>
            <w:sz w:val="24"/>
            <w:szCs w:val="24"/>
          </w:rPr>
          <w:t>However</w:t>
        </w:r>
      </w:ins>
      <w:ins w:id="258" w:author="thomasmoore adingo" w:date="2017-04-07T02:46:00Z">
        <w:r>
          <w:rPr>
            <w:rFonts w:ascii="Times New Roman" w:hAnsi="Times New Roman"/>
            <w:noProof/>
            <w:sz w:val="24"/>
            <w:szCs w:val="24"/>
          </w:rPr>
          <w:t>,</w:t>
        </w:r>
      </w:ins>
      <w:ins w:id="259" w:author="thomasmoore adingo" w:date="2017-04-07T02:45:00Z">
        <w:r>
          <w:rPr>
            <w:rFonts w:ascii="Times New Roman" w:hAnsi="Times New Roman"/>
            <w:noProof/>
            <w:sz w:val="24"/>
            <w:szCs w:val="24"/>
          </w:rPr>
          <w:t xml:space="preserve"> </w:t>
        </w:r>
      </w:ins>
      <w:r w:rsidR="00567C5F" w:rsidRPr="00567C5F">
        <w:rPr>
          <w:rFonts w:ascii="Times New Roman" w:hAnsi="Times New Roman"/>
          <w:noProof/>
          <w:sz w:val="24"/>
          <w:szCs w:val="24"/>
        </w:rPr>
        <w:t>(Davis, E., Coates, J. and Collier, P. , 2011)</w:t>
      </w:r>
      <w:r w:rsidR="00FF1280" w:rsidRPr="00730620">
        <w:rPr>
          <w:rFonts w:ascii="Times New Roman" w:hAnsi="Times New Roman"/>
          <w:sz w:val="24"/>
          <w:szCs w:val="24"/>
        </w:rPr>
        <w:t>, mentioned that simulation model takes care of the following points:</w:t>
      </w:r>
    </w:p>
    <w:p w14:paraId="30B701EF" w14:textId="77777777" w:rsidR="00FF1280" w:rsidRPr="00774199" w:rsidRDefault="00FF1280" w:rsidP="008137B1">
      <w:pPr>
        <w:pStyle w:val="ListParagraph"/>
        <w:numPr>
          <w:ilvl w:val="0"/>
          <w:numId w:val="16"/>
        </w:numPr>
        <w:autoSpaceDE w:val="0"/>
        <w:autoSpaceDN w:val="0"/>
        <w:adjustRightInd w:val="0"/>
        <w:spacing w:after="0" w:line="480" w:lineRule="auto"/>
        <w:rPr>
          <w:rFonts w:ascii="Times New Roman" w:hAnsi="Times New Roman"/>
          <w:sz w:val="24"/>
          <w:szCs w:val="24"/>
        </w:rPr>
      </w:pPr>
      <w:r w:rsidRPr="00774199">
        <w:rPr>
          <w:rFonts w:ascii="Times New Roman" w:hAnsi="Times New Roman"/>
          <w:sz w:val="24"/>
          <w:szCs w:val="24"/>
        </w:rPr>
        <w:t>Shift in the absolute degree of interest rate</w:t>
      </w:r>
    </w:p>
    <w:p w14:paraId="77D1ECC3" w14:textId="77777777" w:rsidR="00FF1280" w:rsidRPr="00774199" w:rsidRDefault="00FF1280" w:rsidP="008137B1">
      <w:pPr>
        <w:pStyle w:val="ListParagraph"/>
        <w:numPr>
          <w:ilvl w:val="0"/>
          <w:numId w:val="16"/>
        </w:numPr>
        <w:autoSpaceDE w:val="0"/>
        <w:autoSpaceDN w:val="0"/>
        <w:adjustRightInd w:val="0"/>
        <w:spacing w:after="0" w:line="480" w:lineRule="auto"/>
        <w:rPr>
          <w:rFonts w:ascii="Times New Roman" w:hAnsi="Times New Roman"/>
          <w:sz w:val="24"/>
          <w:szCs w:val="24"/>
        </w:rPr>
      </w:pPr>
      <w:r w:rsidRPr="00774199">
        <w:rPr>
          <w:rFonts w:ascii="Times New Roman" w:hAnsi="Times New Roman"/>
          <w:sz w:val="24"/>
          <w:szCs w:val="24"/>
        </w:rPr>
        <w:t>Movement in the nonparallel yield curve</w:t>
      </w:r>
    </w:p>
    <w:p w14:paraId="4B74E4DB" w14:textId="77777777" w:rsidR="00FF1280" w:rsidRPr="00774199" w:rsidRDefault="00FF1280" w:rsidP="008137B1">
      <w:pPr>
        <w:pStyle w:val="ListParagraph"/>
        <w:numPr>
          <w:ilvl w:val="0"/>
          <w:numId w:val="16"/>
        </w:numPr>
        <w:autoSpaceDE w:val="0"/>
        <w:autoSpaceDN w:val="0"/>
        <w:adjustRightInd w:val="0"/>
        <w:spacing w:after="0" w:line="480" w:lineRule="auto"/>
        <w:rPr>
          <w:rFonts w:ascii="Times New Roman" w:hAnsi="Times New Roman"/>
          <w:sz w:val="24"/>
          <w:szCs w:val="24"/>
        </w:rPr>
      </w:pPr>
      <w:r w:rsidRPr="00774199">
        <w:rPr>
          <w:rFonts w:ascii="Times New Roman" w:hAnsi="Times New Roman"/>
          <w:sz w:val="24"/>
          <w:szCs w:val="24"/>
        </w:rPr>
        <w:t>Marketing strategies are under or over attained</w:t>
      </w:r>
    </w:p>
    <w:p w14:paraId="5E7C94AD" w14:textId="77777777" w:rsidR="00FF1280" w:rsidRPr="00774199" w:rsidRDefault="00FF1280" w:rsidP="008137B1">
      <w:pPr>
        <w:pStyle w:val="ListParagraph"/>
        <w:numPr>
          <w:ilvl w:val="0"/>
          <w:numId w:val="16"/>
        </w:numPr>
        <w:autoSpaceDE w:val="0"/>
        <w:autoSpaceDN w:val="0"/>
        <w:adjustRightInd w:val="0"/>
        <w:spacing w:after="0" w:line="480" w:lineRule="auto"/>
        <w:rPr>
          <w:rFonts w:ascii="Times New Roman" w:hAnsi="Times New Roman"/>
          <w:sz w:val="24"/>
          <w:szCs w:val="24"/>
        </w:rPr>
      </w:pPr>
      <w:r w:rsidRPr="00774199">
        <w:rPr>
          <w:rFonts w:ascii="Times New Roman" w:hAnsi="Times New Roman"/>
          <w:sz w:val="24"/>
          <w:szCs w:val="24"/>
        </w:rPr>
        <w:t>The margins earned in the previous period are not capitalized or improved</w:t>
      </w:r>
    </w:p>
    <w:p w14:paraId="6C6098FF" w14:textId="77777777" w:rsidR="00FF1280" w:rsidRPr="00774199" w:rsidRDefault="00FF1280" w:rsidP="008137B1">
      <w:pPr>
        <w:pStyle w:val="ListParagraph"/>
        <w:numPr>
          <w:ilvl w:val="0"/>
          <w:numId w:val="16"/>
        </w:numPr>
        <w:autoSpaceDE w:val="0"/>
        <w:autoSpaceDN w:val="0"/>
        <w:adjustRightInd w:val="0"/>
        <w:spacing w:after="0" w:line="480" w:lineRule="auto"/>
        <w:rPr>
          <w:rFonts w:ascii="Times New Roman" w:hAnsi="Times New Roman"/>
          <w:sz w:val="24"/>
          <w:szCs w:val="24"/>
        </w:rPr>
      </w:pPr>
      <w:r w:rsidRPr="00774199">
        <w:rPr>
          <w:rFonts w:ascii="Times New Roman" w:hAnsi="Times New Roman"/>
          <w:sz w:val="24"/>
          <w:szCs w:val="24"/>
        </w:rPr>
        <w:lastRenderedPageBreak/>
        <w:t xml:space="preserve">Alteration in the funding mix </w:t>
      </w:r>
    </w:p>
    <w:p w14:paraId="50DA5AE8" w14:textId="77777777" w:rsidR="00FF1280" w:rsidRPr="00774199" w:rsidRDefault="00FF1280" w:rsidP="008137B1">
      <w:pPr>
        <w:pStyle w:val="ListParagraph"/>
        <w:numPr>
          <w:ilvl w:val="0"/>
          <w:numId w:val="16"/>
        </w:numPr>
        <w:autoSpaceDE w:val="0"/>
        <w:autoSpaceDN w:val="0"/>
        <w:adjustRightInd w:val="0"/>
        <w:spacing w:after="0" w:line="480" w:lineRule="auto"/>
        <w:rPr>
          <w:rFonts w:ascii="Times New Roman" w:hAnsi="Times New Roman"/>
          <w:sz w:val="24"/>
          <w:szCs w:val="24"/>
        </w:rPr>
      </w:pPr>
      <w:r w:rsidRPr="00774199">
        <w:rPr>
          <w:rFonts w:ascii="Times New Roman" w:hAnsi="Times New Roman"/>
          <w:sz w:val="24"/>
          <w:szCs w:val="24"/>
        </w:rPr>
        <w:t>Changes in the level of bad debt and prepayments</w:t>
      </w:r>
    </w:p>
    <w:p w14:paraId="63DE6240" w14:textId="77777777" w:rsidR="00FF1280" w:rsidRPr="00730620" w:rsidRDefault="00FF1280" w:rsidP="008137B1">
      <w:pPr>
        <w:autoSpaceDE w:val="0"/>
        <w:autoSpaceDN w:val="0"/>
        <w:adjustRightInd w:val="0"/>
        <w:spacing w:after="0" w:line="480" w:lineRule="auto"/>
        <w:rPr>
          <w:rFonts w:ascii="Times New Roman" w:hAnsi="Times New Roman"/>
          <w:sz w:val="24"/>
          <w:szCs w:val="24"/>
        </w:rPr>
      </w:pPr>
      <w:r w:rsidRPr="00730620">
        <w:rPr>
          <w:rFonts w:ascii="Times New Roman" w:hAnsi="Times New Roman"/>
          <w:sz w:val="24"/>
          <w:szCs w:val="24"/>
        </w:rPr>
        <w:t>Therefore, these factors can help in gaining correct information in controlling assets and liabilities.</w:t>
      </w:r>
    </w:p>
    <w:p w14:paraId="656C27A2" w14:textId="77777777" w:rsidR="00FF1280" w:rsidRDefault="00FF1280" w:rsidP="008137B1">
      <w:pPr>
        <w:autoSpaceDE w:val="0"/>
        <w:autoSpaceDN w:val="0"/>
        <w:adjustRightInd w:val="0"/>
        <w:spacing w:after="0" w:line="480" w:lineRule="auto"/>
        <w:ind w:firstLine="720"/>
        <w:rPr>
          <w:rFonts w:ascii="Times New Roman" w:hAnsi="Times New Roman"/>
          <w:sz w:val="24"/>
          <w:szCs w:val="24"/>
        </w:rPr>
      </w:pPr>
      <w:r w:rsidRPr="00730620">
        <w:rPr>
          <w:rFonts w:ascii="Times New Roman" w:hAnsi="Times New Roman"/>
          <w:sz w:val="24"/>
          <w:szCs w:val="24"/>
        </w:rPr>
        <w:t>According to</w:t>
      </w:r>
      <w:r w:rsidR="00567C5F">
        <w:rPr>
          <w:rFonts w:ascii="Times New Roman" w:hAnsi="Times New Roman"/>
          <w:noProof/>
          <w:sz w:val="24"/>
          <w:szCs w:val="24"/>
        </w:rPr>
        <w:t xml:space="preserve"> </w:t>
      </w:r>
      <w:r w:rsidR="00567C5F" w:rsidRPr="00567C5F">
        <w:rPr>
          <w:rFonts w:ascii="Times New Roman" w:hAnsi="Times New Roman"/>
          <w:noProof/>
          <w:sz w:val="24"/>
          <w:szCs w:val="24"/>
        </w:rPr>
        <w:t>(Rickards, 2012)</w:t>
      </w:r>
      <w:r w:rsidRPr="00730620">
        <w:rPr>
          <w:rFonts w:ascii="Times New Roman" w:hAnsi="Times New Roman"/>
          <w:sz w:val="24"/>
          <w:szCs w:val="24"/>
        </w:rPr>
        <w:t>, simulation model uses the power of computer</w:t>
      </w:r>
      <w:r w:rsidR="00264A9B">
        <w:rPr>
          <w:rFonts w:ascii="Times New Roman" w:hAnsi="Times New Roman"/>
          <w:sz w:val="24"/>
          <w:szCs w:val="24"/>
        </w:rPr>
        <w:t>s</w:t>
      </w:r>
      <w:r w:rsidRPr="00730620">
        <w:rPr>
          <w:rFonts w:ascii="Times New Roman" w:hAnsi="Times New Roman"/>
          <w:sz w:val="24"/>
          <w:szCs w:val="24"/>
        </w:rPr>
        <w:t xml:space="preserve"> to provide</w:t>
      </w:r>
      <w:r>
        <w:rPr>
          <w:rFonts w:ascii="Times New Roman" w:hAnsi="Times New Roman"/>
          <w:sz w:val="24"/>
          <w:szCs w:val="24"/>
        </w:rPr>
        <w:t xml:space="preserve"> </w:t>
      </w:r>
      <w:r w:rsidRPr="00730620">
        <w:rPr>
          <w:rFonts w:ascii="Times New Roman" w:hAnsi="Times New Roman"/>
          <w:sz w:val="24"/>
          <w:szCs w:val="24"/>
        </w:rPr>
        <w:t xml:space="preserve">information about the cash flows and assets and liabilities to the management. </w:t>
      </w:r>
      <w:r w:rsidR="00567C5F" w:rsidRPr="00567C5F">
        <w:rPr>
          <w:rFonts w:ascii="Times New Roman" w:hAnsi="Times New Roman"/>
          <w:noProof/>
          <w:sz w:val="24"/>
          <w:szCs w:val="24"/>
        </w:rPr>
        <w:t>(Kohn, 2010)</w:t>
      </w:r>
      <w:r w:rsidRPr="00730620">
        <w:rPr>
          <w:rFonts w:ascii="Times New Roman" w:hAnsi="Times New Roman"/>
          <w:sz w:val="24"/>
          <w:szCs w:val="24"/>
        </w:rPr>
        <w:t xml:space="preserve">, analyzed that </w:t>
      </w:r>
      <w:r w:rsidR="00774199">
        <w:rPr>
          <w:rFonts w:ascii="Times New Roman" w:hAnsi="Times New Roman"/>
          <w:sz w:val="24"/>
          <w:szCs w:val="24"/>
        </w:rPr>
        <w:t>GCB or ADB</w:t>
      </w:r>
      <w:r w:rsidRPr="00730620">
        <w:rPr>
          <w:rFonts w:ascii="Times New Roman" w:hAnsi="Times New Roman"/>
          <w:sz w:val="24"/>
          <w:szCs w:val="24"/>
        </w:rPr>
        <w:t xml:space="preserve"> can generate accurate data and reliability through simulation</w:t>
      </w:r>
      <w:r>
        <w:rPr>
          <w:rFonts w:ascii="Times New Roman" w:hAnsi="Times New Roman"/>
          <w:sz w:val="24"/>
          <w:szCs w:val="24"/>
        </w:rPr>
        <w:t xml:space="preserve"> </w:t>
      </w:r>
      <w:r w:rsidRPr="00730620">
        <w:rPr>
          <w:rFonts w:ascii="Times New Roman" w:hAnsi="Times New Roman"/>
          <w:sz w:val="24"/>
          <w:szCs w:val="24"/>
        </w:rPr>
        <w:t>on the prices, growth rates, reinvestments, etc</w:t>
      </w:r>
      <w:r w:rsidR="00264A9B">
        <w:rPr>
          <w:rFonts w:ascii="Times New Roman" w:hAnsi="Times New Roman"/>
          <w:sz w:val="24"/>
          <w:szCs w:val="24"/>
        </w:rPr>
        <w:t>.</w:t>
      </w:r>
      <w:r w:rsidRPr="00730620">
        <w:rPr>
          <w:rFonts w:ascii="Times New Roman" w:hAnsi="Times New Roman"/>
          <w:sz w:val="24"/>
          <w:szCs w:val="24"/>
        </w:rPr>
        <w:t xml:space="preserve"> under different scheme</w:t>
      </w:r>
      <w:r w:rsidR="00CF6502">
        <w:rPr>
          <w:rFonts w:ascii="Times New Roman" w:hAnsi="Times New Roman"/>
          <w:sz w:val="24"/>
          <w:szCs w:val="24"/>
        </w:rPr>
        <w:t>s</w:t>
      </w:r>
      <w:r w:rsidRPr="00730620">
        <w:rPr>
          <w:rFonts w:ascii="Times New Roman" w:hAnsi="Times New Roman"/>
          <w:sz w:val="24"/>
          <w:szCs w:val="24"/>
        </w:rPr>
        <w:t xml:space="preserve"> of interest rate</w:t>
      </w:r>
      <w:r w:rsidR="00CF6502">
        <w:rPr>
          <w:rFonts w:ascii="Times New Roman" w:hAnsi="Times New Roman"/>
          <w:sz w:val="24"/>
          <w:szCs w:val="24"/>
        </w:rPr>
        <w:t>s</w:t>
      </w:r>
      <w:r w:rsidRPr="00730620">
        <w:rPr>
          <w:rFonts w:ascii="Times New Roman" w:hAnsi="Times New Roman"/>
          <w:sz w:val="24"/>
          <w:szCs w:val="24"/>
        </w:rPr>
        <w:t xml:space="preserve"> and</w:t>
      </w:r>
      <w:r>
        <w:rPr>
          <w:rFonts w:ascii="Times New Roman" w:hAnsi="Times New Roman"/>
          <w:sz w:val="24"/>
          <w:szCs w:val="24"/>
        </w:rPr>
        <w:t xml:space="preserve"> </w:t>
      </w:r>
      <w:r w:rsidRPr="00730620">
        <w:rPr>
          <w:rFonts w:ascii="Times New Roman" w:hAnsi="Times New Roman"/>
          <w:sz w:val="24"/>
          <w:szCs w:val="24"/>
        </w:rPr>
        <w:t>liquidity rate</w:t>
      </w:r>
      <w:r w:rsidR="00CF6502">
        <w:rPr>
          <w:rFonts w:ascii="Times New Roman" w:hAnsi="Times New Roman"/>
          <w:sz w:val="24"/>
          <w:szCs w:val="24"/>
        </w:rPr>
        <w:t>s</w:t>
      </w:r>
      <w:r w:rsidRPr="00730620">
        <w:rPr>
          <w:rFonts w:ascii="Times New Roman" w:hAnsi="Times New Roman"/>
          <w:sz w:val="24"/>
          <w:szCs w:val="24"/>
        </w:rPr>
        <w:t>. Therefore, banks can easily assess the possible effect</w:t>
      </w:r>
      <w:r w:rsidR="00CF6502">
        <w:rPr>
          <w:rFonts w:ascii="Times New Roman" w:hAnsi="Times New Roman"/>
          <w:sz w:val="24"/>
          <w:szCs w:val="24"/>
        </w:rPr>
        <w:t>s</w:t>
      </w:r>
      <w:r w:rsidRPr="00730620">
        <w:rPr>
          <w:rFonts w:ascii="Times New Roman" w:hAnsi="Times New Roman"/>
          <w:sz w:val="24"/>
          <w:szCs w:val="24"/>
        </w:rPr>
        <w:t xml:space="preserve"> of changes in the interest</w:t>
      </w:r>
      <w:r>
        <w:rPr>
          <w:rFonts w:ascii="Times New Roman" w:hAnsi="Times New Roman"/>
          <w:sz w:val="24"/>
          <w:szCs w:val="24"/>
        </w:rPr>
        <w:t xml:space="preserve"> </w:t>
      </w:r>
      <w:r w:rsidRPr="00730620">
        <w:rPr>
          <w:rFonts w:ascii="Times New Roman" w:hAnsi="Times New Roman"/>
          <w:sz w:val="24"/>
          <w:szCs w:val="24"/>
        </w:rPr>
        <w:t>rate</w:t>
      </w:r>
      <w:r w:rsidR="00CF6502">
        <w:rPr>
          <w:rFonts w:ascii="Times New Roman" w:hAnsi="Times New Roman"/>
          <w:sz w:val="24"/>
          <w:szCs w:val="24"/>
        </w:rPr>
        <w:t>s</w:t>
      </w:r>
      <w:r w:rsidRPr="00730620">
        <w:rPr>
          <w:rFonts w:ascii="Times New Roman" w:hAnsi="Times New Roman"/>
          <w:sz w:val="24"/>
          <w:szCs w:val="24"/>
        </w:rPr>
        <w:t xml:space="preserve"> and liquidity risk on the</w:t>
      </w:r>
      <w:r w:rsidR="00CF6502">
        <w:rPr>
          <w:rFonts w:ascii="Times New Roman" w:hAnsi="Times New Roman"/>
          <w:sz w:val="24"/>
          <w:szCs w:val="24"/>
        </w:rPr>
        <w:t>ir</w:t>
      </w:r>
      <w:r w:rsidRPr="00730620">
        <w:rPr>
          <w:rFonts w:ascii="Times New Roman" w:hAnsi="Times New Roman"/>
          <w:sz w:val="24"/>
          <w:szCs w:val="24"/>
        </w:rPr>
        <w:t xml:space="preserve"> earnings. As well as on the economic value and their</w:t>
      </w:r>
      <w:r>
        <w:rPr>
          <w:rFonts w:ascii="Times New Roman" w:hAnsi="Times New Roman"/>
          <w:sz w:val="24"/>
          <w:szCs w:val="24"/>
        </w:rPr>
        <w:t xml:space="preserve"> </w:t>
      </w:r>
      <w:r w:rsidRPr="00730620">
        <w:rPr>
          <w:rFonts w:ascii="Times New Roman" w:hAnsi="Times New Roman"/>
          <w:sz w:val="24"/>
          <w:szCs w:val="24"/>
        </w:rPr>
        <w:t>effect on the cash flows.</w:t>
      </w:r>
    </w:p>
    <w:p w14:paraId="013971C2" w14:textId="56F537D9" w:rsidR="00FF1280" w:rsidRPr="00730620" w:rsidRDefault="002E5A27" w:rsidP="008137B1">
      <w:pPr>
        <w:autoSpaceDE w:val="0"/>
        <w:autoSpaceDN w:val="0"/>
        <w:adjustRightInd w:val="0"/>
        <w:spacing w:after="0" w:line="480" w:lineRule="auto"/>
        <w:ind w:firstLine="720"/>
        <w:rPr>
          <w:rFonts w:ascii="Times New Roman" w:hAnsi="Times New Roman"/>
          <w:sz w:val="24"/>
          <w:szCs w:val="24"/>
        </w:rPr>
      </w:pPr>
      <w:ins w:id="260" w:author="thomasmoore adingo" w:date="2017-04-07T02:40:00Z">
        <w:r>
          <w:rPr>
            <w:rFonts w:ascii="Times New Roman" w:hAnsi="Times New Roman"/>
            <w:noProof/>
            <w:sz w:val="24"/>
            <w:szCs w:val="24"/>
          </w:rPr>
          <w:t xml:space="preserve">As per </w:t>
        </w:r>
      </w:ins>
      <w:r w:rsidR="00567C5F" w:rsidRPr="00567C5F">
        <w:rPr>
          <w:rFonts w:ascii="Times New Roman" w:hAnsi="Times New Roman"/>
          <w:noProof/>
          <w:sz w:val="24"/>
          <w:szCs w:val="24"/>
        </w:rPr>
        <w:t>(Sercu, P. Uppal, R. and Hulle, C. V., 2009)</w:t>
      </w:r>
      <w:r w:rsidR="00FF1280" w:rsidRPr="00730620">
        <w:rPr>
          <w:rFonts w:ascii="Times New Roman" w:hAnsi="Times New Roman"/>
          <w:sz w:val="24"/>
          <w:szCs w:val="24"/>
        </w:rPr>
        <w:t>, determined that the static simulation can help in assessing the</w:t>
      </w:r>
      <w:r w:rsidR="00483BC2">
        <w:rPr>
          <w:rFonts w:ascii="Times New Roman" w:hAnsi="Times New Roman"/>
          <w:sz w:val="24"/>
          <w:szCs w:val="24"/>
        </w:rPr>
        <w:t xml:space="preserve"> </w:t>
      </w:r>
      <w:r w:rsidR="00FF1280" w:rsidRPr="00730620">
        <w:rPr>
          <w:rFonts w:ascii="Times New Roman" w:hAnsi="Times New Roman"/>
          <w:sz w:val="24"/>
          <w:szCs w:val="24"/>
        </w:rPr>
        <w:t>movement of cash that can arise independently from the current on and off balance sheet. The dynamic simulation can also assist in having detailed information about the</w:t>
      </w:r>
      <w:r w:rsidR="00FF1280">
        <w:rPr>
          <w:rFonts w:ascii="Times New Roman" w:hAnsi="Times New Roman"/>
          <w:sz w:val="24"/>
          <w:szCs w:val="24"/>
        </w:rPr>
        <w:t xml:space="preserve"> </w:t>
      </w:r>
      <w:r w:rsidR="00FF1280" w:rsidRPr="00730620">
        <w:rPr>
          <w:rFonts w:ascii="Times New Roman" w:hAnsi="Times New Roman"/>
          <w:sz w:val="24"/>
          <w:szCs w:val="24"/>
        </w:rPr>
        <w:t>future course of action of interest rates and its effect on the liquidity position that</w:t>
      </w:r>
      <w:r w:rsidR="00FF1280">
        <w:rPr>
          <w:rFonts w:ascii="Times New Roman" w:hAnsi="Times New Roman"/>
          <w:sz w:val="24"/>
          <w:szCs w:val="24"/>
        </w:rPr>
        <w:t xml:space="preserve"> </w:t>
      </w:r>
      <w:r w:rsidR="00FF1280" w:rsidRPr="00730620">
        <w:rPr>
          <w:rFonts w:ascii="Times New Roman" w:hAnsi="Times New Roman"/>
          <w:sz w:val="24"/>
          <w:szCs w:val="24"/>
        </w:rPr>
        <w:t>can affect the business activity in managing assets and liabilities over the period.</w:t>
      </w:r>
    </w:p>
    <w:p w14:paraId="13CDD547" w14:textId="77777777" w:rsidR="00FF1280" w:rsidRPr="00730620" w:rsidRDefault="00774199" w:rsidP="008137B1">
      <w:pPr>
        <w:autoSpaceDE w:val="0"/>
        <w:autoSpaceDN w:val="0"/>
        <w:adjustRightInd w:val="0"/>
        <w:spacing w:after="0" w:line="480" w:lineRule="auto"/>
        <w:ind w:firstLine="720"/>
        <w:rPr>
          <w:rFonts w:ascii="Times New Roman" w:hAnsi="Times New Roman"/>
          <w:sz w:val="24"/>
          <w:szCs w:val="24"/>
        </w:rPr>
      </w:pPr>
      <w:r>
        <w:rPr>
          <w:rFonts w:ascii="Times New Roman" w:hAnsi="Times New Roman"/>
          <w:sz w:val="24"/>
          <w:szCs w:val="24"/>
        </w:rPr>
        <w:t>Therefore, GCB and ADB c</w:t>
      </w:r>
      <w:r w:rsidR="00FF1280" w:rsidRPr="00730620">
        <w:rPr>
          <w:rFonts w:ascii="Times New Roman" w:hAnsi="Times New Roman"/>
          <w:sz w:val="24"/>
          <w:szCs w:val="24"/>
        </w:rPr>
        <w:t>an use the simulation technique to balance</w:t>
      </w:r>
      <w:r w:rsidR="00FF1280">
        <w:rPr>
          <w:rFonts w:ascii="Times New Roman" w:hAnsi="Times New Roman"/>
          <w:sz w:val="24"/>
          <w:szCs w:val="24"/>
        </w:rPr>
        <w:t xml:space="preserve"> </w:t>
      </w:r>
      <w:r w:rsidR="00FF1280" w:rsidRPr="00730620">
        <w:rPr>
          <w:rFonts w:ascii="Times New Roman" w:hAnsi="Times New Roman"/>
          <w:sz w:val="24"/>
          <w:szCs w:val="24"/>
        </w:rPr>
        <w:t>their current earnings and potentiality of long-term earnings that can help them to maintain the</w:t>
      </w:r>
      <w:r w:rsidR="00FF1280">
        <w:rPr>
          <w:rFonts w:ascii="Times New Roman" w:hAnsi="Times New Roman"/>
          <w:sz w:val="24"/>
          <w:szCs w:val="24"/>
        </w:rPr>
        <w:t xml:space="preserve"> </w:t>
      </w:r>
      <w:r w:rsidR="00FF1280" w:rsidRPr="00730620">
        <w:rPr>
          <w:rFonts w:ascii="Times New Roman" w:hAnsi="Times New Roman"/>
          <w:sz w:val="24"/>
          <w:szCs w:val="24"/>
        </w:rPr>
        <w:t>adequate liquidity and interest rate risk exposures.</w:t>
      </w:r>
    </w:p>
    <w:p w14:paraId="5A7BC84E" w14:textId="77777777" w:rsidR="00FF1280" w:rsidRPr="00D076BE" w:rsidRDefault="00353F03" w:rsidP="008137B1">
      <w:pPr>
        <w:pStyle w:val="Heading2"/>
        <w:spacing w:line="480" w:lineRule="auto"/>
        <w:rPr>
          <w:rFonts w:ascii="Times New Roman" w:hAnsi="Times New Roman"/>
          <w:b/>
          <w:color w:val="000000"/>
          <w:sz w:val="24"/>
          <w:szCs w:val="24"/>
        </w:rPr>
      </w:pPr>
      <w:bookmarkStart w:id="261" w:name="_Toc493384787"/>
      <w:r w:rsidRPr="00D076BE">
        <w:rPr>
          <w:rFonts w:ascii="Times New Roman" w:hAnsi="Times New Roman"/>
          <w:b/>
          <w:color w:val="000000"/>
          <w:sz w:val="24"/>
          <w:szCs w:val="24"/>
        </w:rPr>
        <w:t xml:space="preserve">2.5.5: </w:t>
      </w:r>
      <w:r w:rsidR="00FF1280" w:rsidRPr="00D076BE">
        <w:rPr>
          <w:rFonts w:ascii="Times New Roman" w:hAnsi="Times New Roman"/>
          <w:b/>
          <w:color w:val="000000"/>
          <w:sz w:val="24"/>
          <w:szCs w:val="24"/>
        </w:rPr>
        <w:t>Internal Rating System:</w:t>
      </w:r>
      <w:bookmarkEnd w:id="261"/>
    </w:p>
    <w:p w14:paraId="59C03090" w14:textId="77777777" w:rsidR="00FF1280" w:rsidRPr="00730620" w:rsidRDefault="00FF1280" w:rsidP="008137B1">
      <w:pPr>
        <w:autoSpaceDE w:val="0"/>
        <w:autoSpaceDN w:val="0"/>
        <w:adjustRightInd w:val="0"/>
        <w:spacing w:after="0" w:line="480" w:lineRule="auto"/>
        <w:ind w:firstLine="720"/>
        <w:rPr>
          <w:rFonts w:ascii="Times New Roman" w:hAnsi="Times New Roman"/>
          <w:sz w:val="24"/>
          <w:szCs w:val="24"/>
        </w:rPr>
      </w:pPr>
      <w:r w:rsidRPr="00730620">
        <w:rPr>
          <w:rFonts w:ascii="Times New Roman" w:hAnsi="Times New Roman"/>
          <w:sz w:val="24"/>
          <w:szCs w:val="24"/>
        </w:rPr>
        <w:t xml:space="preserve">In the terms of </w:t>
      </w:r>
      <w:r w:rsidR="00567C5F" w:rsidRPr="00567C5F">
        <w:rPr>
          <w:rFonts w:ascii="Times New Roman" w:hAnsi="Times New Roman"/>
          <w:noProof/>
          <w:sz w:val="24"/>
          <w:szCs w:val="24"/>
        </w:rPr>
        <w:t>(Khoury, S. and Chan, K. , 2008)</w:t>
      </w:r>
      <w:r w:rsidRPr="00730620">
        <w:rPr>
          <w:rFonts w:ascii="Times New Roman" w:hAnsi="Times New Roman"/>
          <w:sz w:val="24"/>
          <w:szCs w:val="24"/>
        </w:rPr>
        <w:t xml:space="preserve">, the internal rating system can help </w:t>
      </w:r>
      <w:r w:rsidR="00774199">
        <w:rPr>
          <w:rFonts w:ascii="Times New Roman" w:hAnsi="Times New Roman"/>
          <w:sz w:val="24"/>
          <w:szCs w:val="24"/>
        </w:rPr>
        <w:t>GCB or ADB</w:t>
      </w:r>
      <w:r w:rsidRPr="00730620">
        <w:rPr>
          <w:rFonts w:ascii="Times New Roman" w:hAnsi="Times New Roman"/>
          <w:sz w:val="24"/>
          <w:szCs w:val="24"/>
        </w:rPr>
        <w:t xml:space="preserve"> in managing and controlling the effect of risks of interest rate, liquidity risk or</w:t>
      </w:r>
      <w:r>
        <w:rPr>
          <w:rFonts w:ascii="Times New Roman" w:hAnsi="Times New Roman"/>
          <w:sz w:val="24"/>
          <w:szCs w:val="24"/>
        </w:rPr>
        <w:t xml:space="preserve"> </w:t>
      </w:r>
      <w:r w:rsidRPr="00730620">
        <w:rPr>
          <w:rFonts w:ascii="Times New Roman" w:hAnsi="Times New Roman"/>
          <w:sz w:val="24"/>
          <w:szCs w:val="24"/>
        </w:rPr>
        <w:t xml:space="preserve">credit risk. For example, banks might be facing </w:t>
      </w:r>
      <w:r w:rsidR="00D14144">
        <w:rPr>
          <w:rFonts w:ascii="Times New Roman" w:hAnsi="Times New Roman"/>
          <w:sz w:val="24"/>
          <w:szCs w:val="24"/>
        </w:rPr>
        <w:t xml:space="preserve">risks </w:t>
      </w:r>
      <w:r w:rsidRPr="00730620">
        <w:rPr>
          <w:rFonts w:ascii="Times New Roman" w:hAnsi="Times New Roman"/>
          <w:sz w:val="24"/>
          <w:szCs w:val="24"/>
        </w:rPr>
        <w:t xml:space="preserve">in their lending and other </w:t>
      </w:r>
      <w:r w:rsidRPr="00730620">
        <w:rPr>
          <w:rFonts w:ascii="Times New Roman" w:hAnsi="Times New Roman"/>
          <w:sz w:val="24"/>
          <w:szCs w:val="24"/>
        </w:rPr>
        <w:lastRenderedPageBreak/>
        <w:t>operational</w:t>
      </w:r>
      <w:r w:rsidR="00483BC2">
        <w:rPr>
          <w:rFonts w:ascii="Times New Roman" w:hAnsi="Times New Roman"/>
          <w:sz w:val="24"/>
          <w:szCs w:val="24"/>
        </w:rPr>
        <w:t xml:space="preserve"> </w:t>
      </w:r>
      <w:r w:rsidRPr="00730620">
        <w:rPr>
          <w:rFonts w:ascii="Times New Roman" w:hAnsi="Times New Roman"/>
          <w:sz w:val="24"/>
          <w:szCs w:val="24"/>
        </w:rPr>
        <w:t>activities</w:t>
      </w:r>
      <w:r w:rsidR="00D14144">
        <w:rPr>
          <w:rFonts w:ascii="Times New Roman" w:hAnsi="Times New Roman"/>
          <w:sz w:val="24"/>
          <w:szCs w:val="24"/>
        </w:rPr>
        <w:t>.</w:t>
      </w:r>
      <w:r w:rsidRPr="00730620">
        <w:rPr>
          <w:rFonts w:ascii="Times New Roman" w:hAnsi="Times New Roman"/>
          <w:sz w:val="24"/>
          <w:szCs w:val="24"/>
        </w:rPr>
        <w:t xml:space="preserve"> </w:t>
      </w:r>
      <w:r w:rsidR="00D14144">
        <w:rPr>
          <w:rFonts w:ascii="Times New Roman" w:hAnsi="Times New Roman"/>
          <w:sz w:val="24"/>
          <w:szCs w:val="24"/>
        </w:rPr>
        <w:t>B</w:t>
      </w:r>
      <w:r w:rsidRPr="00730620">
        <w:rPr>
          <w:rFonts w:ascii="Times New Roman" w:hAnsi="Times New Roman"/>
          <w:sz w:val="24"/>
          <w:szCs w:val="24"/>
        </w:rPr>
        <w:t>y managing and organizing the credit worthiness of the borrowers and the</w:t>
      </w:r>
      <w:r>
        <w:rPr>
          <w:rFonts w:ascii="Times New Roman" w:hAnsi="Times New Roman"/>
          <w:sz w:val="24"/>
          <w:szCs w:val="24"/>
        </w:rPr>
        <w:t xml:space="preserve"> </w:t>
      </w:r>
      <w:r w:rsidR="00D14144">
        <w:rPr>
          <w:rFonts w:ascii="Times New Roman" w:hAnsi="Times New Roman"/>
          <w:sz w:val="24"/>
          <w:szCs w:val="24"/>
        </w:rPr>
        <w:t xml:space="preserve">transactions qualities, </w:t>
      </w:r>
      <w:r w:rsidRPr="00730620">
        <w:rPr>
          <w:rFonts w:ascii="Times New Roman" w:hAnsi="Times New Roman"/>
          <w:sz w:val="24"/>
          <w:szCs w:val="24"/>
        </w:rPr>
        <w:t>the</w:t>
      </w:r>
      <w:r w:rsidR="00D14144">
        <w:rPr>
          <w:rFonts w:ascii="Times New Roman" w:hAnsi="Times New Roman"/>
          <w:sz w:val="24"/>
          <w:szCs w:val="24"/>
        </w:rPr>
        <w:t>y</w:t>
      </w:r>
      <w:r w:rsidRPr="00730620">
        <w:rPr>
          <w:rFonts w:ascii="Times New Roman" w:hAnsi="Times New Roman"/>
          <w:sz w:val="24"/>
          <w:szCs w:val="24"/>
        </w:rPr>
        <w:t xml:space="preserve"> can maintain </w:t>
      </w:r>
      <w:r w:rsidR="00D14144">
        <w:rPr>
          <w:rFonts w:ascii="Times New Roman" w:hAnsi="Times New Roman"/>
          <w:sz w:val="24"/>
          <w:szCs w:val="24"/>
        </w:rPr>
        <w:t xml:space="preserve">certain </w:t>
      </w:r>
      <w:r w:rsidRPr="00730620">
        <w:rPr>
          <w:rFonts w:ascii="Times New Roman" w:hAnsi="Times New Roman"/>
          <w:sz w:val="24"/>
          <w:szCs w:val="24"/>
        </w:rPr>
        <w:t>level</w:t>
      </w:r>
      <w:r w:rsidR="00D14144">
        <w:rPr>
          <w:rFonts w:ascii="Times New Roman" w:hAnsi="Times New Roman"/>
          <w:sz w:val="24"/>
          <w:szCs w:val="24"/>
        </w:rPr>
        <w:t>s</w:t>
      </w:r>
      <w:r w:rsidRPr="00730620">
        <w:rPr>
          <w:rFonts w:ascii="Times New Roman" w:hAnsi="Times New Roman"/>
          <w:sz w:val="24"/>
          <w:szCs w:val="24"/>
        </w:rPr>
        <w:t xml:space="preserve"> between assets and liabilities.</w:t>
      </w:r>
    </w:p>
    <w:p w14:paraId="3D13ECC3" w14:textId="77777777" w:rsidR="00FF1280" w:rsidRPr="00D076BE" w:rsidRDefault="00353F03" w:rsidP="008137B1">
      <w:pPr>
        <w:pStyle w:val="Heading2"/>
        <w:spacing w:line="480" w:lineRule="auto"/>
        <w:rPr>
          <w:rFonts w:ascii="Times New Roman" w:hAnsi="Times New Roman"/>
          <w:b/>
          <w:color w:val="000000"/>
          <w:sz w:val="24"/>
          <w:szCs w:val="24"/>
        </w:rPr>
      </w:pPr>
      <w:bookmarkStart w:id="262" w:name="_Toc493384788"/>
      <w:r w:rsidRPr="00D076BE">
        <w:rPr>
          <w:rFonts w:ascii="Times New Roman" w:hAnsi="Times New Roman"/>
          <w:b/>
          <w:color w:val="000000"/>
          <w:sz w:val="24"/>
          <w:szCs w:val="24"/>
        </w:rPr>
        <w:t xml:space="preserve">2.5.6: </w:t>
      </w:r>
      <w:r w:rsidR="00FF1280" w:rsidRPr="00D076BE">
        <w:rPr>
          <w:rFonts w:ascii="Times New Roman" w:hAnsi="Times New Roman"/>
          <w:b/>
          <w:color w:val="000000"/>
          <w:sz w:val="24"/>
          <w:szCs w:val="24"/>
        </w:rPr>
        <w:t>Summary:</w:t>
      </w:r>
      <w:bookmarkEnd w:id="262"/>
    </w:p>
    <w:p w14:paraId="406ED69F" w14:textId="77777777" w:rsidR="00FF1280" w:rsidRPr="00730620" w:rsidRDefault="00FF1280" w:rsidP="008137B1">
      <w:pPr>
        <w:autoSpaceDE w:val="0"/>
        <w:autoSpaceDN w:val="0"/>
        <w:adjustRightInd w:val="0"/>
        <w:spacing w:after="0" w:line="480" w:lineRule="auto"/>
        <w:ind w:firstLine="720"/>
        <w:rPr>
          <w:rFonts w:ascii="Times New Roman" w:hAnsi="Times New Roman"/>
          <w:sz w:val="24"/>
          <w:szCs w:val="24"/>
        </w:rPr>
      </w:pPr>
      <w:r w:rsidRPr="00730620">
        <w:rPr>
          <w:rFonts w:ascii="Times New Roman" w:hAnsi="Times New Roman"/>
          <w:sz w:val="24"/>
          <w:szCs w:val="24"/>
        </w:rPr>
        <w:t>As analyzed from the study of the specific chapter, the researcher was able to acquire knowledge</w:t>
      </w:r>
      <w:r>
        <w:rPr>
          <w:rFonts w:ascii="Times New Roman" w:hAnsi="Times New Roman"/>
          <w:sz w:val="24"/>
          <w:szCs w:val="24"/>
        </w:rPr>
        <w:t xml:space="preserve"> </w:t>
      </w:r>
      <w:r w:rsidR="00D14144">
        <w:rPr>
          <w:rFonts w:ascii="Times New Roman" w:hAnsi="Times New Roman"/>
          <w:sz w:val="24"/>
          <w:szCs w:val="24"/>
        </w:rPr>
        <w:t>and details of asset liability</w:t>
      </w:r>
      <w:r w:rsidRPr="00730620">
        <w:rPr>
          <w:rFonts w:ascii="Times New Roman" w:hAnsi="Times New Roman"/>
          <w:sz w:val="24"/>
          <w:szCs w:val="24"/>
        </w:rPr>
        <w:t xml:space="preserve"> management and the various elements of risk that can</w:t>
      </w:r>
      <w:r>
        <w:rPr>
          <w:rFonts w:ascii="Times New Roman" w:hAnsi="Times New Roman"/>
          <w:sz w:val="24"/>
          <w:szCs w:val="24"/>
        </w:rPr>
        <w:t xml:space="preserve"> </w:t>
      </w:r>
      <w:r w:rsidRPr="00730620">
        <w:rPr>
          <w:rFonts w:ascii="Times New Roman" w:hAnsi="Times New Roman"/>
          <w:sz w:val="24"/>
          <w:szCs w:val="24"/>
        </w:rPr>
        <w:t>affect the assets and liabilities and cash flows. The different elements of risk like</w:t>
      </w:r>
      <w:r>
        <w:rPr>
          <w:rFonts w:ascii="Times New Roman" w:hAnsi="Times New Roman"/>
          <w:sz w:val="24"/>
          <w:szCs w:val="24"/>
        </w:rPr>
        <w:t xml:space="preserve"> </w:t>
      </w:r>
      <w:r w:rsidRPr="00730620">
        <w:rPr>
          <w:rFonts w:ascii="Times New Roman" w:hAnsi="Times New Roman"/>
          <w:sz w:val="24"/>
          <w:szCs w:val="24"/>
        </w:rPr>
        <w:t>liquidity risk, credit risk and interest rate risk can</w:t>
      </w:r>
      <w:r w:rsidR="00D14144">
        <w:rPr>
          <w:rFonts w:ascii="Times New Roman" w:hAnsi="Times New Roman"/>
          <w:sz w:val="24"/>
          <w:szCs w:val="24"/>
        </w:rPr>
        <w:t xml:space="preserve"> have</w:t>
      </w:r>
      <w:r w:rsidRPr="00730620">
        <w:rPr>
          <w:rFonts w:ascii="Times New Roman" w:hAnsi="Times New Roman"/>
          <w:sz w:val="24"/>
          <w:szCs w:val="24"/>
        </w:rPr>
        <w:t xml:space="preserve"> their level of affect in balancing the assets and</w:t>
      </w:r>
      <w:r>
        <w:rPr>
          <w:rFonts w:ascii="Times New Roman" w:hAnsi="Times New Roman"/>
          <w:sz w:val="24"/>
          <w:szCs w:val="24"/>
        </w:rPr>
        <w:t xml:space="preserve"> </w:t>
      </w:r>
      <w:r w:rsidRPr="00730620">
        <w:rPr>
          <w:rFonts w:ascii="Times New Roman" w:hAnsi="Times New Roman"/>
          <w:sz w:val="24"/>
          <w:szCs w:val="24"/>
        </w:rPr>
        <w:t>liabilities and on the earnings. The risk measurement techniques has</w:t>
      </w:r>
      <w:r>
        <w:rPr>
          <w:rFonts w:ascii="Times New Roman" w:hAnsi="Times New Roman"/>
          <w:sz w:val="24"/>
          <w:szCs w:val="24"/>
        </w:rPr>
        <w:t xml:space="preserve"> </w:t>
      </w:r>
      <w:r w:rsidRPr="00730620">
        <w:rPr>
          <w:rFonts w:ascii="Times New Roman" w:hAnsi="Times New Roman"/>
          <w:sz w:val="24"/>
          <w:szCs w:val="24"/>
        </w:rPr>
        <w:t>been mentioned in this chapter that can provide assistance in lowering down the</w:t>
      </w:r>
      <w:r>
        <w:rPr>
          <w:rFonts w:ascii="Times New Roman" w:hAnsi="Times New Roman"/>
          <w:sz w:val="24"/>
          <w:szCs w:val="24"/>
        </w:rPr>
        <w:t xml:space="preserve"> </w:t>
      </w:r>
      <w:r w:rsidRPr="00730620">
        <w:rPr>
          <w:rFonts w:ascii="Times New Roman" w:hAnsi="Times New Roman"/>
          <w:sz w:val="24"/>
          <w:szCs w:val="24"/>
        </w:rPr>
        <w:t>effect of risks from asset</w:t>
      </w:r>
      <w:r w:rsidR="00D14144">
        <w:rPr>
          <w:rFonts w:ascii="Times New Roman" w:hAnsi="Times New Roman"/>
          <w:sz w:val="24"/>
          <w:szCs w:val="24"/>
        </w:rPr>
        <w:t>s</w:t>
      </w:r>
      <w:r w:rsidRPr="00730620">
        <w:rPr>
          <w:rFonts w:ascii="Times New Roman" w:hAnsi="Times New Roman"/>
          <w:sz w:val="24"/>
          <w:szCs w:val="24"/>
        </w:rPr>
        <w:t xml:space="preserve"> and liabilities so that </w:t>
      </w:r>
      <w:r w:rsidR="00D14144">
        <w:rPr>
          <w:rFonts w:ascii="Times New Roman" w:hAnsi="Times New Roman"/>
          <w:sz w:val="24"/>
          <w:szCs w:val="24"/>
        </w:rPr>
        <w:t xml:space="preserve">they </w:t>
      </w:r>
      <w:r w:rsidRPr="00730620">
        <w:rPr>
          <w:rFonts w:ascii="Times New Roman" w:hAnsi="Times New Roman"/>
          <w:sz w:val="24"/>
          <w:szCs w:val="24"/>
        </w:rPr>
        <w:t xml:space="preserve">can </w:t>
      </w:r>
      <w:r w:rsidR="00D14144">
        <w:rPr>
          <w:rFonts w:ascii="Times New Roman" w:hAnsi="Times New Roman"/>
          <w:sz w:val="24"/>
          <w:szCs w:val="24"/>
        </w:rPr>
        <w:t xml:space="preserve">be </w:t>
      </w:r>
      <w:r w:rsidRPr="00730620">
        <w:rPr>
          <w:rFonts w:ascii="Times New Roman" w:hAnsi="Times New Roman"/>
          <w:sz w:val="24"/>
          <w:szCs w:val="24"/>
        </w:rPr>
        <w:t>manage</w:t>
      </w:r>
      <w:r w:rsidR="00D14144">
        <w:rPr>
          <w:rFonts w:ascii="Times New Roman" w:hAnsi="Times New Roman"/>
          <w:sz w:val="24"/>
          <w:szCs w:val="24"/>
        </w:rPr>
        <w:t>d</w:t>
      </w:r>
      <w:r w:rsidRPr="00730620">
        <w:rPr>
          <w:rFonts w:ascii="Times New Roman" w:hAnsi="Times New Roman"/>
          <w:sz w:val="24"/>
          <w:szCs w:val="24"/>
        </w:rPr>
        <w:t xml:space="preserve"> comprehensively.</w:t>
      </w:r>
    </w:p>
    <w:p w14:paraId="772C6D2C" w14:textId="77777777" w:rsidR="00FF1280" w:rsidRDefault="00FF1280" w:rsidP="008137B1">
      <w:pPr>
        <w:autoSpaceDE w:val="0"/>
        <w:autoSpaceDN w:val="0"/>
        <w:adjustRightInd w:val="0"/>
        <w:spacing w:after="0" w:line="480" w:lineRule="auto"/>
        <w:ind w:firstLine="720"/>
        <w:rPr>
          <w:rFonts w:ascii="Times New Roman" w:hAnsi="Times New Roman"/>
          <w:sz w:val="24"/>
          <w:szCs w:val="24"/>
        </w:rPr>
      </w:pPr>
      <w:r w:rsidRPr="00730620">
        <w:rPr>
          <w:rFonts w:ascii="Times New Roman" w:hAnsi="Times New Roman"/>
          <w:sz w:val="24"/>
          <w:szCs w:val="24"/>
        </w:rPr>
        <w:t>Analysis of risk helps in successfully car</w:t>
      </w:r>
      <w:r w:rsidR="009A77B2">
        <w:rPr>
          <w:rFonts w:ascii="Times New Roman" w:hAnsi="Times New Roman"/>
          <w:sz w:val="24"/>
          <w:szCs w:val="24"/>
        </w:rPr>
        <w:t>ry on with the activities of</w:t>
      </w:r>
      <w:r w:rsidRPr="00730620">
        <w:rPr>
          <w:rFonts w:ascii="Times New Roman" w:hAnsi="Times New Roman"/>
          <w:sz w:val="24"/>
          <w:szCs w:val="24"/>
        </w:rPr>
        <w:t xml:space="preserve"> banks. The gap</w:t>
      </w:r>
      <w:r>
        <w:rPr>
          <w:rFonts w:ascii="Times New Roman" w:hAnsi="Times New Roman"/>
          <w:sz w:val="24"/>
          <w:szCs w:val="24"/>
        </w:rPr>
        <w:t xml:space="preserve"> </w:t>
      </w:r>
      <w:r w:rsidRPr="00730620">
        <w:rPr>
          <w:rFonts w:ascii="Times New Roman" w:hAnsi="Times New Roman"/>
          <w:sz w:val="24"/>
          <w:szCs w:val="24"/>
        </w:rPr>
        <w:t>analysis, duration model, value at risk and the simulation technique can be effectively evaluate</w:t>
      </w:r>
      <w:r>
        <w:rPr>
          <w:rFonts w:ascii="Times New Roman" w:hAnsi="Times New Roman"/>
          <w:sz w:val="24"/>
          <w:szCs w:val="24"/>
        </w:rPr>
        <w:t xml:space="preserve"> </w:t>
      </w:r>
      <w:r w:rsidRPr="00730620">
        <w:rPr>
          <w:rFonts w:ascii="Times New Roman" w:hAnsi="Times New Roman"/>
          <w:sz w:val="24"/>
          <w:szCs w:val="24"/>
        </w:rPr>
        <w:t xml:space="preserve">for understanding the degree of impact of risk </w:t>
      </w:r>
      <w:r w:rsidR="00D12F9D">
        <w:rPr>
          <w:rFonts w:ascii="Times New Roman" w:hAnsi="Times New Roman"/>
          <w:sz w:val="24"/>
          <w:szCs w:val="24"/>
        </w:rPr>
        <w:t>on the financial position of</w:t>
      </w:r>
      <w:r w:rsidRPr="00730620">
        <w:rPr>
          <w:rFonts w:ascii="Times New Roman" w:hAnsi="Times New Roman"/>
          <w:sz w:val="24"/>
          <w:szCs w:val="24"/>
        </w:rPr>
        <w:t xml:space="preserve"> banks</w:t>
      </w:r>
      <w:r>
        <w:rPr>
          <w:rFonts w:ascii="Times New Roman" w:hAnsi="Times New Roman"/>
          <w:sz w:val="24"/>
          <w:szCs w:val="24"/>
        </w:rPr>
        <w:t xml:space="preserve"> </w:t>
      </w:r>
      <w:r w:rsidRPr="00730620">
        <w:rPr>
          <w:rFonts w:ascii="Times New Roman" w:hAnsi="Times New Roman"/>
          <w:sz w:val="24"/>
          <w:szCs w:val="24"/>
        </w:rPr>
        <w:t xml:space="preserve">like </w:t>
      </w:r>
      <w:r>
        <w:rPr>
          <w:rFonts w:ascii="Times New Roman" w:hAnsi="Times New Roman"/>
          <w:sz w:val="24"/>
          <w:szCs w:val="24"/>
        </w:rPr>
        <w:t>GCB</w:t>
      </w:r>
      <w:r w:rsidRPr="00730620">
        <w:rPr>
          <w:rFonts w:ascii="Times New Roman" w:hAnsi="Times New Roman"/>
          <w:sz w:val="24"/>
          <w:szCs w:val="24"/>
        </w:rPr>
        <w:t xml:space="preserve"> and A</w:t>
      </w:r>
      <w:r>
        <w:rPr>
          <w:rFonts w:ascii="Times New Roman" w:hAnsi="Times New Roman"/>
          <w:sz w:val="24"/>
          <w:szCs w:val="24"/>
        </w:rPr>
        <w:t>DB</w:t>
      </w:r>
      <w:r w:rsidRPr="00730620">
        <w:rPr>
          <w:rFonts w:ascii="Times New Roman" w:hAnsi="Times New Roman"/>
          <w:sz w:val="24"/>
          <w:szCs w:val="24"/>
        </w:rPr>
        <w:t>.</w:t>
      </w:r>
    </w:p>
    <w:p w14:paraId="7E6521E6" w14:textId="77777777" w:rsidR="001A01A0" w:rsidRDefault="001A01A0" w:rsidP="008137B1">
      <w:pPr>
        <w:tabs>
          <w:tab w:val="left" w:pos="2460"/>
          <w:tab w:val="left" w:pos="2625"/>
          <w:tab w:val="center" w:pos="4513"/>
        </w:tabs>
        <w:autoSpaceDE w:val="0"/>
        <w:autoSpaceDN w:val="0"/>
        <w:adjustRightInd w:val="0"/>
        <w:spacing w:after="0" w:line="480" w:lineRule="auto"/>
        <w:rPr>
          <w:rFonts w:ascii="Times New Roman" w:hAnsi="Times New Roman"/>
          <w:b/>
          <w:bCs/>
          <w:sz w:val="24"/>
          <w:szCs w:val="24"/>
        </w:rPr>
      </w:pPr>
      <w:r>
        <w:rPr>
          <w:rFonts w:ascii="Times New Roman" w:hAnsi="Times New Roman"/>
          <w:b/>
          <w:bCs/>
          <w:sz w:val="24"/>
          <w:szCs w:val="24"/>
        </w:rPr>
        <w:tab/>
      </w:r>
    </w:p>
    <w:p w14:paraId="08D26A92" w14:textId="77777777" w:rsidR="001A01A0" w:rsidRDefault="001A01A0" w:rsidP="008137B1">
      <w:pPr>
        <w:tabs>
          <w:tab w:val="left" w:pos="2460"/>
          <w:tab w:val="left" w:pos="2625"/>
          <w:tab w:val="center" w:pos="4513"/>
        </w:tabs>
        <w:autoSpaceDE w:val="0"/>
        <w:autoSpaceDN w:val="0"/>
        <w:adjustRightInd w:val="0"/>
        <w:spacing w:after="0" w:line="480" w:lineRule="auto"/>
        <w:rPr>
          <w:rFonts w:ascii="Times New Roman" w:hAnsi="Times New Roman"/>
          <w:b/>
          <w:bCs/>
          <w:sz w:val="24"/>
          <w:szCs w:val="24"/>
        </w:rPr>
      </w:pPr>
    </w:p>
    <w:p w14:paraId="0B4F19D1" w14:textId="77777777" w:rsidR="001A01A0" w:rsidRDefault="001A01A0" w:rsidP="008137B1">
      <w:pPr>
        <w:tabs>
          <w:tab w:val="left" w:pos="2460"/>
          <w:tab w:val="left" w:pos="2625"/>
          <w:tab w:val="center" w:pos="4513"/>
        </w:tabs>
        <w:autoSpaceDE w:val="0"/>
        <w:autoSpaceDN w:val="0"/>
        <w:adjustRightInd w:val="0"/>
        <w:spacing w:after="0" w:line="480" w:lineRule="auto"/>
        <w:rPr>
          <w:rFonts w:ascii="Times New Roman" w:hAnsi="Times New Roman"/>
          <w:b/>
          <w:bCs/>
          <w:sz w:val="24"/>
          <w:szCs w:val="24"/>
        </w:rPr>
      </w:pPr>
    </w:p>
    <w:p w14:paraId="441CB0A5" w14:textId="13FA11D2" w:rsidR="00C84DD2" w:rsidRDefault="008C2920" w:rsidP="008137B1">
      <w:pPr>
        <w:tabs>
          <w:tab w:val="left" w:pos="720"/>
          <w:tab w:val="left" w:pos="1440"/>
          <w:tab w:val="left" w:pos="2160"/>
        </w:tabs>
        <w:autoSpaceDE w:val="0"/>
        <w:autoSpaceDN w:val="0"/>
        <w:adjustRightInd w:val="0"/>
        <w:spacing w:after="0" w:line="480" w:lineRule="auto"/>
        <w:rPr>
          <w:rFonts w:ascii="Times New Roman" w:hAnsi="Times New Roman"/>
          <w:b/>
          <w:bCs/>
          <w:sz w:val="24"/>
          <w:szCs w:val="24"/>
        </w:rPr>
      </w:pPr>
      <w:r>
        <w:rPr>
          <w:rFonts w:ascii="Times New Roman" w:hAnsi="Times New Roman"/>
          <w:b/>
          <w:bCs/>
          <w:sz w:val="24"/>
          <w:szCs w:val="24"/>
        </w:rPr>
        <w:tab/>
      </w:r>
      <w:r>
        <w:rPr>
          <w:rFonts w:ascii="Times New Roman" w:hAnsi="Times New Roman"/>
          <w:b/>
          <w:bCs/>
          <w:sz w:val="24"/>
          <w:szCs w:val="24"/>
        </w:rPr>
        <w:tab/>
      </w:r>
    </w:p>
    <w:p w14:paraId="28762D1C" w14:textId="77777777" w:rsidR="000E4B27" w:rsidRPr="00D076BE" w:rsidRDefault="000E4B27" w:rsidP="008137B1">
      <w:pPr>
        <w:pStyle w:val="Heading1"/>
        <w:spacing w:line="480" w:lineRule="auto"/>
        <w:jc w:val="center"/>
        <w:rPr>
          <w:rFonts w:ascii="Times New Roman" w:hAnsi="Times New Roman"/>
          <w:color w:val="000000"/>
          <w:sz w:val="24"/>
          <w:szCs w:val="24"/>
        </w:rPr>
      </w:pPr>
      <w:bookmarkStart w:id="263" w:name="_Toc493384789"/>
      <w:r w:rsidRPr="00D076BE">
        <w:rPr>
          <w:rFonts w:ascii="Times New Roman" w:hAnsi="Times New Roman"/>
          <w:color w:val="000000"/>
          <w:sz w:val="24"/>
          <w:szCs w:val="24"/>
        </w:rPr>
        <w:t>Chapter Three:</w:t>
      </w:r>
      <w:r w:rsidR="00C84DD2">
        <w:rPr>
          <w:rFonts w:ascii="Times New Roman" w:hAnsi="Times New Roman"/>
          <w:color w:val="000000"/>
          <w:sz w:val="24"/>
          <w:szCs w:val="24"/>
        </w:rPr>
        <w:t xml:space="preserve"> Research</w:t>
      </w:r>
      <w:r w:rsidRPr="00D076BE">
        <w:rPr>
          <w:rFonts w:ascii="Times New Roman" w:hAnsi="Times New Roman"/>
          <w:color w:val="000000"/>
          <w:sz w:val="24"/>
          <w:szCs w:val="24"/>
        </w:rPr>
        <w:t xml:space="preserve"> Methodology</w:t>
      </w:r>
      <w:bookmarkEnd w:id="263"/>
    </w:p>
    <w:p w14:paraId="58AD66A8" w14:textId="77777777" w:rsidR="000E4B27" w:rsidRPr="00D076BE" w:rsidRDefault="000E4B27" w:rsidP="008137B1">
      <w:pPr>
        <w:pStyle w:val="Heading2"/>
        <w:spacing w:line="480" w:lineRule="auto"/>
        <w:rPr>
          <w:rFonts w:ascii="Times New Roman" w:hAnsi="Times New Roman"/>
          <w:b/>
          <w:color w:val="000000"/>
          <w:sz w:val="24"/>
          <w:szCs w:val="24"/>
        </w:rPr>
      </w:pPr>
      <w:bookmarkStart w:id="264" w:name="_Toc493384790"/>
      <w:r w:rsidRPr="00D076BE">
        <w:rPr>
          <w:rFonts w:ascii="Times New Roman" w:hAnsi="Times New Roman"/>
          <w:b/>
          <w:color w:val="000000"/>
          <w:sz w:val="24"/>
          <w:szCs w:val="24"/>
        </w:rPr>
        <w:t>3.1: I</w:t>
      </w:r>
      <w:r w:rsidR="007A1898" w:rsidRPr="00D076BE">
        <w:rPr>
          <w:rFonts w:ascii="Times New Roman" w:hAnsi="Times New Roman"/>
          <w:b/>
          <w:color w:val="000000"/>
          <w:sz w:val="24"/>
          <w:szCs w:val="24"/>
        </w:rPr>
        <w:t>ntroduction</w:t>
      </w:r>
      <w:bookmarkEnd w:id="264"/>
    </w:p>
    <w:p w14:paraId="0F4832EB" w14:textId="2D30D2AB" w:rsidR="000E4B27" w:rsidRDefault="000E4B27" w:rsidP="001B46A1">
      <w:pPr>
        <w:autoSpaceDE w:val="0"/>
        <w:autoSpaceDN w:val="0"/>
        <w:adjustRightInd w:val="0"/>
        <w:spacing w:after="0" w:line="480" w:lineRule="auto"/>
        <w:ind w:firstLine="720"/>
        <w:rPr>
          <w:rFonts w:ascii="Times New Roman" w:hAnsi="Times New Roman"/>
          <w:sz w:val="24"/>
          <w:szCs w:val="24"/>
        </w:rPr>
      </w:pPr>
      <w:r>
        <w:rPr>
          <w:rFonts w:ascii="Times New Roman" w:hAnsi="Times New Roman"/>
          <w:sz w:val="24"/>
          <w:szCs w:val="24"/>
        </w:rPr>
        <w:t>Research Methodology helps in evaluating and determining the</w:t>
      </w:r>
      <w:r w:rsidR="00B47D84">
        <w:rPr>
          <w:rFonts w:ascii="Times New Roman" w:hAnsi="Times New Roman"/>
          <w:sz w:val="24"/>
          <w:szCs w:val="24"/>
        </w:rPr>
        <w:t xml:space="preserve"> most probable approach that is</w:t>
      </w:r>
      <w:r>
        <w:rPr>
          <w:rFonts w:ascii="Times New Roman" w:hAnsi="Times New Roman"/>
          <w:sz w:val="24"/>
          <w:szCs w:val="24"/>
        </w:rPr>
        <w:t xml:space="preserve"> required to be followed to accomplish the complete and detail outcome of the course. </w:t>
      </w:r>
      <w:r w:rsidR="00567C5F" w:rsidRPr="00567C5F">
        <w:rPr>
          <w:rFonts w:ascii="Times New Roman" w:hAnsi="Times New Roman"/>
          <w:noProof/>
          <w:sz w:val="24"/>
          <w:szCs w:val="24"/>
        </w:rPr>
        <w:t>(Bryman, A. and Bell, E. , 2011)</w:t>
      </w:r>
      <w:r>
        <w:rPr>
          <w:rFonts w:ascii="Times New Roman" w:hAnsi="Times New Roman"/>
          <w:sz w:val="24"/>
          <w:szCs w:val="24"/>
        </w:rPr>
        <w:t xml:space="preserve">, mentioned that the theories and concepts that are endorsed in the research methodology will assist in gaining the broad and better </w:t>
      </w:r>
      <w:r>
        <w:rPr>
          <w:rFonts w:ascii="Times New Roman" w:hAnsi="Times New Roman"/>
          <w:sz w:val="24"/>
          <w:szCs w:val="24"/>
        </w:rPr>
        <w:lastRenderedPageBreak/>
        <w:t xml:space="preserve">analysis of the research topic. </w:t>
      </w:r>
      <w:commentRangeStart w:id="265"/>
      <w:r w:rsidR="001B46A1" w:rsidRPr="001B46A1">
        <w:rPr>
          <w:rFonts w:ascii="Times New Roman" w:hAnsi="Times New Roman"/>
          <w:sz w:val="24"/>
          <w:szCs w:val="24"/>
        </w:rPr>
        <w:t>The data which is collected by the researcher is of two types – primary data and secondary data</w:t>
      </w:r>
      <w:ins w:id="266" w:author="thomasmoore adingo" w:date="2017-03-21T07:07:00Z">
        <w:r w:rsidR="00402EE4">
          <w:rPr>
            <w:rFonts w:ascii="Times New Roman" w:hAnsi="Times New Roman"/>
            <w:sz w:val="24"/>
            <w:szCs w:val="24"/>
          </w:rPr>
          <w:t xml:space="preserve"> </w:t>
        </w:r>
        <w:r w:rsidR="00402EE4" w:rsidRPr="005269D6">
          <w:rPr>
            <w:rFonts w:ascii="Times New Roman" w:eastAsia="Times New Roman" w:hAnsi="Times New Roman"/>
            <w:sz w:val="24"/>
            <w:szCs w:val="24"/>
          </w:rPr>
          <w:t>published sources such as the GCB and ADB annual Banks reports</w:t>
        </w:r>
      </w:ins>
      <w:r w:rsidR="001B46A1" w:rsidRPr="001B46A1">
        <w:rPr>
          <w:rFonts w:ascii="Times New Roman" w:hAnsi="Times New Roman"/>
          <w:sz w:val="24"/>
          <w:szCs w:val="24"/>
        </w:rPr>
        <w:t>.</w:t>
      </w:r>
      <w:ins w:id="267" w:author="thomasmoore adingo" w:date="2017-03-21T07:09:00Z">
        <w:r w:rsidR="00402EE4">
          <w:rPr>
            <w:rFonts w:ascii="Times New Roman" w:hAnsi="Times New Roman"/>
            <w:sz w:val="24"/>
            <w:szCs w:val="24"/>
          </w:rPr>
          <w:t xml:space="preserve"> </w:t>
        </w:r>
        <w:r w:rsidR="00402EE4" w:rsidRPr="000D458E">
          <w:rPr>
            <w:rFonts w:ascii="Times New Roman" w:eastAsia="SimSun" w:hAnsi="Times New Roman"/>
            <w:color w:val="080000"/>
            <w:sz w:val="24"/>
            <w:szCs w:val="24"/>
            <w:lang w:val="nb-NO" w:eastAsia="zh-CN"/>
          </w:rPr>
          <w:t xml:space="preserve">The researcher, in this study, has collected the primary source of data by employing interview schedule,and </w:t>
        </w:r>
        <w:commentRangeStart w:id="268"/>
        <w:r w:rsidR="00402EE4" w:rsidRPr="000D458E">
          <w:rPr>
            <w:rFonts w:ascii="Times New Roman" w:eastAsia="SimSun" w:hAnsi="Times New Roman"/>
            <w:color w:val="080000"/>
            <w:sz w:val="24"/>
            <w:szCs w:val="24"/>
            <w:lang w:val="nb-NO" w:eastAsia="zh-CN"/>
          </w:rPr>
          <w:t>structured questionnaire</w:t>
        </w:r>
      </w:ins>
      <w:commentRangeEnd w:id="268"/>
      <w:r w:rsidR="005C6D42">
        <w:rPr>
          <w:rStyle w:val="CommentReference"/>
        </w:rPr>
        <w:commentReference w:id="268"/>
      </w:r>
      <w:ins w:id="269" w:author="thomasmoore adingo" w:date="2017-03-21T07:09:00Z">
        <w:r w:rsidR="00402EE4" w:rsidRPr="000D458E">
          <w:rPr>
            <w:rFonts w:ascii="Times New Roman" w:eastAsia="SimSun" w:hAnsi="Times New Roman"/>
            <w:color w:val="080000"/>
            <w:sz w:val="24"/>
            <w:szCs w:val="24"/>
            <w:lang w:val="nb-NO" w:eastAsia="zh-CN"/>
          </w:rPr>
          <w:t xml:space="preserve">. </w:t>
        </w:r>
      </w:ins>
      <w:r w:rsidR="001B46A1" w:rsidRPr="001B46A1">
        <w:rPr>
          <w:rFonts w:ascii="Times New Roman" w:hAnsi="Times New Roman"/>
          <w:sz w:val="24"/>
          <w:szCs w:val="24"/>
        </w:rPr>
        <w:t xml:space="preserve"> Primary data signifies the original data collected by the researcher separately for each project through the distribution of </w:t>
      </w:r>
      <w:r w:rsidR="0083557E" w:rsidRPr="0083557E">
        <w:rPr>
          <w:rFonts w:ascii="Times New Roman" w:hAnsi="Times New Roman"/>
          <w:sz w:val="24"/>
          <w:szCs w:val="24"/>
        </w:rPr>
        <w:t>open-ended</w:t>
      </w:r>
      <w:r w:rsidR="0083557E">
        <w:t xml:space="preserve"> </w:t>
      </w:r>
      <w:r w:rsidR="001B46A1" w:rsidRPr="001B46A1">
        <w:rPr>
          <w:rFonts w:ascii="Times New Roman" w:hAnsi="Times New Roman"/>
          <w:sz w:val="24"/>
          <w:szCs w:val="24"/>
        </w:rPr>
        <w:t>structure questionnaire to the sample respondents</w:t>
      </w:r>
      <w:ins w:id="270" w:author="thomasmoore adingo" w:date="2017-03-21T07:13:00Z">
        <w:r w:rsidR="00402EE4">
          <w:rPr>
            <w:rFonts w:ascii="Times New Roman" w:hAnsi="Times New Roman"/>
            <w:sz w:val="24"/>
            <w:szCs w:val="24"/>
          </w:rPr>
          <w:t xml:space="preserve">, </w:t>
        </w:r>
        <w:r w:rsidR="00402EE4" w:rsidRPr="000D458E">
          <w:rPr>
            <w:rFonts w:ascii="Times New Roman" w:eastAsia="SimSun" w:hAnsi="Times New Roman"/>
            <w:color w:val="080000"/>
            <w:sz w:val="24"/>
            <w:szCs w:val="24"/>
            <w:lang w:val="nb-NO" w:eastAsia="zh-CN"/>
          </w:rPr>
          <w:t>which translate the research objectives into specific questions</w:t>
        </w:r>
      </w:ins>
      <w:r w:rsidR="001B46A1" w:rsidRPr="001B46A1">
        <w:rPr>
          <w:rFonts w:ascii="Times New Roman" w:hAnsi="Times New Roman"/>
          <w:sz w:val="24"/>
          <w:szCs w:val="24"/>
        </w:rPr>
        <w:t xml:space="preserve">. </w:t>
      </w:r>
      <w:ins w:id="271" w:author="thomasmoore adingo" w:date="2017-03-21T07:14:00Z">
        <w:r w:rsidR="00402EE4" w:rsidRPr="005269D6">
          <w:rPr>
            <w:rFonts w:ascii="Times New Roman" w:eastAsia="Times New Roman" w:hAnsi="Times New Roman"/>
            <w:sz w:val="24"/>
            <w:szCs w:val="24"/>
          </w:rPr>
          <w:t>The secondary data was accompanied with primary data collected through a questionnaire administered on a drop and pick basis</w:t>
        </w:r>
        <w:r w:rsidR="00402EE4">
          <w:rPr>
            <w:rFonts w:ascii="Times New Roman" w:eastAsia="Times New Roman" w:hAnsi="Times New Roman"/>
            <w:sz w:val="24"/>
            <w:szCs w:val="24"/>
          </w:rPr>
          <w:t>.</w:t>
        </w:r>
        <w:r w:rsidR="00402EE4">
          <w:rPr>
            <w:rFonts w:ascii="Times New Roman" w:hAnsi="Times New Roman"/>
            <w:sz w:val="24"/>
            <w:szCs w:val="24"/>
          </w:rPr>
          <w:t xml:space="preserve"> </w:t>
        </w:r>
      </w:ins>
      <w:r>
        <w:rPr>
          <w:rFonts w:ascii="Times New Roman" w:hAnsi="Times New Roman"/>
          <w:sz w:val="24"/>
          <w:szCs w:val="24"/>
        </w:rPr>
        <w:t>Employment of research methodology helps in knowing the process adopted for analyzing the appropriate research of managing assets and liabilities and the measurement of risk for balancing the assets and liabilities</w:t>
      </w:r>
      <w:commentRangeEnd w:id="265"/>
      <w:r w:rsidR="00F82732">
        <w:rPr>
          <w:rStyle w:val="CommentReference"/>
        </w:rPr>
        <w:commentReference w:id="265"/>
      </w:r>
      <w:r>
        <w:rPr>
          <w:rFonts w:ascii="Times New Roman" w:hAnsi="Times New Roman"/>
          <w:sz w:val="24"/>
          <w:szCs w:val="24"/>
        </w:rPr>
        <w:t xml:space="preserve">. However, </w:t>
      </w:r>
      <w:r w:rsidR="00567C5F" w:rsidRPr="00567C5F">
        <w:rPr>
          <w:rFonts w:ascii="Times New Roman" w:hAnsi="Times New Roman"/>
          <w:noProof/>
          <w:sz w:val="24"/>
          <w:szCs w:val="24"/>
        </w:rPr>
        <w:t>(Crouch, C. and Pearce, J., 2012)</w:t>
      </w:r>
      <w:r>
        <w:rPr>
          <w:rFonts w:ascii="Times New Roman" w:hAnsi="Times New Roman"/>
          <w:sz w:val="24"/>
          <w:szCs w:val="24"/>
        </w:rPr>
        <w:t xml:space="preserve">, pointed, that the brief procedure of research methodology can also guide towards the frequent errors that may generate limits within the process of research. </w:t>
      </w:r>
      <w:r w:rsidR="00B47D84">
        <w:rPr>
          <w:rFonts w:ascii="Times New Roman" w:hAnsi="Times New Roman"/>
          <w:sz w:val="24"/>
          <w:szCs w:val="24"/>
        </w:rPr>
        <w:t xml:space="preserve">Apart </w:t>
      </w:r>
      <w:r>
        <w:rPr>
          <w:rFonts w:ascii="Times New Roman" w:hAnsi="Times New Roman"/>
          <w:sz w:val="24"/>
          <w:szCs w:val="24"/>
        </w:rPr>
        <w:t xml:space="preserve">from that, the researcher has tried to exercise each detail procedure of research methodology that can help and assist in superior analysis </w:t>
      </w:r>
      <w:r w:rsidR="00471528">
        <w:rPr>
          <w:rFonts w:ascii="Times New Roman" w:hAnsi="Times New Roman"/>
          <w:sz w:val="24"/>
          <w:szCs w:val="24"/>
        </w:rPr>
        <w:t xml:space="preserve">GCB an ADB </w:t>
      </w:r>
      <w:r w:rsidR="00B47D84">
        <w:rPr>
          <w:rFonts w:ascii="Times New Roman" w:hAnsi="Times New Roman"/>
          <w:sz w:val="24"/>
          <w:szCs w:val="24"/>
        </w:rPr>
        <w:t>and their relation with asset liability</w:t>
      </w:r>
      <w:r>
        <w:rPr>
          <w:rFonts w:ascii="Times New Roman" w:hAnsi="Times New Roman"/>
          <w:sz w:val="24"/>
          <w:szCs w:val="24"/>
        </w:rPr>
        <w:t xml:space="preserve"> management </w:t>
      </w:r>
      <w:r w:rsidR="00B47D84">
        <w:rPr>
          <w:rFonts w:ascii="Times New Roman" w:hAnsi="Times New Roman"/>
          <w:sz w:val="24"/>
          <w:szCs w:val="24"/>
        </w:rPr>
        <w:t>in the</w:t>
      </w:r>
      <w:r>
        <w:rPr>
          <w:rFonts w:ascii="Times New Roman" w:hAnsi="Times New Roman"/>
          <w:sz w:val="24"/>
          <w:szCs w:val="24"/>
        </w:rPr>
        <w:t xml:space="preserve"> international banking structure.</w:t>
      </w:r>
    </w:p>
    <w:p w14:paraId="5FD62CD3" w14:textId="77777777" w:rsidR="000E4B27" w:rsidRPr="00D076BE" w:rsidRDefault="007A1898" w:rsidP="008137B1">
      <w:pPr>
        <w:pStyle w:val="Heading2"/>
        <w:spacing w:line="480" w:lineRule="auto"/>
        <w:rPr>
          <w:rFonts w:ascii="Times New Roman" w:hAnsi="Times New Roman"/>
          <w:b/>
          <w:color w:val="000000"/>
          <w:sz w:val="24"/>
          <w:szCs w:val="24"/>
        </w:rPr>
      </w:pPr>
      <w:bookmarkStart w:id="272" w:name="_Toc493384791"/>
      <w:r w:rsidRPr="00D076BE">
        <w:rPr>
          <w:rFonts w:ascii="Times New Roman" w:hAnsi="Times New Roman"/>
          <w:b/>
          <w:color w:val="000000"/>
          <w:sz w:val="24"/>
          <w:szCs w:val="24"/>
        </w:rPr>
        <w:t xml:space="preserve">3.2: Method </w:t>
      </w:r>
      <w:commentRangeStart w:id="273"/>
      <w:r w:rsidRPr="00D076BE">
        <w:rPr>
          <w:rFonts w:ascii="Times New Roman" w:hAnsi="Times New Roman"/>
          <w:b/>
          <w:color w:val="000000"/>
          <w:sz w:val="24"/>
          <w:szCs w:val="24"/>
        </w:rPr>
        <w:t>outline</w:t>
      </w:r>
      <w:commentRangeEnd w:id="273"/>
      <w:r w:rsidR="00F82732">
        <w:rPr>
          <w:rStyle w:val="CommentReference"/>
          <w:rFonts w:ascii="Calibri" w:eastAsia="Calibri" w:hAnsi="Calibri"/>
          <w:color w:val="auto"/>
        </w:rPr>
        <w:commentReference w:id="273"/>
      </w:r>
      <w:bookmarkEnd w:id="272"/>
    </w:p>
    <w:p w14:paraId="3682711F" w14:textId="77777777" w:rsidR="000E4B27" w:rsidRDefault="000E4B27" w:rsidP="008137B1">
      <w:pPr>
        <w:autoSpaceDE w:val="0"/>
        <w:autoSpaceDN w:val="0"/>
        <w:adjustRightInd w:val="0"/>
        <w:spacing w:after="0" w:line="480" w:lineRule="auto"/>
        <w:ind w:firstLine="720"/>
        <w:rPr>
          <w:rFonts w:ascii="Times New Roman" w:hAnsi="Times New Roman"/>
          <w:sz w:val="24"/>
          <w:szCs w:val="24"/>
        </w:rPr>
      </w:pPr>
      <w:r>
        <w:rPr>
          <w:rFonts w:ascii="Times New Roman" w:hAnsi="Times New Roman"/>
          <w:sz w:val="24"/>
          <w:szCs w:val="24"/>
        </w:rPr>
        <w:t xml:space="preserve">In the specific chapter, brief research </w:t>
      </w:r>
      <w:r w:rsidR="00D76834">
        <w:rPr>
          <w:rFonts w:ascii="Times New Roman" w:hAnsi="Times New Roman"/>
          <w:sz w:val="24"/>
          <w:szCs w:val="24"/>
        </w:rPr>
        <w:t>methods for analyzing asset liability</w:t>
      </w:r>
      <w:r>
        <w:rPr>
          <w:rFonts w:ascii="Times New Roman" w:hAnsi="Times New Roman"/>
          <w:sz w:val="24"/>
          <w:szCs w:val="24"/>
        </w:rPr>
        <w:t xml:space="preserve"> management and its </w:t>
      </w:r>
      <w:r w:rsidR="00A43529">
        <w:rPr>
          <w:rFonts w:ascii="Times New Roman" w:hAnsi="Times New Roman"/>
          <w:sz w:val="24"/>
          <w:szCs w:val="24"/>
        </w:rPr>
        <w:t>effect</w:t>
      </w:r>
      <w:r>
        <w:rPr>
          <w:rFonts w:ascii="Times New Roman" w:hAnsi="Times New Roman"/>
          <w:sz w:val="24"/>
          <w:szCs w:val="24"/>
        </w:rPr>
        <w:t xml:space="preserve"> on the various activities of the banks </w:t>
      </w:r>
      <w:r w:rsidR="00A74160">
        <w:rPr>
          <w:rFonts w:ascii="Times New Roman" w:hAnsi="Times New Roman"/>
          <w:sz w:val="24"/>
          <w:szCs w:val="24"/>
        </w:rPr>
        <w:t>was determine</w:t>
      </w:r>
      <w:r w:rsidR="00C62F36">
        <w:rPr>
          <w:rFonts w:ascii="Times New Roman" w:hAnsi="Times New Roman"/>
          <w:sz w:val="24"/>
          <w:szCs w:val="24"/>
        </w:rPr>
        <w:t>d</w:t>
      </w:r>
      <w:r>
        <w:rPr>
          <w:rFonts w:ascii="Times New Roman" w:hAnsi="Times New Roman"/>
          <w:sz w:val="24"/>
          <w:szCs w:val="24"/>
        </w:rPr>
        <w:t xml:space="preserve"> with reference to </w:t>
      </w:r>
      <w:r w:rsidR="00D76834">
        <w:rPr>
          <w:rFonts w:ascii="Times New Roman" w:hAnsi="Times New Roman"/>
          <w:sz w:val="24"/>
          <w:szCs w:val="24"/>
        </w:rPr>
        <w:t xml:space="preserve">the two </w:t>
      </w:r>
      <w:r>
        <w:rPr>
          <w:rFonts w:ascii="Times New Roman" w:hAnsi="Times New Roman"/>
          <w:sz w:val="24"/>
          <w:szCs w:val="24"/>
        </w:rPr>
        <w:t>largest banks of Ghana</w:t>
      </w:r>
      <w:r w:rsidR="00471528">
        <w:rPr>
          <w:rFonts w:ascii="Times New Roman" w:hAnsi="Times New Roman"/>
          <w:sz w:val="24"/>
          <w:szCs w:val="24"/>
        </w:rPr>
        <w:t xml:space="preserve"> (GCB an ADB)</w:t>
      </w:r>
      <w:r>
        <w:rPr>
          <w:rFonts w:ascii="Times New Roman" w:hAnsi="Times New Roman"/>
          <w:sz w:val="24"/>
          <w:szCs w:val="24"/>
        </w:rPr>
        <w:t xml:space="preserve">. The chosen research philosophy is positivism that can help in achieving information based on legitimate logic and evaluation. Further, </w:t>
      </w:r>
      <w:r w:rsidR="003A4A5B">
        <w:rPr>
          <w:rFonts w:ascii="Times New Roman" w:hAnsi="Times New Roman"/>
          <w:sz w:val="24"/>
          <w:szCs w:val="24"/>
        </w:rPr>
        <w:t>deductive</w:t>
      </w:r>
      <w:r w:rsidR="00C62F36">
        <w:rPr>
          <w:rFonts w:ascii="Times New Roman" w:hAnsi="Times New Roman"/>
          <w:sz w:val="24"/>
          <w:szCs w:val="24"/>
        </w:rPr>
        <w:t xml:space="preserve"> method </w:t>
      </w:r>
      <w:r>
        <w:rPr>
          <w:rFonts w:ascii="Times New Roman" w:hAnsi="Times New Roman"/>
          <w:sz w:val="24"/>
          <w:szCs w:val="24"/>
        </w:rPr>
        <w:t>grant the researcher to develop the study based at the beginning on secondary sources that c</w:t>
      </w:r>
      <w:r w:rsidR="00D76834">
        <w:rPr>
          <w:rFonts w:ascii="Times New Roman" w:hAnsi="Times New Roman"/>
          <w:sz w:val="24"/>
          <w:szCs w:val="24"/>
        </w:rPr>
        <w:t>an help in describing asset liability</w:t>
      </w:r>
      <w:r>
        <w:rPr>
          <w:rFonts w:ascii="Times New Roman" w:hAnsi="Times New Roman"/>
          <w:sz w:val="24"/>
          <w:szCs w:val="24"/>
        </w:rPr>
        <w:t xml:space="preserve"> management </w:t>
      </w:r>
      <w:r w:rsidR="00471528">
        <w:rPr>
          <w:rFonts w:ascii="Times New Roman" w:hAnsi="Times New Roman"/>
          <w:sz w:val="24"/>
          <w:szCs w:val="24"/>
        </w:rPr>
        <w:t>with</w:t>
      </w:r>
      <w:r>
        <w:rPr>
          <w:rFonts w:ascii="Times New Roman" w:hAnsi="Times New Roman"/>
          <w:sz w:val="24"/>
          <w:szCs w:val="24"/>
        </w:rPr>
        <w:t>in GCB and ADB. The descriptive design guide</w:t>
      </w:r>
      <w:r w:rsidR="00C62F36">
        <w:rPr>
          <w:rFonts w:ascii="Times New Roman" w:hAnsi="Times New Roman"/>
          <w:sz w:val="24"/>
          <w:szCs w:val="24"/>
        </w:rPr>
        <w:t>s</w:t>
      </w:r>
      <w:r>
        <w:rPr>
          <w:rFonts w:ascii="Times New Roman" w:hAnsi="Times New Roman"/>
          <w:sz w:val="24"/>
          <w:szCs w:val="24"/>
        </w:rPr>
        <w:t xml:space="preserve"> the researcher in explaining the applied and followed con</w:t>
      </w:r>
      <w:r w:rsidR="00D76834">
        <w:rPr>
          <w:rFonts w:ascii="Times New Roman" w:hAnsi="Times New Roman"/>
          <w:sz w:val="24"/>
          <w:szCs w:val="24"/>
        </w:rPr>
        <w:t>cepts in a</w:t>
      </w:r>
      <w:r w:rsidR="00C62F36">
        <w:rPr>
          <w:rFonts w:ascii="Times New Roman" w:hAnsi="Times New Roman"/>
          <w:sz w:val="24"/>
          <w:szCs w:val="24"/>
        </w:rPr>
        <w:t xml:space="preserve"> brief </w:t>
      </w:r>
      <w:r w:rsidR="00647A7B">
        <w:rPr>
          <w:rFonts w:ascii="Times New Roman" w:hAnsi="Times New Roman"/>
          <w:sz w:val="24"/>
          <w:szCs w:val="24"/>
        </w:rPr>
        <w:t>way that</w:t>
      </w:r>
      <w:r>
        <w:rPr>
          <w:rFonts w:ascii="Times New Roman" w:hAnsi="Times New Roman"/>
          <w:sz w:val="24"/>
          <w:szCs w:val="24"/>
        </w:rPr>
        <w:t xml:space="preserve"> further help</w:t>
      </w:r>
      <w:r w:rsidR="00D76834">
        <w:rPr>
          <w:rFonts w:ascii="Times New Roman" w:hAnsi="Times New Roman"/>
          <w:sz w:val="24"/>
          <w:szCs w:val="24"/>
        </w:rPr>
        <w:t>s</w:t>
      </w:r>
      <w:r>
        <w:rPr>
          <w:rFonts w:ascii="Times New Roman" w:hAnsi="Times New Roman"/>
          <w:sz w:val="24"/>
          <w:szCs w:val="24"/>
        </w:rPr>
        <w:t xml:space="preserve"> in analyzing </w:t>
      </w:r>
      <w:r>
        <w:rPr>
          <w:rFonts w:ascii="Times New Roman" w:hAnsi="Times New Roman"/>
          <w:sz w:val="24"/>
          <w:szCs w:val="24"/>
        </w:rPr>
        <w:lastRenderedPageBreak/>
        <w:t>the impact of learning as well. Implementation of pr</w:t>
      </w:r>
      <w:r w:rsidR="00C62F36">
        <w:rPr>
          <w:rFonts w:ascii="Times New Roman" w:hAnsi="Times New Roman"/>
          <w:sz w:val="24"/>
          <w:szCs w:val="24"/>
        </w:rPr>
        <w:t>imary and secondary sources was</w:t>
      </w:r>
      <w:r>
        <w:rPr>
          <w:rFonts w:ascii="Times New Roman" w:hAnsi="Times New Roman"/>
          <w:sz w:val="24"/>
          <w:szCs w:val="24"/>
        </w:rPr>
        <w:t xml:space="preserve"> provide</w:t>
      </w:r>
      <w:r w:rsidR="00C62F36">
        <w:rPr>
          <w:rFonts w:ascii="Times New Roman" w:hAnsi="Times New Roman"/>
          <w:sz w:val="24"/>
          <w:szCs w:val="24"/>
        </w:rPr>
        <w:t>d with</w:t>
      </w:r>
      <w:r>
        <w:rPr>
          <w:rFonts w:ascii="Times New Roman" w:hAnsi="Times New Roman"/>
          <w:sz w:val="24"/>
          <w:szCs w:val="24"/>
        </w:rPr>
        <w:t xml:space="preserve"> great assistance and knowledge in a more detail manner of the research topics so that, good quality of analysis</w:t>
      </w:r>
      <w:r w:rsidR="00BD26E3">
        <w:rPr>
          <w:rFonts w:ascii="Times New Roman" w:hAnsi="Times New Roman"/>
          <w:sz w:val="24"/>
          <w:szCs w:val="24"/>
        </w:rPr>
        <w:t xml:space="preserve"> was possible</w:t>
      </w:r>
      <w:r>
        <w:rPr>
          <w:rFonts w:ascii="Times New Roman" w:hAnsi="Times New Roman"/>
          <w:sz w:val="24"/>
          <w:szCs w:val="24"/>
        </w:rPr>
        <w:t>.</w:t>
      </w:r>
    </w:p>
    <w:p w14:paraId="453A7D44" w14:textId="77777777" w:rsidR="000E4B27" w:rsidRPr="00D076BE" w:rsidRDefault="007A1898" w:rsidP="008137B1">
      <w:pPr>
        <w:pStyle w:val="Heading2"/>
        <w:spacing w:line="480" w:lineRule="auto"/>
        <w:rPr>
          <w:rFonts w:ascii="Times New Roman" w:hAnsi="Times New Roman"/>
          <w:b/>
          <w:color w:val="000000"/>
          <w:sz w:val="24"/>
          <w:szCs w:val="24"/>
        </w:rPr>
      </w:pPr>
      <w:bookmarkStart w:id="274" w:name="_Toc493384792"/>
      <w:r w:rsidRPr="00D076BE">
        <w:rPr>
          <w:rFonts w:ascii="Times New Roman" w:hAnsi="Times New Roman"/>
          <w:b/>
          <w:color w:val="000000"/>
          <w:sz w:val="24"/>
          <w:szCs w:val="24"/>
        </w:rPr>
        <w:t xml:space="preserve">3.3: Research </w:t>
      </w:r>
      <w:commentRangeStart w:id="275"/>
      <w:r w:rsidRPr="00D076BE">
        <w:rPr>
          <w:rFonts w:ascii="Times New Roman" w:hAnsi="Times New Roman"/>
          <w:b/>
          <w:color w:val="000000"/>
          <w:sz w:val="24"/>
          <w:szCs w:val="24"/>
        </w:rPr>
        <w:t>Onion</w:t>
      </w:r>
      <w:bookmarkEnd w:id="274"/>
    </w:p>
    <w:p w14:paraId="6FE46CB9" w14:textId="2410D34A" w:rsidR="000E4B27" w:rsidRDefault="000E4B27" w:rsidP="008137B1">
      <w:pPr>
        <w:autoSpaceDE w:val="0"/>
        <w:autoSpaceDN w:val="0"/>
        <w:adjustRightInd w:val="0"/>
        <w:spacing w:after="0" w:line="480" w:lineRule="auto"/>
        <w:ind w:firstLine="720"/>
        <w:rPr>
          <w:rFonts w:ascii="Times New Roman" w:hAnsi="Times New Roman"/>
          <w:sz w:val="24"/>
          <w:szCs w:val="24"/>
        </w:rPr>
      </w:pPr>
      <w:del w:id="276" w:author="thomasmoore adingo" w:date="2017-03-21T07:16:00Z">
        <w:r w:rsidDel="00CE1FCC">
          <w:rPr>
            <w:rFonts w:ascii="Times New Roman" w:hAnsi="Times New Roman"/>
            <w:sz w:val="24"/>
            <w:szCs w:val="24"/>
          </w:rPr>
          <w:delText>Research Onion</w:delText>
        </w:r>
        <w:commentRangeEnd w:id="275"/>
        <w:r w:rsidR="00F82732" w:rsidDel="00CE1FCC">
          <w:rPr>
            <w:rStyle w:val="CommentReference"/>
          </w:rPr>
          <w:commentReference w:id="275"/>
        </w:r>
        <w:r w:rsidDel="00CE1FCC">
          <w:rPr>
            <w:rFonts w:ascii="Times New Roman" w:hAnsi="Times New Roman"/>
            <w:sz w:val="24"/>
            <w:szCs w:val="24"/>
          </w:rPr>
          <w:delText>, is treated as a technique of methodology that helps in classifying the major segmentation of the research that has the capability for effectively analysing the topics.</w:delText>
        </w:r>
      </w:del>
      <w:r>
        <w:rPr>
          <w:rFonts w:ascii="Times New Roman" w:hAnsi="Times New Roman"/>
          <w:sz w:val="24"/>
          <w:szCs w:val="24"/>
        </w:rPr>
        <w:t xml:space="preserve"> </w:t>
      </w:r>
      <w:ins w:id="277" w:author="thomasmoore adingo" w:date="2017-03-29T23:54:00Z">
        <w:r w:rsidR="00002C13">
          <w:rPr>
            <w:rFonts w:ascii="Times New Roman" w:hAnsi="Times New Roman"/>
            <w:sz w:val="24"/>
            <w:szCs w:val="24"/>
          </w:rPr>
          <w:t xml:space="preserve">According to </w:t>
        </w:r>
      </w:ins>
      <w:r w:rsidR="00567C5F" w:rsidRPr="00567C5F">
        <w:rPr>
          <w:rFonts w:ascii="Times New Roman" w:hAnsi="Times New Roman"/>
          <w:noProof/>
          <w:sz w:val="24"/>
          <w:szCs w:val="24"/>
        </w:rPr>
        <w:t>(Brannen, 2009)</w:t>
      </w:r>
      <w:r>
        <w:rPr>
          <w:rFonts w:ascii="Times New Roman" w:hAnsi="Times New Roman"/>
          <w:sz w:val="24"/>
          <w:szCs w:val="24"/>
        </w:rPr>
        <w:t xml:space="preserve">, defined that the research onion is </w:t>
      </w:r>
      <w:r w:rsidR="00BD26E3">
        <w:rPr>
          <w:rFonts w:ascii="Times New Roman" w:hAnsi="Times New Roman"/>
          <w:sz w:val="24"/>
          <w:szCs w:val="24"/>
        </w:rPr>
        <w:t xml:space="preserve">a </w:t>
      </w:r>
      <w:r>
        <w:rPr>
          <w:rFonts w:ascii="Times New Roman" w:hAnsi="Times New Roman"/>
          <w:sz w:val="24"/>
          <w:szCs w:val="24"/>
        </w:rPr>
        <w:t>method that is helpful in doing the research process for the academic students in a structured format and by backing each segments of techniques will help in attaining results of the research process. Research onion, is grouped into six major segments that are philosophies, approaches, strategies, choices, periods, techniques and procedures.</w:t>
      </w:r>
    </w:p>
    <w:p w14:paraId="292BD8F0" w14:textId="4A3EE477" w:rsidR="000E4B27" w:rsidRDefault="00740D1A" w:rsidP="008137B1">
      <w:pPr>
        <w:autoSpaceDE w:val="0"/>
        <w:autoSpaceDN w:val="0"/>
        <w:adjustRightInd w:val="0"/>
        <w:spacing w:after="0" w:line="480" w:lineRule="auto"/>
        <w:rPr>
          <w:rFonts w:ascii="Times New Roman" w:hAnsi="Times New Roman"/>
          <w:sz w:val="24"/>
          <w:szCs w:val="24"/>
        </w:rPr>
      </w:pPr>
      <w:r>
        <w:rPr>
          <w:rFonts w:ascii="Times New Roman" w:hAnsi="Times New Roman"/>
          <w:noProof/>
          <w:sz w:val="24"/>
          <w:szCs w:val="24"/>
        </w:rPr>
        <w:drawing>
          <wp:inline distT="0" distB="0" distL="0" distR="0" wp14:anchorId="02FED6F3" wp14:editId="1F9FA30D">
            <wp:extent cx="5543550" cy="3790950"/>
            <wp:effectExtent l="0" t="0" r="0"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543550" cy="3790950"/>
                    </a:xfrm>
                    <a:prstGeom prst="rect">
                      <a:avLst/>
                    </a:prstGeom>
                    <a:noFill/>
                    <a:ln>
                      <a:noFill/>
                    </a:ln>
                  </pic:spPr>
                </pic:pic>
              </a:graphicData>
            </a:graphic>
          </wp:inline>
        </w:drawing>
      </w:r>
    </w:p>
    <w:p w14:paraId="122E400A" w14:textId="77777777" w:rsidR="000E4B27" w:rsidRDefault="000E4B27" w:rsidP="008137B1">
      <w:pPr>
        <w:autoSpaceDE w:val="0"/>
        <w:autoSpaceDN w:val="0"/>
        <w:adjustRightInd w:val="0"/>
        <w:spacing w:after="0" w:line="480" w:lineRule="auto"/>
        <w:jc w:val="center"/>
        <w:rPr>
          <w:rFonts w:ascii="Times New Roman" w:hAnsi="Times New Roman"/>
          <w:b/>
          <w:bCs/>
          <w:sz w:val="24"/>
          <w:szCs w:val="24"/>
        </w:rPr>
      </w:pPr>
      <w:r>
        <w:rPr>
          <w:rFonts w:ascii="Times New Roman" w:hAnsi="Times New Roman"/>
          <w:b/>
          <w:bCs/>
          <w:sz w:val="24"/>
          <w:szCs w:val="24"/>
        </w:rPr>
        <w:t>Figure 3: Research Onion</w:t>
      </w:r>
    </w:p>
    <w:p w14:paraId="135B72BD" w14:textId="77777777" w:rsidR="000E4B27" w:rsidRDefault="000E4B27" w:rsidP="008137B1">
      <w:pPr>
        <w:autoSpaceDE w:val="0"/>
        <w:autoSpaceDN w:val="0"/>
        <w:adjustRightInd w:val="0"/>
        <w:spacing w:after="0" w:line="480" w:lineRule="auto"/>
        <w:jc w:val="center"/>
        <w:rPr>
          <w:rFonts w:ascii="Times New Roman" w:hAnsi="Times New Roman"/>
          <w:sz w:val="24"/>
          <w:szCs w:val="24"/>
        </w:rPr>
      </w:pPr>
      <w:r>
        <w:rPr>
          <w:rFonts w:ascii="Times New Roman" w:hAnsi="Times New Roman"/>
          <w:sz w:val="24"/>
          <w:szCs w:val="24"/>
        </w:rPr>
        <w:t xml:space="preserve">Source: </w:t>
      </w:r>
      <w:r w:rsidR="00567C5F" w:rsidRPr="00567C5F">
        <w:rPr>
          <w:rFonts w:ascii="Times New Roman" w:hAnsi="Times New Roman"/>
          <w:noProof/>
          <w:sz w:val="24"/>
          <w:szCs w:val="24"/>
        </w:rPr>
        <w:t>(Saunders, M. N., Lewis, P. and Thornhill, A., 2009)</w:t>
      </w:r>
    </w:p>
    <w:p w14:paraId="364D6B7E" w14:textId="3C841E31" w:rsidR="000E4B27" w:rsidRDefault="000E4B27" w:rsidP="008137B1">
      <w:pPr>
        <w:autoSpaceDE w:val="0"/>
        <w:autoSpaceDN w:val="0"/>
        <w:adjustRightInd w:val="0"/>
        <w:spacing w:after="0" w:line="480" w:lineRule="auto"/>
        <w:rPr>
          <w:rFonts w:ascii="Times New Roman" w:hAnsi="Times New Roman"/>
          <w:sz w:val="24"/>
          <w:szCs w:val="24"/>
        </w:rPr>
      </w:pPr>
      <w:r>
        <w:rPr>
          <w:rFonts w:ascii="Times New Roman" w:hAnsi="Times New Roman"/>
          <w:sz w:val="24"/>
          <w:szCs w:val="24"/>
        </w:rPr>
        <w:lastRenderedPageBreak/>
        <w:t>The above figured out diagram of research onion will help in understanding each</w:t>
      </w:r>
      <w:r w:rsidR="00BD26E3">
        <w:rPr>
          <w:rFonts w:ascii="Times New Roman" w:hAnsi="Times New Roman"/>
          <w:sz w:val="24"/>
          <w:szCs w:val="24"/>
        </w:rPr>
        <w:t xml:space="preserve"> segments of research technique</w:t>
      </w:r>
      <w:r>
        <w:rPr>
          <w:rFonts w:ascii="Times New Roman" w:hAnsi="Times New Roman"/>
          <w:sz w:val="24"/>
          <w:szCs w:val="24"/>
        </w:rPr>
        <w:t xml:space="preserve"> so that, quality research can be carried</w:t>
      </w:r>
      <w:r w:rsidR="00BD26E3">
        <w:rPr>
          <w:rFonts w:ascii="Times New Roman" w:hAnsi="Times New Roman"/>
          <w:sz w:val="24"/>
          <w:szCs w:val="24"/>
        </w:rPr>
        <w:t xml:space="preserve"> out with</w:t>
      </w:r>
      <w:r>
        <w:rPr>
          <w:rFonts w:ascii="Times New Roman" w:hAnsi="Times New Roman"/>
          <w:sz w:val="24"/>
          <w:szCs w:val="24"/>
        </w:rPr>
        <w:t xml:space="preserve"> effective results.</w:t>
      </w:r>
      <w:ins w:id="278" w:author="Francis" w:date="2017-09-17T07:53:00Z">
        <w:r w:rsidR="006A5D34">
          <w:rPr>
            <w:rFonts w:ascii="Times New Roman" w:hAnsi="Times New Roman"/>
            <w:sz w:val="24"/>
            <w:szCs w:val="24"/>
          </w:rPr>
          <w:t xml:space="preserve"> The research</w:t>
        </w:r>
      </w:ins>
      <w:ins w:id="279" w:author="Francis" w:date="2017-09-17T07:54:00Z">
        <w:r w:rsidR="006A5D34">
          <w:rPr>
            <w:rFonts w:ascii="Times New Roman" w:hAnsi="Times New Roman"/>
            <w:sz w:val="24"/>
            <w:szCs w:val="24"/>
          </w:rPr>
          <w:t>er</w:t>
        </w:r>
      </w:ins>
      <w:ins w:id="280" w:author="Francis" w:date="2017-09-17T07:53:00Z">
        <w:r w:rsidR="006A5D34">
          <w:rPr>
            <w:rFonts w:ascii="Times New Roman" w:hAnsi="Times New Roman"/>
            <w:sz w:val="24"/>
            <w:szCs w:val="24"/>
          </w:rPr>
          <w:t xml:space="preserve"> used </w:t>
        </w:r>
      </w:ins>
      <w:ins w:id="281" w:author="Francis" w:date="2017-09-17T07:56:00Z">
        <w:r w:rsidR="006A5D34">
          <w:rPr>
            <w:rFonts w:ascii="Times New Roman" w:hAnsi="Times New Roman"/>
            <w:sz w:val="24"/>
            <w:szCs w:val="24"/>
          </w:rPr>
          <w:t xml:space="preserve">the </w:t>
        </w:r>
      </w:ins>
      <w:ins w:id="282" w:author="Francis" w:date="2017-09-17T07:55:00Z">
        <w:r w:rsidR="006A5D34">
          <w:rPr>
            <w:rFonts w:ascii="Times New Roman" w:hAnsi="Times New Roman"/>
            <w:sz w:val="24"/>
            <w:szCs w:val="24"/>
          </w:rPr>
          <w:t xml:space="preserve">onion </w:t>
        </w:r>
      </w:ins>
      <w:ins w:id="283" w:author="Francis" w:date="2017-09-17T07:53:00Z">
        <w:r w:rsidR="006A5D34">
          <w:rPr>
            <w:rFonts w:ascii="Times New Roman" w:hAnsi="Times New Roman"/>
            <w:sz w:val="24"/>
            <w:szCs w:val="24"/>
          </w:rPr>
          <w:t xml:space="preserve">method </w:t>
        </w:r>
      </w:ins>
      <w:ins w:id="284" w:author="Francis" w:date="2017-09-17T07:56:00Z">
        <w:r w:rsidR="006A5D34">
          <w:rPr>
            <w:rFonts w:ascii="Times New Roman" w:hAnsi="Times New Roman"/>
            <w:sz w:val="24"/>
            <w:szCs w:val="24"/>
          </w:rPr>
          <w:t xml:space="preserve">to </w:t>
        </w:r>
      </w:ins>
      <w:ins w:id="285" w:author="Francis" w:date="2017-09-17T07:53:00Z">
        <w:r w:rsidR="006A5D34">
          <w:rPr>
            <w:rFonts w:ascii="Times New Roman" w:hAnsi="Times New Roman"/>
            <w:sz w:val="24"/>
            <w:szCs w:val="24"/>
          </w:rPr>
          <w:t>explain only the qualitative</w:t>
        </w:r>
      </w:ins>
      <w:ins w:id="286" w:author="Francis" w:date="2017-09-17T07:55:00Z">
        <w:r w:rsidR="006A5D34">
          <w:rPr>
            <w:rFonts w:ascii="Times New Roman" w:hAnsi="Times New Roman"/>
            <w:sz w:val="24"/>
            <w:szCs w:val="24"/>
          </w:rPr>
          <w:t xml:space="preserve"> theories or</w:t>
        </w:r>
      </w:ins>
      <w:ins w:id="287" w:author="Francis" w:date="2017-09-17T07:53:00Z">
        <w:r w:rsidR="006A5D34">
          <w:rPr>
            <w:rFonts w:ascii="Times New Roman" w:hAnsi="Times New Roman"/>
            <w:sz w:val="24"/>
            <w:szCs w:val="24"/>
          </w:rPr>
          <w:t xml:space="preserve"> components </w:t>
        </w:r>
      </w:ins>
      <w:ins w:id="288" w:author="Francis" w:date="2017-09-17T07:54:00Z">
        <w:r w:rsidR="006A5D34">
          <w:rPr>
            <w:rFonts w:ascii="Times New Roman" w:hAnsi="Times New Roman"/>
            <w:sz w:val="24"/>
            <w:szCs w:val="24"/>
          </w:rPr>
          <w:t>contained in the onion</w:t>
        </w:r>
      </w:ins>
      <w:ins w:id="289" w:author="Francis" w:date="2017-09-17T07:57:00Z">
        <w:r w:rsidR="006A5D34">
          <w:rPr>
            <w:rFonts w:ascii="Times New Roman" w:hAnsi="Times New Roman"/>
            <w:sz w:val="24"/>
            <w:szCs w:val="24"/>
          </w:rPr>
          <w:t xml:space="preserve"> diagram above</w:t>
        </w:r>
      </w:ins>
      <w:ins w:id="290" w:author="Francis" w:date="2017-09-17T07:55:00Z">
        <w:r w:rsidR="006A5D34">
          <w:rPr>
            <w:rFonts w:ascii="Times New Roman" w:hAnsi="Times New Roman"/>
            <w:sz w:val="24"/>
            <w:szCs w:val="24"/>
          </w:rPr>
          <w:t>.</w:t>
        </w:r>
      </w:ins>
      <w:del w:id="291" w:author="Francis" w:date="2017-09-17T07:55:00Z">
        <w:r w:rsidDel="006A5D34">
          <w:rPr>
            <w:rFonts w:ascii="Times New Roman" w:hAnsi="Times New Roman"/>
            <w:sz w:val="24"/>
            <w:szCs w:val="24"/>
          </w:rPr>
          <w:delText xml:space="preserve"> </w:delText>
        </w:r>
      </w:del>
    </w:p>
    <w:p w14:paraId="53218867" w14:textId="77777777" w:rsidR="000E4B27" w:rsidRPr="00D076BE" w:rsidRDefault="007A1898" w:rsidP="008137B1">
      <w:pPr>
        <w:pStyle w:val="Heading2"/>
        <w:spacing w:line="480" w:lineRule="auto"/>
        <w:rPr>
          <w:rFonts w:ascii="Times New Roman" w:hAnsi="Times New Roman"/>
          <w:b/>
          <w:color w:val="000000"/>
          <w:sz w:val="24"/>
          <w:szCs w:val="24"/>
        </w:rPr>
      </w:pPr>
      <w:bookmarkStart w:id="292" w:name="_Toc493384793"/>
      <w:r w:rsidRPr="00D076BE">
        <w:rPr>
          <w:rFonts w:ascii="Times New Roman" w:hAnsi="Times New Roman"/>
          <w:b/>
          <w:color w:val="000000"/>
          <w:sz w:val="24"/>
          <w:szCs w:val="24"/>
        </w:rPr>
        <w:t>3.4: Research Philosophy</w:t>
      </w:r>
      <w:bookmarkEnd w:id="292"/>
    </w:p>
    <w:p w14:paraId="487ACA22" w14:textId="7D2FDBD7" w:rsidR="000E4B27" w:rsidRDefault="000E4B27" w:rsidP="008137B1">
      <w:pPr>
        <w:autoSpaceDE w:val="0"/>
        <w:autoSpaceDN w:val="0"/>
        <w:adjustRightInd w:val="0"/>
        <w:spacing w:after="0" w:line="480" w:lineRule="auto"/>
        <w:ind w:firstLine="720"/>
        <w:rPr>
          <w:rFonts w:ascii="Times New Roman" w:hAnsi="Times New Roman"/>
          <w:sz w:val="24"/>
          <w:szCs w:val="24"/>
        </w:rPr>
      </w:pPr>
      <w:r>
        <w:rPr>
          <w:rFonts w:ascii="Times New Roman" w:hAnsi="Times New Roman"/>
          <w:sz w:val="24"/>
          <w:szCs w:val="24"/>
        </w:rPr>
        <w:t xml:space="preserve">In a research methodology, implementation of research philosophy can help the researcher in identifying the correct process for acquiring the brief about the research topic. </w:t>
      </w:r>
      <w:r w:rsidR="00567C5F" w:rsidRPr="00567C5F">
        <w:rPr>
          <w:rFonts w:ascii="Times New Roman" w:hAnsi="Times New Roman"/>
          <w:noProof/>
          <w:sz w:val="24"/>
          <w:szCs w:val="24"/>
        </w:rPr>
        <w:t>(Magilvy, J. K. and Thomas, E., 2009)</w:t>
      </w:r>
      <w:r>
        <w:rPr>
          <w:rFonts w:ascii="Times New Roman" w:hAnsi="Times New Roman"/>
          <w:sz w:val="24"/>
          <w:szCs w:val="24"/>
        </w:rPr>
        <w:t xml:space="preserve">, discussed that the philosophy of research can help in examining the assumption process that is undertaken by the researcher while performing the research topics. However, the analytical process for checking out a particular topic can differ therefore; the implementation of </w:t>
      </w:r>
      <w:r w:rsidR="005B03BC">
        <w:rPr>
          <w:rFonts w:ascii="Times New Roman" w:hAnsi="Times New Roman"/>
          <w:sz w:val="24"/>
          <w:szCs w:val="24"/>
        </w:rPr>
        <w:t xml:space="preserve">the </w:t>
      </w:r>
      <w:r>
        <w:rPr>
          <w:rFonts w:ascii="Times New Roman" w:hAnsi="Times New Roman"/>
          <w:sz w:val="24"/>
          <w:szCs w:val="24"/>
        </w:rPr>
        <w:t xml:space="preserve">research philosophy has to be in a proper and definite structure. Positivism is considered as an important part of </w:t>
      </w:r>
      <w:commentRangeStart w:id="293"/>
      <w:r>
        <w:rPr>
          <w:rFonts w:ascii="Times New Roman" w:hAnsi="Times New Roman"/>
          <w:sz w:val="24"/>
          <w:szCs w:val="24"/>
        </w:rPr>
        <w:t>philosophy</w:t>
      </w:r>
      <w:commentRangeEnd w:id="293"/>
      <w:r w:rsidR="00F82732">
        <w:rPr>
          <w:rStyle w:val="CommentReference"/>
        </w:rPr>
        <w:commentReference w:id="293"/>
      </w:r>
      <w:ins w:id="294" w:author="thomasmoore adingo" w:date="2017-03-21T07:18:00Z">
        <w:r w:rsidR="00CE1FCC">
          <w:rPr>
            <w:rFonts w:ascii="Times New Roman" w:hAnsi="Times New Roman"/>
            <w:sz w:val="24"/>
            <w:szCs w:val="24"/>
          </w:rPr>
          <w:t xml:space="preserve"> because, its </w:t>
        </w:r>
        <w:commentRangeStart w:id="295"/>
        <w:r w:rsidR="00CE1FCC">
          <w:rPr>
            <w:rFonts w:ascii="Times New Roman" w:hAnsi="Times New Roman"/>
            <w:sz w:val="24"/>
            <w:szCs w:val="24"/>
          </w:rPr>
          <w:t>forecasts</w:t>
        </w:r>
        <w:r w:rsidR="00CE1FCC" w:rsidRPr="00DC68BE">
          <w:rPr>
            <w:rFonts w:ascii="Times New Roman" w:hAnsi="Times New Roman"/>
            <w:sz w:val="24"/>
            <w:szCs w:val="24"/>
          </w:rPr>
          <w:t xml:space="preserve"> can be made based on the earlier observed and clarified</w:t>
        </w:r>
        <w:r w:rsidR="00CE1FCC">
          <w:rPr>
            <w:rFonts w:ascii="Times New Roman" w:hAnsi="Times New Roman"/>
            <w:sz w:val="24"/>
            <w:szCs w:val="24"/>
          </w:rPr>
          <w:t xml:space="preserve"> </w:t>
        </w:r>
        <w:r w:rsidR="00CE1FCC" w:rsidRPr="00DC68BE">
          <w:rPr>
            <w:rFonts w:ascii="Times New Roman" w:hAnsi="Times New Roman"/>
            <w:sz w:val="24"/>
            <w:szCs w:val="24"/>
          </w:rPr>
          <w:t>realities and their inter-relationships.</w:t>
        </w:r>
        <w:r w:rsidR="00CE1FCC" w:rsidRPr="00A31CE0">
          <w:rPr>
            <w:color w:val="080000"/>
          </w:rPr>
          <w:t xml:space="preserve"> </w:t>
        </w:r>
        <w:r w:rsidR="00CE1FCC">
          <w:rPr>
            <w:rStyle w:val="a"/>
            <w:color w:val="080000"/>
          </w:rPr>
          <w:t> </w:t>
        </w:r>
        <w:r w:rsidR="00CE1FCC" w:rsidRPr="00AF2452">
          <w:rPr>
            <w:rStyle w:val="a"/>
            <w:rFonts w:ascii="Times New Roman" w:hAnsi="Times New Roman"/>
            <w:color w:val="080000"/>
            <w:sz w:val="24"/>
            <w:szCs w:val="24"/>
          </w:rPr>
          <w:t>P</w:t>
        </w:r>
        <w:r w:rsidR="00CE1FCC" w:rsidRPr="00AF2452">
          <w:rPr>
            <w:rStyle w:val="l6"/>
            <w:rFonts w:ascii="Times New Roman" w:hAnsi="Times New Roman"/>
            <w:color w:val="080000"/>
            <w:sz w:val="24"/>
            <w:szCs w:val="24"/>
          </w:rPr>
          <w:t>hilosophy</w:t>
        </w:r>
        <w:r w:rsidR="00CE1FCC" w:rsidRPr="00A31CE0">
          <w:rPr>
            <w:rStyle w:val="l6"/>
            <w:rFonts w:ascii="Times New Roman" w:hAnsi="Times New Roman"/>
            <w:color w:val="080000"/>
            <w:sz w:val="24"/>
            <w:szCs w:val="24"/>
          </w:rPr>
          <w:t xml:space="preserve"> is a belief vis-à-vis the collection, analysis, and interpretation of data</w:t>
        </w:r>
        <w:r w:rsidR="00CE1FCC">
          <w:rPr>
            <w:rStyle w:val="l6"/>
            <w:rFonts w:ascii="Times New Roman" w:hAnsi="Times New Roman"/>
            <w:color w:val="080000"/>
            <w:sz w:val="24"/>
            <w:szCs w:val="24"/>
          </w:rPr>
          <w:t xml:space="preserve"> </w:t>
        </w:r>
        <w:r w:rsidR="00CE1FCC" w:rsidRPr="00A31CE0">
          <w:rPr>
            <w:rStyle w:val="a"/>
            <w:rFonts w:ascii="Times New Roman" w:hAnsi="Times New Roman"/>
            <w:color w:val="080000"/>
            <w:sz w:val="24"/>
            <w:szCs w:val="24"/>
          </w:rPr>
          <w:t>collected</w:t>
        </w:r>
      </w:ins>
      <w:commentRangeEnd w:id="295"/>
      <w:r w:rsidR="005C6D42">
        <w:rPr>
          <w:rStyle w:val="CommentReference"/>
        </w:rPr>
        <w:commentReference w:id="295"/>
      </w:r>
      <w:r>
        <w:rPr>
          <w:rFonts w:ascii="Times New Roman" w:hAnsi="Times New Roman"/>
          <w:sz w:val="24"/>
          <w:szCs w:val="24"/>
        </w:rPr>
        <w:t>.</w:t>
      </w:r>
    </w:p>
    <w:p w14:paraId="29A957B7" w14:textId="77777777" w:rsidR="000E4B27" w:rsidRDefault="000E4B27" w:rsidP="008137B1">
      <w:pPr>
        <w:autoSpaceDE w:val="0"/>
        <w:autoSpaceDN w:val="0"/>
        <w:adjustRightInd w:val="0"/>
        <w:spacing w:after="0" w:line="480" w:lineRule="auto"/>
        <w:ind w:firstLine="720"/>
        <w:rPr>
          <w:rFonts w:ascii="Times New Roman" w:hAnsi="Times New Roman"/>
          <w:sz w:val="24"/>
          <w:szCs w:val="24"/>
        </w:rPr>
      </w:pPr>
      <w:r>
        <w:rPr>
          <w:rFonts w:ascii="Times New Roman" w:hAnsi="Times New Roman"/>
          <w:sz w:val="24"/>
          <w:szCs w:val="24"/>
        </w:rPr>
        <w:t xml:space="preserve">Positivism as a course of philosophy guides in the appliance of logic that can assist in evaluating the concealed facts and information in an appropriate manner </w:t>
      </w:r>
      <w:r w:rsidR="00567C5F" w:rsidRPr="00567C5F">
        <w:rPr>
          <w:rFonts w:ascii="Times New Roman" w:hAnsi="Times New Roman"/>
          <w:noProof/>
          <w:sz w:val="24"/>
          <w:szCs w:val="24"/>
        </w:rPr>
        <w:t>(Toloie-Eshlaghy, A., Chitsaz, S., Karimian, L. and Charkhchi, R. , 2011)</w:t>
      </w:r>
      <w:r>
        <w:rPr>
          <w:rFonts w:ascii="Times New Roman" w:hAnsi="Times New Roman"/>
          <w:sz w:val="24"/>
          <w:szCs w:val="24"/>
        </w:rPr>
        <w:t>. Although, positivism is controlled by scientific method, it works to eliminate the metaphysics so that, the brief observation and knowledge is effectively collected.</w:t>
      </w:r>
    </w:p>
    <w:p w14:paraId="6096C765" w14:textId="77777777" w:rsidR="000E4B27" w:rsidRPr="00D076BE" w:rsidRDefault="007A1898" w:rsidP="008137B1">
      <w:pPr>
        <w:pStyle w:val="Heading2"/>
        <w:spacing w:line="480" w:lineRule="auto"/>
        <w:rPr>
          <w:rFonts w:ascii="Times New Roman" w:hAnsi="Times New Roman"/>
          <w:b/>
          <w:color w:val="000000"/>
          <w:sz w:val="24"/>
          <w:szCs w:val="24"/>
        </w:rPr>
      </w:pPr>
      <w:bookmarkStart w:id="296" w:name="_Toc493384794"/>
      <w:r w:rsidRPr="00D076BE">
        <w:rPr>
          <w:rFonts w:ascii="Times New Roman" w:hAnsi="Times New Roman"/>
          <w:b/>
          <w:color w:val="000000"/>
          <w:sz w:val="24"/>
          <w:szCs w:val="24"/>
        </w:rPr>
        <w:t xml:space="preserve">3.4.1: </w:t>
      </w:r>
      <w:r w:rsidR="000E4B27" w:rsidRPr="00D076BE">
        <w:rPr>
          <w:rFonts w:ascii="Times New Roman" w:hAnsi="Times New Roman"/>
          <w:b/>
          <w:color w:val="000000"/>
          <w:sz w:val="24"/>
          <w:szCs w:val="24"/>
        </w:rPr>
        <w:t>Justification for election of chosen Philosophy</w:t>
      </w:r>
      <w:bookmarkEnd w:id="296"/>
    </w:p>
    <w:p w14:paraId="136C4536" w14:textId="77777777" w:rsidR="000E4B27" w:rsidRDefault="000E4B27" w:rsidP="008137B1">
      <w:pPr>
        <w:autoSpaceDE w:val="0"/>
        <w:autoSpaceDN w:val="0"/>
        <w:adjustRightInd w:val="0"/>
        <w:spacing w:after="0" w:line="480" w:lineRule="auto"/>
        <w:ind w:firstLine="720"/>
        <w:rPr>
          <w:rFonts w:ascii="Times New Roman" w:hAnsi="Times New Roman"/>
          <w:sz w:val="24"/>
          <w:szCs w:val="24"/>
        </w:rPr>
      </w:pPr>
      <w:r>
        <w:rPr>
          <w:rFonts w:ascii="Times New Roman" w:hAnsi="Times New Roman"/>
          <w:sz w:val="24"/>
          <w:szCs w:val="24"/>
        </w:rPr>
        <w:t xml:space="preserve">Positivism is followed in the current chapter that helps in </w:t>
      </w:r>
      <w:r w:rsidR="005B03BC">
        <w:rPr>
          <w:rFonts w:ascii="Times New Roman" w:hAnsi="Times New Roman"/>
          <w:sz w:val="24"/>
          <w:szCs w:val="24"/>
        </w:rPr>
        <w:t xml:space="preserve">a </w:t>
      </w:r>
      <w:r>
        <w:rPr>
          <w:rFonts w:ascii="Times New Roman" w:hAnsi="Times New Roman"/>
          <w:sz w:val="24"/>
          <w:szCs w:val="24"/>
        </w:rPr>
        <w:t xml:space="preserve">better evaluation of the undisclosed facts and information that is related to </w:t>
      </w:r>
      <w:r w:rsidR="005B03BC">
        <w:rPr>
          <w:rFonts w:ascii="Times New Roman" w:hAnsi="Times New Roman"/>
          <w:sz w:val="24"/>
          <w:szCs w:val="24"/>
        </w:rPr>
        <w:t>asset liability</w:t>
      </w:r>
      <w:r w:rsidR="005B03BC" w:rsidRPr="003C4646">
        <w:rPr>
          <w:rFonts w:ascii="Times New Roman" w:hAnsi="Times New Roman"/>
          <w:sz w:val="24"/>
          <w:szCs w:val="24"/>
        </w:rPr>
        <w:t xml:space="preserve"> management</w:t>
      </w:r>
      <w:r w:rsidR="005B03BC">
        <w:rPr>
          <w:rFonts w:ascii="Times New Roman" w:hAnsi="Times New Roman"/>
          <w:sz w:val="24"/>
          <w:szCs w:val="24"/>
        </w:rPr>
        <w:t xml:space="preserve"> </w:t>
      </w:r>
      <w:r>
        <w:rPr>
          <w:rFonts w:ascii="Times New Roman" w:hAnsi="Times New Roman"/>
          <w:sz w:val="24"/>
          <w:szCs w:val="24"/>
        </w:rPr>
        <w:t>in context to Ghanaian Banks</w:t>
      </w:r>
      <w:r w:rsidR="00F13FAF">
        <w:rPr>
          <w:rFonts w:ascii="Times New Roman" w:hAnsi="Times New Roman"/>
          <w:sz w:val="24"/>
          <w:szCs w:val="24"/>
        </w:rPr>
        <w:t xml:space="preserve"> (GCB an ADB)</w:t>
      </w:r>
      <w:r>
        <w:rPr>
          <w:rFonts w:ascii="Times New Roman" w:hAnsi="Times New Roman"/>
          <w:sz w:val="24"/>
          <w:szCs w:val="24"/>
        </w:rPr>
        <w:t xml:space="preserve">. Apart from that, significance of the study is time restrained because of which interpretative or realism study has not, been taken into account </w:t>
      </w:r>
      <w:r>
        <w:rPr>
          <w:rFonts w:ascii="Times New Roman" w:hAnsi="Times New Roman"/>
          <w:sz w:val="24"/>
          <w:szCs w:val="24"/>
        </w:rPr>
        <w:lastRenderedPageBreak/>
        <w:t>by the researcher. Therefore, the adoption of positivism philosophy controls the role of researcher in altering or evaluating the information that can lead to reduction of errors in the data as well.</w:t>
      </w:r>
    </w:p>
    <w:p w14:paraId="3BA7E216" w14:textId="2A2FD8BF" w:rsidR="000E4B27" w:rsidRPr="00D076BE" w:rsidRDefault="007A1898" w:rsidP="008137B1">
      <w:pPr>
        <w:pStyle w:val="Heading2"/>
        <w:spacing w:line="480" w:lineRule="auto"/>
        <w:rPr>
          <w:rFonts w:ascii="Times New Roman" w:hAnsi="Times New Roman"/>
          <w:b/>
          <w:color w:val="000000"/>
          <w:sz w:val="24"/>
          <w:szCs w:val="24"/>
        </w:rPr>
      </w:pPr>
      <w:bookmarkStart w:id="297" w:name="_Toc493384795"/>
      <w:r w:rsidRPr="00D076BE">
        <w:rPr>
          <w:rFonts w:ascii="Times New Roman" w:hAnsi="Times New Roman"/>
          <w:b/>
          <w:color w:val="000000"/>
          <w:sz w:val="24"/>
          <w:szCs w:val="24"/>
        </w:rPr>
        <w:t xml:space="preserve">3.5: </w:t>
      </w:r>
      <w:r w:rsidR="000E4B27" w:rsidRPr="00D076BE">
        <w:rPr>
          <w:rFonts w:ascii="Times New Roman" w:hAnsi="Times New Roman"/>
          <w:b/>
          <w:color w:val="000000"/>
          <w:sz w:val="24"/>
          <w:szCs w:val="24"/>
        </w:rPr>
        <w:t xml:space="preserve">Research </w:t>
      </w:r>
      <w:commentRangeStart w:id="298"/>
      <w:r w:rsidR="000E4B27" w:rsidRPr="00D076BE">
        <w:rPr>
          <w:rFonts w:ascii="Times New Roman" w:hAnsi="Times New Roman"/>
          <w:b/>
          <w:color w:val="000000"/>
          <w:sz w:val="24"/>
          <w:szCs w:val="24"/>
        </w:rPr>
        <w:t>Approach</w:t>
      </w:r>
      <w:commentRangeEnd w:id="298"/>
      <w:r w:rsidR="00492655">
        <w:rPr>
          <w:rStyle w:val="CommentReference"/>
          <w:rFonts w:ascii="Calibri" w:eastAsia="Calibri" w:hAnsi="Calibri"/>
          <w:color w:val="auto"/>
        </w:rPr>
        <w:commentReference w:id="298"/>
      </w:r>
      <w:ins w:id="299" w:author="thomasmoore adingo" w:date="2017-03-21T07:20:00Z">
        <w:r w:rsidR="00CE1FCC">
          <w:rPr>
            <w:rFonts w:ascii="Times New Roman" w:hAnsi="Times New Roman"/>
            <w:b/>
            <w:color w:val="000000"/>
            <w:sz w:val="24"/>
            <w:szCs w:val="24"/>
          </w:rPr>
          <w:t xml:space="preserve">: </w:t>
        </w:r>
      </w:ins>
      <w:ins w:id="300" w:author="thomasmoore adingo" w:date="2017-03-21T07:19:00Z">
        <w:r w:rsidR="00CE1FCC">
          <w:rPr>
            <w:rFonts w:ascii="Times New Roman" w:hAnsi="Times New Roman"/>
            <w:b/>
            <w:color w:val="000000"/>
            <w:sz w:val="24"/>
            <w:szCs w:val="24"/>
          </w:rPr>
          <w:t>Inductive</w:t>
        </w:r>
      </w:ins>
      <w:bookmarkEnd w:id="297"/>
    </w:p>
    <w:p w14:paraId="32994C0C" w14:textId="591FE9DF" w:rsidR="000E4B27" w:rsidRDefault="006A0CFD" w:rsidP="008137B1">
      <w:pPr>
        <w:autoSpaceDE w:val="0"/>
        <w:autoSpaceDN w:val="0"/>
        <w:adjustRightInd w:val="0"/>
        <w:spacing w:after="0" w:line="480" w:lineRule="auto"/>
        <w:ind w:firstLine="720"/>
        <w:rPr>
          <w:rFonts w:ascii="Times New Roman" w:hAnsi="Times New Roman"/>
          <w:sz w:val="24"/>
          <w:szCs w:val="24"/>
        </w:rPr>
      </w:pPr>
      <w:ins w:id="301" w:author="Francis" w:date="2017-09-17T05:37:00Z">
        <w:r w:rsidRPr="005C6DBA">
          <w:rPr>
            <w:rFonts w:ascii="Times New Roman" w:eastAsia="Times New Roman" w:hAnsi="Times New Roman"/>
            <w:sz w:val="24"/>
            <w:szCs w:val="24"/>
          </w:rPr>
          <w:t>The research approach that was followed for the purposes of this research was the inductive one</w:t>
        </w:r>
        <w:r>
          <w:rPr>
            <w:rFonts w:ascii="Times New Roman" w:hAnsi="Times New Roman"/>
            <w:sz w:val="24"/>
            <w:szCs w:val="24"/>
          </w:rPr>
          <w:t xml:space="preserve"> .</w:t>
        </w:r>
      </w:ins>
      <w:r w:rsidR="000E4B27">
        <w:rPr>
          <w:rFonts w:ascii="Times New Roman" w:hAnsi="Times New Roman"/>
          <w:sz w:val="24"/>
          <w:szCs w:val="24"/>
        </w:rPr>
        <w:t xml:space="preserve">An appropriate approach for the research work is needed so that, the structure required for developing the study is disclosed. </w:t>
      </w:r>
      <w:del w:id="302" w:author="Francis" w:date="2017-09-17T05:20:00Z">
        <w:r w:rsidR="000E4B27" w:rsidDel="003A144A">
          <w:rPr>
            <w:rFonts w:ascii="Times New Roman" w:hAnsi="Times New Roman"/>
            <w:sz w:val="24"/>
            <w:szCs w:val="24"/>
          </w:rPr>
          <w:delText xml:space="preserve">A specific research topic has been follow for study under two broad categories either deductive or inductive. </w:delText>
        </w:r>
      </w:del>
      <w:r w:rsidR="000E4B27">
        <w:rPr>
          <w:rFonts w:ascii="Times New Roman" w:hAnsi="Times New Roman"/>
          <w:sz w:val="24"/>
          <w:szCs w:val="24"/>
        </w:rPr>
        <w:t>Inductive approach is regard as the study that helps in learning the research topic when the sufficient information on the chosen topic is not available. The early stage of inductive approach, comply with the observation that helps in generating the possible information that assists in building way for the research accordingly.</w:t>
      </w:r>
    </w:p>
    <w:p w14:paraId="3E072AF9" w14:textId="48D6FE56" w:rsidR="000E4B27" w:rsidRDefault="000E4B27">
      <w:pPr>
        <w:spacing w:line="480" w:lineRule="auto"/>
        <w:rPr>
          <w:rFonts w:ascii="Times New Roman" w:hAnsi="Times New Roman"/>
          <w:sz w:val="24"/>
          <w:szCs w:val="24"/>
        </w:rPr>
        <w:pPrChange w:id="303" w:author="Francis" w:date="2017-09-05T11:08:00Z">
          <w:pPr>
            <w:autoSpaceDE w:val="0"/>
            <w:autoSpaceDN w:val="0"/>
            <w:adjustRightInd w:val="0"/>
            <w:spacing w:after="0" w:line="480" w:lineRule="auto"/>
            <w:ind w:firstLine="720"/>
          </w:pPr>
        </w:pPrChange>
      </w:pPr>
      <w:r>
        <w:rPr>
          <w:rFonts w:ascii="Times New Roman" w:hAnsi="Times New Roman"/>
          <w:sz w:val="24"/>
          <w:szCs w:val="24"/>
        </w:rPr>
        <w:t xml:space="preserve">However, </w:t>
      </w:r>
      <w:r w:rsidR="00567C5F" w:rsidRPr="00567C5F">
        <w:rPr>
          <w:rFonts w:ascii="Times New Roman" w:hAnsi="Times New Roman"/>
          <w:noProof/>
          <w:sz w:val="24"/>
          <w:szCs w:val="24"/>
        </w:rPr>
        <w:t>(Bergh, D. and Ketchen, D. J. , 2009)</w:t>
      </w:r>
      <w:r w:rsidR="00BF1A85">
        <w:rPr>
          <w:rFonts w:ascii="Times New Roman" w:hAnsi="Times New Roman"/>
          <w:sz w:val="24"/>
          <w:szCs w:val="24"/>
        </w:rPr>
        <w:t>,</w:t>
      </w:r>
      <w:r>
        <w:rPr>
          <w:rFonts w:ascii="Times New Roman" w:hAnsi="Times New Roman"/>
          <w:sz w:val="24"/>
          <w:szCs w:val="24"/>
        </w:rPr>
        <w:t xml:space="preserve"> stated that the inductive approach helps in structuring new theories for the related topics. </w:t>
      </w:r>
      <w:ins w:id="304" w:author="thomasmoore adingo" w:date="2017-03-21T07:23:00Z">
        <w:r w:rsidR="00CE1FCC" w:rsidRPr="00347FF5">
          <w:rPr>
            <w:rFonts w:ascii="Times New Roman" w:hAnsi="Times New Roman"/>
            <w:sz w:val="24"/>
            <w:szCs w:val="24"/>
          </w:rPr>
          <w:t>Inductive approach does not disregard theories when formulating research questions and objectives</w:t>
        </w:r>
        <w:r w:rsidR="00CE1FCC">
          <w:rPr>
            <w:rFonts w:ascii="Times New Roman" w:hAnsi="Times New Roman"/>
            <w:sz w:val="24"/>
            <w:szCs w:val="24"/>
          </w:rPr>
          <w:t>. It helps</w:t>
        </w:r>
        <w:r w:rsidR="00CE1FCC" w:rsidRPr="00347FF5">
          <w:rPr>
            <w:rFonts w:ascii="Times New Roman" w:hAnsi="Times New Roman"/>
            <w:sz w:val="24"/>
            <w:szCs w:val="24"/>
          </w:rPr>
          <w:t xml:space="preserve"> generate meanings from the data set collected in order to identify patterns and relationships to build a theory; however, inductive approach does not prevent the researcher from using existing theory to formulate the research question to be explored</w:t>
        </w:r>
      </w:ins>
      <w:ins w:id="305" w:author="thomasmoore adingo" w:date="2017-03-21T07:24:00Z">
        <w:r w:rsidR="00CE1FCC">
          <w:rPr>
            <w:rFonts w:ascii="Times New Roman" w:hAnsi="Times New Roman"/>
            <w:sz w:val="24"/>
            <w:szCs w:val="24"/>
          </w:rPr>
          <w:t>.</w:t>
        </w:r>
      </w:ins>
      <w:ins w:id="306" w:author="Francis" w:date="2017-09-05T11:07:00Z">
        <w:r w:rsidR="000A6141" w:rsidRPr="000A6141">
          <w:rPr>
            <w:rFonts w:ascii="Times New Roman" w:hAnsi="Times New Roman"/>
            <w:sz w:val="24"/>
            <w:szCs w:val="24"/>
          </w:rPr>
          <w:t xml:space="preserve"> </w:t>
        </w:r>
        <w:r w:rsidR="000A6141">
          <w:rPr>
            <w:rFonts w:ascii="Times New Roman" w:hAnsi="Times New Roman"/>
            <w:sz w:val="24"/>
            <w:szCs w:val="24"/>
          </w:rPr>
          <w:t>I</w:t>
        </w:r>
        <w:r w:rsidR="000A6141" w:rsidRPr="00D17EAD">
          <w:rPr>
            <w:rFonts w:ascii="Times New Roman" w:hAnsi="Times New Roman"/>
            <w:sz w:val="24"/>
            <w:szCs w:val="24"/>
          </w:rPr>
          <w:t>t is possible to develop an inductive research approach for the pragmatist research philosophy</w:t>
        </w:r>
        <w:r w:rsidR="000A6141">
          <w:rPr>
            <w:rFonts w:ascii="Times New Roman" w:hAnsi="Times New Roman"/>
            <w:sz w:val="24"/>
            <w:szCs w:val="24"/>
          </w:rPr>
          <w:t xml:space="preserve"> This helps to</w:t>
        </w:r>
        <w:r w:rsidR="000A6141" w:rsidRPr="00D17EAD">
          <w:rPr>
            <w:rFonts w:ascii="Times New Roman" w:hAnsi="Times New Roman"/>
            <w:sz w:val="24"/>
            <w:szCs w:val="24"/>
          </w:rPr>
          <w:t xml:space="preserve"> contrast the use of an inductive research approach which would have relied on subjectivity in the evaluation of the observations to support the results of the research.</w:t>
        </w:r>
      </w:ins>
      <w:ins w:id="307" w:author="thomasmoore adingo" w:date="2017-03-21T07:24:00Z">
        <w:r w:rsidR="00CE1FCC">
          <w:rPr>
            <w:rFonts w:ascii="Times New Roman" w:hAnsi="Times New Roman"/>
            <w:sz w:val="24"/>
            <w:szCs w:val="24"/>
          </w:rPr>
          <w:t xml:space="preserve"> </w:t>
        </w:r>
      </w:ins>
      <w:commentRangeStart w:id="308"/>
      <w:del w:id="309" w:author="thomasmoore adingo" w:date="2017-03-21T07:24:00Z">
        <w:r w:rsidDel="00CE1FCC">
          <w:rPr>
            <w:rFonts w:ascii="Times New Roman" w:hAnsi="Times New Roman"/>
            <w:sz w:val="24"/>
            <w:szCs w:val="24"/>
          </w:rPr>
          <w:delText>Deductive approach is regarded as, the practical implementation of theories for effectively doing the research paper. Therefore, the approach of deductive aims to structure the theory in more specified and conceptualized manner.</w:delText>
        </w:r>
        <w:commentRangeEnd w:id="308"/>
        <w:r w:rsidR="00492655" w:rsidDel="00CE1FCC">
          <w:rPr>
            <w:rStyle w:val="CommentReference"/>
          </w:rPr>
          <w:commentReference w:id="308"/>
        </w:r>
      </w:del>
    </w:p>
    <w:p w14:paraId="3408584B" w14:textId="7D6EA1D6" w:rsidR="000E4B27" w:rsidRPr="00D076BE" w:rsidRDefault="007A1898" w:rsidP="008137B1">
      <w:pPr>
        <w:pStyle w:val="Heading2"/>
        <w:spacing w:line="480" w:lineRule="auto"/>
        <w:rPr>
          <w:rFonts w:ascii="Times New Roman" w:hAnsi="Times New Roman"/>
          <w:b/>
          <w:color w:val="000000"/>
          <w:sz w:val="24"/>
          <w:szCs w:val="24"/>
        </w:rPr>
      </w:pPr>
      <w:bookmarkStart w:id="310" w:name="_Toc493384796"/>
      <w:r w:rsidRPr="00D076BE">
        <w:rPr>
          <w:rFonts w:ascii="Times New Roman" w:hAnsi="Times New Roman"/>
          <w:b/>
          <w:color w:val="000000"/>
          <w:sz w:val="24"/>
          <w:szCs w:val="24"/>
        </w:rPr>
        <w:lastRenderedPageBreak/>
        <w:t xml:space="preserve">3.5.1: </w:t>
      </w:r>
      <w:r w:rsidR="000E4B27" w:rsidRPr="00D076BE">
        <w:rPr>
          <w:rFonts w:ascii="Times New Roman" w:hAnsi="Times New Roman"/>
          <w:b/>
          <w:color w:val="000000"/>
          <w:sz w:val="24"/>
          <w:szCs w:val="24"/>
        </w:rPr>
        <w:t>Justification for the exercise of the selected Approach</w:t>
      </w:r>
      <w:bookmarkEnd w:id="310"/>
    </w:p>
    <w:p w14:paraId="3F2FF3D0" w14:textId="77777777" w:rsidR="000E4B27" w:rsidRDefault="000E4B27" w:rsidP="008137B1">
      <w:pPr>
        <w:autoSpaceDE w:val="0"/>
        <w:autoSpaceDN w:val="0"/>
        <w:adjustRightInd w:val="0"/>
        <w:spacing w:after="0" w:line="480" w:lineRule="auto"/>
        <w:ind w:firstLine="720"/>
        <w:rPr>
          <w:rFonts w:ascii="Times New Roman" w:hAnsi="Times New Roman"/>
          <w:sz w:val="24"/>
          <w:szCs w:val="24"/>
        </w:rPr>
      </w:pPr>
      <w:r>
        <w:rPr>
          <w:rFonts w:ascii="Times New Roman" w:hAnsi="Times New Roman"/>
          <w:sz w:val="24"/>
          <w:szCs w:val="24"/>
        </w:rPr>
        <w:t xml:space="preserve">In the current research work, the topic will help to study the concepts that, are related to </w:t>
      </w:r>
      <w:r w:rsidR="00645C7A">
        <w:rPr>
          <w:rFonts w:ascii="Times New Roman" w:hAnsi="Times New Roman"/>
          <w:sz w:val="24"/>
          <w:szCs w:val="24"/>
        </w:rPr>
        <w:t>asset liability</w:t>
      </w:r>
      <w:r w:rsidR="00645C7A" w:rsidRPr="003C4646">
        <w:rPr>
          <w:rFonts w:ascii="Times New Roman" w:hAnsi="Times New Roman"/>
          <w:sz w:val="24"/>
          <w:szCs w:val="24"/>
        </w:rPr>
        <w:t xml:space="preserve"> management</w:t>
      </w:r>
      <w:r w:rsidR="00645C7A">
        <w:rPr>
          <w:rFonts w:ascii="Times New Roman" w:hAnsi="Times New Roman"/>
          <w:sz w:val="24"/>
          <w:szCs w:val="24"/>
        </w:rPr>
        <w:t xml:space="preserve"> </w:t>
      </w:r>
      <w:r>
        <w:rPr>
          <w:rFonts w:ascii="Times New Roman" w:hAnsi="Times New Roman"/>
          <w:sz w:val="24"/>
          <w:szCs w:val="24"/>
        </w:rPr>
        <w:t xml:space="preserve">with the implementation of different theoretical knowledge. Models of assets and liabilities required an adoption of technique that can help in knowing in more definite and precise manner. However, as, no fresh concepts or theories has been applied by the researcher therefore, the approach of inductive tool has not been implemented in the current theory. Further, the role of </w:t>
      </w:r>
      <w:r w:rsidR="00645C7A">
        <w:rPr>
          <w:rFonts w:ascii="Times New Roman" w:hAnsi="Times New Roman"/>
          <w:sz w:val="24"/>
          <w:szCs w:val="24"/>
        </w:rPr>
        <w:t>asset liability</w:t>
      </w:r>
      <w:r w:rsidR="00645C7A" w:rsidRPr="003C4646">
        <w:rPr>
          <w:rFonts w:ascii="Times New Roman" w:hAnsi="Times New Roman"/>
          <w:sz w:val="24"/>
          <w:szCs w:val="24"/>
        </w:rPr>
        <w:t xml:space="preserve"> management</w:t>
      </w:r>
      <w:r w:rsidR="00645C7A">
        <w:rPr>
          <w:rFonts w:ascii="Times New Roman" w:hAnsi="Times New Roman"/>
          <w:sz w:val="24"/>
          <w:szCs w:val="24"/>
        </w:rPr>
        <w:t xml:space="preserve"> </w:t>
      </w:r>
      <w:r>
        <w:rPr>
          <w:rFonts w:ascii="Times New Roman" w:hAnsi="Times New Roman"/>
          <w:sz w:val="24"/>
          <w:szCs w:val="24"/>
        </w:rPr>
        <w:t>in assessing the financial risk</w:t>
      </w:r>
      <w:r w:rsidR="00F13FAF">
        <w:rPr>
          <w:rFonts w:ascii="Times New Roman" w:hAnsi="Times New Roman"/>
          <w:sz w:val="24"/>
          <w:szCs w:val="24"/>
        </w:rPr>
        <w:t>s</w:t>
      </w:r>
      <w:r>
        <w:rPr>
          <w:rFonts w:ascii="Times New Roman" w:hAnsi="Times New Roman"/>
          <w:sz w:val="24"/>
          <w:szCs w:val="24"/>
        </w:rPr>
        <w:t xml:space="preserve"> helps in understanding the nature of concepts in more structured manner.</w:t>
      </w:r>
    </w:p>
    <w:p w14:paraId="2DA93FBD" w14:textId="77777777" w:rsidR="000E4B27" w:rsidRPr="00D076BE" w:rsidRDefault="007A1898" w:rsidP="008137B1">
      <w:pPr>
        <w:pStyle w:val="Heading2"/>
        <w:spacing w:line="480" w:lineRule="auto"/>
        <w:rPr>
          <w:rFonts w:ascii="Times New Roman" w:hAnsi="Times New Roman"/>
          <w:b/>
          <w:color w:val="000000"/>
          <w:sz w:val="24"/>
          <w:szCs w:val="24"/>
        </w:rPr>
      </w:pPr>
      <w:bookmarkStart w:id="311" w:name="_Toc493384797"/>
      <w:r w:rsidRPr="00D076BE">
        <w:rPr>
          <w:rFonts w:ascii="Times New Roman" w:hAnsi="Times New Roman"/>
          <w:b/>
          <w:color w:val="000000"/>
          <w:sz w:val="24"/>
          <w:szCs w:val="24"/>
        </w:rPr>
        <w:t>3.6: Research Design</w:t>
      </w:r>
      <w:bookmarkEnd w:id="311"/>
    </w:p>
    <w:p w14:paraId="50FF12F2" w14:textId="77777777" w:rsidR="000E4B27" w:rsidRDefault="000E4B27" w:rsidP="008137B1">
      <w:pPr>
        <w:autoSpaceDE w:val="0"/>
        <w:autoSpaceDN w:val="0"/>
        <w:adjustRightInd w:val="0"/>
        <w:spacing w:after="0" w:line="480" w:lineRule="auto"/>
        <w:ind w:firstLine="720"/>
        <w:rPr>
          <w:rFonts w:ascii="Times New Roman" w:hAnsi="Times New Roman"/>
          <w:sz w:val="24"/>
          <w:szCs w:val="24"/>
        </w:rPr>
      </w:pPr>
      <w:r>
        <w:rPr>
          <w:rFonts w:ascii="Times New Roman" w:hAnsi="Times New Roman"/>
          <w:sz w:val="24"/>
          <w:szCs w:val="24"/>
        </w:rPr>
        <w:t>As per</w:t>
      </w:r>
      <w:del w:id="312" w:author="Igor Gvozdanović" w:date="2016-10-29T11:51:00Z">
        <w:r w:rsidDel="000B3BB9">
          <w:rPr>
            <w:rFonts w:ascii="Times New Roman" w:hAnsi="Times New Roman"/>
            <w:sz w:val="24"/>
            <w:szCs w:val="24"/>
          </w:rPr>
          <w:delText>,</w:delText>
        </w:r>
      </w:del>
      <w:r>
        <w:rPr>
          <w:rFonts w:ascii="Times New Roman" w:hAnsi="Times New Roman"/>
          <w:sz w:val="24"/>
          <w:szCs w:val="24"/>
        </w:rPr>
        <w:t xml:space="preserve"> </w:t>
      </w:r>
      <w:r w:rsidR="00567C5F" w:rsidRPr="00567C5F">
        <w:rPr>
          <w:rFonts w:ascii="Times New Roman" w:hAnsi="Times New Roman"/>
          <w:noProof/>
          <w:sz w:val="24"/>
          <w:szCs w:val="24"/>
        </w:rPr>
        <w:t>(Cameron, 2009)</w:t>
      </w:r>
      <w:r w:rsidR="00622D59">
        <w:rPr>
          <w:rFonts w:ascii="Times New Roman" w:hAnsi="Times New Roman"/>
          <w:noProof/>
          <w:sz w:val="24"/>
          <w:szCs w:val="24"/>
        </w:rPr>
        <w:t xml:space="preserve"> </w:t>
      </w:r>
      <w:r>
        <w:rPr>
          <w:rFonts w:ascii="Times New Roman" w:hAnsi="Times New Roman"/>
          <w:sz w:val="24"/>
          <w:szCs w:val="24"/>
        </w:rPr>
        <w:t>the research design comforts in briefing the framework of the research work and related topics that will benefit in choosing the most appropriate pattern for collection and analysis. A set of approach has been followed in the process of acquiring data that</w:t>
      </w:r>
      <w:del w:id="313" w:author="Igor Gvozdanović" w:date="2016-10-29T11:51:00Z">
        <w:r w:rsidDel="000B3BB9">
          <w:rPr>
            <w:rFonts w:ascii="Times New Roman" w:hAnsi="Times New Roman"/>
            <w:sz w:val="24"/>
            <w:szCs w:val="24"/>
          </w:rPr>
          <w:delText>,</w:delText>
        </w:r>
      </w:del>
      <w:r>
        <w:rPr>
          <w:rFonts w:ascii="Times New Roman" w:hAnsi="Times New Roman"/>
          <w:sz w:val="24"/>
          <w:szCs w:val="24"/>
        </w:rPr>
        <w:t xml:space="preserve"> helps in proper explanation of the research design. In academic research pattern, different types of research design are applied that</w:t>
      </w:r>
      <w:del w:id="314" w:author="Igor Gvozdanović" w:date="2016-10-29T11:51:00Z">
        <w:r w:rsidDel="000B3BB9">
          <w:rPr>
            <w:rFonts w:ascii="Times New Roman" w:hAnsi="Times New Roman"/>
            <w:sz w:val="24"/>
            <w:szCs w:val="24"/>
          </w:rPr>
          <w:delText>,</w:delText>
        </w:r>
      </w:del>
      <w:r>
        <w:rPr>
          <w:rFonts w:ascii="Times New Roman" w:hAnsi="Times New Roman"/>
          <w:sz w:val="24"/>
          <w:szCs w:val="24"/>
        </w:rPr>
        <w:t xml:space="preserve"> are exploratory, explanatory and descriptive.</w:t>
      </w:r>
    </w:p>
    <w:p w14:paraId="1DB03F59" w14:textId="77777777" w:rsidR="000E4B27" w:rsidRDefault="000E4B27" w:rsidP="008137B1">
      <w:pPr>
        <w:autoSpaceDE w:val="0"/>
        <w:autoSpaceDN w:val="0"/>
        <w:adjustRightInd w:val="0"/>
        <w:spacing w:after="0" w:line="480" w:lineRule="auto"/>
        <w:rPr>
          <w:rFonts w:ascii="Times New Roman" w:hAnsi="Times New Roman"/>
          <w:sz w:val="24"/>
          <w:szCs w:val="24"/>
        </w:rPr>
      </w:pPr>
    </w:p>
    <w:p w14:paraId="0D7AF26E" w14:textId="77777777" w:rsidR="00ED2859" w:rsidRDefault="00ED2859" w:rsidP="008137B1">
      <w:pPr>
        <w:autoSpaceDE w:val="0"/>
        <w:autoSpaceDN w:val="0"/>
        <w:adjustRightInd w:val="0"/>
        <w:spacing w:after="0" w:line="480" w:lineRule="auto"/>
        <w:rPr>
          <w:rFonts w:ascii="Times New Roman" w:hAnsi="Times New Roman"/>
          <w:sz w:val="24"/>
          <w:szCs w:val="24"/>
        </w:rPr>
      </w:pPr>
    </w:p>
    <w:p w14:paraId="40B3292C" w14:textId="05EA55C9" w:rsidR="000E4B27" w:rsidRDefault="00740D1A" w:rsidP="008137B1">
      <w:pPr>
        <w:autoSpaceDE w:val="0"/>
        <w:autoSpaceDN w:val="0"/>
        <w:adjustRightInd w:val="0"/>
        <w:spacing w:after="0" w:line="480" w:lineRule="auto"/>
        <w:rPr>
          <w:rFonts w:ascii="Times New Roman" w:hAnsi="Times New Roman"/>
          <w:sz w:val="24"/>
          <w:szCs w:val="24"/>
        </w:rPr>
      </w:pPr>
      <w:r>
        <w:rPr>
          <w:rFonts w:ascii="Times New Roman" w:hAnsi="Times New Roman"/>
          <w:noProof/>
          <w:sz w:val="24"/>
          <w:szCs w:val="24"/>
        </w:rPr>
        <mc:AlternateContent>
          <mc:Choice Requires="wps">
            <w:drawing>
              <wp:anchor distT="0" distB="0" distL="114300" distR="114300" simplePos="0" relativeHeight="251660288" behindDoc="0" locked="0" layoutInCell="1" allowOverlap="1" wp14:anchorId="0588D2C4" wp14:editId="348C501E">
                <wp:simplePos x="0" y="0"/>
                <wp:positionH relativeFrom="column">
                  <wp:posOffset>3143250</wp:posOffset>
                </wp:positionH>
                <wp:positionV relativeFrom="paragraph">
                  <wp:posOffset>571500</wp:posOffset>
                </wp:positionV>
                <wp:extent cx="771525" cy="485775"/>
                <wp:effectExtent l="57150" t="38100" r="66675" b="85725"/>
                <wp:wrapNone/>
                <wp:docPr id="19" name="Straight Arrow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71525" cy="485775"/>
                        </a:xfrm>
                        <a:prstGeom prst="straightConnector1">
                          <a:avLst/>
                        </a:prstGeom>
                        <a:noFill/>
                        <a:ln w="38100" cap="flat" cmpd="sng" algn="ctr">
                          <a:solidFill>
                            <a:sysClr val="windowText" lastClr="000000"/>
                          </a:solidFill>
                          <a:prstDash val="solid"/>
                          <a:tailEnd type="triangle"/>
                        </a:ln>
                        <a:effectLst>
                          <a:outerShdw blurRad="40000" dist="23000" dir="5400000" rotWithShape="0">
                            <a:srgbClr val="000000">
                              <a:alpha val="35000"/>
                            </a:srgbClr>
                          </a:outerShdw>
                        </a:effec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6E31C91A" id="Straight Arrow Connector 19" o:spid="_x0000_s1026" type="#_x0000_t32" style="position:absolute;margin-left:247.5pt;margin-top:45pt;width:60.75pt;height:38.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" strokecolor="windowText" strokeweight="3pt">
                <v:stroke endarrow="block"/>
                <v:shadow on="t" color="black" opacity="22937f" origin=",.5" offset="0,.63889mm"/>
                <o:lock v:ext="edit" shapetype="f"/>
              </v:shape>
            </w:pict>
          </mc:Fallback>
        </mc:AlternateContent>
      </w:r>
      <w:r>
        <w:rPr>
          <w:rFonts w:ascii="Times New Roman" w:hAnsi="Times New Roman"/>
          <w:noProof/>
          <w:sz w:val="24"/>
          <w:szCs w:val="24"/>
        </w:rPr>
        <mc:AlternateContent>
          <mc:Choice Requires="wps">
            <w:drawing>
              <wp:anchor distT="0" distB="0" distL="114300" distR="114300" simplePos="0" relativeHeight="251659264" behindDoc="0" locked="0" layoutInCell="1" allowOverlap="1" wp14:anchorId="6D0A5C4E" wp14:editId="3F9AE4D6">
                <wp:simplePos x="0" y="0"/>
                <wp:positionH relativeFrom="column">
                  <wp:posOffset>2543175</wp:posOffset>
                </wp:positionH>
                <wp:positionV relativeFrom="paragraph">
                  <wp:posOffset>657225</wp:posOffset>
                </wp:positionV>
                <wp:extent cx="9525" cy="361950"/>
                <wp:effectExtent l="114300" t="19050" r="85725" b="76200"/>
                <wp:wrapNone/>
                <wp:docPr id="18" name="Straight Arrow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9525" cy="361950"/>
                        </a:xfrm>
                        <a:prstGeom prst="straightConnector1">
                          <a:avLst/>
                        </a:prstGeom>
                        <a:noFill/>
                        <a:ln w="38100" cap="flat" cmpd="sng" algn="ctr">
                          <a:solidFill>
                            <a:sysClr val="windowText" lastClr="000000"/>
                          </a:solidFill>
                          <a:prstDash val="solid"/>
                          <a:tailEnd type="triangle"/>
                        </a:ln>
                        <a:effectLst>
                          <a:outerShdw blurRad="40000" dist="23000" dir="5400000" rotWithShape="0">
                            <a:srgbClr val="000000">
                              <a:alpha val="35000"/>
                            </a:srgbClr>
                          </a:outerShdw>
                        </a:effec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7A06703A" id="Straight Arrow Connector 18" o:spid="_x0000_s1026" type="#_x0000_t32" style="position:absolute;margin-left:200.25pt;margin-top:51.75pt;width:.75pt;height:28.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" strokecolor="windowText" strokeweight="3pt">
                <v:stroke endarrow="block"/>
                <v:shadow on="t" color="black" opacity="22937f" origin=",.5" offset="0,.63889mm"/>
                <o:lock v:ext="edit" shapetype="f"/>
              </v:shape>
            </w:pict>
          </mc:Fallback>
        </mc:AlternateContent>
      </w:r>
      <w:r>
        <w:rPr>
          <w:rFonts w:ascii="Times New Roman" w:hAnsi="Times New Roman"/>
          <w:noProof/>
          <w:sz w:val="24"/>
          <w:szCs w:val="24"/>
        </w:rPr>
        <mc:AlternateContent>
          <mc:Choice Requires="wps">
            <w:drawing>
              <wp:anchor distT="0" distB="0" distL="114300" distR="114300" simplePos="0" relativeHeight="251658240" behindDoc="0" locked="0" layoutInCell="1" allowOverlap="1" wp14:anchorId="41840886" wp14:editId="54F09B1D">
                <wp:simplePos x="0" y="0"/>
                <wp:positionH relativeFrom="column">
                  <wp:posOffset>1228725</wp:posOffset>
                </wp:positionH>
                <wp:positionV relativeFrom="paragraph">
                  <wp:posOffset>609600</wp:posOffset>
                </wp:positionV>
                <wp:extent cx="619125" cy="400050"/>
                <wp:effectExtent l="57150" t="38100" r="47625" b="95250"/>
                <wp:wrapNone/>
                <wp:docPr id="17" name="Straight Arrow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619125" cy="400050"/>
                        </a:xfrm>
                        <a:prstGeom prst="straightConnector1">
                          <a:avLst/>
                        </a:prstGeom>
                        <a:noFill/>
                        <a:ln w="38100" cap="flat" cmpd="sng" algn="ctr">
                          <a:solidFill>
                            <a:sysClr val="windowText" lastClr="000000"/>
                          </a:solidFill>
                          <a:prstDash val="solid"/>
                          <a:tailEnd type="triangle"/>
                        </a:ln>
                        <a:effectLst>
                          <a:outerShdw blurRad="40000" dist="23000" dir="5400000" rotWithShape="0">
                            <a:srgbClr val="000000">
                              <a:alpha val="35000"/>
                            </a:srgbClr>
                          </a:outerShdw>
                        </a:effec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6D0E2853" id="Straight Arrow Connector 17" o:spid="_x0000_s1026" type="#_x0000_t32" style="position:absolute;margin-left:96.75pt;margin-top:48pt;width:48.75pt;height:31.5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" strokecolor="windowText" strokeweight="3pt">
                <v:stroke endarrow="block"/>
                <v:shadow on="t" color="black" opacity="22937f" origin=",.5" offset="0,.63889mm"/>
                <o:lock v:ext="edit" shapetype="f"/>
              </v:shape>
            </w:pict>
          </mc:Fallback>
        </mc:AlternateContent>
      </w:r>
      <w:r>
        <w:rPr>
          <w:rFonts w:ascii="Times New Roman" w:hAnsi="Times New Roman"/>
          <w:noProof/>
          <w:sz w:val="24"/>
          <w:szCs w:val="24"/>
        </w:rPr>
        <mc:AlternateContent>
          <mc:Choice Requires="wps">
            <w:drawing>
              <wp:anchor distT="0" distB="0" distL="114300" distR="114300" simplePos="0" relativeHeight="251657216" behindDoc="0" locked="0" layoutInCell="1" allowOverlap="1" wp14:anchorId="0147D27A" wp14:editId="30FBB39F">
                <wp:simplePos x="0" y="0"/>
                <wp:positionH relativeFrom="column">
                  <wp:posOffset>1819275</wp:posOffset>
                </wp:positionH>
                <wp:positionV relativeFrom="paragraph">
                  <wp:posOffset>47625</wp:posOffset>
                </wp:positionV>
                <wp:extent cx="1381125" cy="571500"/>
                <wp:effectExtent l="57150" t="38100" r="85725" b="95250"/>
                <wp:wrapNone/>
                <wp:docPr id="10" name="Flowchart: Alternate Process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81125" cy="571500"/>
                        </a:xfrm>
                        <a:prstGeom prst="flowChartAlternateProcess">
                          <a:avLst/>
                        </a:prstGeom>
                        <a:gradFill rotWithShape="1">
                          <a:gsLst>
                            <a:gs pos="0">
                              <a:sysClr val="windowText" lastClr="000000">
                                <a:tint val="40000"/>
                                <a:satMod val="350000"/>
                              </a:sysClr>
                            </a:gs>
                            <a:gs pos="40000">
                              <a:sysClr val="windowText" lastClr="000000">
                                <a:tint val="45000"/>
                                <a:shade val="99000"/>
                                <a:satMod val="350000"/>
                              </a:sysClr>
                            </a:gs>
                            <a:gs pos="100000">
                              <a:sysClr val="windowText" lastClr="000000">
                                <a:shade val="20000"/>
                                <a:satMod val="255000"/>
                              </a:sysClr>
                            </a:gs>
                          </a:gsLst>
                          <a:path path="circle">
                            <a:fillToRect l="50000" t="-80000" r="50000" b="180000"/>
                          </a:path>
                        </a:gradFill>
                        <a:ln w="9525" cap="flat" cmpd="sng" algn="ctr">
                          <a:solidFill>
                            <a:srgbClr val="8064A2">
                              <a:shade val="95000"/>
                              <a:satMod val="105000"/>
                            </a:srgbClr>
                          </a:solidFill>
                          <a:prstDash val="solid"/>
                        </a:ln>
                        <a:effectLst>
                          <a:outerShdw blurRad="40000" dist="20000" dir="5400000" rotWithShape="0">
                            <a:srgbClr val="000000">
                              <a:alpha val="38000"/>
                            </a:srgbClr>
                          </a:outerShdw>
                        </a:effectLst>
                      </wps:spPr>
                      <wps:txbx>
                        <w:txbxContent>
                          <w:p w14:paraId="46FF2156" w14:textId="77777777" w:rsidR="00BF28D8" w:rsidRPr="00C5101D" w:rsidRDefault="00BF28D8" w:rsidP="000E4B27">
                            <w:pPr>
                              <w:jc w:val="center"/>
                              <w:rPr>
                                <w:rFonts w:ascii="Times New Roman" w:hAnsi="Times New Roman"/>
                                <w:color w:val="000000"/>
                                <w:sz w:val="24"/>
                                <w:szCs w:val="24"/>
                              </w:rPr>
                            </w:pPr>
                            <w:r w:rsidRPr="00C5101D">
                              <w:rPr>
                                <w:rFonts w:ascii="Times New Roman" w:hAnsi="Times New Roman"/>
                                <w:color w:val="000000"/>
                                <w:sz w:val="24"/>
                                <w:szCs w:val="24"/>
                              </w:rPr>
                              <w:t>RESEARCH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147D27A"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10" o:spid="_x0000_s1030" type="#_x0000_t176" style="position:absolute;margin-left:143.25pt;margin-top:3.75pt;width:108.75pt;height: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" fillcolor="#cbcbcb" strokecolor="#7d60a0">
                <v:fill color2="black" rotate="t" focusposition=".5,-52429f" focussize="" colors="0 #cbcbcb;26214f #c3c3c3;1 black" focus="100%" type="gradientRadial"/>
                <v:shadow on="t" color="black" opacity="24903f" origin=",.5" offset="0,.55556mm"/>
                <v:path arrowok="t"/>
                <v:textbox>
                  <w:txbxContent>
                    <w:p w14:paraId="46FF2156" w14:textId="77777777" w:rsidR="00BF28D8" w:rsidRPr="00C5101D" w:rsidRDefault="00BF28D8" w:rsidP="000E4B27">
                      <w:pPr>
                        <w:jc w:val="center"/>
                        <w:rPr>
                          <w:rFonts w:ascii="Times New Roman" w:hAnsi="Times New Roman"/>
                          <w:color w:val="000000"/>
                          <w:sz w:val="24"/>
                          <w:szCs w:val="24"/>
                        </w:rPr>
                      </w:pPr>
                      <w:r w:rsidRPr="00C5101D">
                        <w:rPr>
                          <w:rFonts w:ascii="Times New Roman" w:hAnsi="Times New Roman"/>
                          <w:color w:val="000000"/>
                          <w:sz w:val="24"/>
                          <w:szCs w:val="24"/>
                        </w:rPr>
                        <w:t>RESEARCH DESIGN</w:t>
                      </w:r>
                    </w:p>
                  </w:txbxContent>
                </v:textbox>
              </v:shape>
            </w:pict>
          </mc:Fallback>
        </mc:AlternateContent>
      </w:r>
      <w:r w:rsidR="000E4B27">
        <w:rPr>
          <w:rFonts w:ascii="Times New Roman" w:hAnsi="Times New Roman"/>
          <w:sz w:val="24"/>
          <w:szCs w:val="24"/>
        </w:rPr>
        <w:tab/>
      </w:r>
      <w:r w:rsidR="000E4B27">
        <w:rPr>
          <w:rFonts w:ascii="Times New Roman" w:hAnsi="Times New Roman"/>
          <w:sz w:val="24"/>
          <w:szCs w:val="24"/>
        </w:rPr>
        <w:tab/>
      </w:r>
      <w:r w:rsidR="000E4B27">
        <w:rPr>
          <w:rFonts w:ascii="Times New Roman" w:hAnsi="Times New Roman"/>
          <w:sz w:val="24"/>
          <w:szCs w:val="24"/>
        </w:rPr>
        <w:tab/>
      </w:r>
      <w:r w:rsidR="000E4B27">
        <w:rPr>
          <w:rFonts w:ascii="Times New Roman" w:hAnsi="Times New Roman"/>
          <w:sz w:val="24"/>
          <w:szCs w:val="24"/>
        </w:rPr>
        <w:tab/>
      </w:r>
      <w:r w:rsidR="000E4B27">
        <w:rPr>
          <w:rFonts w:ascii="Times New Roman" w:hAnsi="Times New Roman"/>
          <w:sz w:val="24"/>
          <w:szCs w:val="24"/>
        </w:rPr>
        <w:tab/>
      </w:r>
      <w:r w:rsidR="000E4B27">
        <w:rPr>
          <w:rFonts w:ascii="Times New Roman" w:hAnsi="Times New Roman"/>
          <w:sz w:val="24"/>
          <w:szCs w:val="24"/>
        </w:rPr>
        <w:tab/>
      </w:r>
      <w:r w:rsidR="000E4B27">
        <w:rPr>
          <w:rFonts w:ascii="Times New Roman" w:hAnsi="Times New Roman"/>
          <w:sz w:val="24"/>
          <w:szCs w:val="24"/>
        </w:rPr>
        <w:tab/>
      </w:r>
      <w:r w:rsidR="000E4B27">
        <w:rPr>
          <w:rFonts w:ascii="Times New Roman" w:hAnsi="Times New Roman"/>
          <w:sz w:val="24"/>
          <w:szCs w:val="24"/>
        </w:rPr>
        <w:tab/>
      </w:r>
      <w:r w:rsidR="000E4B27">
        <w:rPr>
          <w:rFonts w:ascii="Times New Roman" w:hAnsi="Times New Roman"/>
          <w:sz w:val="24"/>
          <w:szCs w:val="24"/>
        </w:rPr>
        <w:tab/>
      </w:r>
      <w:r w:rsidR="000E4B27">
        <w:rPr>
          <w:rFonts w:ascii="Times New Roman" w:hAnsi="Times New Roman"/>
          <w:sz w:val="24"/>
          <w:szCs w:val="24"/>
        </w:rPr>
        <w:tab/>
      </w:r>
      <w:r w:rsidR="000E4B27">
        <w:rPr>
          <w:rFonts w:ascii="Times New Roman" w:hAnsi="Times New Roman"/>
          <w:sz w:val="24"/>
          <w:szCs w:val="24"/>
        </w:rPr>
        <w:tab/>
      </w:r>
      <w:r w:rsidR="000E4B27">
        <w:rPr>
          <w:rFonts w:ascii="Times New Roman" w:hAnsi="Times New Roman"/>
          <w:sz w:val="24"/>
          <w:szCs w:val="24"/>
        </w:rPr>
        <w:tab/>
      </w:r>
      <w:r w:rsidR="000E4B27">
        <w:rPr>
          <w:rFonts w:ascii="Times New Roman" w:hAnsi="Times New Roman"/>
          <w:sz w:val="24"/>
          <w:szCs w:val="24"/>
        </w:rPr>
        <w:tab/>
      </w:r>
      <w:r w:rsidR="000E4B27">
        <w:rPr>
          <w:rFonts w:ascii="Times New Roman" w:hAnsi="Times New Roman"/>
          <w:sz w:val="24"/>
          <w:szCs w:val="24"/>
        </w:rPr>
        <w:tab/>
      </w:r>
      <w:r w:rsidR="000E4B27">
        <w:rPr>
          <w:rFonts w:ascii="Times New Roman" w:hAnsi="Times New Roman"/>
          <w:sz w:val="24"/>
          <w:szCs w:val="24"/>
        </w:rPr>
        <w:tab/>
      </w:r>
      <w:r w:rsidR="000E4B27">
        <w:rPr>
          <w:rFonts w:ascii="Times New Roman" w:hAnsi="Times New Roman"/>
          <w:sz w:val="24"/>
          <w:szCs w:val="24"/>
        </w:rPr>
        <w:tab/>
      </w:r>
      <w:r w:rsidR="000E4B27">
        <w:rPr>
          <w:rFonts w:ascii="Times New Roman" w:hAnsi="Times New Roman"/>
          <w:sz w:val="24"/>
          <w:szCs w:val="24"/>
        </w:rPr>
        <w:tab/>
      </w:r>
      <w:r w:rsidR="000E4B27">
        <w:rPr>
          <w:rFonts w:ascii="Times New Roman" w:hAnsi="Times New Roman"/>
          <w:sz w:val="24"/>
          <w:szCs w:val="24"/>
        </w:rPr>
        <w:tab/>
      </w:r>
      <w:r w:rsidR="000E4B27">
        <w:rPr>
          <w:rFonts w:ascii="Times New Roman" w:hAnsi="Times New Roman"/>
          <w:sz w:val="24"/>
          <w:szCs w:val="24"/>
        </w:rPr>
        <w:tab/>
      </w:r>
      <w:r w:rsidR="000E4B27">
        <w:rPr>
          <w:rFonts w:ascii="Times New Roman" w:hAnsi="Times New Roman"/>
          <w:sz w:val="24"/>
          <w:szCs w:val="24"/>
        </w:rPr>
        <w:tab/>
      </w:r>
      <w:r w:rsidR="000E4B27">
        <w:rPr>
          <w:rFonts w:ascii="Times New Roman" w:hAnsi="Times New Roman"/>
          <w:sz w:val="24"/>
          <w:szCs w:val="24"/>
        </w:rPr>
        <w:tab/>
      </w:r>
      <w:r w:rsidR="000E4B27">
        <w:rPr>
          <w:rFonts w:ascii="Times New Roman" w:hAnsi="Times New Roman"/>
          <w:sz w:val="24"/>
          <w:szCs w:val="24"/>
        </w:rPr>
        <w:tab/>
      </w:r>
    </w:p>
    <w:p w14:paraId="343F5434" w14:textId="7C1F9214" w:rsidR="000E4B27" w:rsidRDefault="00740D1A" w:rsidP="008137B1">
      <w:pPr>
        <w:autoSpaceDE w:val="0"/>
        <w:autoSpaceDN w:val="0"/>
        <w:adjustRightInd w:val="0"/>
        <w:spacing w:after="0" w:line="480" w:lineRule="auto"/>
        <w:rPr>
          <w:rFonts w:ascii="Times New Roman" w:hAnsi="Times New Roman"/>
          <w:sz w:val="24"/>
          <w:szCs w:val="24"/>
        </w:rPr>
      </w:pPr>
      <w:r>
        <w:rPr>
          <w:rFonts w:ascii="Times New Roman" w:hAnsi="Times New Roman"/>
          <w:noProof/>
          <w:sz w:val="24"/>
          <w:szCs w:val="24"/>
        </w:rPr>
        <mc:AlternateContent>
          <mc:Choice Requires="wps">
            <w:drawing>
              <wp:anchor distT="0" distB="0" distL="114300" distR="114300" simplePos="0" relativeHeight="251655168" behindDoc="0" locked="0" layoutInCell="1" allowOverlap="1" wp14:anchorId="3B6244F9" wp14:editId="3E55C97D">
                <wp:simplePos x="0" y="0"/>
                <wp:positionH relativeFrom="column">
                  <wp:posOffset>3638550</wp:posOffset>
                </wp:positionH>
                <wp:positionV relativeFrom="paragraph">
                  <wp:posOffset>280035</wp:posOffset>
                </wp:positionV>
                <wp:extent cx="1362075" cy="657225"/>
                <wp:effectExtent l="0" t="0" r="28575" b="28575"/>
                <wp:wrapNone/>
                <wp:docPr id="16" name="Oval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62075" cy="657225"/>
                        </a:xfrm>
                        <a:prstGeom prst="ellipse">
                          <a:avLst/>
                        </a:prstGeom>
                        <a:solidFill>
                          <a:srgbClr val="C0504D"/>
                        </a:solidFill>
                        <a:ln w="25400" cap="flat" cmpd="sng" algn="ctr">
                          <a:solidFill>
                            <a:srgbClr val="C0504D">
                              <a:shade val="50000"/>
                            </a:srgbClr>
                          </a:solidFill>
                          <a:prstDash val="solid"/>
                        </a:ln>
                        <a:effectLst/>
                      </wps:spPr>
                      <wps:txbx>
                        <w:txbxContent>
                          <w:p w14:paraId="7D0EB5D8" w14:textId="77777777" w:rsidR="00BF28D8" w:rsidRPr="00C5101D" w:rsidRDefault="00BF28D8" w:rsidP="000E4B27">
                            <w:pPr>
                              <w:jc w:val="center"/>
                              <w:rPr>
                                <w:rFonts w:ascii="Times New Roman" w:hAnsi="Times New Roman"/>
                                <w:color w:val="000000"/>
                                <w:sz w:val="24"/>
                                <w:szCs w:val="24"/>
                              </w:rPr>
                            </w:pPr>
                            <w:r w:rsidRPr="00C5101D">
                              <w:rPr>
                                <w:rFonts w:ascii="Times New Roman" w:hAnsi="Times New Roman"/>
                                <w:color w:val="000000"/>
                                <w:sz w:val="24"/>
                                <w:szCs w:val="24"/>
                              </w:rPr>
                              <w:t>Descriptive</w:t>
                            </w:r>
                          </w:p>
                          <w:p w14:paraId="386308F8" w14:textId="77777777" w:rsidR="00BF28D8" w:rsidRDefault="00BF28D8" w:rsidP="000E4B2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B6244F9" id="Oval 16" o:spid="_x0000_s1031" style="position:absolute;margin-left:286.5pt;margin-top:22.05pt;width:107.25pt;height:51.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" fillcolor="#c0504d" strokecolor="#8c3836" strokeweight="2pt">
                <v:path arrowok="t"/>
                <v:textbox>
                  <w:txbxContent>
                    <w:p w14:paraId="7D0EB5D8" w14:textId="77777777" w:rsidR="00BF28D8" w:rsidRPr="00C5101D" w:rsidRDefault="00BF28D8" w:rsidP="000E4B27">
                      <w:pPr>
                        <w:jc w:val="center"/>
                        <w:rPr>
                          <w:rFonts w:ascii="Times New Roman" w:hAnsi="Times New Roman"/>
                          <w:color w:val="000000"/>
                          <w:sz w:val="24"/>
                          <w:szCs w:val="24"/>
                        </w:rPr>
                      </w:pPr>
                      <w:r w:rsidRPr="00C5101D">
                        <w:rPr>
                          <w:rFonts w:ascii="Times New Roman" w:hAnsi="Times New Roman"/>
                          <w:color w:val="000000"/>
                          <w:sz w:val="24"/>
                          <w:szCs w:val="24"/>
                        </w:rPr>
                        <w:t>Descriptive</w:t>
                      </w:r>
                    </w:p>
                    <w:p w14:paraId="386308F8" w14:textId="77777777" w:rsidR="00BF28D8" w:rsidRDefault="00BF28D8" w:rsidP="000E4B27">
                      <w:pPr>
                        <w:jc w:val="center"/>
                      </w:pPr>
                    </w:p>
                  </w:txbxContent>
                </v:textbox>
              </v:oval>
            </w:pict>
          </mc:Fallback>
        </mc:AlternateContent>
      </w:r>
      <w:r>
        <w:rPr>
          <w:rFonts w:ascii="Times New Roman" w:hAnsi="Times New Roman"/>
          <w:noProof/>
          <w:sz w:val="24"/>
          <w:szCs w:val="24"/>
        </w:rPr>
        <mc:AlternateContent>
          <mc:Choice Requires="wps">
            <w:drawing>
              <wp:anchor distT="0" distB="0" distL="114300" distR="114300" simplePos="0" relativeHeight="251654144" behindDoc="0" locked="0" layoutInCell="1" allowOverlap="1" wp14:anchorId="43FCD634" wp14:editId="776CEC79">
                <wp:simplePos x="0" y="0"/>
                <wp:positionH relativeFrom="column">
                  <wp:posOffset>1876425</wp:posOffset>
                </wp:positionH>
                <wp:positionV relativeFrom="paragraph">
                  <wp:posOffset>292735</wp:posOffset>
                </wp:positionV>
                <wp:extent cx="1362075" cy="657225"/>
                <wp:effectExtent l="57150" t="19050" r="85725" b="104775"/>
                <wp:wrapNone/>
                <wp:docPr id="15" name="Oval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62075" cy="657225"/>
                        </a:xfrm>
                        <a:prstGeom prst="ellipse">
                          <a:avLst/>
                        </a:prstGeom>
                        <a:gradFill rotWithShape="1">
                          <a:gsLst>
                            <a:gs pos="0">
                              <a:srgbClr val="F79646">
                                <a:shade val="51000"/>
                                <a:satMod val="130000"/>
                              </a:srgbClr>
                            </a:gs>
                            <a:gs pos="80000">
                              <a:srgbClr val="F79646">
                                <a:shade val="93000"/>
                                <a:satMod val="130000"/>
                              </a:srgbClr>
                            </a:gs>
                            <a:gs pos="100000">
                              <a:srgbClr val="F79646">
                                <a:shade val="94000"/>
                                <a:satMod val="135000"/>
                              </a:srgbClr>
                            </a:gs>
                          </a:gsLst>
                          <a:lin ang="16200000" scaled="0"/>
                        </a:gradFill>
                        <a:ln w="9525" cap="flat" cmpd="sng" algn="ctr">
                          <a:solidFill>
                            <a:srgbClr val="F79646">
                              <a:shade val="95000"/>
                              <a:satMod val="105000"/>
                            </a:srgbClr>
                          </a:solidFill>
                          <a:prstDash val="solid"/>
                        </a:ln>
                        <a:effectLst>
                          <a:outerShdw blurRad="40000" dist="23000" dir="5400000" rotWithShape="0">
                            <a:srgbClr val="000000">
                              <a:alpha val="35000"/>
                            </a:srgbClr>
                          </a:outerShdw>
                        </a:effectLst>
                      </wps:spPr>
                      <wps:txbx>
                        <w:txbxContent>
                          <w:p w14:paraId="4207120D" w14:textId="77777777" w:rsidR="00BF28D8" w:rsidRPr="00C5101D" w:rsidRDefault="00BF28D8" w:rsidP="000E4B27">
                            <w:pPr>
                              <w:jc w:val="center"/>
                              <w:rPr>
                                <w:rFonts w:ascii="Times New Roman" w:hAnsi="Times New Roman"/>
                                <w:color w:val="000000"/>
                                <w:sz w:val="24"/>
                                <w:szCs w:val="24"/>
                              </w:rPr>
                            </w:pPr>
                            <w:r w:rsidRPr="00C5101D">
                              <w:rPr>
                                <w:rFonts w:ascii="Times New Roman" w:hAnsi="Times New Roman"/>
                                <w:color w:val="000000"/>
                                <w:sz w:val="24"/>
                                <w:szCs w:val="24"/>
                              </w:rPr>
                              <w:t>Explanatory</w:t>
                            </w:r>
                          </w:p>
                          <w:p w14:paraId="244C4C86" w14:textId="77777777" w:rsidR="00BF28D8" w:rsidRDefault="00BF28D8" w:rsidP="000E4B2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3FCD634" id="Oval 15" o:spid="_x0000_s1032" style="position:absolute;margin-left:147.75pt;margin-top:23.05pt;width:107.25pt;height:51.7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" fillcolor="#cb6c1d" strokecolor="#f69240">
                <v:fill color2="#ff8f26" rotate="t" angle="180" colors="0 #cb6c1d;52429f #ff8f2a;1 #ff8f26" focus="100%" type="gradient">
                  <o:fill v:ext="view" type="gradientUnscaled"/>
                </v:fill>
                <v:shadow on="t" color="black" opacity="22937f" origin=",.5" offset="0,.63889mm"/>
                <v:path arrowok="t"/>
                <v:textbox>
                  <w:txbxContent>
                    <w:p w14:paraId="4207120D" w14:textId="77777777" w:rsidR="00BF28D8" w:rsidRPr="00C5101D" w:rsidRDefault="00BF28D8" w:rsidP="000E4B27">
                      <w:pPr>
                        <w:jc w:val="center"/>
                        <w:rPr>
                          <w:rFonts w:ascii="Times New Roman" w:hAnsi="Times New Roman"/>
                          <w:color w:val="000000"/>
                          <w:sz w:val="24"/>
                          <w:szCs w:val="24"/>
                        </w:rPr>
                      </w:pPr>
                      <w:r w:rsidRPr="00C5101D">
                        <w:rPr>
                          <w:rFonts w:ascii="Times New Roman" w:hAnsi="Times New Roman"/>
                          <w:color w:val="000000"/>
                          <w:sz w:val="24"/>
                          <w:szCs w:val="24"/>
                        </w:rPr>
                        <w:t>Explanatory</w:t>
                      </w:r>
                    </w:p>
                    <w:p w14:paraId="244C4C86" w14:textId="77777777" w:rsidR="00BF28D8" w:rsidRDefault="00BF28D8" w:rsidP="000E4B27">
                      <w:pPr>
                        <w:jc w:val="center"/>
                      </w:pPr>
                    </w:p>
                  </w:txbxContent>
                </v:textbox>
              </v:oval>
            </w:pict>
          </mc:Fallback>
        </mc:AlternateContent>
      </w:r>
      <w:r>
        <w:rPr>
          <w:rFonts w:ascii="Times New Roman" w:hAnsi="Times New Roman"/>
          <w:noProof/>
          <w:sz w:val="24"/>
          <w:szCs w:val="24"/>
        </w:rPr>
        <mc:AlternateContent>
          <mc:Choice Requires="wps">
            <w:drawing>
              <wp:anchor distT="0" distB="0" distL="114300" distR="114300" simplePos="0" relativeHeight="251653120" behindDoc="0" locked="0" layoutInCell="1" allowOverlap="1" wp14:anchorId="55B274B6" wp14:editId="13780521">
                <wp:simplePos x="0" y="0"/>
                <wp:positionH relativeFrom="column">
                  <wp:posOffset>57150</wp:posOffset>
                </wp:positionH>
                <wp:positionV relativeFrom="paragraph">
                  <wp:posOffset>222885</wp:posOffset>
                </wp:positionV>
                <wp:extent cx="1362075" cy="657225"/>
                <wp:effectExtent l="0" t="0" r="28575" b="28575"/>
                <wp:wrapNone/>
                <wp:docPr id="12" name="Oval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62075" cy="657225"/>
                        </a:xfrm>
                        <a:prstGeom prst="ellipse">
                          <a:avLst/>
                        </a:prstGeom>
                        <a:solidFill>
                          <a:srgbClr val="4F81BD"/>
                        </a:solidFill>
                        <a:ln w="25400" cap="flat" cmpd="sng" algn="ctr">
                          <a:solidFill>
                            <a:srgbClr val="4F81BD">
                              <a:shade val="50000"/>
                            </a:srgbClr>
                          </a:solidFill>
                          <a:prstDash val="solid"/>
                        </a:ln>
                        <a:effectLst/>
                      </wps:spPr>
                      <wps:txbx>
                        <w:txbxContent>
                          <w:p w14:paraId="5E416696" w14:textId="77777777" w:rsidR="00BF28D8" w:rsidRPr="00C5101D" w:rsidRDefault="00BF28D8" w:rsidP="000E4B27">
                            <w:pPr>
                              <w:jc w:val="center"/>
                              <w:rPr>
                                <w:rFonts w:ascii="Times New Roman" w:hAnsi="Times New Roman"/>
                                <w:color w:val="000000"/>
                                <w:sz w:val="24"/>
                                <w:szCs w:val="24"/>
                              </w:rPr>
                            </w:pPr>
                            <w:r w:rsidRPr="00C5101D">
                              <w:rPr>
                                <w:rFonts w:ascii="Times New Roman" w:hAnsi="Times New Roman"/>
                                <w:color w:val="000000"/>
                                <w:sz w:val="24"/>
                                <w:szCs w:val="24"/>
                              </w:rPr>
                              <w:t>Exploratory</w:t>
                            </w:r>
                          </w:p>
                          <w:p w14:paraId="0E09713F" w14:textId="77777777" w:rsidR="00BF28D8" w:rsidRDefault="00BF28D8" w:rsidP="000E4B2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5B274B6" id="Oval 12" o:spid="_x0000_s1033" style="position:absolute;margin-left:4.5pt;margin-top:17.55pt;width:107.25pt;height:51.7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" fillcolor="#4f81bd" strokecolor="#385d8a" strokeweight="2pt">
                <v:path arrowok="t"/>
                <v:textbox>
                  <w:txbxContent>
                    <w:p w14:paraId="5E416696" w14:textId="77777777" w:rsidR="00BF28D8" w:rsidRPr="00C5101D" w:rsidRDefault="00BF28D8" w:rsidP="000E4B27">
                      <w:pPr>
                        <w:jc w:val="center"/>
                        <w:rPr>
                          <w:rFonts w:ascii="Times New Roman" w:hAnsi="Times New Roman"/>
                          <w:color w:val="000000"/>
                          <w:sz w:val="24"/>
                          <w:szCs w:val="24"/>
                        </w:rPr>
                      </w:pPr>
                      <w:r w:rsidRPr="00C5101D">
                        <w:rPr>
                          <w:rFonts w:ascii="Times New Roman" w:hAnsi="Times New Roman"/>
                          <w:color w:val="000000"/>
                          <w:sz w:val="24"/>
                          <w:szCs w:val="24"/>
                        </w:rPr>
                        <w:t>Exploratory</w:t>
                      </w:r>
                    </w:p>
                    <w:p w14:paraId="0E09713F" w14:textId="77777777" w:rsidR="00BF28D8" w:rsidRDefault="00BF28D8" w:rsidP="000E4B27">
                      <w:pPr>
                        <w:jc w:val="center"/>
                      </w:pPr>
                    </w:p>
                  </w:txbxContent>
                </v:textbox>
              </v:oval>
            </w:pict>
          </mc:Fallback>
        </mc:AlternateContent>
      </w:r>
    </w:p>
    <w:p w14:paraId="7C8E12D9" w14:textId="77777777" w:rsidR="000E4B27" w:rsidRDefault="000E4B27" w:rsidP="008137B1">
      <w:pPr>
        <w:autoSpaceDE w:val="0"/>
        <w:autoSpaceDN w:val="0"/>
        <w:adjustRightInd w:val="0"/>
        <w:spacing w:after="0" w:line="48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
    <w:p w14:paraId="7176055E" w14:textId="77777777" w:rsidR="000E4B27" w:rsidRDefault="000E4B27" w:rsidP="008137B1">
      <w:pPr>
        <w:autoSpaceDE w:val="0"/>
        <w:autoSpaceDN w:val="0"/>
        <w:adjustRightInd w:val="0"/>
        <w:spacing w:after="0" w:line="480" w:lineRule="auto"/>
        <w:rPr>
          <w:rFonts w:ascii="Times New Roman" w:hAnsi="Times New Roman"/>
          <w:sz w:val="24"/>
          <w:szCs w:val="24"/>
        </w:rPr>
      </w:pPr>
    </w:p>
    <w:p w14:paraId="57B8CEC6" w14:textId="77777777" w:rsidR="000E4B27" w:rsidRDefault="000E4B27" w:rsidP="008137B1">
      <w:pPr>
        <w:autoSpaceDE w:val="0"/>
        <w:autoSpaceDN w:val="0"/>
        <w:adjustRightInd w:val="0"/>
        <w:spacing w:after="0" w:line="480" w:lineRule="auto"/>
        <w:jc w:val="center"/>
        <w:rPr>
          <w:rFonts w:ascii="Times New Roman" w:hAnsi="Times New Roman"/>
          <w:b/>
          <w:bCs/>
          <w:sz w:val="24"/>
          <w:szCs w:val="24"/>
        </w:rPr>
      </w:pPr>
      <w:r>
        <w:rPr>
          <w:rFonts w:ascii="Times New Roman" w:hAnsi="Times New Roman"/>
          <w:b/>
          <w:bCs/>
          <w:sz w:val="24"/>
          <w:szCs w:val="24"/>
        </w:rPr>
        <w:t>Figure 4: Types of Research Design</w:t>
      </w:r>
    </w:p>
    <w:p w14:paraId="67E163DC" w14:textId="77777777" w:rsidR="000E4B27" w:rsidRDefault="000E4B27" w:rsidP="008137B1">
      <w:pPr>
        <w:autoSpaceDE w:val="0"/>
        <w:autoSpaceDN w:val="0"/>
        <w:adjustRightInd w:val="0"/>
        <w:spacing w:after="0" w:line="480" w:lineRule="auto"/>
        <w:jc w:val="center"/>
        <w:rPr>
          <w:rFonts w:ascii="Times New Roman" w:hAnsi="Times New Roman"/>
          <w:sz w:val="24"/>
          <w:szCs w:val="24"/>
        </w:rPr>
      </w:pPr>
      <w:r>
        <w:rPr>
          <w:rFonts w:ascii="Times New Roman" w:hAnsi="Times New Roman"/>
          <w:sz w:val="24"/>
          <w:szCs w:val="24"/>
        </w:rPr>
        <w:t xml:space="preserve">Source: </w:t>
      </w:r>
      <w:r w:rsidR="00567C5F" w:rsidRPr="00567C5F">
        <w:rPr>
          <w:rFonts w:ascii="Times New Roman" w:hAnsi="Times New Roman"/>
          <w:noProof/>
          <w:sz w:val="24"/>
          <w:szCs w:val="24"/>
        </w:rPr>
        <w:t>(Crouch, C. and Pearce, J., 2012)</w:t>
      </w:r>
    </w:p>
    <w:p w14:paraId="4CC0D845" w14:textId="77777777" w:rsidR="000E4B27" w:rsidRDefault="000E4B27" w:rsidP="008137B1">
      <w:pPr>
        <w:autoSpaceDE w:val="0"/>
        <w:autoSpaceDN w:val="0"/>
        <w:adjustRightInd w:val="0"/>
        <w:spacing w:after="0" w:line="480" w:lineRule="auto"/>
        <w:ind w:firstLine="720"/>
        <w:rPr>
          <w:rFonts w:ascii="Times New Roman" w:hAnsi="Times New Roman"/>
          <w:sz w:val="24"/>
          <w:szCs w:val="24"/>
        </w:rPr>
      </w:pPr>
      <w:r>
        <w:rPr>
          <w:rFonts w:ascii="Times New Roman" w:hAnsi="Times New Roman"/>
          <w:sz w:val="24"/>
          <w:szCs w:val="24"/>
        </w:rPr>
        <w:lastRenderedPageBreak/>
        <w:t xml:space="preserve">Exploratory Design can help the researcher in addressing different varieties of thoughts and concepts that, can be used for completing the research work. In the words of </w:t>
      </w:r>
      <w:r w:rsidR="00567C5F" w:rsidRPr="00567C5F">
        <w:rPr>
          <w:rFonts w:ascii="Times New Roman" w:hAnsi="Times New Roman"/>
          <w:noProof/>
          <w:sz w:val="24"/>
          <w:szCs w:val="24"/>
        </w:rPr>
        <w:t>(Harrison, R. L. and Reilly, T. M. , 2011)</w:t>
      </w:r>
      <w:r>
        <w:rPr>
          <w:rFonts w:ascii="Times New Roman" w:hAnsi="Times New Roman"/>
          <w:sz w:val="24"/>
          <w:szCs w:val="24"/>
        </w:rPr>
        <w:t>, explanatory research design explains the existence of incidents or events and their effect on the research work. The last element of research design is descriptive design that, focus at generating details the reason of occurrence of events with correct description of the research topics.</w:t>
      </w:r>
    </w:p>
    <w:p w14:paraId="1D35B7BE" w14:textId="77777777" w:rsidR="000E4B27" w:rsidRPr="00D076BE" w:rsidRDefault="007A1898" w:rsidP="008137B1">
      <w:pPr>
        <w:pStyle w:val="Heading2"/>
        <w:spacing w:line="480" w:lineRule="auto"/>
        <w:rPr>
          <w:rFonts w:ascii="Times New Roman" w:hAnsi="Times New Roman"/>
          <w:b/>
          <w:color w:val="000000"/>
          <w:sz w:val="24"/>
          <w:szCs w:val="24"/>
        </w:rPr>
      </w:pPr>
      <w:bookmarkStart w:id="315" w:name="_Toc493384798"/>
      <w:r w:rsidRPr="00D076BE">
        <w:rPr>
          <w:rFonts w:ascii="Times New Roman" w:hAnsi="Times New Roman"/>
          <w:b/>
          <w:color w:val="000000"/>
          <w:sz w:val="24"/>
          <w:szCs w:val="24"/>
        </w:rPr>
        <w:t xml:space="preserve">3.6.1: </w:t>
      </w:r>
      <w:r w:rsidR="000E4B27" w:rsidRPr="00D076BE">
        <w:rPr>
          <w:rFonts w:ascii="Times New Roman" w:hAnsi="Times New Roman"/>
          <w:b/>
          <w:color w:val="000000"/>
          <w:sz w:val="24"/>
          <w:szCs w:val="24"/>
        </w:rPr>
        <w:t>Justification for the election of the selected Design</w:t>
      </w:r>
      <w:bookmarkEnd w:id="315"/>
    </w:p>
    <w:p w14:paraId="30D6C459" w14:textId="77777777" w:rsidR="000E4B27" w:rsidRDefault="000E4B27" w:rsidP="008137B1">
      <w:pPr>
        <w:autoSpaceDE w:val="0"/>
        <w:autoSpaceDN w:val="0"/>
        <w:adjustRightInd w:val="0"/>
        <w:spacing w:after="0" w:line="480" w:lineRule="auto"/>
        <w:ind w:firstLine="720"/>
        <w:rPr>
          <w:rFonts w:ascii="Times New Roman" w:hAnsi="Times New Roman"/>
          <w:sz w:val="24"/>
          <w:szCs w:val="24"/>
        </w:rPr>
      </w:pPr>
      <w:r>
        <w:rPr>
          <w:rFonts w:ascii="Times New Roman" w:hAnsi="Times New Roman"/>
          <w:sz w:val="24"/>
          <w:szCs w:val="24"/>
        </w:rPr>
        <w:t xml:space="preserve">Implementation of explanatory was not taken into account as the explanatory approach focuses on the concept of longitudinal study which was not appropriate for the particular research topics. Therefore, descriptive design is followed for the application of </w:t>
      </w:r>
      <w:r w:rsidR="00831EB1">
        <w:rPr>
          <w:rFonts w:ascii="Times New Roman" w:hAnsi="Times New Roman"/>
          <w:sz w:val="24"/>
          <w:szCs w:val="24"/>
        </w:rPr>
        <w:t>asset liability</w:t>
      </w:r>
      <w:r w:rsidR="00831EB1" w:rsidRPr="003C4646">
        <w:rPr>
          <w:rFonts w:ascii="Times New Roman" w:hAnsi="Times New Roman"/>
          <w:sz w:val="24"/>
          <w:szCs w:val="24"/>
        </w:rPr>
        <w:t xml:space="preserve"> management</w:t>
      </w:r>
      <w:r w:rsidR="00831EB1">
        <w:rPr>
          <w:rFonts w:ascii="Times New Roman" w:hAnsi="Times New Roman"/>
          <w:sz w:val="24"/>
          <w:szCs w:val="24"/>
        </w:rPr>
        <w:t xml:space="preserve"> </w:t>
      </w:r>
      <w:r>
        <w:rPr>
          <w:rFonts w:ascii="Times New Roman" w:hAnsi="Times New Roman"/>
          <w:sz w:val="24"/>
          <w:szCs w:val="24"/>
        </w:rPr>
        <w:t xml:space="preserve">in the </w:t>
      </w:r>
      <w:r w:rsidR="00BF1A85">
        <w:rPr>
          <w:rFonts w:ascii="Times New Roman" w:hAnsi="Times New Roman"/>
          <w:sz w:val="24"/>
          <w:szCs w:val="24"/>
        </w:rPr>
        <w:t>Ghanaians</w:t>
      </w:r>
      <w:r>
        <w:rPr>
          <w:rFonts w:ascii="Times New Roman" w:hAnsi="Times New Roman"/>
          <w:sz w:val="24"/>
          <w:szCs w:val="24"/>
        </w:rPr>
        <w:t xml:space="preserve"> banks for minimizing the potential risks that can affect the cash flows.</w:t>
      </w:r>
    </w:p>
    <w:p w14:paraId="3A375962" w14:textId="77777777" w:rsidR="00891148" w:rsidRPr="00D076BE" w:rsidRDefault="007A1898" w:rsidP="008137B1">
      <w:pPr>
        <w:pStyle w:val="Heading2"/>
        <w:spacing w:line="480" w:lineRule="auto"/>
        <w:rPr>
          <w:rFonts w:ascii="Times New Roman" w:hAnsi="Times New Roman"/>
          <w:b/>
          <w:color w:val="000000"/>
          <w:sz w:val="24"/>
          <w:szCs w:val="24"/>
        </w:rPr>
      </w:pPr>
      <w:bookmarkStart w:id="316" w:name="_Toc493384799"/>
      <w:r w:rsidRPr="00D076BE">
        <w:rPr>
          <w:rFonts w:ascii="Times New Roman" w:hAnsi="Times New Roman"/>
          <w:b/>
          <w:color w:val="000000"/>
          <w:sz w:val="24"/>
          <w:szCs w:val="24"/>
        </w:rPr>
        <w:t xml:space="preserve">3.7: </w:t>
      </w:r>
      <w:r w:rsidR="00891148" w:rsidRPr="00D076BE">
        <w:rPr>
          <w:rFonts w:ascii="Times New Roman" w:hAnsi="Times New Roman"/>
          <w:b/>
          <w:color w:val="000000"/>
          <w:sz w:val="24"/>
          <w:szCs w:val="24"/>
        </w:rPr>
        <w:t>Target population</w:t>
      </w:r>
      <w:bookmarkEnd w:id="316"/>
    </w:p>
    <w:p w14:paraId="786CD047" w14:textId="77777777" w:rsidR="00891148" w:rsidRDefault="00891148" w:rsidP="008137B1">
      <w:pPr>
        <w:autoSpaceDE w:val="0"/>
        <w:autoSpaceDN w:val="0"/>
        <w:adjustRightInd w:val="0"/>
        <w:spacing w:after="0" w:line="480" w:lineRule="auto"/>
        <w:rPr>
          <w:rFonts w:ascii="Times New Roman" w:hAnsi="Times New Roman"/>
          <w:sz w:val="24"/>
          <w:szCs w:val="24"/>
        </w:rPr>
      </w:pPr>
      <w:r>
        <w:rPr>
          <w:rFonts w:ascii="Times New Roman" w:hAnsi="Times New Roman"/>
          <w:b/>
          <w:sz w:val="24"/>
          <w:szCs w:val="24"/>
        </w:rPr>
        <w:tab/>
      </w:r>
      <w:r>
        <w:rPr>
          <w:rFonts w:ascii="Times New Roman" w:hAnsi="Times New Roman"/>
          <w:sz w:val="24"/>
          <w:szCs w:val="24"/>
        </w:rPr>
        <w:t>The target populations were the employees of the GCB and ADB Ghana- Bolgatanga Branches in the municipality</w:t>
      </w:r>
      <w:r w:rsidR="00622D59">
        <w:rPr>
          <w:rFonts w:ascii="Times New Roman" w:hAnsi="Times New Roman"/>
          <w:sz w:val="24"/>
          <w:szCs w:val="24"/>
        </w:rPr>
        <w:t xml:space="preserve">. The two banks are the main government banking institutions that provide international banking system services for their customers and </w:t>
      </w:r>
      <w:r w:rsidR="00F8585B">
        <w:rPr>
          <w:rFonts w:ascii="Times New Roman" w:hAnsi="Times New Roman"/>
          <w:sz w:val="24"/>
          <w:szCs w:val="24"/>
        </w:rPr>
        <w:t>have</w:t>
      </w:r>
      <w:r w:rsidR="00622D59">
        <w:rPr>
          <w:rFonts w:ascii="Times New Roman" w:hAnsi="Times New Roman"/>
          <w:sz w:val="24"/>
          <w:szCs w:val="24"/>
        </w:rPr>
        <w:t xml:space="preserve"> the capacity of mana</w:t>
      </w:r>
      <w:r w:rsidR="00F8585B">
        <w:rPr>
          <w:rFonts w:ascii="Times New Roman" w:hAnsi="Times New Roman"/>
          <w:sz w:val="24"/>
          <w:szCs w:val="24"/>
        </w:rPr>
        <w:t>ging their assets and liabilities processes based on international banking systems standards</w:t>
      </w:r>
      <w:r>
        <w:rPr>
          <w:rFonts w:ascii="Times New Roman" w:hAnsi="Times New Roman"/>
          <w:sz w:val="24"/>
          <w:szCs w:val="24"/>
        </w:rPr>
        <w:t xml:space="preserve">. The research encompassed both sexes in the various units of the banks; Accounts, Audit, Legal, Operation, Customer Care, IT and Human Resource. </w:t>
      </w:r>
      <w:r w:rsidR="00627490">
        <w:rPr>
          <w:rFonts w:ascii="Times New Roman" w:hAnsi="Times New Roman"/>
          <w:sz w:val="24"/>
          <w:szCs w:val="24"/>
        </w:rPr>
        <w:t xml:space="preserve">Simple random method was used, six </w:t>
      </w:r>
      <w:r w:rsidR="00627490" w:rsidRPr="00B21D4D">
        <w:rPr>
          <w:rFonts w:ascii="Times New Roman" w:hAnsi="Times New Roman"/>
          <w:b/>
          <w:sz w:val="24"/>
          <w:szCs w:val="24"/>
        </w:rPr>
        <w:t>(</w:t>
      </w:r>
      <w:r w:rsidR="00627490" w:rsidRPr="00870DB1">
        <w:rPr>
          <w:rFonts w:ascii="Times New Roman" w:hAnsi="Times New Roman"/>
          <w:sz w:val="24"/>
          <w:szCs w:val="24"/>
        </w:rPr>
        <w:t>6)</w:t>
      </w:r>
      <w:r w:rsidR="00627490">
        <w:rPr>
          <w:rFonts w:ascii="Times New Roman" w:hAnsi="Times New Roman"/>
          <w:sz w:val="24"/>
          <w:szCs w:val="24"/>
        </w:rPr>
        <w:t xml:space="preserve"> employees from HR including the head of the unit </w:t>
      </w:r>
      <w:r w:rsidR="00364B3B">
        <w:rPr>
          <w:rFonts w:ascii="Times New Roman" w:hAnsi="Times New Roman"/>
          <w:sz w:val="24"/>
          <w:szCs w:val="24"/>
        </w:rPr>
        <w:t>1</w:t>
      </w:r>
      <w:r w:rsidR="00870DB1">
        <w:rPr>
          <w:rFonts w:ascii="Times New Roman" w:hAnsi="Times New Roman"/>
          <w:sz w:val="24"/>
          <w:szCs w:val="24"/>
        </w:rPr>
        <w:t>6</w:t>
      </w:r>
      <w:r w:rsidR="00364B3B">
        <w:rPr>
          <w:rFonts w:ascii="Times New Roman" w:hAnsi="Times New Roman"/>
          <w:sz w:val="24"/>
          <w:szCs w:val="24"/>
        </w:rPr>
        <w:t>.</w:t>
      </w:r>
      <w:r w:rsidR="00870DB1">
        <w:rPr>
          <w:rFonts w:ascii="Times New Roman" w:hAnsi="Times New Roman"/>
          <w:sz w:val="24"/>
          <w:szCs w:val="24"/>
        </w:rPr>
        <w:t>66</w:t>
      </w:r>
      <w:r w:rsidR="00627490">
        <w:rPr>
          <w:rFonts w:ascii="Times New Roman" w:hAnsi="Times New Roman"/>
          <w:sz w:val="24"/>
          <w:szCs w:val="24"/>
        </w:rPr>
        <w:t xml:space="preserve">%, </w:t>
      </w:r>
      <w:r w:rsidR="00870DB1">
        <w:rPr>
          <w:rFonts w:ascii="Times New Roman" w:hAnsi="Times New Roman"/>
          <w:sz w:val="24"/>
          <w:szCs w:val="24"/>
        </w:rPr>
        <w:t>ten (</w:t>
      </w:r>
      <w:r w:rsidR="001859ED" w:rsidRPr="00870DB1">
        <w:rPr>
          <w:rFonts w:ascii="Times New Roman" w:hAnsi="Times New Roman"/>
          <w:sz w:val="24"/>
          <w:szCs w:val="24"/>
        </w:rPr>
        <w:t>10</w:t>
      </w:r>
      <w:r w:rsidR="00870DB1">
        <w:rPr>
          <w:rFonts w:ascii="Times New Roman" w:hAnsi="Times New Roman"/>
          <w:b/>
          <w:sz w:val="24"/>
          <w:szCs w:val="24"/>
        </w:rPr>
        <w:t>)</w:t>
      </w:r>
      <w:r w:rsidR="001859ED">
        <w:rPr>
          <w:rFonts w:ascii="Times New Roman" w:hAnsi="Times New Roman"/>
          <w:sz w:val="24"/>
          <w:szCs w:val="24"/>
        </w:rPr>
        <w:t xml:space="preserve"> employees from the Accounts unit </w:t>
      </w:r>
      <w:r w:rsidR="00870DB1">
        <w:rPr>
          <w:rFonts w:ascii="Times New Roman" w:hAnsi="Times New Roman"/>
          <w:sz w:val="24"/>
          <w:szCs w:val="24"/>
        </w:rPr>
        <w:t>27.77</w:t>
      </w:r>
      <w:r w:rsidR="001859ED">
        <w:rPr>
          <w:rFonts w:ascii="Times New Roman" w:hAnsi="Times New Roman"/>
          <w:sz w:val="24"/>
          <w:szCs w:val="24"/>
        </w:rPr>
        <w:t xml:space="preserve">%, </w:t>
      </w:r>
      <w:r w:rsidR="00870DB1">
        <w:rPr>
          <w:rFonts w:ascii="Times New Roman" w:hAnsi="Times New Roman"/>
          <w:sz w:val="24"/>
          <w:szCs w:val="24"/>
        </w:rPr>
        <w:t>two (</w:t>
      </w:r>
      <w:r w:rsidR="001859ED" w:rsidRPr="00870DB1">
        <w:rPr>
          <w:rFonts w:ascii="Times New Roman" w:hAnsi="Times New Roman"/>
          <w:sz w:val="24"/>
          <w:szCs w:val="24"/>
        </w:rPr>
        <w:t>2</w:t>
      </w:r>
      <w:r w:rsidR="00870DB1">
        <w:rPr>
          <w:rFonts w:ascii="Times New Roman" w:hAnsi="Times New Roman"/>
          <w:sz w:val="24"/>
          <w:szCs w:val="24"/>
        </w:rPr>
        <w:t>)</w:t>
      </w:r>
      <w:r w:rsidR="001859ED" w:rsidRPr="00B21D4D">
        <w:rPr>
          <w:rFonts w:ascii="Times New Roman" w:hAnsi="Times New Roman"/>
          <w:b/>
          <w:sz w:val="24"/>
          <w:szCs w:val="24"/>
        </w:rPr>
        <w:t xml:space="preserve"> </w:t>
      </w:r>
      <w:r w:rsidR="001859ED">
        <w:rPr>
          <w:rFonts w:ascii="Times New Roman" w:hAnsi="Times New Roman"/>
          <w:sz w:val="24"/>
          <w:szCs w:val="24"/>
        </w:rPr>
        <w:t xml:space="preserve">from the legal unit </w:t>
      </w:r>
      <w:r w:rsidR="00870DB1">
        <w:rPr>
          <w:rFonts w:ascii="Times New Roman" w:hAnsi="Times New Roman"/>
          <w:sz w:val="24"/>
          <w:szCs w:val="24"/>
        </w:rPr>
        <w:t>5.5</w:t>
      </w:r>
      <w:r w:rsidR="00364B3B">
        <w:rPr>
          <w:rFonts w:ascii="Times New Roman" w:hAnsi="Times New Roman"/>
          <w:sz w:val="24"/>
          <w:szCs w:val="24"/>
        </w:rPr>
        <w:t>5</w:t>
      </w:r>
      <w:r w:rsidR="001859ED">
        <w:rPr>
          <w:rFonts w:ascii="Times New Roman" w:hAnsi="Times New Roman"/>
          <w:sz w:val="24"/>
          <w:szCs w:val="24"/>
        </w:rPr>
        <w:t xml:space="preserve">%, </w:t>
      </w:r>
      <w:r w:rsidR="00870DB1">
        <w:rPr>
          <w:rFonts w:ascii="Times New Roman" w:hAnsi="Times New Roman"/>
          <w:sz w:val="24"/>
          <w:szCs w:val="24"/>
        </w:rPr>
        <w:t>two (</w:t>
      </w:r>
      <w:r w:rsidR="001859ED" w:rsidRPr="00870DB1">
        <w:rPr>
          <w:rFonts w:ascii="Times New Roman" w:hAnsi="Times New Roman"/>
          <w:sz w:val="24"/>
          <w:szCs w:val="24"/>
        </w:rPr>
        <w:t>2</w:t>
      </w:r>
      <w:r w:rsidR="00870DB1">
        <w:rPr>
          <w:rFonts w:ascii="Times New Roman" w:hAnsi="Times New Roman"/>
          <w:sz w:val="24"/>
          <w:szCs w:val="24"/>
        </w:rPr>
        <w:t>)</w:t>
      </w:r>
      <w:r w:rsidR="001859ED" w:rsidRPr="00B21D4D">
        <w:rPr>
          <w:rFonts w:ascii="Times New Roman" w:hAnsi="Times New Roman"/>
          <w:b/>
          <w:sz w:val="24"/>
          <w:szCs w:val="24"/>
        </w:rPr>
        <w:t xml:space="preserve"> </w:t>
      </w:r>
      <w:r w:rsidR="001859ED">
        <w:rPr>
          <w:rFonts w:ascii="Times New Roman" w:hAnsi="Times New Roman"/>
          <w:sz w:val="24"/>
          <w:szCs w:val="24"/>
        </w:rPr>
        <w:t xml:space="preserve">from the IT unit </w:t>
      </w:r>
      <w:r w:rsidR="00870DB1">
        <w:rPr>
          <w:rFonts w:ascii="Times New Roman" w:hAnsi="Times New Roman"/>
          <w:sz w:val="24"/>
          <w:szCs w:val="24"/>
        </w:rPr>
        <w:t>5.5</w:t>
      </w:r>
      <w:r w:rsidR="00364B3B">
        <w:rPr>
          <w:rFonts w:ascii="Times New Roman" w:hAnsi="Times New Roman"/>
          <w:sz w:val="24"/>
          <w:szCs w:val="24"/>
        </w:rPr>
        <w:t>5</w:t>
      </w:r>
      <w:r w:rsidR="001859ED">
        <w:rPr>
          <w:rFonts w:ascii="Times New Roman" w:hAnsi="Times New Roman"/>
          <w:sz w:val="24"/>
          <w:szCs w:val="24"/>
        </w:rPr>
        <w:t xml:space="preserve">%, </w:t>
      </w:r>
      <w:r w:rsidR="00870DB1">
        <w:rPr>
          <w:rFonts w:ascii="Times New Roman" w:hAnsi="Times New Roman"/>
          <w:sz w:val="24"/>
          <w:szCs w:val="24"/>
        </w:rPr>
        <w:t>eight (</w:t>
      </w:r>
      <w:r w:rsidR="00870DB1" w:rsidRPr="00870DB1">
        <w:rPr>
          <w:rFonts w:ascii="Times New Roman" w:hAnsi="Times New Roman"/>
          <w:sz w:val="24"/>
          <w:szCs w:val="24"/>
        </w:rPr>
        <w:t>8</w:t>
      </w:r>
      <w:r w:rsidR="00870DB1">
        <w:rPr>
          <w:rFonts w:ascii="Times New Roman" w:hAnsi="Times New Roman"/>
          <w:b/>
          <w:sz w:val="24"/>
          <w:szCs w:val="24"/>
        </w:rPr>
        <w:t>)</w:t>
      </w:r>
      <w:r w:rsidR="001859ED">
        <w:rPr>
          <w:rFonts w:ascii="Times New Roman" w:hAnsi="Times New Roman"/>
          <w:sz w:val="24"/>
          <w:szCs w:val="24"/>
        </w:rPr>
        <w:t xml:space="preserve"> from the Operation </w:t>
      </w:r>
      <w:r w:rsidR="00870DB1">
        <w:rPr>
          <w:rFonts w:ascii="Times New Roman" w:hAnsi="Times New Roman"/>
          <w:sz w:val="24"/>
          <w:szCs w:val="24"/>
        </w:rPr>
        <w:t>22.22</w:t>
      </w:r>
      <w:r w:rsidR="001859ED">
        <w:rPr>
          <w:rFonts w:ascii="Times New Roman" w:hAnsi="Times New Roman"/>
          <w:sz w:val="24"/>
          <w:szCs w:val="24"/>
        </w:rPr>
        <w:t xml:space="preserve">%, </w:t>
      </w:r>
      <w:r w:rsidR="00870DB1">
        <w:rPr>
          <w:rFonts w:ascii="Times New Roman" w:hAnsi="Times New Roman"/>
          <w:sz w:val="24"/>
          <w:szCs w:val="24"/>
        </w:rPr>
        <w:t>six (</w:t>
      </w:r>
      <w:r w:rsidR="001859ED" w:rsidRPr="00870DB1">
        <w:rPr>
          <w:rFonts w:ascii="Times New Roman" w:hAnsi="Times New Roman"/>
          <w:sz w:val="24"/>
          <w:szCs w:val="24"/>
        </w:rPr>
        <w:t>6</w:t>
      </w:r>
      <w:r w:rsidR="00870DB1">
        <w:rPr>
          <w:rFonts w:ascii="Times New Roman" w:hAnsi="Times New Roman"/>
          <w:sz w:val="24"/>
          <w:szCs w:val="24"/>
        </w:rPr>
        <w:t>)</w:t>
      </w:r>
      <w:r w:rsidR="001859ED">
        <w:rPr>
          <w:rFonts w:ascii="Times New Roman" w:hAnsi="Times New Roman"/>
          <w:sz w:val="24"/>
          <w:szCs w:val="24"/>
        </w:rPr>
        <w:t xml:space="preserve"> from the Customer Care </w:t>
      </w:r>
      <w:r w:rsidR="00364B3B">
        <w:rPr>
          <w:rFonts w:ascii="Times New Roman" w:hAnsi="Times New Roman"/>
          <w:sz w:val="24"/>
          <w:szCs w:val="24"/>
        </w:rPr>
        <w:t>1</w:t>
      </w:r>
      <w:r w:rsidR="00870DB1">
        <w:rPr>
          <w:rFonts w:ascii="Times New Roman" w:hAnsi="Times New Roman"/>
          <w:sz w:val="24"/>
          <w:szCs w:val="24"/>
        </w:rPr>
        <w:t>6.66</w:t>
      </w:r>
      <w:r w:rsidR="001859ED">
        <w:rPr>
          <w:rFonts w:ascii="Times New Roman" w:hAnsi="Times New Roman"/>
          <w:sz w:val="24"/>
          <w:szCs w:val="24"/>
        </w:rPr>
        <w:t>%</w:t>
      </w:r>
      <w:r w:rsidR="00364B3B">
        <w:rPr>
          <w:rFonts w:ascii="Times New Roman" w:hAnsi="Times New Roman"/>
          <w:sz w:val="24"/>
          <w:szCs w:val="24"/>
        </w:rPr>
        <w:t xml:space="preserve">, and two (2) from the Audit unit </w:t>
      </w:r>
      <w:r w:rsidR="00870DB1">
        <w:rPr>
          <w:rFonts w:ascii="Times New Roman" w:hAnsi="Times New Roman"/>
          <w:sz w:val="24"/>
          <w:szCs w:val="24"/>
        </w:rPr>
        <w:t>5.5</w:t>
      </w:r>
      <w:r w:rsidR="00364B3B">
        <w:rPr>
          <w:rFonts w:ascii="Times New Roman" w:hAnsi="Times New Roman"/>
          <w:sz w:val="24"/>
          <w:szCs w:val="24"/>
        </w:rPr>
        <w:t xml:space="preserve">5% respectively. </w:t>
      </w:r>
    </w:p>
    <w:p w14:paraId="017F1F2B" w14:textId="77777777" w:rsidR="00712A0D" w:rsidRPr="00D076BE" w:rsidRDefault="007A1898" w:rsidP="008137B1">
      <w:pPr>
        <w:pStyle w:val="Heading2"/>
        <w:spacing w:line="480" w:lineRule="auto"/>
        <w:rPr>
          <w:rFonts w:ascii="Times New Roman" w:eastAsia="Calibri" w:hAnsi="Times New Roman"/>
          <w:b/>
          <w:color w:val="000000"/>
          <w:sz w:val="24"/>
          <w:szCs w:val="24"/>
        </w:rPr>
      </w:pPr>
      <w:bookmarkStart w:id="317" w:name="_Toc493384800"/>
      <w:r w:rsidRPr="00D076BE">
        <w:rPr>
          <w:rFonts w:ascii="Times New Roman" w:eastAsia="Calibri" w:hAnsi="Times New Roman"/>
          <w:b/>
          <w:color w:val="000000"/>
          <w:sz w:val="24"/>
          <w:szCs w:val="24"/>
        </w:rPr>
        <w:lastRenderedPageBreak/>
        <w:t xml:space="preserve">3.7.1: </w:t>
      </w:r>
      <w:r w:rsidR="00712A0D" w:rsidRPr="00D076BE">
        <w:rPr>
          <w:rFonts w:ascii="Times New Roman" w:eastAsia="Calibri" w:hAnsi="Times New Roman"/>
          <w:b/>
          <w:color w:val="000000"/>
          <w:sz w:val="24"/>
          <w:szCs w:val="24"/>
        </w:rPr>
        <w:t>Data Sources and Rights of the Participants</w:t>
      </w:r>
      <w:bookmarkEnd w:id="317"/>
    </w:p>
    <w:p w14:paraId="04DB7357" w14:textId="716716F7" w:rsidR="00712A0D" w:rsidRDefault="002E5A27" w:rsidP="008137B1">
      <w:pPr>
        <w:autoSpaceDE w:val="0"/>
        <w:autoSpaceDN w:val="0"/>
        <w:adjustRightInd w:val="0"/>
        <w:spacing w:after="0" w:line="480" w:lineRule="auto"/>
        <w:ind w:firstLine="720"/>
        <w:rPr>
          <w:rFonts w:ascii="Times New Roman" w:hAnsi="Times New Roman"/>
          <w:sz w:val="24"/>
          <w:szCs w:val="24"/>
        </w:rPr>
      </w:pPr>
      <w:ins w:id="318" w:author="thomasmoore adingo" w:date="2017-04-07T02:42:00Z">
        <w:r>
          <w:rPr>
            <w:rFonts w:ascii="Times New Roman" w:hAnsi="Times New Roman"/>
            <w:noProof/>
            <w:sz w:val="24"/>
            <w:szCs w:val="24"/>
          </w:rPr>
          <w:t xml:space="preserve">According to </w:t>
        </w:r>
      </w:ins>
      <w:r w:rsidR="00567C5F" w:rsidRPr="00567C5F">
        <w:rPr>
          <w:rFonts w:ascii="Times New Roman" w:hAnsi="Times New Roman"/>
          <w:noProof/>
          <w:sz w:val="24"/>
          <w:szCs w:val="24"/>
        </w:rPr>
        <w:t>(Magilvy, J. K. and Thomas, E., 2009)</w:t>
      </w:r>
      <w:r w:rsidR="00712A0D">
        <w:rPr>
          <w:rFonts w:ascii="Times New Roman" w:hAnsi="Times New Roman"/>
          <w:sz w:val="24"/>
          <w:szCs w:val="24"/>
        </w:rPr>
        <w:t xml:space="preserve">, mentioned </w:t>
      </w:r>
      <w:r w:rsidR="00937E33">
        <w:rPr>
          <w:rFonts w:ascii="Times New Roman" w:hAnsi="Times New Roman"/>
          <w:sz w:val="24"/>
          <w:szCs w:val="24"/>
        </w:rPr>
        <w:t>that the acquisition of data is</w:t>
      </w:r>
      <w:r w:rsidR="00712A0D">
        <w:rPr>
          <w:rFonts w:ascii="Times New Roman" w:hAnsi="Times New Roman"/>
          <w:sz w:val="24"/>
          <w:szCs w:val="24"/>
        </w:rPr>
        <w:t xml:space="preserve"> helpful in figuring the correct and accurate results for the process of research work that can enable a standard design for conducting research </w:t>
      </w:r>
      <w:commentRangeStart w:id="319"/>
      <w:r w:rsidR="00712A0D">
        <w:rPr>
          <w:rFonts w:ascii="Times New Roman" w:hAnsi="Times New Roman"/>
          <w:sz w:val="24"/>
          <w:szCs w:val="24"/>
        </w:rPr>
        <w:t>work</w:t>
      </w:r>
      <w:commentRangeEnd w:id="319"/>
      <w:r w:rsidR="00492655">
        <w:rPr>
          <w:rStyle w:val="CommentReference"/>
        </w:rPr>
        <w:commentReference w:id="319"/>
      </w:r>
      <w:r w:rsidR="00712A0D">
        <w:rPr>
          <w:rFonts w:ascii="Times New Roman" w:hAnsi="Times New Roman"/>
          <w:sz w:val="24"/>
          <w:szCs w:val="24"/>
        </w:rPr>
        <w:t>.</w:t>
      </w:r>
      <w:ins w:id="320" w:author="thomasmoore adingo" w:date="2017-03-21T07:27:00Z">
        <w:r w:rsidR="00863355">
          <w:rPr>
            <w:rFonts w:ascii="Times New Roman" w:hAnsi="Times New Roman"/>
            <w:sz w:val="24"/>
            <w:szCs w:val="24"/>
          </w:rPr>
          <w:t xml:space="preserve"> An introduction letter from the university was sent to the two major Banks for approval before administering the questionnaires with an oath of secrecy taken by the researcher to maintain the standards of the banks by the two Bank Managers (GCB and ADB).</w:t>
        </w:r>
      </w:ins>
      <w:r w:rsidR="0079314F">
        <w:rPr>
          <w:rFonts w:ascii="Times New Roman" w:hAnsi="Times New Roman"/>
          <w:sz w:val="24"/>
          <w:szCs w:val="24"/>
        </w:rPr>
        <w:t xml:space="preserve"> </w:t>
      </w:r>
    </w:p>
    <w:p w14:paraId="71E4855A" w14:textId="77777777" w:rsidR="00712A0D" w:rsidRPr="00D076BE" w:rsidRDefault="007A1898" w:rsidP="008137B1">
      <w:pPr>
        <w:pStyle w:val="Heading2"/>
        <w:spacing w:line="480" w:lineRule="auto"/>
        <w:rPr>
          <w:rFonts w:ascii="Times New Roman" w:hAnsi="Times New Roman"/>
          <w:b/>
          <w:color w:val="000000"/>
          <w:sz w:val="24"/>
          <w:szCs w:val="24"/>
        </w:rPr>
      </w:pPr>
      <w:bookmarkStart w:id="321" w:name="_Toc493384801"/>
      <w:r w:rsidRPr="00D076BE">
        <w:rPr>
          <w:rFonts w:ascii="Times New Roman" w:hAnsi="Times New Roman"/>
          <w:b/>
          <w:color w:val="000000"/>
          <w:sz w:val="24"/>
          <w:szCs w:val="24"/>
        </w:rPr>
        <w:t xml:space="preserve">3.7.2: </w:t>
      </w:r>
      <w:r w:rsidR="00712A0D" w:rsidRPr="00D076BE">
        <w:rPr>
          <w:rFonts w:ascii="Times New Roman" w:hAnsi="Times New Roman"/>
          <w:b/>
          <w:color w:val="000000"/>
          <w:sz w:val="24"/>
          <w:szCs w:val="24"/>
        </w:rPr>
        <w:t>Data Sources: Primary and Secondary</w:t>
      </w:r>
      <w:bookmarkEnd w:id="321"/>
    </w:p>
    <w:p w14:paraId="66DCD499" w14:textId="3CB766DF" w:rsidR="00712A0D" w:rsidRPr="00996771" w:rsidRDefault="00107912" w:rsidP="008137B1">
      <w:pPr>
        <w:autoSpaceDE w:val="0"/>
        <w:autoSpaceDN w:val="0"/>
        <w:adjustRightInd w:val="0"/>
        <w:spacing w:after="0" w:line="480" w:lineRule="auto"/>
        <w:ind w:firstLine="720"/>
        <w:rPr>
          <w:rFonts w:ascii="Times New Roman" w:hAnsi="Times New Roman"/>
          <w:sz w:val="24"/>
          <w:szCs w:val="24"/>
        </w:rPr>
      </w:pPr>
      <w:r w:rsidRPr="00107912">
        <w:rPr>
          <w:rFonts w:ascii="Times New Roman" w:hAnsi="Times New Roman"/>
          <w:sz w:val="24"/>
          <w:szCs w:val="24"/>
        </w:rPr>
        <w:t xml:space="preserve">The data which is collected by the researcher is of two types – primary data and secondary data. </w:t>
      </w:r>
      <w:commentRangeStart w:id="322"/>
      <w:r w:rsidRPr="00107912">
        <w:rPr>
          <w:rFonts w:ascii="Times New Roman" w:hAnsi="Times New Roman"/>
          <w:sz w:val="24"/>
          <w:szCs w:val="24"/>
        </w:rPr>
        <w:t>Primary</w:t>
      </w:r>
      <w:commentRangeEnd w:id="322"/>
      <w:r w:rsidR="00492655">
        <w:rPr>
          <w:rStyle w:val="CommentReference"/>
        </w:rPr>
        <w:commentReference w:id="322"/>
      </w:r>
      <w:r w:rsidRPr="00107912">
        <w:rPr>
          <w:rFonts w:ascii="Times New Roman" w:hAnsi="Times New Roman"/>
          <w:sz w:val="24"/>
          <w:szCs w:val="24"/>
        </w:rPr>
        <w:t xml:space="preserve"> data </w:t>
      </w:r>
      <w:ins w:id="323" w:author="thomasmoore adingo" w:date="2017-03-21T08:16:00Z">
        <w:r w:rsidR="00AD116D">
          <w:rPr>
            <w:rFonts w:ascii="Times New Roman" w:hAnsi="Times New Roman"/>
            <w:sz w:val="24"/>
            <w:szCs w:val="24"/>
          </w:rPr>
          <w:t xml:space="preserve">for the two banks (GCB and ADB), as the researcher set a </w:t>
        </w:r>
        <w:r w:rsidR="00AD116D" w:rsidRPr="00BB1A99">
          <w:rPr>
            <w:rFonts w:ascii="Times New Roman" w:hAnsi="Times New Roman"/>
            <w:bCs/>
            <w:sz w:val="24"/>
            <w:szCs w:val="24"/>
          </w:rPr>
          <w:t>structured</w:t>
        </w:r>
        <w:r w:rsidR="00AD116D" w:rsidRPr="00BB1A99">
          <w:rPr>
            <w:b/>
            <w:bCs/>
          </w:rPr>
          <w:t xml:space="preserve"> </w:t>
        </w:r>
        <w:r w:rsidR="00AD116D" w:rsidRPr="00BB1A99">
          <w:rPr>
            <w:rFonts w:ascii="Times New Roman" w:hAnsi="Times New Roman"/>
            <w:bCs/>
            <w:sz w:val="24"/>
            <w:szCs w:val="24"/>
          </w:rPr>
          <w:t>interview</w:t>
        </w:r>
        <w:r w:rsidR="00AD116D">
          <w:rPr>
            <w:rFonts w:ascii="Times New Roman" w:hAnsi="Times New Roman"/>
            <w:bCs/>
            <w:sz w:val="24"/>
            <w:szCs w:val="24"/>
          </w:rPr>
          <w:t xml:space="preserve">. </w:t>
        </w:r>
        <w:commentRangeStart w:id="324"/>
        <w:r w:rsidR="00AD116D">
          <w:rPr>
            <w:rFonts w:ascii="Times New Roman" w:hAnsi="Times New Roman"/>
            <w:bCs/>
            <w:sz w:val="24"/>
            <w:szCs w:val="24"/>
          </w:rPr>
          <w:t>T</w:t>
        </w:r>
        <w:r w:rsidR="00A6446F">
          <w:rPr>
            <w:rFonts w:ascii="Times New Roman" w:hAnsi="Times New Roman"/>
            <w:bCs/>
            <w:sz w:val="24"/>
            <w:szCs w:val="24"/>
          </w:rPr>
          <w:t>he main primary</w:t>
        </w:r>
      </w:ins>
      <w:ins w:id="325" w:author="thomasmoore adingo" w:date="2017-06-14T15:41:00Z">
        <w:r w:rsidR="00A6446F">
          <w:rPr>
            <w:rFonts w:ascii="Times New Roman" w:hAnsi="Times New Roman"/>
            <w:bCs/>
            <w:sz w:val="24"/>
            <w:szCs w:val="24"/>
          </w:rPr>
          <w:t xml:space="preserve"> data collected </w:t>
        </w:r>
      </w:ins>
      <w:ins w:id="326" w:author="thomasmoore adingo" w:date="2017-03-21T08:16:00Z">
        <w:r w:rsidR="00A6446F">
          <w:rPr>
            <w:rFonts w:ascii="Times New Roman" w:hAnsi="Times New Roman"/>
            <w:bCs/>
            <w:sz w:val="24"/>
            <w:szCs w:val="24"/>
          </w:rPr>
          <w:t>was through</w:t>
        </w:r>
        <w:r w:rsidR="00AD116D" w:rsidRPr="004F6E3C">
          <w:rPr>
            <w:rFonts w:ascii="Times New Roman" w:hAnsi="Times New Roman"/>
            <w:bCs/>
            <w:sz w:val="24"/>
            <w:szCs w:val="24"/>
          </w:rPr>
          <w:t xml:space="preserve"> </w:t>
        </w:r>
      </w:ins>
      <w:ins w:id="327" w:author="thomasmoore adingo" w:date="2017-06-14T15:41:00Z">
        <w:r w:rsidR="00A6446F">
          <w:rPr>
            <w:rFonts w:ascii="Times New Roman" w:hAnsi="Times New Roman"/>
            <w:bCs/>
            <w:sz w:val="24"/>
            <w:szCs w:val="24"/>
          </w:rPr>
          <w:t>personal</w:t>
        </w:r>
      </w:ins>
      <w:ins w:id="328" w:author="thomasmoore adingo" w:date="2017-03-21T08:16:00Z">
        <w:r w:rsidR="00AD116D" w:rsidRPr="004F6E3C">
          <w:rPr>
            <w:rFonts w:ascii="Times New Roman" w:hAnsi="Times New Roman"/>
            <w:bCs/>
            <w:sz w:val="24"/>
            <w:szCs w:val="24"/>
          </w:rPr>
          <w:t xml:space="preserve"> </w:t>
        </w:r>
      </w:ins>
      <w:ins w:id="329" w:author="thomasmoore adingo" w:date="2017-06-14T12:33:00Z">
        <w:r w:rsidR="00AF0C3B">
          <w:rPr>
            <w:rFonts w:ascii="Times New Roman" w:hAnsi="Times New Roman"/>
            <w:bCs/>
            <w:sz w:val="24"/>
            <w:szCs w:val="24"/>
          </w:rPr>
          <w:t>interviews</w:t>
        </w:r>
      </w:ins>
      <w:ins w:id="330" w:author="thomasmoore adingo" w:date="2017-06-14T15:45:00Z">
        <w:r w:rsidR="00A6446F">
          <w:rPr>
            <w:rFonts w:ascii="Times New Roman" w:hAnsi="Times New Roman"/>
            <w:bCs/>
            <w:sz w:val="24"/>
            <w:szCs w:val="24"/>
          </w:rPr>
          <w:t xml:space="preserve"> (face- to - face</w:t>
        </w:r>
      </w:ins>
      <w:ins w:id="331" w:author="thomasmoore adingo" w:date="2017-06-14T12:33:00Z">
        <w:r w:rsidR="00AF0C3B">
          <w:rPr>
            <w:rFonts w:ascii="Times New Roman" w:hAnsi="Times New Roman"/>
            <w:bCs/>
            <w:sz w:val="24"/>
            <w:szCs w:val="24"/>
          </w:rPr>
          <w:t xml:space="preserve"> from</w:t>
        </w:r>
      </w:ins>
      <w:ins w:id="332" w:author="thomasmoore adingo" w:date="2017-03-21T08:16:00Z">
        <w:r w:rsidR="00AD116D" w:rsidRPr="004F6E3C">
          <w:rPr>
            <w:rFonts w:ascii="Times New Roman" w:hAnsi="Times New Roman"/>
            <w:bCs/>
            <w:sz w:val="24"/>
            <w:szCs w:val="24"/>
          </w:rPr>
          <w:t xml:space="preserve"> individual banks </w:t>
        </w:r>
      </w:ins>
      <w:commentRangeEnd w:id="324"/>
      <w:r w:rsidR="003E3454">
        <w:rPr>
          <w:rStyle w:val="CommentReference"/>
        </w:rPr>
        <w:commentReference w:id="324"/>
      </w:r>
      <w:ins w:id="333" w:author="thomasmoore adingo" w:date="2017-03-21T08:16:00Z">
        <w:r w:rsidR="00AD116D" w:rsidRPr="004F6E3C">
          <w:rPr>
            <w:rFonts w:ascii="Times New Roman" w:hAnsi="Times New Roman"/>
            <w:bCs/>
            <w:sz w:val="24"/>
            <w:szCs w:val="24"/>
          </w:rPr>
          <w:t xml:space="preserve">within the past </w:t>
        </w:r>
        <w:r w:rsidR="00AD116D">
          <w:rPr>
            <w:rFonts w:ascii="Times New Roman" w:hAnsi="Times New Roman"/>
            <w:bCs/>
            <w:sz w:val="24"/>
            <w:szCs w:val="24"/>
          </w:rPr>
          <w:t>2 years 2014</w:t>
        </w:r>
        <w:r w:rsidR="00AD116D" w:rsidRPr="004F6E3C">
          <w:rPr>
            <w:rFonts w:ascii="Times New Roman" w:hAnsi="Times New Roman"/>
            <w:bCs/>
            <w:sz w:val="24"/>
            <w:szCs w:val="24"/>
          </w:rPr>
          <w:t xml:space="preserve">. </w:t>
        </w:r>
      </w:ins>
      <w:ins w:id="334" w:author="thomasmoore adingo" w:date="2017-06-14T16:05:00Z">
        <w:r w:rsidR="003456BC">
          <w:rPr>
            <w:rFonts w:ascii="Times New Roman" w:hAnsi="Times New Roman"/>
            <w:bCs/>
            <w:sz w:val="24"/>
            <w:szCs w:val="24"/>
          </w:rPr>
          <w:t xml:space="preserve">The length of interviews varies depending on the </w:t>
        </w:r>
      </w:ins>
      <w:ins w:id="335" w:author="thomasmoore adingo" w:date="2017-06-14T16:06:00Z">
        <w:r w:rsidR="003456BC">
          <w:rPr>
            <w:rFonts w:ascii="Times New Roman" w:hAnsi="Times New Roman"/>
            <w:bCs/>
            <w:sz w:val="24"/>
            <w:szCs w:val="24"/>
          </w:rPr>
          <w:t>researcher</w:t>
        </w:r>
      </w:ins>
      <w:ins w:id="336" w:author="thomasmoore adingo" w:date="2017-06-14T16:05:00Z">
        <w:r w:rsidR="003456BC">
          <w:rPr>
            <w:rFonts w:ascii="Times New Roman" w:hAnsi="Times New Roman"/>
            <w:bCs/>
            <w:sz w:val="24"/>
            <w:szCs w:val="24"/>
          </w:rPr>
          <w:t xml:space="preserve"> </w:t>
        </w:r>
      </w:ins>
      <w:ins w:id="337" w:author="thomasmoore adingo" w:date="2017-06-14T16:06:00Z">
        <w:r w:rsidR="003456BC">
          <w:rPr>
            <w:rFonts w:ascii="Times New Roman" w:hAnsi="Times New Roman"/>
            <w:bCs/>
            <w:sz w:val="24"/>
            <w:szCs w:val="24"/>
          </w:rPr>
          <w:t xml:space="preserve">and participant. However, on </w:t>
        </w:r>
      </w:ins>
      <w:ins w:id="338" w:author="thomasmoore adingo" w:date="2017-06-14T16:07:00Z">
        <w:r w:rsidR="003456BC">
          <w:rPr>
            <w:rFonts w:ascii="Times New Roman" w:hAnsi="Times New Roman"/>
            <w:bCs/>
            <w:sz w:val="24"/>
            <w:szCs w:val="24"/>
          </w:rPr>
          <w:t xml:space="preserve">the average, interviews last 10-25 minutes. Interviews can be performed </w:t>
        </w:r>
      </w:ins>
      <w:ins w:id="339" w:author="thomasmoore adingo" w:date="2017-06-14T16:08:00Z">
        <w:r w:rsidR="003456BC">
          <w:rPr>
            <w:rFonts w:ascii="Times New Roman" w:hAnsi="Times New Roman"/>
            <w:bCs/>
            <w:sz w:val="24"/>
            <w:szCs w:val="24"/>
          </w:rPr>
          <w:t>on a one-off or, if change over time is of interest, repeated basis, for example the impact</w:t>
        </w:r>
      </w:ins>
      <w:ins w:id="340" w:author="thomasmoore adingo" w:date="2017-06-14T16:09:00Z">
        <w:r w:rsidR="003456BC">
          <w:rPr>
            <w:rFonts w:ascii="Times New Roman" w:hAnsi="Times New Roman"/>
            <w:bCs/>
            <w:sz w:val="24"/>
            <w:szCs w:val="24"/>
          </w:rPr>
          <w:t xml:space="preserve"> of ALMC in reducing liqui</w:t>
        </w:r>
      </w:ins>
      <w:ins w:id="341" w:author="thomasmoore adingo" w:date="2017-06-14T16:14:00Z">
        <w:r w:rsidR="002C54CD">
          <w:rPr>
            <w:rFonts w:ascii="Times New Roman" w:hAnsi="Times New Roman"/>
            <w:bCs/>
            <w:sz w:val="24"/>
            <w:szCs w:val="24"/>
          </w:rPr>
          <w:t>di</w:t>
        </w:r>
      </w:ins>
      <w:ins w:id="342" w:author="thomasmoore adingo" w:date="2017-06-14T16:09:00Z">
        <w:r w:rsidR="003456BC">
          <w:rPr>
            <w:rFonts w:ascii="Times New Roman" w:hAnsi="Times New Roman"/>
            <w:bCs/>
            <w:sz w:val="24"/>
            <w:szCs w:val="24"/>
          </w:rPr>
          <w:t>ty risk in their various Banks.</w:t>
        </w:r>
      </w:ins>
      <w:ins w:id="343" w:author="thomasmoore adingo" w:date="2017-06-14T16:14:00Z">
        <w:r w:rsidR="002C54CD">
          <w:rPr>
            <w:rFonts w:ascii="Times New Roman" w:hAnsi="Times New Roman"/>
            <w:bCs/>
            <w:sz w:val="24"/>
            <w:szCs w:val="24"/>
          </w:rPr>
          <w:t xml:space="preserve"> </w:t>
        </w:r>
      </w:ins>
      <w:ins w:id="344" w:author="thomasmoore adingo" w:date="2017-06-14T16:15:00Z">
        <w:r w:rsidR="00250492">
          <w:rPr>
            <w:rFonts w:ascii="Times New Roman" w:hAnsi="Times New Roman"/>
            <w:bCs/>
            <w:sz w:val="24"/>
            <w:szCs w:val="24"/>
          </w:rPr>
          <w:t xml:space="preserve">Participants </w:t>
        </w:r>
      </w:ins>
      <w:ins w:id="345" w:author="thomasmoore adingo" w:date="2017-06-16T14:05:00Z">
        <w:r w:rsidR="00250492">
          <w:rPr>
            <w:rFonts w:ascii="Times New Roman" w:hAnsi="Times New Roman"/>
            <w:bCs/>
            <w:sz w:val="24"/>
            <w:szCs w:val="24"/>
          </w:rPr>
          <w:t>included</w:t>
        </w:r>
      </w:ins>
      <w:ins w:id="346" w:author="thomasmoore adingo" w:date="2017-06-14T16:15:00Z">
        <w:r w:rsidR="00250492">
          <w:rPr>
            <w:rFonts w:ascii="Times New Roman" w:hAnsi="Times New Roman"/>
            <w:bCs/>
            <w:sz w:val="24"/>
            <w:szCs w:val="24"/>
          </w:rPr>
          <w:t xml:space="preserve"> </w:t>
        </w:r>
        <w:r w:rsidR="002C54CD">
          <w:rPr>
            <w:rFonts w:ascii="Times New Roman" w:hAnsi="Times New Roman"/>
            <w:bCs/>
            <w:sz w:val="24"/>
            <w:szCs w:val="24"/>
          </w:rPr>
          <w:t>various heads</w:t>
        </w:r>
      </w:ins>
      <w:ins w:id="347" w:author="thomasmoore adingo" w:date="2017-06-14T16:25:00Z">
        <w:r w:rsidR="00F21736">
          <w:rPr>
            <w:rFonts w:ascii="Times New Roman" w:hAnsi="Times New Roman"/>
            <w:bCs/>
            <w:sz w:val="24"/>
            <w:szCs w:val="24"/>
          </w:rPr>
          <w:t xml:space="preserve"> and staff</w:t>
        </w:r>
      </w:ins>
      <w:ins w:id="348" w:author="thomasmoore adingo" w:date="2017-06-14T16:15:00Z">
        <w:r w:rsidR="002C54CD">
          <w:rPr>
            <w:rFonts w:ascii="Times New Roman" w:hAnsi="Times New Roman"/>
            <w:bCs/>
            <w:sz w:val="24"/>
            <w:szCs w:val="24"/>
          </w:rPr>
          <w:t xml:space="preserve"> of the Banks, Account</w:t>
        </w:r>
      </w:ins>
      <w:ins w:id="349" w:author="thomasmoore adingo" w:date="2017-06-14T16:25:00Z">
        <w:r w:rsidR="00F21736">
          <w:rPr>
            <w:rFonts w:ascii="Times New Roman" w:hAnsi="Times New Roman"/>
            <w:bCs/>
            <w:sz w:val="24"/>
            <w:szCs w:val="24"/>
          </w:rPr>
          <w:t>ant</w:t>
        </w:r>
      </w:ins>
      <w:ins w:id="350" w:author="thomasmoore adingo" w:date="2017-06-14T16:15:00Z">
        <w:r w:rsidR="002C54CD">
          <w:rPr>
            <w:rFonts w:ascii="Times New Roman" w:hAnsi="Times New Roman"/>
            <w:bCs/>
            <w:sz w:val="24"/>
            <w:szCs w:val="24"/>
          </w:rPr>
          <w:t xml:space="preserve">s, Managers, Internal Auditors, Human </w:t>
        </w:r>
      </w:ins>
      <w:ins w:id="351" w:author="thomasmoore adingo" w:date="2017-06-14T16:17:00Z">
        <w:r w:rsidR="002C54CD">
          <w:rPr>
            <w:rFonts w:ascii="Times New Roman" w:hAnsi="Times New Roman"/>
            <w:bCs/>
            <w:sz w:val="24"/>
            <w:szCs w:val="24"/>
          </w:rPr>
          <w:t>Resource</w:t>
        </w:r>
      </w:ins>
      <w:ins w:id="352" w:author="thomasmoore adingo" w:date="2017-06-14T16:15:00Z">
        <w:r w:rsidR="00272635">
          <w:rPr>
            <w:rFonts w:ascii="Times New Roman" w:hAnsi="Times New Roman"/>
            <w:bCs/>
            <w:sz w:val="24"/>
            <w:szCs w:val="24"/>
          </w:rPr>
          <w:t xml:space="preserve">, </w:t>
        </w:r>
      </w:ins>
      <w:ins w:id="353" w:author="thomasmoore adingo" w:date="2017-06-14T16:23:00Z">
        <w:r w:rsidR="00E9580A">
          <w:rPr>
            <w:rFonts w:ascii="Times New Roman" w:hAnsi="Times New Roman"/>
            <w:bCs/>
            <w:sz w:val="24"/>
            <w:szCs w:val="24"/>
          </w:rPr>
          <w:t>Customer Care</w:t>
        </w:r>
        <w:r w:rsidR="00F21736">
          <w:rPr>
            <w:rFonts w:ascii="Times New Roman" w:hAnsi="Times New Roman"/>
            <w:bCs/>
            <w:sz w:val="24"/>
            <w:szCs w:val="24"/>
          </w:rPr>
          <w:t xml:space="preserve">, </w:t>
        </w:r>
      </w:ins>
      <w:ins w:id="354" w:author="thomasmoore adingo" w:date="2017-06-14T16:15:00Z">
        <w:r w:rsidR="00F21736">
          <w:rPr>
            <w:rFonts w:ascii="Times New Roman" w:hAnsi="Times New Roman"/>
            <w:bCs/>
            <w:sz w:val="24"/>
            <w:szCs w:val="24"/>
          </w:rPr>
          <w:t>Credit/Operation,</w:t>
        </w:r>
      </w:ins>
      <w:ins w:id="355" w:author="thomasmoore adingo" w:date="2017-06-14T16:24:00Z">
        <w:r w:rsidR="00F21736">
          <w:rPr>
            <w:rFonts w:ascii="Times New Roman" w:hAnsi="Times New Roman"/>
            <w:bCs/>
            <w:sz w:val="24"/>
            <w:szCs w:val="24"/>
          </w:rPr>
          <w:t xml:space="preserve"> and</w:t>
        </w:r>
      </w:ins>
      <w:ins w:id="356" w:author="thomasmoore adingo" w:date="2017-06-14T16:15:00Z">
        <w:r w:rsidR="00F21736">
          <w:rPr>
            <w:rFonts w:ascii="Times New Roman" w:hAnsi="Times New Roman"/>
            <w:bCs/>
            <w:sz w:val="24"/>
            <w:szCs w:val="24"/>
          </w:rPr>
          <w:t xml:space="preserve"> </w:t>
        </w:r>
        <w:r w:rsidR="002C54CD">
          <w:rPr>
            <w:rFonts w:ascii="Times New Roman" w:hAnsi="Times New Roman"/>
            <w:bCs/>
            <w:sz w:val="24"/>
            <w:szCs w:val="24"/>
          </w:rPr>
          <w:t xml:space="preserve">Legal Unit. </w:t>
        </w:r>
      </w:ins>
      <w:ins w:id="357" w:author="thomasmoore adingo" w:date="2017-03-21T08:16:00Z">
        <w:r w:rsidR="00AD116D" w:rsidRPr="004F6E3C">
          <w:rPr>
            <w:rFonts w:ascii="Times New Roman" w:hAnsi="Times New Roman"/>
            <w:bCs/>
            <w:sz w:val="24"/>
            <w:szCs w:val="24"/>
          </w:rPr>
          <w:t>This study necessitates researching their</w:t>
        </w:r>
        <w:r w:rsidR="00AD116D">
          <w:rPr>
            <w:rFonts w:ascii="Times New Roman" w:hAnsi="Times New Roman"/>
            <w:bCs/>
            <w:sz w:val="24"/>
            <w:szCs w:val="24"/>
          </w:rPr>
          <w:t xml:space="preserve"> Assets and Liabilities </w:t>
        </w:r>
        <w:r w:rsidR="00AD116D" w:rsidRPr="004F6E3C">
          <w:rPr>
            <w:rFonts w:ascii="Times New Roman" w:hAnsi="Times New Roman"/>
            <w:bCs/>
            <w:sz w:val="24"/>
            <w:szCs w:val="24"/>
          </w:rPr>
          <w:t xml:space="preserve">risk disclosure, notes on financial statements </w:t>
        </w:r>
        <w:r w:rsidR="00AD116D">
          <w:rPr>
            <w:rFonts w:ascii="Times New Roman" w:hAnsi="Times New Roman"/>
            <w:bCs/>
            <w:sz w:val="24"/>
            <w:szCs w:val="24"/>
          </w:rPr>
          <w:t>within the annual reports of the GCB and ADB</w:t>
        </w:r>
        <w:r w:rsidR="00AD116D" w:rsidRPr="004F6E3C">
          <w:rPr>
            <w:rFonts w:ascii="Times New Roman" w:hAnsi="Times New Roman"/>
            <w:bCs/>
            <w:sz w:val="24"/>
            <w:szCs w:val="24"/>
          </w:rPr>
          <w:t xml:space="preserve"> banks</w:t>
        </w:r>
        <w:r w:rsidR="00AD116D">
          <w:rPr>
            <w:rFonts w:ascii="Times New Roman" w:hAnsi="Times New Roman"/>
            <w:bCs/>
            <w:sz w:val="24"/>
            <w:szCs w:val="24"/>
          </w:rPr>
          <w:t>.</w:t>
        </w:r>
        <w:r w:rsidR="00AD116D" w:rsidRPr="004F6E3C">
          <w:rPr>
            <w:rFonts w:ascii="Times New Roman" w:hAnsi="Times New Roman"/>
            <w:bCs/>
            <w:sz w:val="24"/>
            <w:szCs w:val="24"/>
          </w:rPr>
          <w:t xml:space="preserve"> </w:t>
        </w:r>
        <w:r w:rsidR="00AD116D">
          <w:rPr>
            <w:rFonts w:ascii="Times New Roman" w:hAnsi="Times New Roman"/>
            <w:bCs/>
            <w:sz w:val="24"/>
            <w:szCs w:val="24"/>
          </w:rPr>
          <w:t>R</w:t>
        </w:r>
        <w:r w:rsidR="00AD116D" w:rsidRPr="00BB1A99">
          <w:rPr>
            <w:rFonts w:ascii="Times New Roman" w:hAnsi="Times New Roman"/>
            <w:sz w:val="24"/>
            <w:szCs w:val="24"/>
          </w:rPr>
          <w:t>espondents are expose</w:t>
        </w:r>
        <w:r w:rsidR="00AD116D">
          <w:rPr>
            <w:rFonts w:ascii="Times New Roman" w:hAnsi="Times New Roman"/>
            <w:sz w:val="24"/>
            <w:szCs w:val="24"/>
          </w:rPr>
          <w:t>d to the same set of questions signifies</w:t>
        </w:r>
        <w:r w:rsidR="00AD116D" w:rsidRPr="00107912">
          <w:rPr>
            <w:rFonts w:ascii="Times New Roman" w:hAnsi="Times New Roman"/>
            <w:sz w:val="24"/>
            <w:szCs w:val="24"/>
          </w:rPr>
          <w:t xml:space="preserve"> the original data collected by the researcher separately for each project through the </w:t>
        </w:r>
        <w:commentRangeStart w:id="358"/>
        <w:r w:rsidR="00AD116D" w:rsidRPr="00107912">
          <w:rPr>
            <w:rFonts w:ascii="Times New Roman" w:hAnsi="Times New Roman"/>
            <w:sz w:val="24"/>
            <w:szCs w:val="24"/>
          </w:rPr>
          <w:t xml:space="preserve">distribution of questionnaire </w:t>
        </w:r>
      </w:ins>
      <w:commentRangeEnd w:id="358"/>
      <w:r w:rsidR="005C6D42">
        <w:rPr>
          <w:rStyle w:val="CommentReference"/>
        </w:rPr>
        <w:commentReference w:id="358"/>
      </w:r>
      <w:ins w:id="359" w:author="thomasmoore adingo" w:date="2017-03-21T08:16:00Z">
        <w:r w:rsidR="00AD116D" w:rsidRPr="00107912">
          <w:rPr>
            <w:rFonts w:ascii="Times New Roman" w:hAnsi="Times New Roman"/>
            <w:sz w:val="24"/>
            <w:szCs w:val="24"/>
          </w:rPr>
          <w:t>to the sample respondents.</w:t>
        </w:r>
      </w:ins>
      <w:ins w:id="360" w:author="thomasmoore adingo" w:date="2017-03-21T08:19:00Z">
        <w:r w:rsidR="00AD116D">
          <w:rPr>
            <w:rFonts w:ascii="Times New Roman" w:hAnsi="Times New Roman"/>
            <w:sz w:val="24"/>
            <w:szCs w:val="24"/>
          </w:rPr>
          <w:t xml:space="preserve"> </w:t>
        </w:r>
      </w:ins>
      <w:del w:id="361" w:author="thomasmoore adingo" w:date="2017-03-21T08:18:00Z">
        <w:r w:rsidRPr="00107912" w:rsidDel="00AD116D">
          <w:rPr>
            <w:rFonts w:ascii="Times New Roman" w:hAnsi="Times New Roman"/>
            <w:sz w:val="24"/>
            <w:szCs w:val="24"/>
          </w:rPr>
          <w:delText xml:space="preserve">signifies the original data collected by the researcher separately for each project through the distribution of questionnaire to the sample respondents. </w:delText>
        </w:r>
      </w:del>
      <w:r w:rsidRPr="00107912">
        <w:rPr>
          <w:rFonts w:ascii="Times New Roman" w:hAnsi="Times New Roman"/>
          <w:sz w:val="24"/>
          <w:szCs w:val="24"/>
        </w:rPr>
        <w:t>The data thus collected represents the actual views of the respondents.</w:t>
      </w:r>
      <w:r w:rsidR="00712A0D">
        <w:rPr>
          <w:rFonts w:ascii="Times New Roman" w:hAnsi="Times New Roman"/>
          <w:sz w:val="24"/>
          <w:szCs w:val="24"/>
        </w:rPr>
        <w:t xml:space="preserve"> The primary and secondary are the two main sources of data that, are used in the research work as it provide helpful </w:t>
      </w:r>
      <w:r w:rsidR="00712A0D">
        <w:rPr>
          <w:rFonts w:ascii="Times New Roman" w:hAnsi="Times New Roman"/>
          <w:sz w:val="24"/>
          <w:szCs w:val="24"/>
        </w:rPr>
        <w:lastRenderedPageBreak/>
        <w:t xml:space="preserve">material in gaining information about the particular research topic. </w:t>
      </w:r>
      <w:r w:rsidR="00567C5F" w:rsidRPr="00567C5F">
        <w:rPr>
          <w:rFonts w:ascii="Times New Roman" w:hAnsi="Times New Roman"/>
          <w:noProof/>
          <w:sz w:val="24"/>
          <w:szCs w:val="24"/>
        </w:rPr>
        <w:t>(Crouch, C. and Pearce, J., 2012)</w:t>
      </w:r>
      <w:r w:rsidR="00712A0D">
        <w:rPr>
          <w:rFonts w:ascii="Times New Roman" w:hAnsi="Times New Roman"/>
          <w:sz w:val="24"/>
          <w:szCs w:val="24"/>
        </w:rPr>
        <w:t xml:space="preserve">, illustrated that the primary data are helpful in assessing the raw data </w:t>
      </w:r>
      <w:r w:rsidR="00712A0D" w:rsidRPr="003A4A5B">
        <w:rPr>
          <w:rFonts w:ascii="Times New Roman" w:hAnsi="Times New Roman"/>
          <w:sz w:val="24"/>
          <w:szCs w:val="24"/>
        </w:rPr>
        <w:t>for implementing the information in the related research topic. Primary data are normally</w:t>
      </w:r>
      <w:r w:rsidR="00712A0D">
        <w:rPr>
          <w:rFonts w:ascii="Times New Roman" w:hAnsi="Times New Roman"/>
          <w:sz w:val="24"/>
          <w:szCs w:val="24"/>
        </w:rPr>
        <w:t xml:space="preserve"> </w:t>
      </w:r>
      <w:r w:rsidR="00926856">
        <w:rPr>
          <w:rFonts w:ascii="Times New Roman" w:hAnsi="Times New Roman"/>
          <w:sz w:val="24"/>
          <w:szCs w:val="24"/>
        </w:rPr>
        <w:t>considered firsthand</w:t>
      </w:r>
      <w:r w:rsidR="00712A0D">
        <w:rPr>
          <w:rFonts w:ascii="Times New Roman" w:hAnsi="Times New Roman"/>
          <w:sz w:val="24"/>
          <w:szCs w:val="24"/>
        </w:rPr>
        <w:t xml:space="preserve"> information therefore the researcher has to look that collected data are reliable and validate with the research topic. </w:t>
      </w:r>
      <w:r w:rsidR="00712A0D" w:rsidRPr="003A4A5B">
        <w:rPr>
          <w:rFonts w:ascii="Times New Roman" w:hAnsi="Times New Roman"/>
          <w:sz w:val="24"/>
          <w:szCs w:val="24"/>
        </w:rPr>
        <w:t>Secondary data based on the annual financial reports of the selected banks is acquired from the Ghana Association of Bankers.</w:t>
      </w:r>
      <w:r w:rsidR="00712A0D">
        <w:rPr>
          <w:sz w:val="23"/>
          <w:szCs w:val="23"/>
        </w:rPr>
        <w:t xml:space="preserve"> </w:t>
      </w:r>
      <w:r w:rsidR="00712A0D" w:rsidRPr="003A4A5B">
        <w:rPr>
          <w:rFonts w:ascii="Times New Roman" w:hAnsi="Times New Roman"/>
          <w:sz w:val="23"/>
          <w:szCs w:val="23"/>
        </w:rPr>
        <w:t xml:space="preserve">Bank </w:t>
      </w:r>
      <w:r w:rsidR="00712A0D" w:rsidRPr="003A4A5B">
        <w:rPr>
          <w:rFonts w:ascii="Times New Roman" w:hAnsi="Times New Roman"/>
          <w:sz w:val="24"/>
          <w:szCs w:val="24"/>
        </w:rPr>
        <w:t>specific data on total assets, components of liquid assets, sources of funding, advances, loan loss provisions, operating expenses, total equity among others was thus obtained from this source.</w:t>
      </w:r>
      <w:r w:rsidR="00712A0D">
        <w:rPr>
          <w:sz w:val="23"/>
          <w:szCs w:val="23"/>
        </w:rPr>
        <w:t xml:space="preserve"> </w:t>
      </w:r>
      <w:r w:rsidR="00712A0D">
        <w:rPr>
          <w:rFonts w:ascii="Times New Roman" w:hAnsi="Times New Roman"/>
          <w:sz w:val="24"/>
          <w:szCs w:val="24"/>
        </w:rPr>
        <w:t xml:space="preserve">The secondary data in the particular research work are collected from various </w:t>
      </w:r>
      <w:r w:rsidR="00537A8C">
        <w:rPr>
          <w:rFonts w:ascii="Times New Roman" w:hAnsi="Times New Roman"/>
          <w:noProof/>
          <w:sz w:val="24"/>
          <w:szCs w:val="24"/>
        </w:rPr>
        <w:t xml:space="preserve"> </w:t>
      </w:r>
      <w:r w:rsidR="00537A8C" w:rsidRPr="00AD116D">
        <w:rPr>
          <w:rFonts w:ascii="Times New Roman" w:hAnsi="Times New Roman"/>
          <w:noProof/>
          <w:sz w:val="24"/>
          <w:szCs w:val="24"/>
        </w:rPr>
        <w:t>(</w:t>
      </w:r>
      <w:r w:rsidR="004D6FC3">
        <w:fldChar w:fldCharType="begin"/>
      </w:r>
      <w:r w:rsidR="004D6FC3">
        <w:instrText xml:space="preserve"> HYPERLINK "http://www.adb.com.gh" </w:instrText>
      </w:r>
      <w:r w:rsidR="004D6FC3">
        <w:fldChar w:fldCharType="separate"/>
      </w:r>
      <w:r w:rsidR="00537A8C" w:rsidRPr="00537A8C">
        <w:rPr>
          <w:rStyle w:val="Hyperlink"/>
          <w:rFonts w:ascii="Times New Roman" w:hAnsi="Times New Roman"/>
          <w:noProof/>
          <w:sz w:val="24"/>
          <w:szCs w:val="24"/>
        </w:rPr>
        <w:t>www.adb.com.gh</w:t>
      </w:r>
      <w:r w:rsidR="004D6FC3">
        <w:rPr>
          <w:rStyle w:val="Hyperlink"/>
          <w:rFonts w:ascii="Times New Roman" w:hAnsi="Times New Roman"/>
          <w:noProof/>
          <w:sz w:val="24"/>
          <w:szCs w:val="24"/>
        </w:rPr>
        <w:fldChar w:fldCharType="end"/>
      </w:r>
      <w:r w:rsidR="00537A8C" w:rsidRPr="00AD116D">
        <w:rPr>
          <w:rFonts w:ascii="Times New Roman" w:hAnsi="Times New Roman"/>
          <w:noProof/>
          <w:sz w:val="24"/>
          <w:szCs w:val="24"/>
        </w:rPr>
        <w:t>)</w:t>
      </w:r>
      <w:r w:rsidR="00537A8C">
        <w:rPr>
          <w:rFonts w:ascii="Times New Roman" w:hAnsi="Times New Roman"/>
          <w:sz w:val="24"/>
          <w:szCs w:val="24"/>
        </w:rPr>
        <w:t xml:space="preserve"> and </w:t>
      </w:r>
      <w:r w:rsidR="00537A8C">
        <w:rPr>
          <w:rFonts w:ascii="Times New Roman" w:hAnsi="Times New Roman"/>
          <w:noProof/>
          <w:sz w:val="24"/>
          <w:szCs w:val="24"/>
        </w:rPr>
        <w:t xml:space="preserve"> </w:t>
      </w:r>
      <w:r w:rsidR="00537A8C" w:rsidRPr="00AD116D">
        <w:rPr>
          <w:rFonts w:ascii="Times New Roman" w:hAnsi="Times New Roman"/>
          <w:noProof/>
          <w:sz w:val="24"/>
          <w:szCs w:val="24"/>
        </w:rPr>
        <w:t>(</w:t>
      </w:r>
      <w:r w:rsidR="004D6FC3">
        <w:fldChar w:fldCharType="begin"/>
      </w:r>
      <w:r w:rsidR="004D6FC3">
        <w:instrText xml:space="preserve"> HYPERLINK "http://www.gcb.com.gh" </w:instrText>
      </w:r>
      <w:r w:rsidR="004D6FC3">
        <w:fldChar w:fldCharType="separate"/>
      </w:r>
      <w:r w:rsidR="00537A8C" w:rsidRPr="00537A8C">
        <w:rPr>
          <w:rStyle w:val="Hyperlink"/>
          <w:rFonts w:ascii="Times New Roman" w:hAnsi="Times New Roman"/>
          <w:noProof/>
          <w:sz w:val="24"/>
          <w:szCs w:val="24"/>
        </w:rPr>
        <w:t>www.gcb.com.gh</w:t>
      </w:r>
      <w:r w:rsidR="004D6FC3">
        <w:rPr>
          <w:rStyle w:val="Hyperlink"/>
          <w:rFonts w:ascii="Times New Roman" w:hAnsi="Times New Roman"/>
          <w:noProof/>
          <w:sz w:val="24"/>
          <w:szCs w:val="24"/>
        </w:rPr>
        <w:fldChar w:fldCharType="end"/>
      </w:r>
      <w:r w:rsidR="00537A8C" w:rsidRPr="00AD116D">
        <w:rPr>
          <w:rFonts w:ascii="Times New Roman" w:hAnsi="Times New Roman"/>
          <w:noProof/>
          <w:sz w:val="24"/>
          <w:szCs w:val="24"/>
        </w:rPr>
        <w:t>)</w:t>
      </w:r>
      <w:r w:rsidR="00537A8C">
        <w:rPr>
          <w:rFonts w:ascii="Times New Roman" w:hAnsi="Times New Roman"/>
          <w:sz w:val="24"/>
          <w:szCs w:val="24"/>
        </w:rPr>
        <w:t xml:space="preserve">, </w:t>
      </w:r>
      <w:r w:rsidR="00712A0D">
        <w:rPr>
          <w:rFonts w:ascii="Times New Roman" w:hAnsi="Times New Roman"/>
          <w:sz w:val="24"/>
          <w:szCs w:val="24"/>
        </w:rPr>
        <w:t>websites, blogs, journals, articles, magazines and literature source so that, the research topic can be explained in more brief and wider way.</w:t>
      </w:r>
    </w:p>
    <w:p w14:paraId="40D4D8C2" w14:textId="77777777" w:rsidR="00712A0D" w:rsidRPr="00D076BE" w:rsidRDefault="007A1898" w:rsidP="008137B1">
      <w:pPr>
        <w:pStyle w:val="Heading2"/>
        <w:spacing w:line="480" w:lineRule="auto"/>
        <w:rPr>
          <w:rFonts w:ascii="Times New Roman" w:hAnsi="Times New Roman"/>
          <w:b/>
          <w:color w:val="000000"/>
          <w:sz w:val="24"/>
          <w:szCs w:val="24"/>
        </w:rPr>
      </w:pPr>
      <w:bookmarkStart w:id="362" w:name="_Toc493384802"/>
      <w:r w:rsidRPr="00D076BE">
        <w:rPr>
          <w:rFonts w:ascii="Times New Roman" w:hAnsi="Times New Roman"/>
          <w:b/>
          <w:color w:val="000000"/>
          <w:sz w:val="24"/>
          <w:szCs w:val="24"/>
        </w:rPr>
        <w:t xml:space="preserve">3.7.3: </w:t>
      </w:r>
      <w:r w:rsidR="00712A0D" w:rsidRPr="00D076BE">
        <w:rPr>
          <w:rFonts w:ascii="Times New Roman" w:hAnsi="Times New Roman"/>
          <w:b/>
          <w:color w:val="000000"/>
          <w:sz w:val="24"/>
          <w:szCs w:val="24"/>
        </w:rPr>
        <w:t>Legal Issues</w:t>
      </w:r>
      <w:bookmarkEnd w:id="362"/>
    </w:p>
    <w:p w14:paraId="408C68E3" w14:textId="77777777" w:rsidR="00712A0D" w:rsidRDefault="00712A0D" w:rsidP="008137B1">
      <w:pPr>
        <w:autoSpaceDE w:val="0"/>
        <w:autoSpaceDN w:val="0"/>
        <w:adjustRightInd w:val="0"/>
        <w:spacing w:after="0" w:line="480" w:lineRule="auto"/>
        <w:ind w:firstLine="720"/>
        <w:rPr>
          <w:rFonts w:ascii="Times New Roman" w:hAnsi="Times New Roman"/>
          <w:b/>
          <w:bCs/>
          <w:sz w:val="24"/>
          <w:szCs w:val="24"/>
        </w:rPr>
      </w:pPr>
      <w:r>
        <w:rPr>
          <w:rFonts w:ascii="Times New Roman" w:hAnsi="Times New Roman"/>
          <w:sz w:val="24"/>
          <w:szCs w:val="24"/>
        </w:rPr>
        <w:t>To carry out the study successfully all ethnical issues regarding study population were adhered to. An introduction letter from the university was sent to the study areas for approval before administering the questionnaires. The consent of the study participant was also sought before administering the questionnaire. Data collected were kept confidential and used exactly for issues related to the research and nothing else.</w:t>
      </w:r>
    </w:p>
    <w:p w14:paraId="65A0A135" w14:textId="24618528" w:rsidR="000E4B27" w:rsidRPr="00500574" w:rsidRDefault="007A1898" w:rsidP="008137B1">
      <w:pPr>
        <w:pStyle w:val="Heading2"/>
        <w:spacing w:line="480" w:lineRule="auto"/>
        <w:rPr>
          <w:rFonts w:ascii="Times New Roman" w:hAnsi="Times New Roman"/>
          <w:b/>
          <w:color w:val="000000"/>
          <w:sz w:val="24"/>
          <w:szCs w:val="24"/>
        </w:rPr>
      </w:pPr>
      <w:bookmarkStart w:id="363" w:name="_Toc493384803"/>
      <w:r w:rsidRPr="00500574">
        <w:rPr>
          <w:rFonts w:ascii="Times New Roman" w:hAnsi="Times New Roman"/>
          <w:b/>
          <w:color w:val="000000"/>
          <w:sz w:val="24"/>
          <w:szCs w:val="24"/>
        </w:rPr>
        <w:t xml:space="preserve">3.7.4: </w:t>
      </w:r>
      <w:r w:rsidR="000E4B27" w:rsidRPr="00500574">
        <w:rPr>
          <w:rFonts w:ascii="Times New Roman" w:hAnsi="Times New Roman"/>
          <w:b/>
          <w:color w:val="000000"/>
          <w:sz w:val="24"/>
          <w:szCs w:val="24"/>
        </w:rPr>
        <w:t xml:space="preserve">Data </w:t>
      </w:r>
      <w:ins w:id="364" w:author="thomasmoore adingo" w:date="2017-03-21T08:24:00Z">
        <w:r w:rsidR="00DA7207">
          <w:rPr>
            <w:rFonts w:ascii="Times New Roman" w:hAnsi="Times New Roman"/>
            <w:b/>
            <w:color w:val="000000"/>
            <w:sz w:val="24"/>
            <w:szCs w:val="24"/>
          </w:rPr>
          <w:t xml:space="preserve">Collection </w:t>
        </w:r>
      </w:ins>
      <w:commentRangeStart w:id="365"/>
      <w:r w:rsidR="000E4B27" w:rsidRPr="00500574">
        <w:rPr>
          <w:rFonts w:ascii="Times New Roman" w:hAnsi="Times New Roman"/>
          <w:b/>
          <w:color w:val="000000"/>
          <w:sz w:val="24"/>
          <w:szCs w:val="24"/>
        </w:rPr>
        <w:t>Techniques</w:t>
      </w:r>
      <w:commentRangeEnd w:id="365"/>
      <w:r w:rsidR="00492655">
        <w:rPr>
          <w:rStyle w:val="CommentReference"/>
          <w:rFonts w:ascii="Calibri" w:eastAsia="Calibri" w:hAnsi="Calibri"/>
          <w:color w:val="auto"/>
        </w:rPr>
        <w:commentReference w:id="365"/>
      </w:r>
      <w:r w:rsidR="000E4B27" w:rsidRPr="00500574">
        <w:rPr>
          <w:rFonts w:ascii="Times New Roman" w:hAnsi="Times New Roman"/>
          <w:b/>
          <w:color w:val="000000"/>
          <w:sz w:val="24"/>
          <w:szCs w:val="24"/>
        </w:rPr>
        <w:t>: Qualitative</w:t>
      </w:r>
      <w:bookmarkEnd w:id="363"/>
      <w:r w:rsidR="000E4B27" w:rsidRPr="00500574">
        <w:rPr>
          <w:rFonts w:ascii="Times New Roman" w:hAnsi="Times New Roman"/>
          <w:b/>
          <w:color w:val="000000"/>
          <w:sz w:val="24"/>
          <w:szCs w:val="24"/>
        </w:rPr>
        <w:t xml:space="preserve"> </w:t>
      </w:r>
    </w:p>
    <w:p w14:paraId="5E5558CD" w14:textId="13968F2A" w:rsidR="00712A0D" w:rsidRPr="00712A0D" w:rsidDel="006A766E" w:rsidRDefault="00712A0D" w:rsidP="008137B1">
      <w:pPr>
        <w:autoSpaceDE w:val="0"/>
        <w:autoSpaceDN w:val="0"/>
        <w:adjustRightInd w:val="0"/>
        <w:spacing w:after="0" w:line="480" w:lineRule="auto"/>
        <w:ind w:firstLine="720"/>
        <w:rPr>
          <w:del w:id="366" w:author="Francis" w:date="2017-09-17T03:16:00Z"/>
          <w:rFonts w:ascii="Times New Roman" w:hAnsi="Times New Roman"/>
          <w:sz w:val="24"/>
          <w:szCs w:val="24"/>
        </w:rPr>
      </w:pPr>
      <w:r w:rsidRPr="00712A0D">
        <w:rPr>
          <w:rFonts w:ascii="Times New Roman" w:hAnsi="Times New Roman"/>
          <w:sz w:val="24"/>
          <w:szCs w:val="24"/>
        </w:rPr>
        <w:t xml:space="preserve">Qualitative data can be used by the researcher as it can be helpful in presenting the research work and related topics in a more descriptive way that, can help the reader to understand the topic in much more easier and brief manner. </w:t>
      </w:r>
      <w:r w:rsidR="00567C5F" w:rsidRPr="00567C5F">
        <w:rPr>
          <w:rFonts w:ascii="Times New Roman" w:hAnsi="Times New Roman"/>
          <w:noProof/>
          <w:sz w:val="24"/>
          <w:szCs w:val="24"/>
        </w:rPr>
        <w:t>(Toloie-Eshlaghy, A., Chitsaz, S., Karimian, L. and Charkhchi, R., 2011)</w:t>
      </w:r>
      <w:r w:rsidRPr="00712A0D">
        <w:rPr>
          <w:rFonts w:ascii="Times New Roman" w:hAnsi="Times New Roman"/>
          <w:sz w:val="24"/>
          <w:szCs w:val="24"/>
        </w:rPr>
        <w:t>, mentioned that the qualitative data provide theoretical concepts in the practical ground that helps in better understanding of the carried topic.</w:t>
      </w:r>
      <w:r w:rsidR="00E24522" w:rsidRPr="00E24522">
        <w:rPr>
          <w:sz w:val="23"/>
          <w:szCs w:val="23"/>
        </w:rPr>
        <w:t xml:space="preserve"> </w:t>
      </w:r>
      <w:r w:rsidR="00E24522" w:rsidRPr="00E24522">
        <w:rPr>
          <w:rFonts w:ascii="Times New Roman" w:hAnsi="Times New Roman"/>
          <w:sz w:val="24"/>
          <w:szCs w:val="24"/>
        </w:rPr>
        <w:t>The qualitative method is pra</w:t>
      </w:r>
      <w:r w:rsidR="00E24522">
        <w:rPr>
          <w:rFonts w:ascii="Times New Roman" w:hAnsi="Times New Roman"/>
          <w:sz w:val="24"/>
          <w:szCs w:val="24"/>
        </w:rPr>
        <w:t>ctical on the secondary materials</w:t>
      </w:r>
      <w:r w:rsidR="008771E1">
        <w:rPr>
          <w:rFonts w:ascii="Times New Roman" w:hAnsi="Times New Roman"/>
          <w:sz w:val="24"/>
          <w:szCs w:val="24"/>
        </w:rPr>
        <w:t>.</w:t>
      </w:r>
      <w:r w:rsidR="00E24522" w:rsidRPr="00E24522">
        <w:rPr>
          <w:rFonts w:ascii="Times New Roman" w:hAnsi="Times New Roman"/>
          <w:sz w:val="24"/>
          <w:szCs w:val="24"/>
        </w:rPr>
        <w:t xml:space="preserve"> </w:t>
      </w:r>
      <w:r w:rsidR="00BF1A85" w:rsidRPr="00712A0D">
        <w:rPr>
          <w:rFonts w:ascii="Times New Roman" w:hAnsi="Times New Roman"/>
          <w:sz w:val="24"/>
          <w:szCs w:val="24"/>
        </w:rPr>
        <w:t xml:space="preserve">Qualitative </w:t>
      </w:r>
      <w:r w:rsidR="00BF1A85">
        <w:rPr>
          <w:rFonts w:ascii="Times New Roman" w:hAnsi="Times New Roman"/>
          <w:sz w:val="24"/>
          <w:szCs w:val="24"/>
        </w:rPr>
        <w:t>approach</w:t>
      </w:r>
      <w:r w:rsidRPr="00712A0D">
        <w:rPr>
          <w:rFonts w:ascii="Times New Roman" w:hAnsi="Times New Roman"/>
          <w:sz w:val="24"/>
          <w:szCs w:val="24"/>
        </w:rPr>
        <w:t xml:space="preserve"> </w:t>
      </w:r>
      <w:r w:rsidRPr="00712A0D">
        <w:rPr>
          <w:rFonts w:ascii="Times New Roman" w:hAnsi="Times New Roman"/>
          <w:sz w:val="24"/>
          <w:szCs w:val="24"/>
        </w:rPr>
        <w:lastRenderedPageBreak/>
        <w:t>has been effectively applied for analyzing the level of risk and their impact on the assets and liabilities of the banks</w:t>
      </w:r>
      <w:r w:rsidR="00492655">
        <w:rPr>
          <w:rStyle w:val="CommentReference"/>
        </w:rPr>
        <w:commentReference w:id="367"/>
      </w:r>
      <w:ins w:id="368" w:author="thomasmoore adingo" w:date="2017-03-21T08:27:00Z">
        <w:r w:rsidR="00DA7207" w:rsidRPr="00DA7207">
          <w:rPr>
            <w:rFonts w:ascii="Times New Roman" w:hAnsi="Times New Roman"/>
            <w:sz w:val="24"/>
            <w:szCs w:val="24"/>
          </w:rPr>
          <w:t xml:space="preserve"> </w:t>
        </w:r>
        <w:r w:rsidR="00DA7207">
          <w:rPr>
            <w:rFonts w:ascii="Times New Roman" w:hAnsi="Times New Roman"/>
            <w:sz w:val="24"/>
            <w:szCs w:val="24"/>
          </w:rPr>
          <w:t xml:space="preserve">for the year December, 2015. The researcher collected data through personal </w:t>
        </w:r>
        <w:commentRangeStart w:id="369"/>
        <w:r w:rsidR="00DA7207">
          <w:rPr>
            <w:rFonts w:ascii="Times New Roman" w:hAnsi="Times New Roman"/>
            <w:sz w:val="24"/>
            <w:szCs w:val="24"/>
          </w:rPr>
          <w:t>interviews</w:t>
        </w:r>
      </w:ins>
      <w:commentRangeEnd w:id="369"/>
      <w:r w:rsidR="00034D6D">
        <w:rPr>
          <w:rStyle w:val="CommentReference"/>
        </w:rPr>
        <w:commentReference w:id="369"/>
      </w:r>
      <w:ins w:id="370" w:author="thomasmoore adingo" w:date="2017-03-21T08:27:00Z">
        <w:r w:rsidR="00DA7207">
          <w:rPr>
            <w:rFonts w:ascii="Times New Roman" w:hAnsi="Times New Roman"/>
            <w:sz w:val="24"/>
            <w:szCs w:val="24"/>
          </w:rPr>
          <w:t xml:space="preserve"> </w:t>
        </w:r>
        <w:commentRangeStart w:id="371"/>
        <w:commentRangeStart w:id="372"/>
        <w:r w:rsidR="00DA7207">
          <w:rPr>
            <w:rFonts w:ascii="Times New Roman" w:hAnsi="Times New Roman"/>
            <w:sz w:val="24"/>
            <w:szCs w:val="24"/>
          </w:rPr>
          <w:t xml:space="preserve">with </w:t>
        </w:r>
      </w:ins>
      <w:ins w:id="373" w:author="thomasmoore adingo" w:date="2017-06-14T16:30:00Z">
        <w:r w:rsidR="00F21736">
          <w:rPr>
            <w:rFonts w:ascii="Times New Roman" w:hAnsi="Times New Roman"/>
            <w:sz w:val="24"/>
            <w:szCs w:val="24"/>
          </w:rPr>
          <w:t xml:space="preserve">face- to- face </w:t>
        </w:r>
      </w:ins>
      <w:ins w:id="374" w:author="Francis" w:date="2017-09-17T03:20:00Z">
        <w:r w:rsidR="006A766E">
          <w:rPr>
            <w:rFonts w:ascii="Times New Roman" w:hAnsi="Times New Roman"/>
            <w:sz w:val="24"/>
            <w:szCs w:val="24"/>
          </w:rPr>
          <w:t xml:space="preserve">questioning with a </w:t>
        </w:r>
      </w:ins>
      <w:ins w:id="375" w:author="thomasmoore adingo" w:date="2017-03-21T08:27:00Z">
        <w:r w:rsidR="00DA7207">
          <w:rPr>
            <w:rFonts w:ascii="Times New Roman" w:hAnsi="Times New Roman"/>
            <w:sz w:val="24"/>
            <w:szCs w:val="24"/>
          </w:rPr>
          <w:t xml:space="preserve">questionnaire administering to </w:t>
        </w:r>
      </w:ins>
      <w:ins w:id="376" w:author="thomasmoore adingo" w:date="2017-06-14T16:26:00Z">
        <w:r w:rsidR="00F21736">
          <w:rPr>
            <w:rFonts w:ascii="Times New Roman" w:hAnsi="Times New Roman"/>
            <w:sz w:val="24"/>
            <w:szCs w:val="24"/>
          </w:rPr>
          <w:t xml:space="preserve">thirty-six (36) </w:t>
        </w:r>
      </w:ins>
      <w:ins w:id="377" w:author="Francis" w:date="2017-09-07T13:09:00Z">
        <w:r w:rsidR="0073766F">
          <w:rPr>
            <w:rFonts w:ascii="Times New Roman" w:hAnsi="Times New Roman"/>
            <w:sz w:val="24"/>
            <w:szCs w:val="24"/>
          </w:rPr>
          <w:t xml:space="preserve">interviewees </w:t>
        </w:r>
      </w:ins>
      <w:ins w:id="378" w:author="thomasmoore adingo" w:date="2017-03-21T08:27:00Z">
        <w:r w:rsidR="00250492">
          <w:rPr>
            <w:rFonts w:ascii="Times New Roman" w:hAnsi="Times New Roman"/>
            <w:sz w:val="24"/>
            <w:szCs w:val="24"/>
          </w:rPr>
          <w:t>respondents</w:t>
        </w:r>
      </w:ins>
      <w:ins w:id="379" w:author="thomasmoore adingo" w:date="2017-06-14T16:26:00Z">
        <w:r w:rsidR="00F21736">
          <w:rPr>
            <w:rFonts w:ascii="Times New Roman" w:hAnsi="Times New Roman"/>
            <w:sz w:val="24"/>
            <w:szCs w:val="24"/>
          </w:rPr>
          <w:t xml:space="preserve"> </w:t>
        </w:r>
      </w:ins>
      <w:ins w:id="380" w:author="thomasmoore adingo" w:date="2017-03-21T08:27:00Z">
        <w:r w:rsidR="00DA7207">
          <w:rPr>
            <w:rFonts w:ascii="Times New Roman" w:hAnsi="Times New Roman"/>
            <w:sz w:val="24"/>
            <w:szCs w:val="24"/>
          </w:rPr>
          <w:t xml:space="preserve"> </w:t>
        </w:r>
      </w:ins>
      <w:commentRangeEnd w:id="371"/>
      <w:r w:rsidR="00034D6D">
        <w:rPr>
          <w:rStyle w:val="CommentReference"/>
        </w:rPr>
        <w:commentReference w:id="371"/>
      </w:r>
      <w:commentRangeEnd w:id="372"/>
      <w:r w:rsidR="005C6D42">
        <w:rPr>
          <w:rStyle w:val="CommentReference"/>
        </w:rPr>
        <w:commentReference w:id="372"/>
      </w:r>
      <w:ins w:id="381" w:author="thomasmoore adingo" w:date="2017-03-21T08:27:00Z">
        <w:r w:rsidR="00DA7207">
          <w:rPr>
            <w:rFonts w:ascii="Times New Roman" w:hAnsi="Times New Roman"/>
            <w:sz w:val="24"/>
            <w:szCs w:val="24"/>
          </w:rPr>
          <w:t>of both GCB and ADB</w:t>
        </w:r>
      </w:ins>
      <w:ins w:id="382" w:author="Francis" w:date="2017-09-17T03:16:00Z">
        <w:r w:rsidR="006A766E">
          <w:rPr>
            <w:rFonts w:ascii="Times New Roman" w:hAnsi="Times New Roman"/>
            <w:sz w:val="24"/>
            <w:szCs w:val="24"/>
          </w:rPr>
          <w:t>.</w:t>
        </w:r>
      </w:ins>
      <w:ins w:id="383" w:author="thomasmoore adingo" w:date="2017-03-21T08:27:00Z">
        <w:del w:id="384" w:author="Francis" w:date="2017-09-17T03:16:00Z">
          <w:r w:rsidR="00DA7207" w:rsidDel="006A766E">
            <w:rPr>
              <w:rFonts w:ascii="Times New Roman" w:hAnsi="Times New Roman"/>
              <w:sz w:val="24"/>
              <w:szCs w:val="24"/>
            </w:rPr>
            <w:delText xml:space="preserve"> and their </w:delText>
          </w:r>
          <w:r w:rsidR="00DA7207" w:rsidRPr="004F6E3C" w:rsidDel="006A766E">
            <w:rPr>
              <w:rFonts w:ascii="Times New Roman" w:hAnsi="Times New Roman"/>
              <w:bCs/>
              <w:sz w:val="24"/>
              <w:szCs w:val="24"/>
            </w:rPr>
            <w:delText xml:space="preserve">annual </w:delText>
          </w:r>
          <w:r w:rsidR="00DA7207" w:rsidDel="006A766E">
            <w:rPr>
              <w:rFonts w:ascii="Times New Roman" w:hAnsi="Times New Roman"/>
              <w:bCs/>
              <w:sz w:val="24"/>
              <w:szCs w:val="24"/>
            </w:rPr>
            <w:delText xml:space="preserve">financial </w:delText>
          </w:r>
          <w:r w:rsidR="00F21736" w:rsidDel="006A766E">
            <w:rPr>
              <w:rFonts w:ascii="Times New Roman" w:hAnsi="Times New Roman"/>
              <w:bCs/>
              <w:sz w:val="24"/>
              <w:szCs w:val="24"/>
            </w:rPr>
            <w:delText>statements</w:delText>
          </w:r>
        </w:del>
      </w:ins>
      <w:ins w:id="385" w:author="thomasmoore adingo" w:date="2017-06-14T16:28:00Z">
        <w:del w:id="386" w:author="Francis" w:date="2017-09-17T03:16:00Z">
          <w:r w:rsidR="00F21736" w:rsidDel="006A766E">
            <w:rPr>
              <w:rFonts w:ascii="Times New Roman" w:hAnsi="Times New Roman"/>
              <w:bCs/>
              <w:sz w:val="24"/>
              <w:szCs w:val="24"/>
            </w:rPr>
            <w:delText xml:space="preserve"> for the year ended </w:delText>
          </w:r>
        </w:del>
      </w:ins>
      <w:ins w:id="387" w:author="thomasmoore adingo" w:date="2017-06-14T16:29:00Z">
        <w:del w:id="388" w:author="Francis" w:date="2017-09-17T03:16:00Z">
          <w:r w:rsidR="00F21736" w:rsidDel="006A766E">
            <w:rPr>
              <w:rFonts w:ascii="Times New Roman" w:hAnsi="Times New Roman"/>
              <w:bCs/>
              <w:sz w:val="24"/>
              <w:szCs w:val="24"/>
            </w:rPr>
            <w:delText xml:space="preserve">December </w:delText>
          </w:r>
        </w:del>
      </w:ins>
      <w:ins w:id="389" w:author="thomasmoore adingo" w:date="2017-06-14T16:28:00Z">
        <w:del w:id="390" w:author="Francis" w:date="2017-09-17T03:16:00Z">
          <w:r w:rsidR="00F21736" w:rsidDel="006A766E">
            <w:rPr>
              <w:rFonts w:ascii="Times New Roman" w:hAnsi="Times New Roman"/>
              <w:bCs/>
              <w:sz w:val="24"/>
              <w:szCs w:val="24"/>
            </w:rPr>
            <w:delText>2016</w:delText>
          </w:r>
        </w:del>
      </w:ins>
      <w:ins w:id="391" w:author="thomasmoore adingo" w:date="2017-03-21T08:27:00Z">
        <w:del w:id="392" w:author="Francis" w:date="2017-09-17T03:16:00Z">
          <w:r w:rsidR="00DA7207" w:rsidDel="006A766E">
            <w:rPr>
              <w:rFonts w:ascii="Times New Roman" w:hAnsi="Times New Roman"/>
              <w:sz w:val="24"/>
              <w:szCs w:val="24"/>
            </w:rPr>
            <w:delText>.</w:delText>
          </w:r>
        </w:del>
        <w:r w:rsidR="00DA7207">
          <w:rPr>
            <w:rStyle w:val="CommentReference"/>
          </w:rPr>
          <w:commentReference w:id="393"/>
        </w:r>
      </w:ins>
    </w:p>
    <w:p w14:paraId="7F1E7EFD" w14:textId="0C9EAE94" w:rsidR="00B339AE" w:rsidRPr="00ED2859" w:rsidRDefault="00B339AE">
      <w:pPr>
        <w:autoSpaceDE w:val="0"/>
        <w:autoSpaceDN w:val="0"/>
        <w:adjustRightInd w:val="0"/>
        <w:spacing w:after="0" w:line="480" w:lineRule="auto"/>
        <w:ind w:firstLine="720"/>
        <w:rPr>
          <w:ins w:id="394" w:author="thomasmoore adingo" w:date="2017-06-16T15:33:00Z"/>
          <w:rFonts w:ascii="Times New Roman" w:hAnsi="Times New Roman"/>
          <w:b/>
          <w:color w:val="000000"/>
          <w:sz w:val="24"/>
          <w:szCs w:val="24"/>
        </w:rPr>
        <w:pPrChange w:id="395" w:author="Francis" w:date="2017-09-17T03:16:00Z">
          <w:pPr>
            <w:pStyle w:val="Heading2"/>
            <w:spacing w:line="480" w:lineRule="auto"/>
          </w:pPr>
        </w:pPrChange>
      </w:pPr>
      <w:ins w:id="396" w:author="thomasmoore adingo" w:date="2017-06-16T15:33:00Z">
        <w:r>
          <w:rPr>
            <w:rFonts w:ascii="Times New Roman" w:hAnsi="Times New Roman"/>
            <w:b/>
            <w:color w:val="000000"/>
            <w:sz w:val="24"/>
            <w:szCs w:val="24"/>
          </w:rPr>
          <w:t xml:space="preserve">3.8: </w:t>
        </w:r>
        <w:r w:rsidRPr="00ED2859">
          <w:rPr>
            <w:rFonts w:ascii="Times New Roman" w:hAnsi="Times New Roman"/>
            <w:b/>
            <w:color w:val="000000"/>
            <w:sz w:val="24"/>
            <w:szCs w:val="24"/>
          </w:rPr>
          <w:t>Qualitative</w:t>
        </w:r>
        <w:commentRangeStart w:id="397"/>
        <w:r>
          <w:rPr>
            <w:rFonts w:ascii="Times New Roman" w:hAnsi="Times New Roman"/>
            <w:b/>
            <w:color w:val="000000"/>
            <w:sz w:val="24"/>
            <w:szCs w:val="24"/>
          </w:rPr>
          <w:t xml:space="preserve"> </w:t>
        </w:r>
        <w:commentRangeEnd w:id="397"/>
        <w:r>
          <w:rPr>
            <w:rStyle w:val="CommentReference"/>
          </w:rPr>
          <w:commentReference w:id="397"/>
        </w:r>
        <w:r>
          <w:rPr>
            <w:rFonts w:ascii="Times New Roman" w:hAnsi="Times New Roman"/>
            <w:b/>
            <w:color w:val="000000"/>
            <w:sz w:val="24"/>
            <w:szCs w:val="24"/>
          </w:rPr>
          <w:t>Analysis</w:t>
        </w:r>
        <w:r w:rsidRPr="00ED2859">
          <w:rPr>
            <w:rFonts w:ascii="Times New Roman" w:hAnsi="Times New Roman"/>
            <w:b/>
            <w:color w:val="000000"/>
            <w:sz w:val="24"/>
            <w:szCs w:val="24"/>
          </w:rPr>
          <w:t xml:space="preserve"> </w:t>
        </w:r>
      </w:ins>
    </w:p>
    <w:p w14:paraId="4FFA9D14" w14:textId="77777777" w:rsidR="00B339AE" w:rsidRPr="00624047" w:rsidRDefault="00B339AE" w:rsidP="00B339AE">
      <w:pPr>
        <w:autoSpaceDE w:val="0"/>
        <w:autoSpaceDN w:val="0"/>
        <w:adjustRightInd w:val="0"/>
        <w:spacing w:after="0" w:line="480" w:lineRule="auto"/>
        <w:ind w:firstLine="720"/>
        <w:rPr>
          <w:ins w:id="398" w:author="thomasmoore adingo" w:date="2017-06-16T15:33:00Z"/>
          <w:rFonts w:ascii="Times New Roman" w:hAnsi="Times New Roman"/>
          <w:sz w:val="24"/>
          <w:szCs w:val="24"/>
        </w:rPr>
      </w:pPr>
      <w:ins w:id="399" w:author="thomasmoore adingo" w:date="2017-06-16T15:33:00Z">
        <w:r w:rsidRPr="00624047">
          <w:rPr>
            <w:rFonts w:ascii="Times New Roman" w:hAnsi="Times New Roman"/>
            <w:sz w:val="24"/>
            <w:szCs w:val="24"/>
          </w:rPr>
          <w:t>The qualitative section comprises the banks as the potential sample as the detailed concepts of</w:t>
        </w:r>
        <w:r>
          <w:rPr>
            <w:rFonts w:ascii="Times New Roman" w:hAnsi="Times New Roman"/>
            <w:sz w:val="24"/>
            <w:szCs w:val="24"/>
          </w:rPr>
          <w:t xml:space="preserve"> asset liability</w:t>
        </w:r>
        <w:r w:rsidRPr="003C4646">
          <w:rPr>
            <w:rFonts w:ascii="Times New Roman" w:hAnsi="Times New Roman"/>
            <w:sz w:val="24"/>
            <w:szCs w:val="24"/>
          </w:rPr>
          <w:t xml:space="preserve"> management</w:t>
        </w:r>
        <w:r w:rsidRPr="00624047">
          <w:rPr>
            <w:rFonts w:ascii="Times New Roman" w:hAnsi="Times New Roman"/>
            <w:sz w:val="24"/>
            <w:szCs w:val="24"/>
          </w:rPr>
          <w:t xml:space="preserve"> </w:t>
        </w:r>
        <w:r>
          <w:rPr>
            <w:rFonts w:ascii="Times New Roman" w:hAnsi="Times New Roman"/>
            <w:sz w:val="24"/>
            <w:szCs w:val="24"/>
          </w:rPr>
          <w:t>has been applied to Ghana</w:t>
        </w:r>
        <w:r w:rsidRPr="00624047">
          <w:rPr>
            <w:rFonts w:ascii="Times New Roman" w:hAnsi="Times New Roman"/>
            <w:sz w:val="24"/>
            <w:szCs w:val="24"/>
          </w:rPr>
          <w:t>’s bank</w:t>
        </w:r>
        <w:r>
          <w:rPr>
            <w:rFonts w:ascii="Times New Roman" w:hAnsi="Times New Roman"/>
            <w:sz w:val="24"/>
            <w:szCs w:val="24"/>
          </w:rPr>
          <w:t>s (GCB an ADB)</w:t>
        </w:r>
        <w:r w:rsidRPr="00624047">
          <w:rPr>
            <w:rFonts w:ascii="Times New Roman" w:hAnsi="Times New Roman"/>
            <w:sz w:val="24"/>
            <w:szCs w:val="24"/>
          </w:rPr>
          <w:t>. Moreover, the learning of</w:t>
        </w:r>
        <w:r>
          <w:rPr>
            <w:rFonts w:ascii="Times New Roman" w:hAnsi="Times New Roman"/>
            <w:sz w:val="24"/>
            <w:szCs w:val="24"/>
          </w:rPr>
          <w:t xml:space="preserve"> </w:t>
        </w:r>
        <w:r w:rsidRPr="00624047">
          <w:rPr>
            <w:rFonts w:ascii="Times New Roman" w:hAnsi="Times New Roman"/>
            <w:sz w:val="24"/>
            <w:szCs w:val="24"/>
          </w:rPr>
          <w:t>qualitative provide deeper analysis for every sub heading in more effective diffusion of the</w:t>
        </w:r>
        <w:r>
          <w:rPr>
            <w:rFonts w:ascii="Times New Roman" w:hAnsi="Times New Roman"/>
            <w:sz w:val="24"/>
            <w:szCs w:val="24"/>
          </w:rPr>
          <w:t xml:space="preserve"> </w:t>
        </w:r>
        <w:r w:rsidRPr="00624047">
          <w:rPr>
            <w:rFonts w:ascii="Times New Roman" w:hAnsi="Times New Roman"/>
            <w:sz w:val="24"/>
            <w:szCs w:val="24"/>
          </w:rPr>
          <w:t>study topic.</w:t>
        </w:r>
        <w:r>
          <w:rPr>
            <w:rFonts w:ascii="Times New Roman" w:hAnsi="Times New Roman"/>
            <w:sz w:val="24"/>
            <w:szCs w:val="24"/>
          </w:rPr>
          <w:t xml:space="preserve"> </w:t>
        </w:r>
        <w:r w:rsidRPr="00ED7789">
          <w:rPr>
            <w:rFonts w:ascii="Times New Roman" w:hAnsi="Times New Roman"/>
            <w:sz w:val="24"/>
            <w:szCs w:val="24"/>
          </w:rPr>
          <w:t xml:space="preserve">Quantitative approach </w:t>
        </w:r>
        <w:r>
          <w:rPr>
            <w:rFonts w:ascii="Times New Roman" w:hAnsi="Times New Roman"/>
            <w:sz w:val="24"/>
            <w:szCs w:val="24"/>
          </w:rPr>
          <w:t>is used f</w:t>
        </w:r>
        <w:r w:rsidRPr="00ED7789">
          <w:rPr>
            <w:rFonts w:ascii="Times New Roman" w:hAnsi="Times New Roman"/>
            <w:sz w:val="24"/>
            <w:szCs w:val="24"/>
          </w:rPr>
          <w:t xml:space="preserve">or gauging the performance of the Banks </w:t>
        </w:r>
        <w:r>
          <w:rPr>
            <w:rFonts w:ascii="Times New Roman" w:hAnsi="Times New Roman"/>
            <w:sz w:val="24"/>
            <w:szCs w:val="24"/>
          </w:rPr>
          <w:t xml:space="preserve">(GCB and ADB) </w:t>
        </w:r>
        <w:r w:rsidRPr="00ED7789">
          <w:rPr>
            <w:rFonts w:ascii="Times New Roman" w:hAnsi="Times New Roman"/>
            <w:sz w:val="24"/>
            <w:szCs w:val="24"/>
          </w:rPr>
          <w:t>in accordance to the assets and liability management, the profitability ratio, management efficiency ratio, and different balance sheet ratios has been used for evaluating</w:t>
        </w:r>
        <w:r w:rsidRPr="00611EB4">
          <w:rPr>
            <w:rFonts w:ascii="Times New Roman" w:hAnsi="Times New Roman"/>
            <w:sz w:val="24"/>
            <w:szCs w:val="24"/>
          </w:rPr>
          <w:t xml:space="preserve"> the </w:t>
        </w:r>
        <w:commentRangeStart w:id="400"/>
        <w:commentRangeStart w:id="401"/>
        <w:r w:rsidRPr="00611EB4">
          <w:rPr>
            <w:rFonts w:ascii="Times New Roman" w:hAnsi="Times New Roman"/>
            <w:sz w:val="24"/>
            <w:szCs w:val="24"/>
          </w:rPr>
          <w:t>same</w:t>
        </w:r>
      </w:ins>
      <w:commentRangeEnd w:id="400"/>
      <w:commentRangeEnd w:id="401"/>
      <w:r w:rsidR="005C6D42">
        <w:rPr>
          <w:rStyle w:val="CommentReference"/>
        </w:rPr>
        <w:commentReference w:id="400"/>
      </w:r>
      <w:ins w:id="402" w:author="thomasmoore adingo" w:date="2017-06-16T15:33:00Z">
        <w:r>
          <w:rPr>
            <w:rStyle w:val="CommentReference"/>
          </w:rPr>
          <w:commentReference w:id="401"/>
        </w:r>
        <w:r w:rsidRPr="00611EB4">
          <w:rPr>
            <w:rFonts w:ascii="Times New Roman" w:hAnsi="Times New Roman"/>
            <w:sz w:val="24"/>
            <w:szCs w:val="24"/>
          </w:rPr>
          <w:t>.</w:t>
        </w:r>
      </w:ins>
    </w:p>
    <w:p w14:paraId="0B3C958E" w14:textId="456C5163" w:rsidR="000E4B27" w:rsidRPr="00500574" w:rsidRDefault="008963D2" w:rsidP="008137B1">
      <w:pPr>
        <w:pStyle w:val="Heading2"/>
        <w:spacing w:line="480" w:lineRule="auto"/>
        <w:rPr>
          <w:rFonts w:ascii="Times New Roman" w:hAnsi="Times New Roman"/>
          <w:b/>
          <w:color w:val="000000"/>
          <w:sz w:val="24"/>
          <w:szCs w:val="24"/>
        </w:rPr>
      </w:pPr>
      <w:bookmarkStart w:id="403" w:name="_Toc493384804"/>
      <w:r w:rsidRPr="00500574">
        <w:rPr>
          <w:rFonts w:ascii="Times New Roman" w:hAnsi="Times New Roman"/>
          <w:b/>
          <w:color w:val="000000"/>
          <w:sz w:val="24"/>
          <w:szCs w:val="24"/>
        </w:rPr>
        <w:t xml:space="preserve">3.8: </w:t>
      </w:r>
      <w:r w:rsidR="000E4B27" w:rsidRPr="00500574">
        <w:rPr>
          <w:rFonts w:ascii="Times New Roman" w:hAnsi="Times New Roman"/>
          <w:b/>
          <w:color w:val="000000"/>
          <w:sz w:val="24"/>
          <w:szCs w:val="24"/>
        </w:rPr>
        <w:t>Research Limitations</w:t>
      </w:r>
      <w:bookmarkEnd w:id="403"/>
    </w:p>
    <w:p w14:paraId="2E421D56" w14:textId="77777777" w:rsidR="000E4B27" w:rsidRDefault="000E4B27" w:rsidP="008137B1">
      <w:pPr>
        <w:autoSpaceDE w:val="0"/>
        <w:autoSpaceDN w:val="0"/>
        <w:adjustRightInd w:val="0"/>
        <w:spacing w:after="0" w:line="480" w:lineRule="auto"/>
        <w:ind w:firstLine="720"/>
        <w:rPr>
          <w:rFonts w:ascii="Times New Roman" w:hAnsi="Times New Roman"/>
          <w:sz w:val="24"/>
          <w:szCs w:val="24"/>
        </w:rPr>
      </w:pPr>
      <w:r>
        <w:rPr>
          <w:rFonts w:ascii="Times New Roman" w:hAnsi="Times New Roman"/>
          <w:sz w:val="24"/>
          <w:szCs w:val="24"/>
        </w:rPr>
        <w:t xml:space="preserve">According to </w:t>
      </w:r>
      <w:r w:rsidR="00567C5F" w:rsidRPr="00567C5F">
        <w:rPr>
          <w:rFonts w:ascii="Times New Roman" w:hAnsi="Times New Roman"/>
          <w:noProof/>
          <w:sz w:val="24"/>
          <w:szCs w:val="24"/>
        </w:rPr>
        <w:t>(Cooper, D. and Schindler, P. S., 2010)</w:t>
      </w:r>
      <w:r>
        <w:rPr>
          <w:rFonts w:ascii="Times New Roman" w:hAnsi="Times New Roman"/>
          <w:sz w:val="24"/>
          <w:szCs w:val="24"/>
        </w:rPr>
        <w:t>, the research study can also have to bear some of the restriction that can be related to the concerned topic in the research work that might be avoidable or non-avoidable. In the particular work of research, the limitation that arises in the research work are:</w:t>
      </w:r>
    </w:p>
    <w:p w14:paraId="396C4149" w14:textId="77777777" w:rsidR="000E4B27" w:rsidRPr="00500574" w:rsidRDefault="008963D2" w:rsidP="008137B1">
      <w:pPr>
        <w:pStyle w:val="Heading2"/>
        <w:spacing w:line="480" w:lineRule="auto"/>
        <w:rPr>
          <w:rFonts w:ascii="Times New Roman" w:hAnsi="Times New Roman"/>
          <w:b/>
          <w:color w:val="000000"/>
          <w:sz w:val="24"/>
          <w:szCs w:val="24"/>
        </w:rPr>
      </w:pPr>
      <w:bookmarkStart w:id="404" w:name="_Toc493384805"/>
      <w:r w:rsidRPr="00500574">
        <w:rPr>
          <w:rFonts w:ascii="Times New Roman" w:hAnsi="Times New Roman"/>
          <w:b/>
          <w:color w:val="000000"/>
          <w:sz w:val="24"/>
          <w:szCs w:val="24"/>
        </w:rPr>
        <w:t xml:space="preserve">3.8.1: </w:t>
      </w:r>
      <w:r w:rsidR="000E4B27" w:rsidRPr="00500574">
        <w:rPr>
          <w:rFonts w:ascii="Times New Roman" w:hAnsi="Times New Roman"/>
          <w:b/>
          <w:color w:val="000000"/>
          <w:sz w:val="24"/>
          <w:szCs w:val="24"/>
        </w:rPr>
        <w:t>Reliability</w:t>
      </w:r>
      <w:bookmarkEnd w:id="404"/>
    </w:p>
    <w:p w14:paraId="09116D95" w14:textId="77777777" w:rsidR="0079314F" w:rsidRPr="0079314F" w:rsidRDefault="000E4B27" w:rsidP="008137B1">
      <w:pPr>
        <w:autoSpaceDE w:val="0"/>
        <w:autoSpaceDN w:val="0"/>
        <w:adjustRightInd w:val="0"/>
        <w:spacing w:after="0" w:line="480" w:lineRule="auto"/>
        <w:ind w:firstLine="720"/>
        <w:rPr>
          <w:rFonts w:ascii="Times New Roman" w:hAnsi="Times New Roman"/>
          <w:sz w:val="24"/>
          <w:szCs w:val="24"/>
        </w:rPr>
      </w:pPr>
      <w:r>
        <w:rPr>
          <w:rFonts w:ascii="Times New Roman" w:hAnsi="Times New Roman"/>
          <w:sz w:val="24"/>
          <w:szCs w:val="24"/>
        </w:rPr>
        <w:t xml:space="preserve">The method of data that has been applied for gathering the information was not able to provide consistent result. Therefore, the absence of reliability in analyzing the risk related to </w:t>
      </w:r>
      <w:r w:rsidR="00831EB1">
        <w:rPr>
          <w:rFonts w:ascii="Times New Roman" w:hAnsi="Times New Roman"/>
          <w:sz w:val="24"/>
          <w:szCs w:val="24"/>
        </w:rPr>
        <w:t>asset liability</w:t>
      </w:r>
      <w:r w:rsidR="00831EB1" w:rsidRPr="003C4646">
        <w:rPr>
          <w:rFonts w:ascii="Times New Roman" w:hAnsi="Times New Roman"/>
          <w:sz w:val="24"/>
          <w:szCs w:val="24"/>
        </w:rPr>
        <w:t xml:space="preserve"> management</w:t>
      </w:r>
      <w:r w:rsidR="00831EB1">
        <w:rPr>
          <w:rFonts w:ascii="Times New Roman" w:hAnsi="Times New Roman"/>
          <w:sz w:val="24"/>
          <w:szCs w:val="24"/>
        </w:rPr>
        <w:t xml:space="preserve"> </w:t>
      </w:r>
      <w:r>
        <w:rPr>
          <w:rFonts w:ascii="Times New Roman" w:hAnsi="Times New Roman"/>
          <w:sz w:val="24"/>
          <w:szCs w:val="24"/>
        </w:rPr>
        <w:t>somehow affected the findings of the research work’s topic.</w:t>
      </w:r>
      <w:r w:rsidR="0079314F" w:rsidRPr="0079314F">
        <w:rPr>
          <w:b/>
          <w:bCs/>
          <w:sz w:val="23"/>
          <w:szCs w:val="23"/>
        </w:rPr>
        <w:t xml:space="preserve"> </w:t>
      </w:r>
      <w:r w:rsidR="0079314F" w:rsidRPr="0079314F">
        <w:rPr>
          <w:rFonts w:ascii="Times New Roman" w:hAnsi="Times New Roman"/>
          <w:b/>
          <w:bCs/>
          <w:sz w:val="24"/>
          <w:szCs w:val="24"/>
        </w:rPr>
        <w:t xml:space="preserve"> </w:t>
      </w:r>
    </w:p>
    <w:p w14:paraId="7CA59B5B" w14:textId="565D53C2" w:rsidR="001A01A0" w:rsidRPr="0079314F" w:rsidRDefault="0079314F" w:rsidP="008137B1">
      <w:pPr>
        <w:autoSpaceDE w:val="0"/>
        <w:autoSpaceDN w:val="0"/>
        <w:adjustRightInd w:val="0"/>
        <w:spacing w:after="0" w:line="480" w:lineRule="auto"/>
        <w:ind w:firstLine="720"/>
        <w:rPr>
          <w:rFonts w:ascii="Times New Roman" w:hAnsi="Times New Roman"/>
          <w:sz w:val="24"/>
          <w:szCs w:val="24"/>
        </w:rPr>
      </w:pPr>
      <w:r w:rsidRPr="0079314F">
        <w:rPr>
          <w:rFonts w:ascii="Times New Roman" w:hAnsi="Times New Roman"/>
          <w:sz w:val="24"/>
          <w:szCs w:val="24"/>
        </w:rPr>
        <w:t xml:space="preserve">To ensure </w:t>
      </w:r>
      <w:commentRangeStart w:id="405"/>
      <w:del w:id="406" w:author="thomasmoore adingo" w:date="2017-03-21T08:31:00Z">
        <w:r w:rsidRPr="0079314F" w:rsidDel="00DA7207">
          <w:rPr>
            <w:rFonts w:ascii="Times New Roman" w:hAnsi="Times New Roman"/>
            <w:sz w:val="24"/>
            <w:szCs w:val="24"/>
          </w:rPr>
          <w:delText xml:space="preserve">validity and </w:delText>
        </w:r>
      </w:del>
      <w:r w:rsidRPr="0079314F">
        <w:rPr>
          <w:rFonts w:ascii="Times New Roman" w:hAnsi="Times New Roman"/>
          <w:sz w:val="24"/>
          <w:szCs w:val="24"/>
        </w:rPr>
        <w:t>reliabi</w:t>
      </w:r>
      <w:commentRangeEnd w:id="405"/>
      <w:r w:rsidR="00492655">
        <w:rPr>
          <w:rStyle w:val="CommentReference"/>
        </w:rPr>
        <w:commentReference w:id="405"/>
      </w:r>
      <w:r w:rsidRPr="0079314F">
        <w:rPr>
          <w:rFonts w:ascii="Times New Roman" w:hAnsi="Times New Roman"/>
          <w:sz w:val="24"/>
          <w:szCs w:val="24"/>
        </w:rPr>
        <w:t xml:space="preserve">lity of the data to be collected, formulated questionnaires were pre-tested to establish their validity before they are administered to the </w:t>
      </w:r>
      <w:r w:rsidRPr="0079314F">
        <w:rPr>
          <w:rFonts w:ascii="Times New Roman" w:hAnsi="Times New Roman"/>
          <w:sz w:val="24"/>
          <w:szCs w:val="24"/>
        </w:rPr>
        <w:lastRenderedPageBreak/>
        <w:t xml:space="preserve">respondents. The </w:t>
      </w:r>
      <w:ins w:id="407" w:author="thomasmoore adingo" w:date="2017-03-21T08:34:00Z">
        <w:r w:rsidR="00AB6C8E">
          <w:rPr>
            <w:rFonts w:ascii="Times New Roman" w:hAnsi="Times New Roman"/>
            <w:sz w:val="24"/>
            <w:szCs w:val="24"/>
          </w:rPr>
          <w:t xml:space="preserve">researcher conducted </w:t>
        </w:r>
      </w:ins>
      <w:commentRangeStart w:id="408"/>
      <w:del w:id="409" w:author="thomasmoore adingo" w:date="2017-03-21T08:34:00Z">
        <w:r w:rsidRPr="0079314F" w:rsidDel="00AB6C8E">
          <w:rPr>
            <w:rFonts w:ascii="Times New Roman" w:hAnsi="Times New Roman"/>
            <w:sz w:val="24"/>
            <w:szCs w:val="24"/>
          </w:rPr>
          <w:delText>questionnaires</w:delText>
        </w:r>
        <w:commentRangeEnd w:id="408"/>
        <w:r w:rsidR="00492655" w:rsidDel="00AB6C8E">
          <w:rPr>
            <w:rStyle w:val="CommentReference"/>
          </w:rPr>
          <w:commentReference w:id="408"/>
        </w:r>
        <w:r w:rsidRPr="0079314F" w:rsidDel="00AB6C8E">
          <w:rPr>
            <w:rFonts w:ascii="Times New Roman" w:hAnsi="Times New Roman"/>
            <w:sz w:val="24"/>
            <w:szCs w:val="24"/>
          </w:rPr>
          <w:delText xml:space="preserve"> were structured </w:delText>
        </w:r>
      </w:del>
      <w:ins w:id="410" w:author="thomasmoore adingo" w:date="2017-06-14T16:31:00Z">
        <w:r w:rsidR="00F21736">
          <w:rPr>
            <w:rFonts w:ascii="Times New Roman" w:hAnsi="Times New Roman"/>
            <w:sz w:val="24"/>
            <w:szCs w:val="24"/>
          </w:rPr>
          <w:t xml:space="preserve">personal </w:t>
        </w:r>
      </w:ins>
      <w:ins w:id="411" w:author="thomasmoore adingo" w:date="2017-03-21T08:34:00Z">
        <w:r w:rsidR="00AB6C8E">
          <w:rPr>
            <w:rFonts w:ascii="Times New Roman" w:hAnsi="Times New Roman"/>
            <w:sz w:val="24"/>
            <w:szCs w:val="24"/>
          </w:rPr>
          <w:t>interviews</w:t>
        </w:r>
      </w:ins>
      <w:ins w:id="412" w:author="thomasmoore adingo" w:date="2017-03-23T06:14:00Z">
        <w:r w:rsidR="00CC5D90">
          <w:rPr>
            <w:rFonts w:ascii="Times New Roman" w:hAnsi="Times New Roman"/>
            <w:sz w:val="24"/>
            <w:szCs w:val="24"/>
          </w:rPr>
          <w:t xml:space="preserve"> </w:t>
        </w:r>
        <w:commentRangeStart w:id="413"/>
        <w:del w:id="414" w:author="Francis" w:date="2017-09-07T13:13:00Z">
          <w:r w:rsidR="00CC5D90" w:rsidDel="0073766F">
            <w:rPr>
              <w:rFonts w:ascii="Times New Roman" w:hAnsi="Times New Roman"/>
              <w:sz w:val="24"/>
              <w:szCs w:val="24"/>
            </w:rPr>
            <w:delText>q</w:delText>
          </w:r>
          <w:r w:rsidR="00EA73AD" w:rsidDel="0073766F">
            <w:rPr>
              <w:rFonts w:ascii="Times New Roman" w:hAnsi="Times New Roman"/>
              <w:sz w:val="24"/>
              <w:szCs w:val="24"/>
            </w:rPr>
            <w:delText>uestio</w:delText>
          </w:r>
        </w:del>
      </w:ins>
      <w:del w:id="415" w:author="thomasmoore adingo" w:date="2017-06-14T16:39:00Z">
        <w:r w:rsidR="00EA73AD" w:rsidDel="00EA73AD">
          <w:rPr>
            <w:rFonts w:ascii="Times New Roman" w:hAnsi="Times New Roman"/>
            <w:sz w:val="24"/>
            <w:szCs w:val="24"/>
          </w:rPr>
          <w:delText>n</w:delText>
        </w:r>
      </w:del>
      <w:ins w:id="416" w:author="thomasmoore adingo" w:date="2017-06-14T16:40:00Z">
        <w:del w:id="417" w:author="Francis" w:date="2017-09-07T13:13:00Z">
          <w:r w:rsidR="00EA73AD" w:rsidDel="0073766F">
            <w:rPr>
              <w:rFonts w:ascii="Times New Roman" w:hAnsi="Times New Roman"/>
              <w:sz w:val="24"/>
              <w:szCs w:val="24"/>
            </w:rPr>
            <w:delText>na</w:delText>
          </w:r>
        </w:del>
      </w:ins>
      <w:del w:id="418" w:author="Francis" w:date="2017-09-07T13:13:00Z">
        <w:r w:rsidR="00EA73AD" w:rsidDel="0073766F">
          <w:rPr>
            <w:rFonts w:ascii="Times New Roman" w:hAnsi="Times New Roman"/>
            <w:sz w:val="24"/>
            <w:szCs w:val="24"/>
          </w:rPr>
          <w:delText>i</w:delText>
        </w:r>
        <w:commentRangeEnd w:id="413"/>
        <w:r w:rsidR="00034D6D" w:rsidDel="0073766F">
          <w:rPr>
            <w:rStyle w:val="CommentReference"/>
          </w:rPr>
          <w:commentReference w:id="413"/>
        </w:r>
        <w:r w:rsidR="00F27B1E" w:rsidDel="0073766F">
          <w:rPr>
            <w:rFonts w:ascii="Times New Roman" w:hAnsi="Times New Roman"/>
            <w:sz w:val="24"/>
            <w:szCs w:val="24"/>
          </w:rPr>
          <w:delText xml:space="preserve"> </w:delText>
        </w:r>
      </w:del>
      <w:r w:rsidRPr="0079314F">
        <w:rPr>
          <w:rFonts w:ascii="Times New Roman" w:hAnsi="Times New Roman"/>
          <w:sz w:val="24"/>
          <w:szCs w:val="24"/>
        </w:rPr>
        <w:t xml:space="preserve">to enhance the research objective. Further, the researcher discussed in details the contents and the structure of the questionnaire with the supervisor before going to the field to </w:t>
      </w:r>
      <w:commentRangeStart w:id="419"/>
      <w:r w:rsidRPr="0079314F">
        <w:rPr>
          <w:rFonts w:ascii="Times New Roman" w:hAnsi="Times New Roman"/>
          <w:sz w:val="24"/>
          <w:szCs w:val="24"/>
        </w:rPr>
        <w:t>ensure validity</w:t>
      </w:r>
      <w:commentRangeEnd w:id="419"/>
      <w:r w:rsidR="005C6D42">
        <w:rPr>
          <w:rStyle w:val="CommentReference"/>
        </w:rPr>
        <w:commentReference w:id="419"/>
      </w:r>
      <w:r w:rsidRPr="0079314F">
        <w:rPr>
          <w:rFonts w:ascii="Times New Roman" w:hAnsi="Times New Roman"/>
          <w:sz w:val="24"/>
          <w:szCs w:val="24"/>
        </w:rPr>
        <w:t>.</w:t>
      </w:r>
    </w:p>
    <w:p w14:paraId="7845F508" w14:textId="77777777" w:rsidR="000E4B27" w:rsidRPr="00500574" w:rsidRDefault="008963D2" w:rsidP="008137B1">
      <w:pPr>
        <w:pStyle w:val="Heading2"/>
        <w:spacing w:line="480" w:lineRule="auto"/>
        <w:rPr>
          <w:rFonts w:ascii="Times New Roman" w:hAnsi="Times New Roman"/>
          <w:b/>
          <w:color w:val="000000"/>
          <w:sz w:val="24"/>
          <w:szCs w:val="24"/>
        </w:rPr>
      </w:pPr>
      <w:bookmarkStart w:id="420" w:name="_Toc493384806"/>
      <w:r w:rsidRPr="00500574">
        <w:rPr>
          <w:rFonts w:ascii="Times New Roman" w:hAnsi="Times New Roman"/>
          <w:b/>
          <w:color w:val="000000"/>
          <w:sz w:val="24"/>
          <w:szCs w:val="24"/>
        </w:rPr>
        <w:t>3.8.2: Time-Constraint</w:t>
      </w:r>
      <w:bookmarkEnd w:id="420"/>
    </w:p>
    <w:p w14:paraId="2ED6213A" w14:textId="77777777" w:rsidR="000E4B27" w:rsidRDefault="000E4B27" w:rsidP="008137B1">
      <w:pPr>
        <w:autoSpaceDE w:val="0"/>
        <w:autoSpaceDN w:val="0"/>
        <w:adjustRightInd w:val="0"/>
        <w:spacing w:after="0" w:line="480" w:lineRule="auto"/>
        <w:ind w:firstLine="720"/>
        <w:rPr>
          <w:rFonts w:ascii="Times New Roman" w:hAnsi="Times New Roman"/>
          <w:sz w:val="24"/>
          <w:szCs w:val="24"/>
        </w:rPr>
      </w:pPr>
      <w:r>
        <w:rPr>
          <w:rFonts w:ascii="Times New Roman" w:hAnsi="Times New Roman"/>
          <w:b/>
          <w:bCs/>
          <w:sz w:val="24"/>
          <w:szCs w:val="24"/>
        </w:rPr>
        <w:t xml:space="preserve"> </w:t>
      </w:r>
      <w:r>
        <w:rPr>
          <w:rFonts w:ascii="Times New Roman" w:hAnsi="Times New Roman"/>
          <w:sz w:val="24"/>
          <w:szCs w:val="24"/>
        </w:rPr>
        <w:t>The researcher was bounded with the time that, provided shorter span of time for conducting the research work. The study of the topic in a deeper form was not achieved that, affected the research work.</w:t>
      </w:r>
    </w:p>
    <w:p w14:paraId="67C58882" w14:textId="77777777" w:rsidR="000E4B27" w:rsidRPr="00500574" w:rsidRDefault="008963D2" w:rsidP="008137B1">
      <w:pPr>
        <w:pStyle w:val="Heading2"/>
        <w:spacing w:line="480" w:lineRule="auto"/>
        <w:rPr>
          <w:rFonts w:ascii="Times New Roman" w:hAnsi="Times New Roman"/>
          <w:b/>
          <w:color w:val="000000"/>
          <w:sz w:val="24"/>
          <w:szCs w:val="24"/>
        </w:rPr>
      </w:pPr>
      <w:bookmarkStart w:id="421" w:name="_Toc493384807"/>
      <w:r w:rsidRPr="00500574">
        <w:rPr>
          <w:rFonts w:ascii="Times New Roman" w:hAnsi="Times New Roman"/>
          <w:b/>
          <w:color w:val="000000"/>
          <w:sz w:val="24"/>
          <w:szCs w:val="24"/>
        </w:rPr>
        <w:t>3.8.3: Budget-Restrain</w:t>
      </w:r>
      <w:bookmarkEnd w:id="421"/>
    </w:p>
    <w:p w14:paraId="2012C649" w14:textId="77777777" w:rsidR="000E4B27" w:rsidRDefault="000E4B27" w:rsidP="008137B1">
      <w:pPr>
        <w:autoSpaceDE w:val="0"/>
        <w:autoSpaceDN w:val="0"/>
        <w:adjustRightInd w:val="0"/>
        <w:spacing w:after="0" w:line="480" w:lineRule="auto"/>
        <w:ind w:firstLine="720"/>
        <w:rPr>
          <w:rFonts w:ascii="Times New Roman" w:hAnsi="Times New Roman"/>
          <w:sz w:val="24"/>
          <w:szCs w:val="24"/>
        </w:rPr>
      </w:pPr>
      <w:r>
        <w:rPr>
          <w:rFonts w:ascii="Times New Roman" w:hAnsi="Times New Roman"/>
          <w:sz w:val="24"/>
          <w:szCs w:val="24"/>
        </w:rPr>
        <w:t xml:space="preserve">Due to availability of limited budget, the researcher has faced certain limitations. The researcher was not able to apply SPSS software due to insufficient finance that could have enhanced the quality of the research work </w:t>
      </w:r>
      <w:r w:rsidR="00567C5F" w:rsidRPr="00567C5F">
        <w:rPr>
          <w:rFonts w:ascii="Times New Roman" w:hAnsi="Times New Roman"/>
          <w:noProof/>
          <w:sz w:val="24"/>
          <w:szCs w:val="24"/>
        </w:rPr>
        <w:t>(Bryman, A. and Bell, E. , 2011)</w:t>
      </w:r>
      <w:r>
        <w:rPr>
          <w:rFonts w:ascii="Times New Roman" w:hAnsi="Times New Roman"/>
          <w:sz w:val="24"/>
          <w:szCs w:val="24"/>
        </w:rPr>
        <w:t>.</w:t>
      </w:r>
    </w:p>
    <w:p w14:paraId="0B4D96F2" w14:textId="77777777" w:rsidR="000E4B27" w:rsidRPr="00500574" w:rsidRDefault="008963D2" w:rsidP="008137B1">
      <w:pPr>
        <w:pStyle w:val="Heading2"/>
        <w:spacing w:line="480" w:lineRule="auto"/>
        <w:rPr>
          <w:rFonts w:ascii="Times New Roman" w:hAnsi="Times New Roman"/>
          <w:b/>
          <w:color w:val="000000"/>
          <w:sz w:val="24"/>
          <w:szCs w:val="24"/>
        </w:rPr>
      </w:pPr>
      <w:bookmarkStart w:id="422" w:name="_Toc493384808"/>
      <w:r w:rsidRPr="00500574">
        <w:rPr>
          <w:rFonts w:ascii="Times New Roman" w:hAnsi="Times New Roman"/>
          <w:b/>
          <w:color w:val="000000"/>
          <w:sz w:val="24"/>
          <w:szCs w:val="24"/>
        </w:rPr>
        <w:t xml:space="preserve">3.8.4:  </w:t>
      </w:r>
      <w:r w:rsidR="000E4B27" w:rsidRPr="00500574">
        <w:rPr>
          <w:rFonts w:ascii="Times New Roman" w:hAnsi="Times New Roman"/>
          <w:b/>
          <w:color w:val="000000"/>
          <w:sz w:val="24"/>
          <w:szCs w:val="24"/>
        </w:rPr>
        <w:t>Time Horizons:</w:t>
      </w:r>
      <w:bookmarkEnd w:id="422"/>
    </w:p>
    <w:p w14:paraId="3AA46CC6" w14:textId="77777777" w:rsidR="00863C4E" w:rsidRPr="00497BB4" w:rsidRDefault="00712A0D" w:rsidP="00170191">
      <w:pPr>
        <w:autoSpaceDE w:val="0"/>
        <w:autoSpaceDN w:val="0"/>
        <w:adjustRightInd w:val="0"/>
        <w:spacing w:after="0" w:line="480" w:lineRule="auto"/>
        <w:ind w:firstLine="720"/>
        <w:rPr>
          <w:rFonts w:ascii="Times New Roman" w:hAnsi="Times New Roman"/>
          <w:sz w:val="24"/>
          <w:szCs w:val="24"/>
        </w:rPr>
      </w:pPr>
      <w:r>
        <w:rPr>
          <w:rFonts w:ascii="Times New Roman" w:hAnsi="Times New Roman"/>
          <w:sz w:val="24"/>
          <w:szCs w:val="24"/>
        </w:rPr>
        <w:t xml:space="preserve">Most of the research topics are based on the characteristics of longitudinal or cross sectional that depend on the apportionment of time for conducting the particular topic of the research work. In the current research, adoption of cross sectional study has been implemented that has defined time period therefore, employment of </w:t>
      </w:r>
      <w:r w:rsidRPr="00497BB4">
        <w:rPr>
          <w:rFonts w:ascii="Times New Roman" w:hAnsi="Times New Roman"/>
          <w:sz w:val="24"/>
          <w:szCs w:val="24"/>
        </w:rPr>
        <w:t>“</w:t>
      </w:r>
      <w:r w:rsidRPr="00497BB4">
        <w:rPr>
          <w:rFonts w:ascii="Times New Roman" w:hAnsi="Times New Roman"/>
          <w:bCs/>
          <w:iCs/>
          <w:sz w:val="24"/>
          <w:szCs w:val="24"/>
        </w:rPr>
        <w:t>Gantt Chart</w:t>
      </w:r>
      <w:r>
        <w:rPr>
          <w:rFonts w:ascii="Times New Roman" w:hAnsi="Times New Roman"/>
          <w:sz w:val="24"/>
          <w:szCs w:val="24"/>
        </w:rPr>
        <w:t xml:space="preserve">” has been considered for the realization of the research work in simpler form. </w:t>
      </w:r>
      <w:r w:rsidR="00567C5F" w:rsidRPr="00567C5F">
        <w:rPr>
          <w:rFonts w:ascii="Times New Roman" w:hAnsi="Times New Roman"/>
          <w:noProof/>
          <w:sz w:val="24"/>
          <w:szCs w:val="24"/>
        </w:rPr>
        <w:t>(Saunders, M. N., Lewis, P. and Thornhill, A., 2009)</w:t>
      </w:r>
      <w:r>
        <w:rPr>
          <w:rFonts w:ascii="Times New Roman" w:hAnsi="Times New Roman"/>
          <w:sz w:val="24"/>
          <w:szCs w:val="24"/>
        </w:rPr>
        <w:t>, illustrated that Gantt chart assist in segmenting the major work in accordance to the body of the study and helps in better close of the topic.</w:t>
      </w:r>
    </w:p>
    <w:tbl>
      <w:tblPr>
        <w:tblpPr w:leftFromText="181" w:rightFromText="181" w:vertAnchor="text" w:horzAnchor="margin" w:tblpY="101"/>
        <w:tblW w:w="86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508"/>
        <w:gridCol w:w="720"/>
        <w:gridCol w:w="810"/>
        <w:gridCol w:w="810"/>
        <w:gridCol w:w="810"/>
      </w:tblGrid>
      <w:tr w:rsidR="000E4B27" w:rsidRPr="00C5101D" w14:paraId="67E56D52" w14:textId="77777777" w:rsidTr="00BF1A85">
        <w:trPr>
          <w:trHeight w:val="440"/>
        </w:trPr>
        <w:tc>
          <w:tcPr>
            <w:tcW w:w="5508" w:type="dxa"/>
          </w:tcPr>
          <w:p w14:paraId="50EDBDDF" w14:textId="77777777" w:rsidR="000E4B27" w:rsidRPr="00C5101D" w:rsidRDefault="000E4B27" w:rsidP="008137B1">
            <w:pPr>
              <w:tabs>
                <w:tab w:val="left" w:pos="1455"/>
              </w:tabs>
              <w:spacing w:line="480" w:lineRule="auto"/>
              <w:rPr>
                <w:rFonts w:ascii="Times New Roman" w:hAnsi="Times New Roman"/>
                <w:b/>
                <w:sz w:val="20"/>
                <w:szCs w:val="20"/>
              </w:rPr>
            </w:pPr>
            <w:r w:rsidRPr="00C5101D">
              <w:rPr>
                <w:rFonts w:ascii="Times New Roman" w:hAnsi="Times New Roman"/>
                <w:b/>
                <w:sz w:val="20"/>
                <w:szCs w:val="20"/>
              </w:rPr>
              <w:t xml:space="preserve">Activity   </w:t>
            </w:r>
          </w:p>
        </w:tc>
        <w:tc>
          <w:tcPr>
            <w:tcW w:w="720" w:type="dxa"/>
          </w:tcPr>
          <w:p w14:paraId="4B99FAF6" w14:textId="77777777" w:rsidR="000E4B27" w:rsidRPr="00C5101D" w:rsidRDefault="000E4B27" w:rsidP="008137B1">
            <w:pPr>
              <w:tabs>
                <w:tab w:val="left" w:pos="2340"/>
                <w:tab w:val="left" w:pos="2520"/>
                <w:tab w:val="left" w:pos="2700"/>
              </w:tabs>
              <w:spacing w:line="480" w:lineRule="auto"/>
              <w:jc w:val="center"/>
              <w:rPr>
                <w:rFonts w:ascii="Times New Roman" w:hAnsi="Times New Roman"/>
                <w:b/>
                <w:sz w:val="20"/>
                <w:szCs w:val="20"/>
              </w:rPr>
            </w:pPr>
            <w:r w:rsidRPr="00C5101D">
              <w:rPr>
                <w:rFonts w:ascii="Times New Roman" w:hAnsi="Times New Roman"/>
                <w:b/>
                <w:sz w:val="20"/>
                <w:szCs w:val="20"/>
              </w:rPr>
              <w:t>July</w:t>
            </w:r>
          </w:p>
        </w:tc>
        <w:tc>
          <w:tcPr>
            <w:tcW w:w="810" w:type="dxa"/>
          </w:tcPr>
          <w:p w14:paraId="6D3D9F3C" w14:textId="77777777" w:rsidR="000E4B27" w:rsidRPr="00C5101D" w:rsidRDefault="000E4B27" w:rsidP="008137B1">
            <w:pPr>
              <w:tabs>
                <w:tab w:val="left" w:pos="2340"/>
                <w:tab w:val="left" w:pos="2520"/>
                <w:tab w:val="left" w:pos="2700"/>
              </w:tabs>
              <w:spacing w:line="480" w:lineRule="auto"/>
              <w:jc w:val="center"/>
              <w:rPr>
                <w:rFonts w:ascii="Times New Roman" w:hAnsi="Times New Roman"/>
                <w:b/>
                <w:sz w:val="20"/>
                <w:szCs w:val="20"/>
              </w:rPr>
            </w:pPr>
            <w:r w:rsidRPr="00C5101D">
              <w:rPr>
                <w:rFonts w:ascii="Times New Roman" w:hAnsi="Times New Roman"/>
                <w:b/>
                <w:sz w:val="20"/>
                <w:szCs w:val="20"/>
              </w:rPr>
              <w:t>Aug</w:t>
            </w:r>
          </w:p>
        </w:tc>
        <w:tc>
          <w:tcPr>
            <w:tcW w:w="810" w:type="dxa"/>
          </w:tcPr>
          <w:p w14:paraId="7012A1E7" w14:textId="77777777" w:rsidR="000E4B27" w:rsidRPr="00C5101D" w:rsidRDefault="000E4B27" w:rsidP="008137B1">
            <w:pPr>
              <w:tabs>
                <w:tab w:val="left" w:pos="2340"/>
                <w:tab w:val="left" w:pos="2520"/>
                <w:tab w:val="left" w:pos="2700"/>
              </w:tabs>
              <w:spacing w:line="480" w:lineRule="auto"/>
              <w:jc w:val="center"/>
              <w:rPr>
                <w:rFonts w:ascii="Times New Roman" w:hAnsi="Times New Roman"/>
                <w:b/>
                <w:sz w:val="20"/>
                <w:szCs w:val="20"/>
              </w:rPr>
            </w:pPr>
            <w:r w:rsidRPr="00C5101D">
              <w:rPr>
                <w:rFonts w:ascii="Times New Roman" w:hAnsi="Times New Roman"/>
                <w:b/>
                <w:sz w:val="20"/>
                <w:szCs w:val="20"/>
              </w:rPr>
              <w:t>Sept</w:t>
            </w:r>
          </w:p>
        </w:tc>
        <w:tc>
          <w:tcPr>
            <w:tcW w:w="810" w:type="dxa"/>
          </w:tcPr>
          <w:p w14:paraId="15DA0458" w14:textId="77777777" w:rsidR="000E4B27" w:rsidRPr="00C5101D" w:rsidRDefault="000E4B27" w:rsidP="008137B1">
            <w:pPr>
              <w:tabs>
                <w:tab w:val="left" w:pos="2340"/>
                <w:tab w:val="left" w:pos="2520"/>
                <w:tab w:val="left" w:pos="2700"/>
              </w:tabs>
              <w:spacing w:line="480" w:lineRule="auto"/>
              <w:jc w:val="center"/>
              <w:rPr>
                <w:rFonts w:ascii="Times New Roman" w:hAnsi="Times New Roman"/>
                <w:b/>
                <w:sz w:val="20"/>
                <w:szCs w:val="20"/>
              </w:rPr>
            </w:pPr>
            <w:r w:rsidRPr="00C5101D">
              <w:rPr>
                <w:rFonts w:ascii="Times New Roman" w:hAnsi="Times New Roman"/>
                <w:b/>
                <w:sz w:val="20"/>
                <w:szCs w:val="20"/>
              </w:rPr>
              <w:t>Oct</w:t>
            </w:r>
          </w:p>
        </w:tc>
      </w:tr>
      <w:tr w:rsidR="000E4B27" w:rsidRPr="00C5101D" w14:paraId="3E9DC561" w14:textId="77777777" w:rsidTr="00BF1A85">
        <w:trPr>
          <w:trHeight w:val="518"/>
        </w:trPr>
        <w:tc>
          <w:tcPr>
            <w:tcW w:w="5508" w:type="dxa"/>
          </w:tcPr>
          <w:p w14:paraId="679FDC52" w14:textId="77777777" w:rsidR="000E4B27" w:rsidRPr="00C5101D" w:rsidRDefault="000E4B27" w:rsidP="00170191">
            <w:pPr>
              <w:autoSpaceDE w:val="0"/>
              <w:autoSpaceDN w:val="0"/>
              <w:adjustRightInd w:val="0"/>
              <w:spacing w:after="0" w:line="360" w:lineRule="auto"/>
              <w:rPr>
                <w:rFonts w:ascii="Times New Roman" w:hAnsi="Times New Roman"/>
                <w:bCs/>
              </w:rPr>
            </w:pPr>
            <w:r w:rsidRPr="00C5101D">
              <w:rPr>
                <w:rFonts w:ascii="Times New Roman" w:hAnsi="Times New Roman"/>
                <w:bCs/>
              </w:rPr>
              <w:t>Topic Collection and acquiring of data from secondary</w:t>
            </w:r>
          </w:p>
          <w:p w14:paraId="7AD42774" w14:textId="77777777" w:rsidR="000E4B27" w:rsidRPr="00C5101D" w:rsidRDefault="000E4B27" w:rsidP="00170191">
            <w:pPr>
              <w:tabs>
                <w:tab w:val="left" w:pos="2340"/>
                <w:tab w:val="left" w:pos="2520"/>
                <w:tab w:val="left" w:pos="2700"/>
              </w:tabs>
              <w:spacing w:line="360" w:lineRule="auto"/>
              <w:rPr>
                <w:rFonts w:ascii="Times New Roman" w:hAnsi="Times New Roman"/>
                <w:sz w:val="20"/>
                <w:szCs w:val="20"/>
              </w:rPr>
            </w:pPr>
            <w:r w:rsidRPr="00C5101D">
              <w:rPr>
                <w:rFonts w:ascii="Times New Roman" w:hAnsi="Times New Roman"/>
                <w:bCs/>
              </w:rPr>
              <w:t>Sources and  Literature review</w:t>
            </w:r>
          </w:p>
        </w:tc>
        <w:tc>
          <w:tcPr>
            <w:tcW w:w="720" w:type="dxa"/>
            <w:tcBorders>
              <w:bottom w:val="single" w:sz="4" w:space="0" w:color="auto"/>
            </w:tcBorders>
            <w:shd w:val="clear" w:color="auto" w:fill="FF0000"/>
          </w:tcPr>
          <w:p w14:paraId="37FA7C09" w14:textId="77777777" w:rsidR="000E4B27" w:rsidRPr="00C5101D" w:rsidRDefault="000E4B27" w:rsidP="00170191">
            <w:pPr>
              <w:tabs>
                <w:tab w:val="left" w:pos="2340"/>
                <w:tab w:val="left" w:pos="2520"/>
                <w:tab w:val="left" w:pos="2700"/>
              </w:tabs>
              <w:spacing w:line="360" w:lineRule="auto"/>
              <w:rPr>
                <w:rFonts w:ascii="Times New Roman" w:hAnsi="Times New Roman"/>
                <w:b/>
                <w:color w:val="FF0000"/>
                <w:sz w:val="20"/>
                <w:szCs w:val="20"/>
              </w:rPr>
            </w:pPr>
          </w:p>
        </w:tc>
        <w:tc>
          <w:tcPr>
            <w:tcW w:w="810" w:type="dxa"/>
            <w:tcBorders>
              <w:bottom w:val="single" w:sz="4" w:space="0" w:color="auto"/>
            </w:tcBorders>
            <w:shd w:val="clear" w:color="auto" w:fill="FF0000"/>
          </w:tcPr>
          <w:p w14:paraId="1F753884" w14:textId="77777777" w:rsidR="000E4B27" w:rsidRPr="00C5101D" w:rsidRDefault="000E4B27" w:rsidP="00170191">
            <w:pPr>
              <w:tabs>
                <w:tab w:val="left" w:pos="2340"/>
                <w:tab w:val="left" w:pos="2520"/>
                <w:tab w:val="left" w:pos="2700"/>
              </w:tabs>
              <w:spacing w:line="360" w:lineRule="auto"/>
              <w:rPr>
                <w:rFonts w:ascii="Times New Roman" w:hAnsi="Times New Roman"/>
                <w:b/>
                <w:color w:val="FF0000"/>
                <w:sz w:val="20"/>
                <w:szCs w:val="20"/>
              </w:rPr>
            </w:pPr>
          </w:p>
        </w:tc>
        <w:tc>
          <w:tcPr>
            <w:tcW w:w="810" w:type="dxa"/>
          </w:tcPr>
          <w:p w14:paraId="6F05F239" w14:textId="77777777" w:rsidR="000E4B27" w:rsidRPr="00C5101D" w:rsidRDefault="000E4B27" w:rsidP="00170191">
            <w:pPr>
              <w:tabs>
                <w:tab w:val="left" w:pos="2340"/>
                <w:tab w:val="left" w:pos="2520"/>
                <w:tab w:val="left" w:pos="2700"/>
              </w:tabs>
              <w:spacing w:line="360" w:lineRule="auto"/>
              <w:rPr>
                <w:rFonts w:ascii="Times New Roman" w:hAnsi="Times New Roman"/>
                <w:b/>
                <w:color w:val="FF0000"/>
                <w:sz w:val="20"/>
                <w:szCs w:val="20"/>
              </w:rPr>
            </w:pPr>
          </w:p>
        </w:tc>
        <w:tc>
          <w:tcPr>
            <w:tcW w:w="810" w:type="dxa"/>
          </w:tcPr>
          <w:p w14:paraId="522A5F7B" w14:textId="77777777" w:rsidR="000E4B27" w:rsidRPr="00C5101D" w:rsidRDefault="000E4B27" w:rsidP="00170191">
            <w:pPr>
              <w:tabs>
                <w:tab w:val="left" w:pos="2340"/>
                <w:tab w:val="left" w:pos="2520"/>
                <w:tab w:val="left" w:pos="2700"/>
              </w:tabs>
              <w:spacing w:line="360" w:lineRule="auto"/>
              <w:rPr>
                <w:rFonts w:ascii="Times New Roman" w:hAnsi="Times New Roman"/>
                <w:b/>
                <w:sz w:val="20"/>
                <w:szCs w:val="20"/>
              </w:rPr>
            </w:pPr>
          </w:p>
        </w:tc>
      </w:tr>
      <w:tr w:rsidR="000E4B27" w:rsidRPr="00C5101D" w14:paraId="5CAAD5B4" w14:textId="77777777" w:rsidTr="00BF1A85">
        <w:trPr>
          <w:trHeight w:val="533"/>
        </w:trPr>
        <w:tc>
          <w:tcPr>
            <w:tcW w:w="5508" w:type="dxa"/>
          </w:tcPr>
          <w:p w14:paraId="45A9EFF5" w14:textId="77777777" w:rsidR="000E4B27" w:rsidRPr="00C5101D" w:rsidRDefault="000E4B27" w:rsidP="00170191">
            <w:pPr>
              <w:autoSpaceDE w:val="0"/>
              <w:autoSpaceDN w:val="0"/>
              <w:adjustRightInd w:val="0"/>
              <w:spacing w:after="0" w:line="360" w:lineRule="auto"/>
              <w:rPr>
                <w:rFonts w:ascii="Times New Roman" w:hAnsi="Times New Roman"/>
                <w:bCs/>
              </w:rPr>
            </w:pPr>
            <w:r w:rsidRPr="00C5101D">
              <w:rPr>
                <w:rFonts w:ascii="Times New Roman" w:hAnsi="Times New Roman"/>
                <w:bCs/>
              </w:rPr>
              <w:t>Designing layout and Structure of the research</w:t>
            </w:r>
            <w:r w:rsidRPr="00C5101D">
              <w:rPr>
                <w:rFonts w:ascii="Times New Roman" w:hAnsi="Times New Roman"/>
                <w:b/>
                <w:bCs/>
              </w:rPr>
              <w:t xml:space="preserve"> </w:t>
            </w:r>
            <w:r w:rsidRPr="00C5101D">
              <w:rPr>
                <w:rFonts w:ascii="Times New Roman" w:hAnsi="Times New Roman"/>
                <w:bCs/>
              </w:rPr>
              <w:t>Plan and Election of the Appropriate Research</w:t>
            </w:r>
            <w:r w:rsidR="00170191" w:rsidRPr="00C5101D">
              <w:rPr>
                <w:rFonts w:ascii="Times New Roman" w:hAnsi="Times New Roman"/>
                <w:bCs/>
              </w:rPr>
              <w:t xml:space="preserve"> </w:t>
            </w:r>
            <w:r w:rsidRPr="00C5101D">
              <w:rPr>
                <w:rFonts w:ascii="Times New Roman" w:hAnsi="Times New Roman"/>
                <w:bCs/>
              </w:rPr>
              <w:t>Methods</w:t>
            </w:r>
          </w:p>
        </w:tc>
        <w:tc>
          <w:tcPr>
            <w:tcW w:w="720" w:type="dxa"/>
            <w:tcBorders>
              <w:bottom w:val="single" w:sz="4" w:space="0" w:color="auto"/>
            </w:tcBorders>
            <w:shd w:val="clear" w:color="auto" w:fill="auto"/>
          </w:tcPr>
          <w:p w14:paraId="23675C0D" w14:textId="77777777" w:rsidR="000E4B27" w:rsidRPr="00C5101D" w:rsidRDefault="000E4B27" w:rsidP="00170191">
            <w:pPr>
              <w:tabs>
                <w:tab w:val="left" w:pos="2340"/>
                <w:tab w:val="left" w:pos="2520"/>
                <w:tab w:val="left" w:pos="2700"/>
              </w:tabs>
              <w:spacing w:line="360" w:lineRule="auto"/>
              <w:rPr>
                <w:rFonts w:ascii="Times New Roman" w:hAnsi="Times New Roman"/>
                <w:b/>
                <w:sz w:val="20"/>
                <w:szCs w:val="20"/>
              </w:rPr>
            </w:pPr>
          </w:p>
        </w:tc>
        <w:tc>
          <w:tcPr>
            <w:tcW w:w="810" w:type="dxa"/>
            <w:tcBorders>
              <w:bottom w:val="single" w:sz="4" w:space="0" w:color="auto"/>
            </w:tcBorders>
            <w:shd w:val="clear" w:color="auto" w:fill="FF0000"/>
          </w:tcPr>
          <w:p w14:paraId="4F433497" w14:textId="77777777" w:rsidR="000E4B27" w:rsidRPr="00C5101D" w:rsidRDefault="000E4B27" w:rsidP="00170191">
            <w:pPr>
              <w:tabs>
                <w:tab w:val="left" w:pos="2340"/>
                <w:tab w:val="left" w:pos="2520"/>
                <w:tab w:val="left" w:pos="2700"/>
              </w:tabs>
              <w:spacing w:line="360" w:lineRule="auto"/>
              <w:rPr>
                <w:rFonts w:ascii="Times New Roman" w:hAnsi="Times New Roman"/>
                <w:b/>
                <w:sz w:val="20"/>
                <w:szCs w:val="20"/>
              </w:rPr>
            </w:pPr>
          </w:p>
        </w:tc>
        <w:tc>
          <w:tcPr>
            <w:tcW w:w="810" w:type="dxa"/>
            <w:shd w:val="clear" w:color="auto" w:fill="FF0000"/>
          </w:tcPr>
          <w:p w14:paraId="604564D6" w14:textId="77777777" w:rsidR="000E4B27" w:rsidRPr="00C5101D" w:rsidRDefault="000E4B27" w:rsidP="00170191">
            <w:pPr>
              <w:tabs>
                <w:tab w:val="left" w:pos="2340"/>
                <w:tab w:val="left" w:pos="2520"/>
                <w:tab w:val="left" w:pos="2700"/>
              </w:tabs>
              <w:spacing w:line="360" w:lineRule="auto"/>
              <w:rPr>
                <w:rFonts w:ascii="Times New Roman" w:hAnsi="Times New Roman"/>
                <w:b/>
                <w:sz w:val="20"/>
                <w:szCs w:val="20"/>
              </w:rPr>
            </w:pPr>
          </w:p>
        </w:tc>
        <w:tc>
          <w:tcPr>
            <w:tcW w:w="810" w:type="dxa"/>
            <w:shd w:val="clear" w:color="auto" w:fill="FFFFFF"/>
          </w:tcPr>
          <w:p w14:paraId="613A59BB" w14:textId="77777777" w:rsidR="000E4B27" w:rsidRPr="00C5101D" w:rsidRDefault="000E4B27" w:rsidP="00170191">
            <w:pPr>
              <w:tabs>
                <w:tab w:val="left" w:pos="2340"/>
                <w:tab w:val="left" w:pos="2520"/>
                <w:tab w:val="left" w:pos="2700"/>
              </w:tabs>
              <w:spacing w:line="360" w:lineRule="auto"/>
              <w:rPr>
                <w:rFonts w:ascii="Times New Roman" w:hAnsi="Times New Roman"/>
                <w:b/>
                <w:sz w:val="20"/>
                <w:szCs w:val="20"/>
              </w:rPr>
            </w:pPr>
          </w:p>
          <w:p w14:paraId="16913BAB" w14:textId="77777777" w:rsidR="000E4B27" w:rsidRPr="00C5101D" w:rsidRDefault="000E4B27" w:rsidP="00170191">
            <w:pPr>
              <w:spacing w:line="360" w:lineRule="auto"/>
              <w:rPr>
                <w:rFonts w:ascii="Times New Roman" w:hAnsi="Times New Roman"/>
                <w:sz w:val="20"/>
                <w:szCs w:val="20"/>
              </w:rPr>
            </w:pPr>
          </w:p>
        </w:tc>
      </w:tr>
      <w:tr w:rsidR="000E4B27" w:rsidRPr="00C5101D" w14:paraId="381C9A59" w14:textId="77777777" w:rsidTr="00BF1A85">
        <w:trPr>
          <w:trHeight w:val="518"/>
        </w:trPr>
        <w:tc>
          <w:tcPr>
            <w:tcW w:w="5508" w:type="dxa"/>
          </w:tcPr>
          <w:p w14:paraId="20D53847" w14:textId="77777777" w:rsidR="000E4B27" w:rsidRPr="00C5101D" w:rsidRDefault="000E4B27" w:rsidP="00170191">
            <w:pPr>
              <w:autoSpaceDE w:val="0"/>
              <w:autoSpaceDN w:val="0"/>
              <w:adjustRightInd w:val="0"/>
              <w:spacing w:after="0" w:line="360" w:lineRule="auto"/>
              <w:rPr>
                <w:rFonts w:ascii="Times New Roman" w:hAnsi="Times New Roman"/>
                <w:bCs/>
              </w:rPr>
            </w:pPr>
            <w:r w:rsidRPr="00C5101D">
              <w:rPr>
                <w:rFonts w:ascii="Times New Roman" w:hAnsi="Times New Roman"/>
                <w:bCs/>
              </w:rPr>
              <w:lastRenderedPageBreak/>
              <w:t>Primary data collection, Analysis &amp; Interpretation of Data</w:t>
            </w:r>
          </w:p>
          <w:p w14:paraId="2EDCC620" w14:textId="77777777" w:rsidR="000E4B27" w:rsidRPr="00C5101D" w:rsidRDefault="000E4B27" w:rsidP="00170191">
            <w:pPr>
              <w:tabs>
                <w:tab w:val="left" w:pos="2340"/>
                <w:tab w:val="left" w:pos="2520"/>
                <w:tab w:val="left" w:pos="2700"/>
              </w:tabs>
              <w:spacing w:line="360" w:lineRule="auto"/>
              <w:rPr>
                <w:rFonts w:ascii="Times New Roman" w:hAnsi="Times New Roman"/>
                <w:sz w:val="20"/>
                <w:szCs w:val="20"/>
              </w:rPr>
            </w:pPr>
            <w:r w:rsidRPr="00C5101D">
              <w:rPr>
                <w:rFonts w:ascii="Times New Roman" w:hAnsi="Times New Roman"/>
                <w:bCs/>
              </w:rPr>
              <w:t>Assembled</w:t>
            </w:r>
            <w:r w:rsidRPr="00C5101D">
              <w:rPr>
                <w:rFonts w:ascii="Times New Roman" w:hAnsi="Times New Roman"/>
                <w:b/>
                <w:bCs/>
              </w:rPr>
              <w:t xml:space="preserve"> </w:t>
            </w:r>
          </w:p>
        </w:tc>
        <w:tc>
          <w:tcPr>
            <w:tcW w:w="720" w:type="dxa"/>
            <w:shd w:val="clear" w:color="auto" w:fill="FFFFFF"/>
          </w:tcPr>
          <w:p w14:paraId="66A9744B" w14:textId="77777777" w:rsidR="000E4B27" w:rsidRPr="00C5101D" w:rsidRDefault="000E4B27" w:rsidP="00170191">
            <w:pPr>
              <w:tabs>
                <w:tab w:val="left" w:pos="2340"/>
                <w:tab w:val="left" w:pos="2520"/>
                <w:tab w:val="left" w:pos="2700"/>
              </w:tabs>
              <w:spacing w:line="360" w:lineRule="auto"/>
              <w:rPr>
                <w:rFonts w:ascii="Times New Roman" w:hAnsi="Times New Roman"/>
                <w:b/>
                <w:sz w:val="20"/>
                <w:szCs w:val="20"/>
              </w:rPr>
            </w:pPr>
          </w:p>
        </w:tc>
        <w:tc>
          <w:tcPr>
            <w:tcW w:w="810" w:type="dxa"/>
            <w:tcBorders>
              <w:bottom w:val="single" w:sz="4" w:space="0" w:color="auto"/>
            </w:tcBorders>
            <w:shd w:val="clear" w:color="auto" w:fill="FF0000"/>
          </w:tcPr>
          <w:p w14:paraId="0DDF43B5" w14:textId="77777777" w:rsidR="000E4B27" w:rsidRPr="00C5101D" w:rsidRDefault="000E4B27" w:rsidP="00170191">
            <w:pPr>
              <w:tabs>
                <w:tab w:val="left" w:pos="2340"/>
                <w:tab w:val="left" w:pos="2520"/>
                <w:tab w:val="left" w:pos="2700"/>
              </w:tabs>
              <w:spacing w:line="360" w:lineRule="auto"/>
              <w:rPr>
                <w:rFonts w:ascii="Times New Roman" w:hAnsi="Times New Roman"/>
                <w:b/>
                <w:sz w:val="20"/>
                <w:szCs w:val="20"/>
              </w:rPr>
            </w:pPr>
          </w:p>
        </w:tc>
        <w:tc>
          <w:tcPr>
            <w:tcW w:w="810" w:type="dxa"/>
            <w:tcBorders>
              <w:bottom w:val="single" w:sz="4" w:space="0" w:color="auto"/>
            </w:tcBorders>
            <w:shd w:val="clear" w:color="auto" w:fill="FF0000"/>
          </w:tcPr>
          <w:p w14:paraId="49351DCB" w14:textId="77777777" w:rsidR="000E4B27" w:rsidRPr="00C5101D" w:rsidRDefault="000E4B27" w:rsidP="00170191">
            <w:pPr>
              <w:tabs>
                <w:tab w:val="left" w:pos="2340"/>
                <w:tab w:val="left" w:pos="2520"/>
                <w:tab w:val="left" w:pos="2700"/>
              </w:tabs>
              <w:spacing w:line="360" w:lineRule="auto"/>
              <w:rPr>
                <w:rFonts w:ascii="Times New Roman" w:hAnsi="Times New Roman"/>
                <w:b/>
                <w:sz w:val="20"/>
                <w:szCs w:val="20"/>
              </w:rPr>
            </w:pPr>
          </w:p>
        </w:tc>
        <w:tc>
          <w:tcPr>
            <w:tcW w:w="810" w:type="dxa"/>
            <w:tcBorders>
              <w:bottom w:val="single" w:sz="4" w:space="0" w:color="auto"/>
            </w:tcBorders>
            <w:shd w:val="clear" w:color="auto" w:fill="FFFFFF"/>
          </w:tcPr>
          <w:p w14:paraId="15C4C094" w14:textId="77777777" w:rsidR="000E4B27" w:rsidRPr="00C5101D" w:rsidRDefault="000E4B27" w:rsidP="00170191">
            <w:pPr>
              <w:tabs>
                <w:tab w:val="left" w:pos="2340"/>
                <w:tab w:val="left" w:pos="2520"/>
                <w:tab w:val="left" w:pos="2700"/>
              </w:tabs>
              <w:spacing w:line="360" w:lineRule="auto"/>
              <w:rPr>
                <w:rFonts w:ascii="Times New Roman" w:hAnsi="Times New Roman"/>
                <w:b/>
                <w:sz w:val="20"/>
                <w:szCs w:val="20"/>
              </w:rPr>
            </w:pPr>
          </w:p>
        </w:tc>
      </w:tr>
      <w:tr w:rsidR="000E4B27" w:rsidRPr="00C5101D" w14:paraId="32903738" w14:textId="77777777" w:rsidTr="00170191">
        <w:trPr>
          <w:trHeight w:val="968"/>
        </w:trPr>
        <w:tc>
          <w:tcPr>
            <w:tcW w:w="5508" w:type="dxa"/>
          </w:tcPr>
          <w:p w14:paraId="3C5A2518" w14:textId="77777777" w:rsidR="000E4B27" w:rsidRPr="00C5101D" w:rsidRDefault="000E4B27" w:rsidP="00170191">
            <w:pPr>
              <w:autoSpaceDE w:val="0"/>
              <w:autoSpaceDN w:val="0"/>
              <w:adjustRightInd w:val="0"/>
              <w:spacing w:after="0" w:line="360" w:lineRule="auto"/>
              <w:rPr>
                <w:rFonts w:ascii="Times New Roman" w:hAnsi="Times New Roman"/>
                <w:bCs/>
              </w:rPr>
            </w:pPr>
            <w:r w:rsidRPr="00C5101D">
              <w:rPr>
                <w:rFonts w:ascii="Times New Roman" w:hAnsi="Times New Roman"/>
                <w:bCs/>
              </w:rPr>
              <w:t>Analysis &amp; Interpretation of Data</w:t>
            </w:r>
          </w:p>
          <w:p w14:paraId="694DDE9C" w14:textId="77777777" w:rsidR="000E4B27" w:rsidRPr="00C5101D" w:rsidRDefault="000E4B27" w:rsidP="00170191">
            <w:pPr>
              <w:tabs>
                <w:tab w:val="left" w:pos="2340"/>
                <w:tab w:val="left" w:pos="2520"/>
                <w:tab w:val="left" w:pos="2700"/>
              </w:tabs>
              <w:spacing w:line="360" w:lineRule="auto"/>
              <w:rPr>
                <w:rFonts w:ascii="Times New Roman" w:hAnsi="Times New Roman"/>
                <w:sz w:val="20"/>
                <w:szCs w:val="20"/>
              </w:rPr>
            </w:pPr>
            <w:r w:rsidRPr="00C5101D">
              <w:rPr>
                <w:rFonts w:ascii="Times New Roman" w:hAnsi="Times New Roman"/>
                <w:bCs/>
              </w:rPr>
              <w:t>Assembled and Findings of the Data</w:t>
            </w:r>
            <w:r w:rsidRPr="00C5101D">
              <w:rPr>
                <w:rFonts w:ascii="Times New Roman" w:hAnsi="Times New Roman"/>
                <w:b/>
                <w:bCs/>
              </w:rPr>
              <w:t xml:space="preserve"> </w:t>
            </w:r>
          </w:p>
        </w:tc>
        <w:tc>
          <w:tcPr>
            <w:tcW w:w="720" w:type="dxa"/>
          </w:tcPr>
          <w:p w14:paraId="6B61FF27" w14:textId="77777777" w:rsidR="000E4B27" w:rsidRPr="00C5101D" w:rsidRDefault="000E4B27" w:rsidP="00170191">
            <w:pPr>
              <w:tabs>
                <w:tab w:val="left" w:pos="2340"/>
                <w:tab w:val="left" w:pos="2520"/>
                <w:tab w:val="left" w:pos="2700"/>
              </w:tabs>
              <w:spacing w:line="360" w:lineRule="auto"/>
              <w:rPr>
                <w:rFonts w:ascii="Times New Roman" w:hAnsi="Times New Roman"/>
                <w:b/>
                <w:sz w:val="20"/>
                <w:szCs w:val="20"/>
              </w:rPr>
            </w:pPr>
          </w:p>
        </w:tc>
        <w:tc>
          <w:tcPr>
            <w:tcW w:w="810" w:type="dxa"/>
            <w:shd w:val="clear" w:color="auto" w:fill="FFFFFF"/>
          </w:tcPr>
          <w:p w14:paraId="29867E5E" w14:textId="77777777" w:rsidR="000E4B27" w:rsidRPr="00C5101D" w:rsidRDefault="000E4B27" w:rsidP="00170191">
            <w:pPr>
              <w:tabs>
                <w:tab w:val="left" w:pos="2340"/>
                <w:tab w:val="left" w:pos="2520"/>
                <w:tab w:val="left" w:pos="2700"/>
              </w:tabs>
              <w:spacing w:line="360" w:lineRule="auto"/>
              <w:rPr>
                <w:rFonts w:ascii="Times New Roman" w:hAnsi="Times New Roman"/>
                <w:b/>
                <w:sz w:val="20"/>
                <w:szCs w:val="20"/>
              </w:rPr>
            </w:pPr>
          </w:p>
        </w:tc>
        <w:tc>
          <w:tcPr>
            <w:tcW w:w="810" w:type="dxa"/>
            <w:shd w:val="clear" w:color="auto" w:fill="FF0000"/>
          </w:tcPr>
          <w:p w14:paraId="27AAB816" w14:textId="77777777" w:rsidR="000E4B27" w:rsidRPr="00C5101D" w:rsidRDefault="000E4B27" w:rsidP="00170191">
            <w:pPr>
              <w:tabs>
                <w:tab w:val="left" w:pos="2340"/>
                <w:tab w:val="left" w:pos="2520"/>
                <w:tab w:val="left" w:pos="2700"/>
              </w:tabs>
              <w:spacing w:line="360" w:lineRule="auto"/>
              <w:rPr>
                <w:rFonts w:ascii="Times New Roman" w:hAnsi="Times New Roman"/>
                <w:b/>
                <w:sz w:val="20"/>
                <w:szCs w:val="20"/>
              </w:rPr>
            </w:pPr>
          </w:p>
        </w:tc>
        <w:tc>
          <w:tcPr>
            <w:tcW w:w="810" w:type="dxa"/>
            <w:shd w:val="clear" w:color="auto" w:fill="FF0000"/>
          </w:tcPr>
          <w:p w14:paraId="5B64F8F6" w14:textId="77777777" w:rsidR="000E4B27" w:rsidRPr="00C5101D" w:rsidRDefault="000E4B27" w:rsidP="00170191">
            <w:pPr>
              <w:tabs>
                <w:tab w:val="left" w:pos="2340"/>
                <w:tab w:val="left" w:pos="2520"/>
                <w:tab w:val="left" w:pos="2700"/>
              </w:tabs>
              <w:spacing w:line="360" w:lineRule="auto"/>
              <w:rPr>
                <w:rFonts w:ascii="Times New Roman" w:hAnsi="Times New Roman"/>
                <w:b/>
                <w:sz w:val="20"/>
                <w:szCs w:val="20"/>
              </w:rPr>
            </w:pPr>
          </w:p>
          <w:p w14:paraId="4BAFCE75" w14:textId="77777777" w:rsidR="000E4B27" w:rsidRPr="00C5101D" w:rsidRDefault="000E4B27" w:rsidP="00170191">
            <w:pPr>
              <w:spacing w:line="360" w:lineRule="auto"/>
              <w:rPr>
                <w:rFonts w:ascii="Times New Roman" w:hAnsi="Times New Roman"/>
                <w:sz w:val="20"/>
                <w:szCs w:val="20"/>
              </w:rPr>
            </w:pPr>
          </w:p>
        </w:tc>
      </w:tr>
      <w:tr w:rsidR="000E4B27" w:rsidRPr="00C5101D" w14:paraId="7930C686" w14:textId="77777777" w:rsidTr="00BF1A85">
        <w:trPr>
          <w:trHeight w:val="224"/>
        </w:trPr>
        <w:tc>
          <w:tcPr>
            <w:tcW w:w="5508" w:type="dxa"/>
          </w:tcPr>
          <w:p w14:paraId="61A33B94" w14:textId="77777777" w:rsidR="000E4B27" w:rsidRPr="00C5101D" w:rsidRDefault="000E4B27" w:rsidP="00170191">
            <w:pPr>
              <w:tabs>
                <w:tab w:val="left" w:pos="2340"/>
                <w:tab w:val="left" w:pos="2520"/>
                <w:tab w:val="left" w:pos="2700"/>
              </w:tabs>
              <w:spacing w:line="360" w:lineRule="auto"/>
              <w:rPr>
                <w:rFonts w:ascii="Times New Roman" w:hAnsi="Times New Roman"/>
                <w:sz w:val="20"/>
                <w:szCs w:val="20"/>
              </w:rPr>
            </w:pPr>
            <w:r w:rsidRPr="00C5101D">
              <w:rPr>
                <w:rFonts w:ascii="Times New Roman" w:hAnsi="Times New Roman"/>
                <w:bCs/>
              </w:rPr>
              <w:t xml:space="preserve">Conclusion of the Study, Formation of Rough Draft Submission of Final Work </w:t>
            </w:r>
          </w:p>
        </w:tc>
        <w:tc>
          <w:tcPr>
            <w:tcW w:w="720" w:type="dxa"/>
          </w:tcPr>
          <w:p w14:paraId="4E318D9B" w14:textId="77777777" w:rsidR="000E4B27" w:rsidRPr="00C5101D" w:rsidRDefault="000E4B27" w:rsidP="00170191">
            <w:pPr>
              <w:tabs>
                <w:tab w:val="left" w:pos="2340"/>
                <w:tab w:val="left" w:pos="2520"/>
                <w:tab w:val="left" w:pos="2700"/>
              </w:tabs>
              <w:spacing w:line="360" w:lineRule="auto"/>
              <w:rPr>
                <w:rFonts w:ascii="Times New Roman" w:hAnsi="Times New Roman"/>
                <w:b/>
                <w:sz w:val="20"/>
                <w:szCs w:val="20"/>
              </w:rPr>
            </w:pPr>
          </w:p>
        </w:tc>
        <w:tc>
          <w:tcPr>
            <w:tcW w:w="810" w:type="dxa"/>
          </w:tcPr>
          <w:p w14:paraId="5E126247" w14:textId="77777777" w:rsidR="000E4B27" w:rsidRPr="00C5101D" w:rsidRDefault="000E4B27" w:rsidP="00170191">
            <w:pPr>
              <w:tabs>
                <w:tab w:val="left" w:pos="2340"/>
                <w:tab w:val="left" w:pos="2520"/>
                <w:tab w:val="left" w:pos="2700"/>
              </w:tabs>
              <w:spacing w:line="360" w:lineRule="auto"/>
              <w:rPr>
                <w:rFonts w:ascii="Times New Roman" w:hAnsi="Times New Roman"/>
                <w:b/>
                <w:sz w:val="20"/>
                <w:szCs w:val="20"/>
              </w:rPr>
            </w:pPr>
          </w:p>
        </w:tc>
        <w:tc>
          <w:tcPr>
            <w:tcW w:w="810" w:type="dxa"/>
            <w:shd w:val="clear" w:color="auto" w:fill="FFFFFF"/>
          </w:tcPr>
          <w:p w14:paraId="02511803" w14:textId="77777777" w:rsidR="000E4B27" w:rsidRPr="00C5101D" w:rsidRDefault="000E4B27" w:rsidP="00170191">
            <w:pPr>
              <w:tabs>
                <w:tab w:val="left" w:pos="2340"/>
                <w:tab w:val="left" w:pos="2520"/>
                <w:tab w:val="left" w:pos="2700"/>
              </w:tabs>
              <w:spacing w:line="360" w:lineRule="auto"/>
              <w:rPr>
                <w:rFonts w:ascii="Times New Roman" w:hAnsi="Times New Roman"/>
                <w:b/>
                <w:color w:val="FF0000"/>
                <w:sz w:val="20"/>
                <w:szCs w:val="20"/>
              </w:rPr>
            </w:pPr>
          </w:p>
        </w:tc>
        <w:tc>
          <w:tcPr>
            <w:tcW w:w="810" w:type="dxa"/>
            <w:shd w:val="clear" w:color="auto" w:fill="FF0000"/>
          </w:tcPr>
          <w:p w14:paraId="7C12D2E0" w14:textId="77777777" w:rsidR="000E4B27" w:rsidRPr="00C5101D" w:rsidRDefault="000E4B27" w:rsidP="00170191">
            <w:pPr>
              <w:tabs>
                <w:tab w:val="left" w:pos="2340"/>
                <w:tab w:val="left" w:pos="2520"/>
                <w:tab w:val="left" w:pos="2700"/>
              </w:tabs>
              <w:spacing w:line="360" w:lineRule="auto"/>
              <w:rPr>
                <w:rFonts w:ascii="Times New Roman" w:hAnsi="Times New Roman"/>
                <w:b/>
                <w:sz w:val="20"/>
                <w:szCs w:val="20"/>
              </w:rPr>
            </w:pPr>
          </w:p>
        </w:tc>
      </w:tr>
    </w:tbl>
    <w:p w14:paraId="5F3CE9DB" w14:textId="77777777" w:rsidR="000E4B27" w:rsidRDefault="000E4B27" w:rsidP="008137B1">
      <w:pPr>
        <w:autoSpaceDE w:val="0"/>
        <w:autoSpaceDN w:val="0"/>
        <w:adjustRightInd w:val="0"/>
        <w:spacing w:before="240" w:after="0" w:line="480" w:lineRule="auto"/>
        <w:jc w:val="center"/>
        <w:rPr>
          <w:rFonts w:ascii="Times New Roman" w:hAnsi="Times New Roman"/>
          <w:b/>
          <w:bCs/>
          <w:sz w:val="24"/>
          <w:szCs w:val="24"/>
        </w:rPr>
      </w:pPr>
      <w:r>
        <w:rPr>
          <w:rFonts w:ascii="Times New Roman" w:hAnsi="Times New Roman"/>
          <w:sz w:val="24"/>
          <w:szCs w:val="24"/>
        </w:rPr>
        <w:lastRenderedPageBreak/>
        <w:tab/>
      </w:r>
      <w:r w:rsidR="00AE4B0A">
        <w:rPr>
          <w:rFonts w:ascii="Times New Roman" w:hAnsi="Times New Roman"/>
          <w:b/>
          <w:bCs/>
          <w:sz w:val="24"/>
          <w:szCs w:val="24"/>
        </w:rPr>
        <w:t>Table 1</w:t>
      </w:r>
      <w:r>
        <w:rPr>
          <w:rFonts w:ascii="Times New Roman" w:hAnsi="Times New Roman"/>
          <w:b/>
          <w:bCs/>
          <w:sz w:val="24"/>
          <w:szCs w:val="24"/>
        </w:rPr>
        <w:t xml:space="preserve">: </w:t>
      </w:r>
      <w:commentRangeStart w:id="423"/>
      <w:r>
        <w:rPr>
          <w:rFonts w:ascii="Times New Roman" w:hAnsi="Times New Roman"/>
          <w:b/>
          <w:bCs/>
          <w:sz w:val="24"/>
          <w:szCs w:val="24"/>
        </w:rPr>
        <w:t>Gantt</w:t>
      </w:r>
      <w:commentRangeEnd w:id="423"/>
      <w:r w:rsidR="005C6D42">
        <w:rPr>
          <w:rStyle w:val="CommentReference"/>
        </w:rPr>
        <w:commentReference w:id="423"/>
      </w:r>
      <w:r>
        <w:rPr>
          <w:rFonts w:ascii="Times New Roman" w:hAnsi="Times New Roman"/>
          <w:b/>
          <w:bCs/>
          <w:sz w:val="24"/>
          <w:szCs w:val="24"/>
        </w:rPr>
        <w:t xml:space="preserve"> chart</w:t>
      </w:r>
    </w:p>
    <w:p w14:paraId="3EE4550B" w14:textId="77777777" w:rsidR="000E4B27" w:rsidRDefault="000E4B27" w:rsidP="008137B1">
      <w:pPr>
        <w:pStyle w:val="NormalWeb"/>
        <w:spacing w:before="240" w:beforeAutospacing="0" w:line="480" w:lineRule="auto"/>
        <w:jc w:val="center"/>
        <w:rPr>
          <w:b/>
        </w:rPr>
      </w:pPr>
      <w:r>
        <w:t>(Source: Created by Author</w:t>
      </w:r>
      <w:r w:rsidR="00567C5F">
        <w:t>)</w:t>
      </w:r>
    </w:p>
    <w:p w14:paraId="589F62B5" w14:textId="77777777" w:rsidR="000E4B27" w:rsidRDefault="000E4B27" w:rsidP="008137B1">
      <w:pPr>
        <w:autoSpaceDE w:val="0"/>
        <w:autoSpaceDN w:val="0"/>
        <w:adjustRightInd w:val="0"/>
        <w:spacing w:after="0" w:line="480" w:lineRule="auto"/>
        <w:ind w:firstLine="720"/>
        <w:rPr>
          <w:rFonts w:ascii="Times New Roman" w:hAnsi="Times New Roman"/>
          <w:sz w:val="24"/>
          <w:szCs w:val="24"/>
        </w:rPr>
      </w:pPr>
      <w:r>
        <w:rPr>
          <w:rFonts w:ascii="Times New Roman" w:hAnsi="Times New Roman"/>
          <w:sz w:val="24"/>
          <w:szCs w:val="24"/>
        </w:rPr>
        <w:t xml:space="preserve">As discussed in the </w:t>
      </w:r>
      <w:r w:rsidR="00BA5EC3">
        <w:rPr>
          <w:rFonts w:ascii="Times New Roman" w:hAnsi="Times New Roman"/>
          <w:sz w:val="24"/>
          <w:szCs w:val="24"/>
        </w:rPr>
        <w:t>above table, the researcher</w:t>
      </w:r>
      <w:r>
        <w:rPr>
          <w:rFonts w:ascii="Times New Roman" w:hAnsi="Times New Roman"/>
          <w:sz w:val="24"/>
          <w:szCs w:val="24"/>
        </w:rPr>
        <w:t xml:space="preserve"> exercise the Gantt chart at regular intervals so that the topics of the research work can be explained and analyzed in more brief and detailed manner.</w:t>
      </w:r>
    </w:p>
    <w:p w14:paraId="759AA02E" w14:textId="77777777" w:rsidR="000E4B27" w:rsidRPr="00500574" w:rsidRDefault="004E052C" w:rsidP="008137B1">
      <w:pPr>
        <w:pStyle w:val="Heading2"/>
        <w:spacing w:line="480" w:lineRule="auto"/>
        <w:rPr>
          <w:rFonts w:ascii="Times New Roman" w:hAnsi="Times New Roman"/>
          <w:b/>
          <w:color w:val="000000"/>
          <w:sz w:val="24"/>
          <w:szCs w:val="24"/>
        </w:rPr>
      </w:pPr>
      <w:bookmarkStart w:id="424" w:name="_Toc493384809"/>
      <w:r w:rsidRPr="00500574">
        <w:rPr>
          <w:rFonts w:ascii="Times New Roman" w:hAnsi="Times New Roman"/>
          <w:b/>
          <w:color w:val="000000"/>
          <w:sz w:val="24"/>
          <w:szCs w:val="24"/>
        </w:rPr>
        <w:t xml:space="preserve">3.9: </w:t>
      </w:r>
      <w:r w:rsidR="000E4B27" w:rsidRPr="00500574">
        <w:rPr>
          <w:rFonts w:ascii="Times New Roman" w:hAnsi="Times New Roman"/>
          <w:b/>
          <w:color w:val="000000"/>
          <w:sz w:val="24"/>
          <w:szCs w:val="24"/>
        </w:rPr>
        <w:t>Summary</w:t>
      </w:r>
      <w:bookmarkEnd w:id="424"/>
    </w:p>
    <w:p w14:paraId="47FFEA2A" w14:textId="77777777" w:rsidR="000E4B27" w:rsidRPr="00D3406C" w:rsidRDefault="00831EB1" w:rsidP="008137B1">
      <w:pPr>
        <w:autoSpaceDE w:val="0"/>
        <w:autoSpaceDN w:val="0"/>
        <w:adjustRightInd w:val="0"/>
        <w:spacing w:after="0" w:line="480" w:lineRule="auto"/>
        <w:ind w:firstLine="720"/>
        <w:rPr>
          <w:rFonts w:ascii="Times New Roman" w:hAnsi="Times New Roman"/>
          <w:sz w:val="24"/>
          <w:szCs w:val="24"/>
        </w:rPr>
      </w:pPr>
      <w:r>
        <w:rPr>
          <w:rFonts w:ascii="Times New Roman" w:hAnsi="Times New Roman"/>
          <w:sz w:val="24"/>
          <w:szCs w:val="24"/>
        </w:rPr>
        <w:t>The present</w:t>
      </w:r>
      <w:r w:rsidR="000E4B27">
        <w:rPr>
          <w:rFonts w:ascii="Times New Roman" w:hAnsi="Times New Roman"/>
          <w:sz w:val="24"/>
          <w:szCs w:val="24"/>
        </w:rPr>
        <w:t xml:space="preserve"> chapter focus</w:t>
      </w:r>
      <w:r>
        <w:rPr>
          <w:rFonts w:ascii="Times New Roman" w:hAnsi="Times New Roman"/>
          <w:sz w:val="24"/>
          <w:szCs w:val="24"/>
        </w:rPr>
        <w:t>es</w:t>
      </w:r>
      <w:r w:rsidR="000E4B27">
        <w:rPr>
          <w:rFonts w:ascii="Times New Roman" w:hAnsi="Times New Roman"/>
          <w:sz w:val="24"/>
          <w:szCs w:val="24"/>
        </w:rPr>
        <w:t xml:space="preserve"> on the different techniques of research of selection that provide assistance in analyzing the topic i</w:t>
      </w:r>
      <w:r>
        <w:rPr>
          <w:rFonts w:ascii="Times New Roman" w:hAnsi="Times New Roman"/>
          <w:sz w:val="24"/>
          <w:szCs w:val="24"/>
        </w:rPr>
        <w:t>n better an appropriate way. This</w:t>
      </w:r>
      <w:r w:rsidR="000E4B27">
        <w:rPr>
          <w:rFonts w:ascii="Times New Roman" w:hAnsi="Times New Roman"/>
          <w:sz w:val="24"/>
          <w:szCs w:val="24"/>
        </w:rPr>
        <w:t xml:space="preserve"> chapter has provided support to the researcher for coordinating the essence of the study with the applicable tools of research so that the perfect research methodology can be formed. The tools are more </w:t>
      </w:r>
      <w:r w:rsidR="00BA0995">
        <w:rPr>
          <w:rFonts w:ascii="Times New Roman" w:hAnsi="Times New Roman"/>
          <w:sz w:val="24"/>
          <w:szCs w:val="24"/>
        </w:rPr>
        <w:t>relevant to analyze the concept</w:t>
      </w:r>
      <w:r w:rsidR="000E4B27">
        <w:rPr>
          <w:rFonts w:ascii="Times New Roman" w:hAnsi="Times New Roman"/>
          <w:sz w:val="24"/>
          <w:szCs w:val="24"/>
        </w:rPr>
        <w:t xml:space="preserve"> of </w:t>
      </w:r>
      <w:r>
        <w:rPr>
          <w:rFonts w:ascii="Times New Roman" w:hAnsi="Times New Roman"/>
          <w:sz w:val="24"/>
          <w:szCs w:val="24"/>
        </w:rPr>
        <w:t>asset liability</w:t>
      </w:r>
      <w:r w:rsidRPr="003C4646">
        <w:rPr>
          <w:rFonts w:ascii="Times New Roman" w:hAnsi="Times New Roman"/>
          <w:sz w:val="24"/>
          <w:szCs w:val="24"/>
        </w:rPr>
        <w:t xml:space="preserve"> management</w:t>
      </w:r>
      <w:r>
        <w:rPr>
          <w:rFonts w:ascii="Times New Roman" w:hAnsi="Times New Roman"/>
          <w:sz w:val="24"/>
          <w:szCs w:val="24"/>
        </w:rPr>
        <w:t xml:space="preserve"> </w:t>
      </w:r>
      <w:r w:rsidR="000E4B27">
        <w:rPr>
          <w:rFonts w:ascii="Times New Roman" w:hAnsi="Times New Roman"/>
          <w:sz w:val="24"/>
          <w:szCs w:val="24"/>
        </w:rPr>
        <w:t>for evaluating the different risk</w:t>
      </w:r>
      <w:r>
        <w:rPr>
          <w:rFonts w:ascii="Times New Roman" w:hAnsi="Times New Roman"/>
          <w:sz w:val="24"/>
          <w:szCs w:val="24"/>
        </w:rPr>
        <w:t>s</w:t>
      </w:r>
      <w:r w:rsidR="000E4B27">
        <w:rPr>
          <w:rFonts w:ascii="Times New Roman" w:hAnsi="Times New Roman"/>
          <w:sz w:val="24"/>
          <w:szCs w:val="24"/>
        </w:rPr>
        <w:t xml:space="preserve"> with reference t</w:t>
      </w:r>
      <w:r>
        <w:rPr>
          <w:rFonts w:ascii="Times New Roman" w:hAnsi="Times New Roman"/>
          <w:sz w:val="24"/>
          <w:szCs w:val="24"/>
        </w:rPr>
        <w:t>o largest banks of Ghana</w:t>
      </w:r>
      <w:r w:rsidR="000E4B27">
        <w:rPr>
          <w:rFonts w:ascii="Times New Roman" w:hAnsi="Times New Roman"/>
          <w:sz w:val="24"/>
          <w:szCs w:val="24"/>
        </w:rPr>
        <w:t xml:space="preserve"> that is GCB and ADB.</w:t>
      </w:r>
    </w:p>
    <w:p w14:paraId="0A3684EF" w14:textId="4AD37052" w:rsidR="00AB6C8E" w:rsidRDefault="00AB6C8E" w:rsidP="00F87BBD">
      <w:pPr>
        <w:pStyle w:val="Heading1"/>
        <w:spacing w:line="480" w:lineRule="auto"/>
        <w:rPr>
          <w:ins w:id="425" w:author="thomasmoore adingo" w:date="2017-03-21T08:43:00Z"/>
          <w:rFonts w:ascii="Times New Roman" w:hAnsi="Times New Roman"/>
          <w:color w:val="000000"/>
          <w:sz w:val="24"/>
          <w:szCs w:val="24"/>
        </w:rPr>
      </w:pPr>
    </w:p>
    <w:p w14:paraId="2C88C4DE" w14:textId="6C1F8CD0" w:rsidR="00F87BBD" w:rsidRDefault="00F87BBD" w:rsidP="00F87BBD">
      <w:pPr>
        <w:rPr>
          <w:ins w:id="426" w:author="thomasmoore adingo" w:date="2017-03-21T08:43:00Z"/>
          <w:lang w:eastAsia="ja-JP"/>
        </w:rPr>
      </w:pPr>
    </w:p>
    <w:p w14:paraId="1169FEA0" w14:textId="095392E4" w:rsidR="00F87BBD" w:rsidRDefault="00F87BBD" w:rsidP="00F87BBD">
      <w:pPr>
        <w:rPr>
          <w:ins w:id="427" w:author="thomasmoore adingo" w:date="2017-03-21T08:43:00Z"/>
          <w:lang w:eastAsia="ja-JP"/>
        </w:rPr>
      </w:pPr>
    </w:p>
    <w:p w14:paraId="6636FD95" w14:textId="4D6B89A7" w:rsidR="00F87BBD" w:rsidRDefault="00F87BBD" w:rsidP="00F87BBD">
      <w:pPr>
        <w:rPr>
          <w:ins w:id="428" w:author="Francis" w:date="2017-09-07T13:13:00Z"/>
          <w:lang w:eastAsia="ja-JP"/>
        </w:rPr>
      </w:pPr>
    </w:p>
    <w:p w14:paraId="017CA1CA" w14:textId="77777777" w:rsidR="0073766F" w:rsidRDefault="0073766F" w:rsidP="00F87BBD">
      <w:pPr>
        <w:rPr>
          <w:ins w:id="429" w:author="Francis" w:date="2017-09-07T13:13:00Z"/>
          <w:lang w:eastAsia="ja-JP"/>
        </w:rPr>
      </w:pPr>
    </w:p>
    <w:p w14:paraId="25577EB4" w14:textId="77777777" w:rsidR="0073766F" w:rsidRDefault="0073766F" w:rsidP="00F87BBD">
      <w:pPr>
        <w:rPr>
          <w:ins w:id="430" w:author="Francis" w:date="2017-09-07T13:13:00Z"/>
          <w:lang w:eastAsia="ja-JP"/>
        </w:rPr>
      </w:pPr>
    </w:p>
    <w:p w14:paraId="28A47B56" w14:textId="77777777" w:rsidR="0073766F" w:rsidRDefault="0073766F" w:rsidP="00F87BBD">
      <w:pPr>
        <w:rPr>
          <w:ins w:id="431" w:author="Francis" w:date="2017-09-07T13:13:00Z"/>
          <w:lang w:eastAsia="ja-JP"/>
        </w:rPr>
      </w:pPr>
    </w:p>
    <w:p w14:paraId="491C5D35" w14:textId="77777777" w:rsidR="0073766F" w:rsidRDefault="0073766F" w:rsidP="00F87BBD">
      <w:pPr>
        <w:rPr>
          <w:ins w:id="432" w:author="Francis" w:date="2017-09-07T13:13:00Z"/>
          <w:lang w:eastAsia="ja-JP"/>
        </w:rPr>
      </w:pPr>
    </w:p>
    <w:p w14:paraId="60309CF8" w14:textId="77777777" w:rsidR="0073766F" w:rsidRDefault="0073766F" w:rsidP="00F87BBD">
      <w:pPr>
        <w:rPr>
          <w:ins w:id="433" w:author="Francis" w:date="2017-09-07T13:14:00Z"/>
          <w:lang w:eastAsia="ja-JP"/>
        </w:rPr>
      </w:pPr>
    </w:p>
    <w:p w14:paraId="4402CF07" w14:textId="77777777" w:rsidR="0073766F" w:rsidRDefault="0073766F" w:rsidP="00F87BBD">
      <w:pPr>
        <w:rPr>
          <w:ins w:id="434" w:author="Francis" w:date="2017-09-07T13:14:00Z"/>
          <w:lang w:eastAsia="ja-JP"/>
        </w:rPr>
      </w:pPr>
    </w:p>
    <w:p w14:paraId="3ACD1FD4" w14:textId="77777777" w:rsidR="0073766F" w:rsidRDefault="0073766F" w:rsidP="00F87BBD">
      <w:pPr>
        <w:rPr>
          <w:ins w:id="435" w:author="Francis" w:date="2017-09-07T13:14:00Z"/>
          <w:lang w:eastAsia="ja-JP"/>
        </w:rPr>
      </w:pPr>
    </w:p>
    <w:p w14:paraId="6A4ACB26" w14:textId="77777777" w:rsidR="0073766F" w:rsidRDefault="0073766F" w:rsidP="00F87BBD">
      <w:pPr>
        <w:rPr>
          <w:ins w:id="436" w:author="Francis" w:date="2017-09-07T13:14:00Z"/>
          <w:lang w:eastAsia="ja-JP"/>
        </w:rPr>
      </w:pPr>
    </w:p>
    <w:p w14:paraId="5260676A" w14:textId="77777777" w:rsidR="0073766F" w:rsidRDefault="0073766F" w:rsidP="00F87BBD">
      <w:pPr>
        <w:rPr>
          <w:ins w:id="437" w:author="Francis" w:date="2017-09-07T13:14:00Z"/>
          <w:lang w:eastAsia="ja-JP"/>
        </w:rPr>
      </w:pPr>
    </w:p>
    <w:p w14:paraId="576C3BF3" w14:textId="77777777" w:rsidR="0073766F" w:rsidRDefault="0073766F" w:rsidP="00F87BBD">
      <w:pPr>
        <w:rPr>
          <w:ins w:id="438" w:author="Francis" w:date="2017-09-07T13:14:00Z"/>
          <w:lang w:eastAsia="ja-JP"/>
        </w:rPr>
      </w:pPr>
    </w:p>
    <w:p w14:paraId="6E44CF70" w14:textId="77777777" w:rsidR="0073766F" w:rsidRDefault="0073766F" w:rsidP="00F87BBD">
      <w:pPr>
        <w:rPr>
          <w:ins w:id="439" w:author="Francis" w:date="2017-09-07T13:14:00Z"/>
          <w:lang w:eastAsia="ja-JP"/>
        </w:rPr>
      </w:pPr>
    </w:p>
    <w:p w14:paraId="60D6E6AF" w14:textId="77777777" w:rsidR="0073766F" w:rsidRDefault="0073766F" w:rsidP="00F87BBD">
      <w:pPr>
        <w:rPr>
          <w:ins w:id="440" w:author="Francis" w:date="2017-09-07T13:14:00Z"/>
          <w:lang w:eastAsia="ja-JP"/>
        </w:rPr>
      </w:pPr>
    </w:p>
    <w:p w14:paraId="2F5CB01A" w14:textId="77777777" w:rsidR="0073766F" w:rsidRDefault="0073766F" w:rsidP="00F87BBD">
      <w:pPr>
        <w:rPr>
          <w:ins w:id="441" w:author="Francis" w:date="2017-09-07T13:14:00Z"/>
          <w:lang w:eastAsia="ja-JP"/>
        </w:rPr>
      </w:pPr>
    </w:p>
    <w:p w14:paraId="11DC97D6" w14:textId="77777777" w:rsidR="0073766F" w:rsidRDefault="0073766F" w:rsidP="00F87BBD">
      <w:pPr>
        <w:rPr>
          <w:ins w:id="442" w:author="Francis" w:date="2017-09-07T13:14:00Z"/>
          <w:lang w:eastAsia="ja-JP"/>
        </w:rPr>
      </w:pPr>
    </w:p>
    <w:p w14:paraId="56B99DAB" w14:textId="77777777" w:rsidR="0073766F" w:rsidRDefault="0073766F" w:rsidP="00F87BBD">
      <w:pPr>
        <w:rPr>
          <w:ins w:id="443" w:author="thomasmoore adingo" w:date="2017-03-21T08:43:00Z"/>
          <w:lang w:eastAsia="ja-JP"/>
        </w:rPr>
      </w:pPr>
    </w:p>
    <w:p w14:paraId="318C9DF1" w14:textId="5D6554D6" w:rsidR="00F87BBD" w:rsidRDefault="00F87BBD" w:rsidP="00F87BBD">
      <w:pPr>
        <w:rPr>
          <w:ins w:id="444" w:author="thomasmoore adingo" w:date="2017-03-21T08:43:00Z"/>
          <w:lang w:eastAsia="ja-JP"/>
        </w:rPr>
      </w:pPr>
    </w:p>
    <w:p w14:paraId="13747DBF" w14:textId="25FCB8EE" w:rsidR="00F87BBD" w:rsidRDefault="00F87BBD" w:rsidP="00F87BBD">
      <w:pPr>
        <w:rPr>
          <w:ins w:id="445" w:author="thomasmoore adingo" w:date="2017-03-21T08:43:00Z"/>
          <w:lang w:eastAsia="ja-JP"/>
        </w:rPr>
      </w:pPr>
    </w:p>
    <w:p w14:paraId="3FC72500" w14:textId="129F1359" w:rsidR="00FF4C65" w:rsidRPr="00500574" w:rsidRDefault="00624047" w:rsidP="008137B1">
      <w:pPr>
        <w:pStyle w:val="Heading1"/>
        <w:spacing w:line="480" w:lineRule="auto"/>
        <w:jc w:val="center"/>
        <w:rPr>
          <w:rFonts w:ascii="Times New Roman" w:hAnsi="Times New Roman"/>
          <w:color w:val="000000"/>
          <w:sz w:val="24"/>
          <w:szCs w:val="24"/>
        </w:rPr>
      </w:pPr>
      <w:bookmarkStart w:id="446" w:name="_Toc493384810"/>
      <w:r w:rsidRPr="00500574">
        <w:rPr>
          <w:rFonts w:ascii="Times New Roman" w:hAnsi="Times New Roman"/>
          <w:color w:val="000000"/>
          <w:sz w:val="24"/>
          <w:szCs w:val="24"/>
        </w:rPr>
        <w:t>Chapter Four: Results, Findings and Data Analysis</w:t>
      </w:r>
      <w:bookmarkEnd w:id="446"/>
    </w:p>
    <w:p w14:paraId="55E33F60" w14:textId="6B872CD9" w:rsidR="00D83602" w:rsidRPr="00500574" w:rsidRDefault="00905712" w:rsidP="008137B1">
      <w:pPr>
        <w:pStyle w:val="Heading2"/>
        <w:spacing w:line="480" w:lineRule="auto"/>
        <w:rPr>
          <w:rFonts w:ascii="Times New Roman" w:hAnsi="Times New Roman"/>
          <w:b/>
          <w:color w:val="000000"/>
          <w:sz w:val="24"/>
          <w:szCs w:val="24"/>
        </w:rPr>
      </w:pPr>
      <w:bookmarkStart w:id="447" w:name="_Toc493384811"/>
      <w:r>
        <w:rPr>
          <w:rFonts w:ascii="Times New Roman" w:hAnsi="Times New Roman"/>
          <w:b/>
          <w:color w:val="000000"/>
          <w:sz w:val="24"/>
          <w:szCs w:val="24"/>
        </w:rPr>
        <w:t>4.0</w:t>
      </w:r>
      <w:r w:rsidR="004E052C" w:rsidRPr="00500574">
        <w:rPr>
          <w:rFonts w:ascii="Times New Roman" w:hAnsi="Times New Roman"/>
          <w:b/>
          <w:color w:val="000000"/>
          <w:sz w:val="24"/>
          <w:szCs w:val="24"/>
        </w:rPr>
        <w:t xml:space="preserve">: </w:t>
      </w:r>
      <w:r w:rsidR="00D83602" w:rsidRPr="00500574">
        <w:rPr>
          <w:rFonts w:ascii="Times New Roman" w:hAnsi="Times New Roman"/>
          <w:b/>
          <w:color w:val="000000"/>
          <w:sz w:val="24"/>
          <w:szCs w:val="24"/>
        </w:rPr>
        <w:t>Introduction</w:t>
      </w:r>
      <w:bookmarkEnd w:id="447"/>
    </w:p>
    <w:p w14:paraId="0A031F91" w14:textId="2EAE33FD" w:rsidR="00624047" w:rsidRDefault="00624047">
      <w:pPr>
        <w:autoSpaceDE w:val="0"/>
        <w:autoSpaceDN w:val="0"/>
        <w:adjustRightInd w:val="0"/>
        <w:spacing w:after="0" w:line="480" w:lineRule="auto"/>
        <w:ind w:firstLine="720"/>
        <w:rPr>
          <w:ins w:id="448" w:author="ADINGO HILLARY" w:date="2018-01-29T05:39:00Z"/>
          <w:rFonts w:ascii="Times New Roman" w:hAnsi="Times New Roman"/>
          <w:sz w:val="24"/>
          <w:szCs w:val="24"/>
        </w:rPr>
      </w:pPr>
      <w:r w:rsidRPr="00624047">
        <w:rPr>
          <w:rFonts w:ascii="Times New Roman" w:hAnsi="Times New Roman"/>
          <w:sz w:val="24"/>
          <w:szCs w:val="24"/>
        </w:rPr>
        <w:t xml:space="preserve">In this chapter, the researcher has focused on the analysis of the data </w:t>
      </w:r>
      <w:r w:rsidR="002F3114">
        <w:rPr>
          <w:rFonts w:ascii="Times New Roman" w:hAnsi="Times New Roman"/>
          <w:sz w:val="24"/>
          <w:szCs w:val="24"/>
        </w:rPr>
        <w:t>as part of asset liability</w:t>
      </w:r>
      <w:r w:rsidR="002F3114" w:rsidRPr="003C4646">
        <w:rPr>
          <w:rFonts w:ascii="Times New Roman" w:hAnsi="Times New Roman"/>
          <w:sz w:val="24"/>
          <w:szCs w:val="24"/>
        </w:rPr>
        <w:t xml:space="preserve"> management</w:t>
      </w:r>
      <w:r w:rsidRPr="00624047">
        <w:rPr>
          <w:rFonts w:ascii="Times New Roman" w:hAnsi="Times New Roman"/>
          <w:sz w:val="24"/>
          <w:szCs w:val="24"/>
        </w:rPr>
        <w:t>. With the support of</w:t>
      </w:r>
      <w:r w:rsidR="00EB358C">
        <w:rPr>
          <w:rFonts w:ascii="Times New Roman" w:hAnsi="Times New Roman"/>
          <w:sz w:val="24"/>
          <w:szCs w:val="24"/>
        </w:rPr>
        <w:t xml:space="preserve"> </w:t>
      </w:r>
      <w:r w:rsidRPr="00624047">
        <w:rPr>
          <w:rFonts w:ascii="Times New Roman" w:hAnsi="Times New Roman"/>
          <w:sz w:val="24"/>
          <w:szCs w:val="24"/>
        </w:rPr>
        <w:t>qualitative analysis, the analysis of the information aids the researcher to</w:t>
      </w:r>
      <w:r w:rsidR="00EB358C">
        <w:rPr>
          <w:rFonts w:ascii="Times New Roman" w:hAnsi="Times New Roman"/>
          <w:sz w:val="24"/>
          <w:szCs w:val="24"/>
        </w:rPr>
        <w:t xml:space="preserve"> </w:t>
      </w:r>
      <w:r w:rsidRPr="00624047">
        <w:rPr>
          <w:rFonts w:ascii="Times New Roman" w:hAnsi="Times New Roman"/>
          <w:sz w:val="24"/>
          <w:szCs w:val="24"/>
        </w:rPr>
        <w:t>enhance the quality of the information and analyze and conclude the particular topic in better</w:t>
      </w:r>
      <w:r w:rsidR="00EB358C">
        <w:rPr>
          <w:rFonts w:ascii="Times New Roman" w:hAnsi="Times New Roman"/>
          <w:sz w:val="24"/>
          <w:szCs w:val="24"/>
        </w:rPr>
        <w:t xml:space="preserve"> </w:t>
      </w:r>
      <w:r w:rsidRPr="00624047">
        <w:rPr>
          <w:rFonts w:ascii="Times New Roman" w:hAnsi="Times New Roman"/>
          <w:sz w:val="24"/>
          <w:szCs w:val="24"/>
        </w:rPr>
        <w:t xml:space="preserve">way through better analysis. </w:t>
      </w:r>
      <w:r w:rsidR="00EB358C" w:rsidRPr="00EB358C">
        <w:rPr>
          <w:rFonts w:ascii="Times New Roman" w:hAnsi="Times New Roman"/>
          <w:noProof/>
          <w:sz w:val="24"/>
          <w:szCs w:val="24"/>
        </w:rPr>
        <w:t>(Kohn, 2010)</w:t>
      </w:r>
      <w:r w:rsidRPr="00624047">
        <w:rPr>
          <w:rFonts w:ascii="Times New Roman" w:hAnsi="Times New Roman"/>
          <w:sz w:val="24"/>
          <w:szCs w:val="24"/>
        </w:rPr>
        <w:t>, discussed that the data analysis helps the researcher in</w:t>
      </w:r>
      <w:r w:rsidR="00EB358C">
        <w:rPr>
          <w:rFonts w:ascii="Times New Roman" w:hAnsi="Times New Roman"/>
          <w:sz w:val="24"/>
          <w:szCs w:val="24"/>
        </w:rPr>
        <w:t xml:space="preserve"> </w:t>
      </w:r>
      <w:r w:rsidRPr="00624047">
        <w:rPr>
          <w:rFonts w:ascii="Times New Roman" w:hAnsi="Times New Roman"/>
          <w:sz w:val="24"/>
          <w:szCs w:val="24"/>
        </w:rPr>
        <w:t xml:space="preserve">enforcing the theoretical knowledge in the practical application. </w:t>
      </w:r>
      <w:r w:rsidR="00FB0049" w:rsidRPr="00FB0049">
        <w:rPr>
          <w:rFonts w:ascii="Times New Roman" w:hAnsi="Times New Roman"/>
          <w:sz w:val="24"/>
          <w:szCs w:val="24"/>
        </w:rPr>
        <w:t>The analysis of data has been done i</w:t>
      </w:r>
      <w:r w:rsidR="002F3114">
        <w:rPr>
          <w:rFonts w:ascii="Times New Roman" w:hAnsi="Times New Roman"/>
          <w:sz w:val="24"/>
          <w:szCs w:val="24"/>
        </w:rPr>
        <w:t>n this particular research work</w:t>
      </w:r>
      <w:r w:rsidR="00FB0049" w:rsidRPr="00FB0049">
        <w:rPr>
          <w:rFonts w:ascii="Times New Roman" w:hAnsi="Times New Roman"/>
          <w:sz w:val="24"/>
          <w:szCs w:val="24"/>
        </w:rPr>
        <w:t xml:space="preserve"> helps in evaluating the effect of </w:t>
      </w:r>
      <w:r w:rsidR="002F3114">
        <w:rPr>
          <w:rFonts w:ascii="Times New Roman" w:hAnsi="Times New Roman"/>
          <w:sz w:val="24"/>
          <w:szCs w:val="24"/>
        </w:rPr>
        <w:t>asset liability</w:t>
      </w:r>
      <w:r w:rsidR="002F3114" w:rsidRPr="003C4646">
        <w:rPr>
          <w:rFonts w:ascii="Times New Roman" w:hAnsi="Times New Roman"/>
          <w:sz w:val="24"/>
          <w:szCs w:val="24"/>
        </w:rPr>
        <w:t xml:space="preserve"> management</w:t>
      </w:r>
      <w:r w:rsidR="002F3114" w:rsidRPr="00FB0049">
        <w:rPr>
          <w:rFonts w:ascii="Times New Roman" w:hAnsi="Times New Roman"/>
          <w:sz w:val="24"/>
          <w:szCs w:val="24"/>
        </w:rPr>
        <w:t xml:space="preserve"> </w:t>
      </w:r>
      <w:r w:rsidR="00FB0049" w:rsidRPr="00FB0049">
        <w:rPr>
          <w:rFonts w:ascii="Times New Roman" w:hAnsi="Times New Roman"/>
          <w:sz w:val="24"/>
          <w:szCs w:val="24"/>
        </w:rPr>
        <w:t>on the interest rate, credit</w:t>
      </w:r>
      <w:r w:rsidR="00FB0049">
        <w:rPr>
          <w:rFonts w:ascii="Times New Roman" w:hAnsi="Times New Roman"/>
          <w:sz w:val="24"/>
          <w:szCs w:val="24"/>
        </w:rPr>
        <w:t xml:space="preserve"> </w:t>
      </w:r>
      <w:r w:rsidR="00FB0049" w:rsidRPr="00FB0049">
        <w:rPr>
          <w:rFonts w:ascii="Times New Roman" w:hAnsi="Times New Roman"/>
          <w:sz w:val="24"/>
          <w:szCs w:val="24"/>
        </w:rPr>
        <w:t>rate, liquidity rate, cash flows and on the balance sheet of the banks. The ratios have been</w:t>
      </w:r>
      <w:r w:rsidR="00FB0049">
        <w:rPr>
          <w:rFonts w:ascii="Times New Roman" w:hAnsi="Times New Roman"/>
          <w:sz w:val="24"/>
          <w:szCs w:val="24"/>
        </w:rPr>
        <w:t xml:space="preserve"> </w:t>
      </w:r>
      <w:r w:rsidR="00FB0049" w:rsidRPr="00FB0049">
        <w:rPr>
          <w:rFonts w:ascii="Times New Roman" w:hAnsi="Times New Roman"/>
          <w:sz w:val="24"/>
          <w:szCs w:val="24"/>
        </w:rPr>
        <w:lastRenderedPageBreak/>
        <w:t>evaluated in this specific section</w:t>
      </w:r>
      <w:r w:rsidR="00264660">
        <w:rPr>
          <w:rFonts w:ascii="Times New Roman" w:hAnsi="Times New Roman"/>
          <w:sz w:val="24"/>
          <w:szCs w:val="24"/>
        </w:rPr>
        <w:t xml:space="preserve"> and</w:t>
      </w:r>
      <w:r w:rsidR="00FB0049" w:rsidRPr="00FB0049">
        <w:rPr>
          <w:rFonts w:ascii="Times New Roman" w:hAnsi="Times New Roman"/>
          <w:sz w:val="24"/>
          <w:szCs w:val="24"/>
        </w:rPr>
        <w:t xml:space="preserve"> that will help the researcher</w:t>
      </w:r>
      <w:r w:rsidR="00264660">
        <w:rPr>
          <w:rFonts w:ascii="Times New Roman" w:hAnsi="Times New Roman"/>
          <w:sz w:val="24"/>
          <w:szCs w:val="24"/>
        </w:rPr>
        <w:t>,</w:t>
      </w:r>
      <w:r w:rsidR="00FB0049" w:rsidRPr="00FB0049">
        <w:rPr>
          <w:rFonts w:ascii="Times New Roman" w:hAnsi="Times New Roman"/>
          <w:sz w:val="24"/>
          <w:szCs w:val="24"/>
        </w:rPr>
        <w:t xml:space="preserve"> and readers to understand the</w:t>
      </w:r>
      <w:r w:rsidR="00FB0049">
        <w:rPr>
          <w:rFonts w:ascii="Times New Roman" w:hAnsi="Times New Roman"/>
          <w:sz w:val="24"/>
          <w:szCs w:val="24"/>
        </w:rPr>
        <w:t xml:space="preserve"> </w:t>
      </w:r>
      <w:r w:rsidR="00FB0049" w:rsidRPr="00FB0049">
        <w:rPr>
          <w:rFonts w:ascii="Times New Roman" w:hAnsi="Times New Roman"/>
          <w:sz w:val="24"/>
          <w:szCs w:val="24"/>
        </w:rPr>
        <w:t>current position of the banks. The ratios that has been determined, the profitability ratio,</w:t>
      </w:r>
      <w:r w:rsidR="00FB0049">
        <w:rPr>
          <w:rFonts w:ascii="Times New Roman" w:hAnsi="Times New Roman"/>
          <w:sz w:val="24"/>
          <w:szCs w:val="24"/>
        </w:rPr>
        <w:t xml:space="preserve"> </w:t>
      </w:r>
      <w:r w:rsidR="00FB0049" w:rsidRPr="00FB0049">
        <w:rPr>
          <w:rFonts w:ascii="Times New Roman" w:hAnsi="Times New Roman"/>
          <w:sz w:val="24"/>
          <w:szCs w:val="24"/>
        </w:rPr>
        <w:t>management efficiency ratio, and various balance sheet ratios have been analyzed in order to</w:t>
      </w:r>
      <w:r w:rsidR="00FB0049">
        <w:rPr>
          <w:rFonts w:ascii="Times New Roman" w:hAnsi="Times New Roman"/>
          <w:sz w:val="24"/>
          <w:szCs w:val="24"/>
        </w:rPr>
        <w:t xml:space="preserve"> </w:t>
      </w:r>
      <w:r w:rsidR="00FB0049" w:rsidRPr="00FB0049">
        <w:rPr>
          <w:rFonts w:ascii="Times New Roman" w:hAnsi="Times New Roman"/>
          <w:sz w:val="24"/>
          <w:szCs w:val="24"/>
        </w:rPr>
        <w:t>receive better result about the bank’s performance in relation to management and control of</w:t>
      </w:r>
      <w:r w:rsidR="00FB0049">
        <w:rPr>
          <w:rFonts w:ascii="Times New Roman" w:hAnsi="Times New Roman"/>
          <w:sz w:val="24"/>
          <w:szCs w:val="24"/>
        </w:rPr>
        <w:t xml:space="preserve"> </w:t>
      </w:r>
      <w:r w:rsidR="00FB0049" w:rsidRPr="00FB0049">
        <w:rPr>
          <w:rFonts w:ascii="Times New Roman" w:hAnsi="Times New Roman"/>
          <w:sz w:val="24"/>
          <w:szCs w:val="24"/>
        </w:rPr>
        <w:t>assets and liabilities.</w:t>
      </w:r>
      <w:r w:rsidR="00FB0049">
        <w:rPr>
          <w:rFonts w:ascii="Times New Roman" w:hAnsi="Times New Roman"/>
          <w:sz w:val="24"/>
          <w:szCs w:val="24"/>
        </w:rPr>
        <w:t xml:space="preserve"> </w:t>
      </w:r>
      <w:r w:rsidRPr="00624047">
        <w:rPr>
          <w:rFonts w:ascii="Times New Roman" w:hAnsi="Times New Roman"/>
          <w:sz w:val="24"/>
          <w:szCs w:val="24"/>
        </w:rPr>
        <w:t xml:space="preserve">However, </w:t>
      </w:r>
      <w:r w:rsidR="00760D89" w:rsidRPr="00760D89">
        <w:rPr>
          <w:rFonts w:ascii="Times New Roman" w:hAnsi="Times New Roman"/>
          <w:noProof/>
          <w:sz w:val="24"/>
          <w:szCs w:val="24"/>
        </w:rPr>
        <w:t>(Allayannis, G., Ihrig, J. and Weston, J., 2009)</w:t>
      </w:r>
      <w:r w:rsidRPr="00624047">
        <w:rPr>
          <w:rFonts w:ascii="Times New Roman" w:hAnsi="Times New Roman"/>
          <w:sz w:val="24"/>
          <w:szCs w:val="24"/>
        </w:rPr>
        <w:t>, pointed that the data analysis helps the researcher in analyzing the data that involves</w:t>
      </w:r>
      <w:r w:rsidR="00FB0049">
        <w:rPr>
          <w:rFonts w:ascii="Times New Roman" w:hAnsi="Times New Roman"/>
          <w:sz w:val="24"/>
          <w:szCs w:val="24"/>
        </w:rPr>
        <w:t xml:space="preserve"> </w:t>
      </w:r>
      <w:r w:rsidRPr="00624047">
        <w:rPr>
          <w:rFonts w:ascii="Times New Roman" w:hAnsi="Times New Roman"/>
          <w:sz w:val="24"/>
          <w:szCs w:val="24"/>
        </w:rPr>
        <w:t>complexities and the drawbacks along with the data manipulation, limits of genuineness and</w:t>
      </w:r>
      <w:r w:rsidR="00FB0049">
        <w:rPr>
          <w:rFonts w:ascii="Times New Roman" w:hAnsi="Times New Roman"/>
          <w:sz w:val="24"/>
          <w:szCs w:val="24"/>
        </w:rPr>
        <w:t xml:space="preserve"> </w:t>
      </w:r>
      <w:r w:rsidRPr="00624047">
        <w:rPr>
          <w:rFonts w:ascii="Times New Roman" w:hAnsi="Times New Roman"/>
          <w:sz w:val="24"/>
          <w:szCs w:val="24"/>
        </w:rPr>
        <w:t>other factors. Thus, a procedure of cross check has been formed via evaluation of data in the</w:t>
      </w:r>
      <w:r w:rsidR="00FB0049">
        <w:rPr>
          <w:rFonts w:ascii="Times New Roman" w:hAnsi="Times New Roman"/>
          <w:sz w:val="24"/>
          <w:szCs w:val="24"/>
        </w:rPr>
        <w:t xml:space="preserve"> </w:t>
      </w:r>
      <w:r w:rsidR="00A6602B">
        <w:rPr>
          <w:rFonts w:ascii="Times New Roman" w:hAnsi="Times New Roman"/>
          <w:sz w:val="24"/>
          <w:szCs w:val="24"/>
        </w:rPr>
        <w:t>particular research work. A</w:t>
      </w:r>
      <w:r w:rsidR="002F3114">
        <w:rPr>
          <w:rFonts w:ascii="Times New Roman" w:hAnsi="Times New Roman"/>
          <w:sz w:val="24"/>
          <w:szCs w:val="24"/>
        </w:rPr>
        <w:t>sset liability</w:t>
      </w:r>
      <w:r w:rsidR="002F3114" w:rsidRPr="003C4646">
        <w:rPr>
          <w:rFonts w:ascii="Times New Roman" w:hAnsi="Times New Roman"/>
          <w:sz w:val="24"/>
          <w:szCs w:val="24"/>
        </w:rPr>
        <w:t xml:space="preserve"> management</w:t>
      </w:r>
      <w:r w:rsidR="002F3114" w:rsidRPr="00624047">
        <w:rPr>
          <w:rFonts w:ascii="Times New Roman" w:hAnsi="Times New Roman"/>
          <w:sz w:val="24"/>
          <w:szCs w:val="24"/>
        </w:rPr>
        <w:t xml:space="preserve"> </w:t>
      </w:r>
      <w:r w:rsidRPr="00624047">
        <w:rPr>
          <w:rFonts w:ascii="Times New Roman" w:hAnsi="Times New Roman"/>
          <w:sz w:val="24"/>
          <w:szCs w:val="24"/>
        </w:rPr>
        <w:t>in accordance with the</w:t>
      </w:r>
      <w:r w:rsidR="00FB0049">
        <w:rPr>
          <w:rFonts w:ascii="Times New Roman" w:hAnsi="Times New Roman"/>
          <w:sz w:val="24"/>
          <w:szCs w:val="24"/>
        </w:rPr>
        <w:t xml:space="preserve"> </w:t>
      </w:r>
      <w:r w:rsidRPr="00624047">
        <w:rPr>
          <w:rFonts w:ascii="Times New Roman" w:hAnsi="Times New Roman"/>
          <w:sz w:val="24"/>
          <w:szCs w:val="24"/>
        </w:rPr>
        <w:t>international standard system will be evaluated in the following chapter with the help of</w:t>
      </w:r>
      <w:r w:rsidR="00FB0049">
        <w:rPr>
          <w:rFonts w:ascii="Times New Roman" w:hAnsi="Times New Roman"/>
          <w:sz w:val="24"/>
          <w:szCs w:val="24"/>
        </w:rPr>
        <w:t xml:space="preserve"> </w:t>
      </w:r>
      <w:r w:rsidRPr="00624047">
        <w:rPr>
          <w:rFonts w:ascii="Times New Roman" w:hAnsi="Times New Roman"/>
          <w:sz w:val="24"/>
          <w:szCs w:val="24"/>
        </w:rPr>
        <w:t>calculated data. The data that will be generated in the particular chapter, the researcher will try to</w:t>
      </w:r>
      <w:r w:rsidR="00FB0049">
        <w:rPr>
          <w:rFonts w:ascii="Times New Roman" w:hAnsi="Times New Roman"/>
          <w:sz w:val="24"/>
          <w:szCs w:val="24"/>
        </w:rPr>
        <w:t xml:space="preserve"> </w:t>
      </w:r>
      <w:r w:rsidRPr="00624047">
        <w:rPr>
          <w:rFonts w:ascii="Times New Roman" w:hAnsi="Times New Roman"/>
          <w:sz w:val="24"/>
          <w:szCs w:val="24"/>
        </w:rPr>
        <w:t>acquire knowledge in relation to the topic and will significantly recognize and analyze the</w:t>
      </w:r>
      <w:r w:rsidR="00FB0049">
        <w:rPr>
          <w:rFonts w:ascii="Times New Roman" w:hAnsi="Times New Roman"/>
          <w:sz w:val="24"/>
          <w:szCs w:val="24"/>
        </w:rPr>
        <w:t xml:space="preserve"> </w:t>
      </w:r>
      <w:r w:rsidRPr="00624047">
        <w:rPr>
          <w:rFonts w:ascii="Times New Roman" w:hAnsi="Times New Roman"/>
          <w:sz w:val="24"/>
          <w:szCs w:val="24"/>
        </w:rPr>
        <w:t>findings so that valid points can be added in the process of collection of necessary data.</w:t>
      </w:r>
    </w:p>
    <w:p w14:paraId="4F2A7643" w14:textId="77777777" w:rsidR="00D80972" w:rsidRDefault="00E16C07" w:rsidP="00D01FB1">
      <w:pPr>
        <w:pStyle w:val="ListParagraph"/>
        <w:numPr>
          <w:ilvl w:val="1"/>
          <w:numId w:val="18"/>
        </w:numPr>
        <w:spacing w:after="0" w:line="480" w:lineRule="auto"/>
        <w:outlineLvl w:val="1"/>
        <w:rPr>
          <w:ins w:id="449" w:author="ADINGO HILLARY" w:date="2018-01-29T08:35:00Z"/>
          <w:rFonts w:ascii="Times New Roman" w:eastAsia="Times New Roman" w:hAnsi="Times New Roman"/>
          <w:b/>
          <w:bCs/>
          <w:color w:val="000000"/>
          <w:sz w:val="24"/>
          <w:szCs w:val="24"/>
        </w:rPr>
      </w:pPr>
      <w:ins w:id="450" w:author="ADINGO HILLARY" w:date="2018-01-29T05:39:00Z">
        <w:r w:rsidRPr="00D01FB1">
          <w:rPr>
            <w:rFonts w:ascii="Times New Roman" w:eastAsia="Times New Roman" w:hAnsi="Times New Roman"/>
            <w:b/>
            <w:bCs/>
            <w:color w:val="000000"/>
            <w:sz w:val="24"/>
            <w:szCs w:val="24"/>
          </w:rPr>
          <w:t>Demographics</w:t>
        </w:r>
      </w:ins>
    </w:p>
    <w:p w14:paraId="4F6F1AB8" w14:textId="4A34D4B9" w:rsidR="00E57545" w:rsidRPr="00D01FB1" w:rsidRDefault="008424E6">
      <w:pPr>
        <w:spacing w:line="480" w:lineRule="auto"/>
        <w:rPr>
          <w:ins w:id="451" w:author="ADINGO HILLARY" w:date="2018-01-29T05:39:00Z"/>
          <w:rFonts w:ascii="Times New Roman" w:eastAsia="Times New Roman" w:hAnsi="Times New Roman"/>
          <w:b/>
          <w:bCs/>
          <w:color w:val="000000"/>
          <w:sz w:val="24"/>
          <w:szCs w:val="24"/>
        </w:rPr>
        <w:pPrChange w:id="452" w:author="ADINGO HILLARY" w:date="2018-01-29T08:36:00Z">
          <w:pPr>
            <w:spacing w:after="0" w:line="240" w:lineRule="auto"/>
            <w:outlineLvl w:val="1"/>
          </w:pPr>
        </w:pPrChange>
      </w:pPr>
      <w:ins w:id="453" w:author="ADINGO HILLARY" w:date="2018-01-29T05:44:00Z">
        <w:r>
          <w:rPr>
            <w:rFonts w:ascii="Times New Roman" w:hAnsi="Times New Roman"/>
            <w:sz w:val="24"/>
            <w:szCs w:val="24"/>
          </w:rPr>
          <w:t xml:space="preserve">The researcher interviewed </w:t>
        </w:r>
        <w:r w:rsidR="00E57545" w:rsidRPr="00D80972">
          <w:rPr>
            <w:rFonts w:ascii="Times New Roman" w:hAnsi="Times New Roman"/>
            <w:sz w:val="24"/>
            <w:szCs w:val="24"/>
          </w:rPr>
          <w:t xml:space="preserve">participants </w:t>
        </w:r>
      </w:ins>
      <w:ins w:id="454" w:author="ADINGO HILLARY" w:date="2018-01-29T05:53:00Z">
        <w:r w:rsidR="00DA08C0" w:rsidRPr="00D80972">
          <w:rPr>
            <w:rFonts w:ascii="Times New Roman" w:hAnsi="Times New Roman"/>
            <w:sz w:val="24"/>
            <w:szCs w:val="24"/>
          </w:rPr>
          <w:t>from the two</w:t>
        </w:r>
      </w:ins>
      <w:ins w:id="455" w:author="ADINGO HILLARY" w:date="2018-01-29T05:55:00Z">
        <w:r w:rsidR="00DA08C0" w:rsidRPr="00D80972">
          <w:rPr>
            <w:rFonts w:ascii="Times New Roman" w:hAnsi="Times New Roman"/>
            <w:sz w:val="24"/>
            <w:szCs w:val="24"/>
          </w:rPr>
          <w:t xml:space="preserve"> Banks ADB and GCB </w:t>
        </w:r>
      </w:ins>
      <w:ins w:id="456" w:author="ADINGO HILLARY" w:date="2018-01-29T05:56:00Z">
        <w:r w:rsidR="00DA08C0" w:rsidRPr="00D80972">
          <w:rPr>
            <w:rFonts w:ascii="Times New Roman" w:hAnsi="Times New Roman"/>
            <w:sz w:val="24"/>
            <w:szCs w:val="24"/>
          </w:rPr>
          <w:t>respectively</w:t>
        </w:r>
      </w:ins>
      <w:ins w:id="457" w:author="ADINGO HILLARY" w:date="2018-01-29T05:55:00Z">
        <w:r w:rsidR="00DA08C0" w:rsidRPr="00D80972">
          <w:rPr>
            <w:rFonts w:ascii="Times New Roman" w:hAnsi="Times New Roman"/>
            <w:sz w:val="24"/>
            <w:szCs w:val="24"/>
          </w:rPr>
          <w:t xml:space="preserve"> </w:t>
        </w:r>
      </w:ins>
      <w:ins w:id="458" w:author="ADINGO HILLARY" w:date="2018-01-29T05:57:00Z">
        <w:r w:rsidR="00DA08C0" w:rsidRPr="00D80972">
          <w:rPr>
            <w:rFonts w:ascii="Times New Roman" w:hAnsi="Times New Roman"/>
            <w:sz w:val="24"/>
            <w:szCs w:val="24"/>
          </w:rPr>
          <w:t>and from the table b</w:t>
        </w:r>
        <w:bookmarkStart w:id="459" w:name="_GoBack"/>
        <w:bookmarkEnd w:id="459"/>
        <w:r w:rsidR="00DA08C0" w:rsidRPr="00D80972">
          <w:rPr>
            <w:rFonts w:ascii="Times New Roman" w:hAnsi="Times New Roman"/>
            <w:sz w:val="24"/>
            <w:szCs w:val="24"/>
          </w:rPr>
          <w:t xml:space="preserve">elow shows that the Banks are predominately working with </w:t>
        </w:r>
      </w:ins>
      <w:ins w:id="460" w:author="ADINGO HILLARY" w:date="2018-01-30T21:59:00Z">
        <w:r w:rsidR="00BF28D8">
          <w:rPr>
            <w:rFonts w:ascii="Times New Roman" w:hAnsi="Times New Roman"/>
            <w:sz w:val="24"/>
            <w:szCs w:val="24"/>
          </w:rPr>
          <w:t>greater</w:t>
        </w:r>
      </w:ins>
      <w:ins w:id="461" w:author="ADINGO HILLARY" w:date="2018-01-29T05:57:00Z">
        <w:r w:rsidR="000003D7">
          <w:rPr>
            <w:rFonts w:ascii="Times New Roman" w:hAnsi="Times New Roman"/>
            <w:sz w:val="24"/>
            <w:szCs w:val="24"/>
          </w:rPr>
          <w:t xml:space="preserve"> men.</w:t>
        </w:r>
      </w:ins>
    </w:p>
    <w:tbl>
      <w:tblPr>
        <w:tblStyle w:val="TableGrid"/>
        <w:tblW w:w="10001" w:type="dxa"/>
        <w:tblInd w:w="-95" w:type="dxa"/>
        <w:tblLayout w:type="fixed"/>
        <w:tblLook w:val="04A0" w:firstRow="1" w:lastRow="0" w:firstColumn="1" w:lastColumn="0" w:noHBand="0" w:noVBand="1"/>
      </w:tblPr>
      <w:tblGrid>
        <w:gridCol w:w="1710"/>
        <w:gridCol w:w="810"/>
        <w:gridCol w:w="1080"/>
        <w:gridCol w:w="900"/>
        <w:gridCol w:w="1080"/>
        <w:gridCol w:w="999"/>
        <w:gridCol w:w="1161"/>
        <w:gridCol w:w="2261"/>
      </w:tblGrid>
      <w:tr w:rsidR="00E16C07" w:rsidRPr="00542D29" w14:paraId="24408D08" w14:textId="77777777" w:rsidTr="00D01FB1">
        <w:trPr>
          <w:trHeight w:val="422"/>
          <w:ins w:id="462" w:author="ADINGO HILLARY" w:date="2018-01-29T05:38:00Z"/>
        </w:trPr>
        <w:tc>
          <w:tcPr>
            <w:tcW w:w="1710" w:type="dxa"/>
          </w:tcPr>
          <w:p w14:paraId="1CC710C3" w14:textId="77777777" w:rsidR="00E16C07" w:rsidRPr="00542D29" w:rsidRDefault="00E16C07" w:rsidP="00E16C07">
            <w:pPr>
              <w:rPr>
                <w:ins w:id="463" w:author="ADINGO HILLARY" w:date="2018-01-29T05:38:00Z"/>
                <w:rFonts w:ascii="Times New Roman" w:hAnsi="Times New Roman"/>
                <w:sz w:val="28"/>
                <w:szCs w:val="28"/>
              </w:rPr>
            </w:pPr>
            <w:ins w:id="464" w:author="ADINGO HILLARY" w:date="2018-01-29T05:38:00Z">
              <w:r w:rsidRPr="00542D29">
                <w:rPr>
                  <w:rFonts w:ascii="Times New Roman" w:hAnsi="Times New Roman"/>
                  <w:sz w:val="28"/>
                  <w:szCs w:val="28"/>
                </w:rPr>
                <w:t>Participants</w:t>
              </w:r>
            </w:ins>
          </w:p>
        </w:tc>
        <w:tc>
          <w:tcPr>
            <w:tcW w:w="1890" w:type="dxa"/>
            <w:gridSpan w:val="2"/>
          </w:tcPr>
          <w:p w14:paraId="1BDAD7BE" w14:textId="77777777" w:rsidR="00E16C07" w:rsidRPr="00542D29" w:rsidRDefault="00E16C07" w:rsidP="00E16C07">
            <w:pPr>
              <w:jc w:val="center"/>
              <w:rPr>
                <w:ins w:id="465" w:author="ADINGO HILLARY" w:date="2018-01-29T05:38:00Z"/>
                <w:rFonts w:ascii="Times New Roman" w:hAnsi="Times New Roman"/>
                <w:sz w:val="28"/>
                <w:szCs w:val="28"/>
              </w:rPr>
            </w:pPr>
            <w:ins w:id="466" w:author="ADINGO HILLARY" w:date="2018-01-29T05:38:00Z">
              <w:r w:rsidRPr="00542D29">
                <w:rPr>
                  <w:rFonts w:ascii="Times New Roman" w:hAnsi="Times New Roman"/>
                  <w:sz w:val="28"/>
                  <w:szCs w:val="28"/>
                </w:rPr>
                <w:t>Sex</w:t>
              </w:r>
            </w:ins>
          </w:p>
        </w:tc>
        <w:tc>
          <w:tcPr>
            <w:tcW w:w="1980" w:type="dxa"/>
            <w:gridSpan w:val="2"/>
          </w:tcPr>
          <w:p w14:paraId="359351C4" w14:textId="77777777" w:rsidR="00E16C07" w:rsidRPr="00542D29" w:rsidRDefault="00E16C07" w:rsidP="00E16C07">
            <w:pPr>
              <w:jc w:val="center"/>
              <w:rPr>
                <w:ins w:id="467" w:author="ADINGO HILLARY" w:date="2018-01-29T05:38:00Z"/>
                <w:rFonts w:ascii="Times New Roman" w:hAnsi="Times New Roman"/>
                <w:sz w:val="28"/>
                <w:szCs w:val="28"/>
              </w:rPr>
            </w:pPr>
            <w:ins w:id="468" w:author="ADINGO HILLARY" w:date="2018-01-29T05:38:00Z">
              <w:r w:rsidRPr="00542D29">
                <w:rPr>
                  <w:rFonts w:ascii="Times New Roman" w:hAnsi="Times New Roman"/>
                  <w:sz w:val="28"/>
                  <w:szCs w:val="28"/>
                </w:rPr>
                <w:t>Age</w:t>
              </w:r>
            </w:ins>
          </w:p>
        </w:tc>
        <w:tc>
          <w:tcPr>
            <w:tcW w:w="2160" w:type="dxa"/>
            <w:gridSpan w:val="2"/>
          </w:tcPr>
          <w:p w14:paraId="6FB49974" w14:textId="77777777" w:rsidR="00E16C07" w:rsidRPr="00542D29" w:rsidRDefault="00E16C07" w:rsidP="00E16C07">
            <w:pPr>
              <w:jc w:val="center"/>
              <w:rPr>
                <w:ins w:id="469" w:author="ADINGO HILLARY" w:date="2018-01-29T05:38:00Z"/>
                <w:rFonts w:ascii="Times New Roman" w:hAnsi="Times New Roman"/>
                <w:sz w:val="28"/>
                <w:szCs w:val="28"/>
              </w:rPr>
            </w:pPr>
            <w:ins w:id="470" w:author="ADINGO HILLARY" w:date="2018-01-29T05:38:00Z">
              <w:r w:rsidRPr="00542D29">
                <w:rPr>
                  <w:rFonts w:ascii="Times New Roman" w:hAnsi="Times New Roman"/>
                  <w:sz w:val="28"/>
                  <w:szCs w:val="28"/>
                </w:rPr>
                <w:t>Respondents</w:t>
              </w:r>
            </w:ins>
          </w:p>
        </w:tc>
        <w:tc>
          <w:tcPr>
            <w:tcW w:w="2261" w:type="dxa"/>
          </w:tcPr>
          <w:p w14:paraId="7E6FDB64" w14:textId="77777777" w:rsidR="00E16C07" w:rsidRPr="00542D29" w:rsidRDefault="00E16C07" w:rsidP="00E16C07">
            <w:pPr>
              <w:jc w:val="center"/>
              <w:rPr>
                <w:ins w:id="471" w:author="ADINGO HILLARY" w:date="2018-01-29T05:38:00Z"/>
                <w:rFonts w:ascii="Times New Roman" w:hAnsi="Times New Roman"/>
                <w:sz w:val="28"/>
                <w:szCs w:val="28"/>
              </w:rPr>
            </w:pPr>
            <w:ins w:id="472" w:author="ADINGO HILLARY" w:date="2018-01-29T05:38:00Z">
              <w:r w:rsidRPr="00542D29">
                <w:rPr>
                  <w:rFonts w:ascii="Times New Roman" w:hAnsi="Times New Roman"/>
                  <w:sz w:val="28"/>
                  <w:szCs w:val="28"/>
                </w:rPr>
                <w:t>Total respondents</w:t>
              </w:r>
            </w:ins>
          </w:p>
        </w:tc>
      </w:tr>
      <w:tr w:rsidR="00E16C07" w:rsidRPr="00542D29" w14:paraId="06DEF543" w14:textId="77777777" w:rsidTr="00D01FB1">
        <w:trPr>
          <w:trHeight w:val="412"/>
          <w:ins w:id="473" w:author="ADINGO HILLARY" w:date="2018-01-29T05:38:00Z"/>
        </w:trPr>
        <w:tc>
          <w:tcPr>
            <w:tcW w:w="1710" w:type="dxa"/>
          </w:tcPr>
          <w:p w14:paraId="5B6F2F91" w14:textId="77777777" w:rsidR="00E16C07" w:rsidRPr="00542D29" w:rsidRDefault="00E16C07" w:rsidP="00E16C07">
            <w:pPr>
              <w:rPr>
                <w:ins w:id="474" w:author="ADINGO HILLARY" w:date="2018-01-29T05:38:00Z"/>
                <w:rFonts w:ascii="Times New Roman" w:hAnsi="Times New Roman"/>
                <w:sz w:val="28"/>
                <w:szCs w:val="28"/>
              </w:rPr>
            </w:pPr>
          </w:p>
        </w:tc>
        <w:tc>
          <w:tcPr>
            <w:tcW w:w="810" w:type="dxa"/>
          </w:tcPr>
          <w:p w14:paraId="5380A857" w14:textId="77777777" w:rsidR="00E16C07" w:rsidRPr="00542D29" w:rsidRDefault="00E16C07" w:rsidP="00E16C07">
            <w:pPr>
              <w:rPr>
                <w:ins w:id="475" w:author="ADINGO HILLARY" w:date="2018-01-29T05:38:00Z"/>
                <w:rFonts w:ascii="Times New Roman" w:hAnsi="Times New Roman"/>
                <w:sz w:val="28"/>
                <w:szCs w:val="28"/>
              </w:rPr>
            </w:pPr>
            <w:ins w:id="476" w:author="ADINGO HILLARY" w:date="2018-01-29T05:38:00Z">
              <w:r w:rsidRPr="00542D29">
                <w:rPr>
                  <w:rFonts w:ascii="Times New Roman" w:hAnsi="Times New Roman"/>
                  <w:sz w:val="28"/>
                  <w:szCs w:val="28"/>
                </w:rPr>
                <w:t>Male</w:t>
              </w:r>
            </w:ins>
          </w:p>
        </w:tc>
        <w:tc>
          <w:tcPr>
            <w:tcW w:w="1080" w:type="dxa"/>
          </w:tcPr>
          <w:p w14:paraId="09C6E335" w14:textId="77777777" w:rsidR="00E16C07" w:rsidRPr="00542D29" w:rsidRDefault="00E16C07" w:rsidP="00E16C07">
            <w:pPr>
              <w:rPr>
                <w:ins w:id="477" w:author="ADINGO HILLARY" w:date="2018-01-29T05:38:00Z"/>
                <w:rFonts w:ascii="Times New Roman" w:hAnsi="Times New Roman"/>
                <w:sz w:val="28"/>
                <w:szCs w:val="28"/>
              </w:rPr>
            </w:pPr>
            <w:ins w:id="478" w:author="ADINGO HILLARY" w:date="2018-01-29T05:38:00Z">
              <w:r w:rsidRPr="00542D29">
                <w:rPr>
                  <w:rFonts w:ascii="Times New Roman" w:hAnsi="Times New Roman"/>
                  <w:sz w:val="28"/>
                  <w:szCs w:val="28"/>
                </w:rPr>
                <w:t>Female</w:t>
              </w:r>
            </w:ins>
          </w:p>
        </w:tc>
        <w:tc>
          <w:tcPr>
            <w:tcW w:w="900" w:type="dxa"/>
          </w:tcPr>
          <w:p w14:paraId="2E071450" w14:textId="77777777" w:rsidR="00E16C07" w:rsidRPr="00542D29" w:rsidRDefault="00E16C07" w:rsidP="00E16C07">
            <w:pPr>
              <w:rPr>
                <w:ins w:id="479" w:author="ADINGO HILLARY" w:date="2018-01-29T05:38:00Z"/>
                <w:rFonts w:ascii="Times New Roman" w:hAnsi="Times New Roman"/>
                <w:sz w:val="28"/>
                <w:szCs w:val="28"/>
              </w:rPr>
            </w:pPr>
            <w:ins w:id="480" w:author="ADINGO HILLARY" w:date="2018-01-29T05:38:00Z">
              <w:r>
                <w:rPr>
                  <w:rFonts w:ascii="Times New Roman" w:hAnsi="Times New Roman"/>
                  <w:sz w:val="28"/>
                  <w:szCs w:val="28"/>
                </w:rPr>
                <w:t>25-45</w:t>
              </w:r>
            </w:ins>
          </w:p>
        </w:tc>
        <w:tc>
          <w:tcPr>
            <w:tcW w:w="1080" w:type="dxa"/>
          </w:tcPr>
          <w:p w14:paraId="60A31368" w14:textId="77777777" w:rsidR="00E16C07" w:rsidRPr="00542D29" w:rsidRDefault="00E16C07" w:rsidP="00E16C07">
            <w:pPr>
              <w:rPr>
                <w:ins w:id="481" w:author="ADINGO HILLARY" w:date="2018-01-29T05:38:00Z"/>
                <w:rFonts w:ascii="Times New Roman" w:hAnsi="Times New Roman"/>
                <w:sz w:val="28"/>
                <w:szCs w:val="28"/>
              </w:rPr>
            </w:pPr>
            <w:ins w:id="482" w:author="ADINGO HILLARY" w:date="2018-01-29T05:38:00Z">
              <w:r>
                <w:rPr>
                  <w:rFonts w:ascii="Times New Roman" w:hAnsi="Times New Roman"/>
                  <w:sz w:val="28"/>
                  <w:szCs w:val="28"/>
                </w:rPr>
                <w:t>46-60</w:t>
              </w:r>
            </w:ins>
          </w:p>
        </w:tc>
        <w:tc>
          <w:tcPr>
            <w:tcW w:w="999" w:type="dxa"/>
          </w:tcPr>
          <w:p w14:paraId="6B2C6E85" w14:textId="77777777" w:rsidR="00E16C07" w:rsidRPr="00542D29" w:rsidRDefault="00E16C07" w:rsidP="00E16C07">
            <w:pPr>
              <w:rPr>
                <w:ins w:id="483" w:author="ADINGO HILLARY" w:date="2018-01-29T05:38:00Z"/>
                <w:rFonts w:ascii="Times New Roman" w:hAnsi="Times New Roman"/>
                <w:sz w:val="28"/>
                <w:szCs w:val="28"/>
              </w:rPr>
            </w:pPr>
            <w:ins w:id="484" w:author="ADINGO HILLARY" w:date="2018-01-29T05:38:00Z">
              <w:r w:rsidRPr="00542D29">
                <w:rPr>
                  <w:rFonts w:ascii="Times New Roman" w:hAnsi="Times New Roman"/>
                  <w:sz w:val="28"/>
                  <w:szCs w:val="28"/>
                </w:rPr>
                <w:t>ADB</w:t>
              </w:r>
            </w:ins>
          </w:p>
        </w:tc>
        <w:tc>
          <w:tcPr>
            <w:tcW w:w="1161" w:type="dxa"/>
          </w:tcPr>
          <w:p w14:paraId="2298DA2E" w14:textId="77777777" w:rsidR="00E16C07" w:rsidRPr="00542D29" w:rsidRDefault="00E16C07" w:rsidP="00E16C07">
            <w:pPr>
              <w:rPr>
                <w:ins w:id="485" w:author="ADINGO HILLARY" w:date="2018-01-29T05:38:00Z"/>
                <w:rFonts w:ascii="Times New Roman" w:hAnsi="Times New Roman"/>
                <w:sz w:val="28"/>
                <w:szCs w:val="28"/>
              </w:rPr>
            </w:pPr>
            <w:ins w:id="486" w:author="ADINGO HILLARY" w:date="2018-01-29T05:38:00Z">
              <w:r w:rsidRPr="00542D29">
                <w:rPr>
                  <w:rFonts w:ascii="Times New Roman" w:hAnsi="Times New Roman"/>
                  <w:sz w:val="28"/>
                  <w:szCs w:val="28"/>
                </w:rPr>
                <w:t>GCB</w:t>
              </w:r>
            </w:ins>
          </w:p>
        </w:tc>
        <w:tc>
          <w:tcPr>
            <w:tcW w:w="2261" w:type="dxa"/>
          </w:tcPr>
          <w:p w14:paraId="5CF6E5E9" w14:textId="77777777" w:rsidR="00E16C07" w:rsidRPr="00542D29" w:rsidRDefault="00E16C07" w:rsidP="00E16C07">
            <w:pPr>
              <w:rPr>
                <w:ins w:id="487" w:author="ADINGO HILLARY" w:date="2018-01-29T05:38:00Z"/>
                <w:rFonts w:ascii="Times New Roman" w:hAnsi="Times New Roman"/>
                <w:sz w:val="28"/>
                <w:szCs w:val="28"/>
              </w:rPr>
            </w:pPr>
          </w:p>
        </w:tc>
      </w:tr>
      <w:tr w:rsidR="00E16C07" w:rsidRPr="00542D29" w14:paraId="210B40BB" w14:textId="77777777" w:rsidTr="00D01FB1">
        <w:trPr>
          <w:trHeight w:val="205"/>
          <w:ins w:id="488" w:author="ADINGO HILLARY" w:date="2018-01-29T05:38:00Z"/>
        </w:trPr>
        <w:tc>
          <w:tcPr>
            <w:tcW w:w="1710" w:type="dxa"/>
          </w:tcPr>
          <w:p w14:paraId="3273C81C" w14:textId="77777777" w:rsidR="00E16C07" w:rsidRPr="00542D29" w:rsidRDefault="00E16C07" w:rsidP="00E16C07">
            <w:pPr>
              <w:rPr>
                <w:ins w:id="489" w:author="ADINGO HILLARY" w:date="2018-01-29T05:38:00Z"/>
                <w:rFonts w:ascii="Times New Roman" w:hAnsi="Times New Roman"/>
                <w:sz w:val="28"/>
                <w:szCs w:val="28"/>
              </w:rPr>
            </w:pPr>
            <w:ins w:id="490" w:author="ADINGO HILLARY" w:date="2018-01-29T05:38:00Z">
              <w:r w:rsidRPr="00542D29">
                <w:rPr>
                  <w:rFonts w:ascii="Times New Roman" w:hAnsi="Times New Roman"/>
                  <w:sz w:val="28"/>
                  <w:szCs w:val="28"/>
                </w:rPr>
                <w:t>Managers</w:t>
              </w:r>
              <w:r>
                <w:rPr>
                  <w:rFonts w:ascii="Times New Roman" w:hAnsi="Times New Roman"/>
                  <w:sz w:val="28"/>
                  <w:szCs w:val="28"/>
                </w:rPr>
                <w:t xml:space="preserve"> HR</w:t>
              </w:r>
            </w:ins>
          </w:p>
        </w:tc>
        <w:tc>
          <w:tcPr>
            <w:tcW w:w="810" w:type="dxa"/>
          </w:tcPr>
          <w:p w14:paraId="1ED09990" w14:textId="05C8C3A5" w:rsidR="00E16C07" w:rsidRPr="00542D29" w:rsidRDefault="00D55EA6" w:rsidP="00D01FB1">
            <w:pPr>
              <w:jc w:val="center"/>
              <w:rPr>
                <w:ins w:id="491" w:author="ADINGO HILLARY" w:date="2018-01-29T05:38:00Z"/>
                <w:rFonts w:ascii="Times New Roman" w:hAnsi="Times New Roman"/>
                <w:sz w:val="28"/>
                <w:szCs w:val="28"/>
              </w:rPr>
            </w:pPr>
            <w:ins w:id="492" w:author="ADINGO HILLARY" w:date="2018-01-29T05:38:00Z">
              <w:r>
                <w:rPr>
                  <w:rFonts w:ascii="Times New Roman" w:hAnsi="Times New Roman"/>
                  <w:sz w:val="28"/>
                  <w:szCs w:val="28"/>
                </w:rPr>
                <w:t>4</w:t>
              </w:r>
            </w:ins>
          </w:p>
        </w:tc>
        <w:tc>
          <w:tcPr>
            <w:tcW w:w="1080" w:type="dxa"/>
          </w:tcPr>
          <w:p w14:paraId="439FF66A" w14:textId="020644B9" w:rsidR="00E16C07" w:rsidRPr="00542D29" w:rsidRDefault="00D55EA6" w:rsidP="00D01FB1">
            <w:pPr>
              <w:jc w:val="center"/>
              <w:rPr>
                <w:ins w:id="493" w:author="ADINGO HILLARY" w:date="2018-01-29T05:38:00Z"/>
                <w:rFonts w:ascii="Times New Roman" w:hAnsi="Times New Roman"/>
                <w:sz w:val="28"/>
                <w:szCs w:val="28"/>
              </w:rPr>
            </w:pPr>
            <w:ins w:id="494" w:author="ADINGO HILLARY" w:date="2018-01-30T22:07:00Z">
              <w:r>
                <w:rPr>
                  <w:rFonts w:ascii="Times New Roman" w:hAnsi="Times New Roman"/>
                  <w:sz w:val="28"/>
                  <w:szCs w:val="28"/>
                </w:rPr>
                <w:t>2</w:t>
              </w:r>
            </w:ins>
          </w:p>
        </w:tc>
        <w:tc>
          <w:tcPr>
            <w:tcW w:w="900" w:type="dxa"/>
          </w:tcPr>
          <w:p w14:paraId="6ABD16D3" w14:textId="6931EB73" w:rsidR="00E16C07" w:rsidRPr="00542D29" w:rsidRDefault="00D55EA6" w:rsidP="00D01FB1">
            <w:pPr>
              <w:jc w:val="center"/>
              <w:rPr>
                <w:ins w:id="495" w:author="ADINGO HILLARY" w:date="2018-01-29T05:38:00Z"/>
                <w:rFonts w:ascii="Times New Roman" w:hAnsi="Times New Roman"/>
                <w:sz w:val="28"/>
                <w:szCs w:val="28"/>
              </w:rPr>
            </w:pPr>
            <w:ins w:id="496" w:author="ADINGO HILLARY" w:date="2018-01-29T05:38:00Z">
              <w:r>
                <w:rPr>
                  <w:rFonts w:ascii="Times New Roman" w:hAnsi="Times New Roman"/>
                  <w:sz w:val="28"/>
                  <w:szCs w:val="28"/>
                </w:rPr>
                <w:t>4</w:t>
              </w:r>
            </w:ins>
          </w:p>
        </w:tc>
        <w:tc>
          <w:tcPr>
            <w:tcW w:w="1080" w:type="dxa"/>
          </w:tcPr>
          <w:p w14:paraId="73218014" w14:textId="35CF0CD4" w:rsidR="00E16C07" w:rsidRPr="00542D29" w:rsidRDefault="00D55EA6" w:rsidP="00D01FB1">
            <w:pPr>
              <w:jc w:val="center"/>
              <w:rPr>
                <w:ins w:id="497" w:author="ADINGO HILLARY" w:date="2018-01-29T05:38:00Z"/>
                <w:rFonts w:ascii="Times New Roman" w:hAnsi="Times New Roman"/>
                <w:sz w:val="28"/>
                <w:szCs w:val="28"/>
              </w:rPr>
            </w:pPr>
            <w:ins w:id="498" w:author="ADINGO HILLARY" w:date="2018-01-29T05:38:00Z">
              <w:r>
                <w:rPr>
                  <w:rFonts w:ascii="Times New Roman" w:hAnsi="Times New Roman"/>
                  <w:sz w:val="28"/>
                  <w:szCs w:val="28"/>
                </w:rPr>
                <w:t>2</w:t>
              </w:r>
            </w:ins>
          </w:p>
        </w:tc>
        <w:tc>
          <w:tcPr>
            <w:tcW w:w="999" w:type="dxa"/>
          </w:tcPr>
          <w:p w14:paraId="673B80E4" w14:textId="2674D590" w:rsidR="00E16C07" w:rsidRPr="00542D29" w:rsidRDefault="00D55EA6" w:rsidP="00D01FB1">
            <w:pPr>
              <w:jc w:val="center"/>
              <w:rPr>
                <w:ins w:id="499" w:author="ADINGO HILLARY" w:date="2018-01-29T05:38:00Z"/>
                <w:rFonts w:ascii="Times New Roman" w:hAnsi="Times New Roman"/>
                <w:sz w:val="28"/>
                <w:szCs w:val="28"/>
              </w:rPr>
            </w:pPr>
            <w:ins w:id="500" w:author="ADINGO HILLARY" w:date="2018-01-29T05:38:00Z">
              <w:r>
                <w:rPr>
                  <w:rFonts w:ascii="Times New Roman" w:hAnsi="Times New Roman"/>
                  <w:sz w:val="28"/>
                  <w:szCs w:val="28"/>
                </w:rPr>
                <w:t>3</w:t>
              </w:r>
            </w:ins>
          </w:p>
        </w:tc>
        <w:tc>
          <w:tcPr>
            <w:tcW w:w="1161" w:type="dxa"/>
          </w:tcPr>
          <w:p w14:paraId="70CC8DF5" w14:textId="6FFEE72F" w:rsidR="00E16C07" w:rsidRPr="00542D29" w:rsidRDefault="00D55EA6" w:rsidP="00D01FB1">
            <w:pPr>
              <w:jc w:val="center"/>
              <w:rPr>
                <w:ins w:id="501" w:author="ADINGO HILLARY" w:date="2018-01-29T05:38:00Z"/>
                <w:rFonts w:ascii="Times New Roman" w:hAnsi="Times New Roman"/>
                <w:sz w:val="28"/>
                <w:szCs w:val="28"/>
              </w:rPr>
            </w:pPr>
            <w:ins w:id="502" w:author="ADINGO HILLARY" w:date="2018-01-29T05:38:00Z">
              <w:r>
                <w:rPr>
                  <w:rFonts w:ascii="Times New Roman" w:hAnsi="Times New Roman"/>
                  <w:sz w:val="28"/>
                  <w:szCs w:val="28"/>
                </w:rPr>
                <w:t>3</w:t>
              </w:r>
            </w:ins>
          </w:p>
        </w:tc>
        <w:tc>
          <w:tcPr>
            <w:tcW w:w="2261" w:type="dxa"/>
          </w:tcPr>
          <w:p w14:paraId="726ED5C1" w14:textId="614E6EF5" w:rsidR="00E16C07" w:rsidRPr="00542D29" w:rsidRDefault="00D55EA6" w:rsidP="00D01FB1">
            <w:pPr>
              <w:jc w:val="center"/>
              <w:rPr>
                <w:ins w:id="503" w:author="ADINGO HILLARY" w:date="2018-01-29T05:38:00Z"/>
                <w:rFonts w:ascii="Times New Roman" w:hAnsi="Times New Roman"/>
                <w:sz w:val="28"/>
                <w:szCs w:val="28"/>
              </w:rPr>
            </w:pPr>
            <w:ins w:id="504" w:author="ADINGO HILLARY" w:date="2018-01-30T22:08:00Z">
              <w:r>
                <w:rPr>
                  <w:rFonts w:ascii="Times New Roman" w:hAnsi="Times New Roman"/>
                  <w:sz w:val="28"/>
                  <w:szCs w:val="28"/>
                </w:rPr>
                <w:t>6</w:t>
              </w:r>
            </w:ins>
          </w:p>
        </w:tc>
      </w:tr>
      <w:tr w:rsidR="00E16C07" w:rsidRPr="00542D29" w14:paraId="6EE4E327" w14:textId="77777777" w:rsidTr="00D01FB1">
        <w:trPr>
          <w:trHeight w:val="296"/>
          <w:ins w:id="505" w:author="ADINGO HILLARY" w:date="2018-01-29T05:38:00Z"/>
        </w:trPr>
        <w:tc>
          <w:tcPr>
            <w:tcW w:w="1710" w:type="dxa"/>
          </w:tcPr>
          <w:p w14:paraId="47BF03E6" w14:textId="77777777" w:rsidR="00E16C07" w:rsidRPr="00542D29" w:rsidRDefault="00E16C07" w:rsidP="00E16C07">
            <w:pPr>
              <w:rPr>
                <w:ins w:id="506" w:author="ADINGO HILLARY" w:date="2018-01-29T05:38:00Z"/>
                <w:rFonts w:ascii="Times New Roman" w:hAnsi="Times New Roman"/>
                <w:sz w:val="28"/>
                <w:szCs w:val="28"/>
              </w:rPr>
            </w:pPr>
            <w:ins w:id="507" w:author="ADINGO HILLARY" w:date="2018-01-29T05:38:00Z">
              <w:r>
                <w:rPr>
                  <w:rFonts w:ascii="Times New Roman" w:hAnsi="Times New Roman"/>
                  <w:sz w:val="28"/>
                  <w:szCs w:val="28"/>
                </w:rPr>
                <w:t xml:space="preserve">Accounts </w:t>
              </w:r>
            </w:ins>
          </w:p>
        </w:tc>
        <w:tc>
          <w:tcPr>
            <w:tcW w:w="810" w:type="dxa"/>
          </w:tcPr>
          <w:p w14:paraId="060570B7" w14:textId="1C2E6DAA" w:rsidR="00E16C07" w:rsidRPr="00542D29" w:rsidRDefault="00D01FB1" w:rsidP="00D01FB1">
            <w:pPr>
              <w:jc w:val="center"/>
              <w:rPr>
                <w:ins w:id="508" w:author="ADINGO HILLARY" w:date="2018-01-29T05:38:00Z"/>
                <w:rFonts w:ascii="Times New Roman" w:hAnsi="Times New Roman"/>
                <w:sz w:val="28"/>
                <w:szCs w:val="28"/>
              </w:rPr>
            </w:pPr>
            <w:r>
              <w:rPr>
                <w:rFonts w:ascii="Times New Roman" w:hAnsi="Times New Roman"/>
                <w:sz w:val="28"/>
                <w:szCs w:val="28"/>
              </w:rPr>
              <w:t>7</w:t>
            </w:r>
          </w:p>
        </w:tc>
        <w:tc>
          <w:tcPr>
            <w:tcW w:w="1080" w:type="dxa"/>
          </w:tcPr>
          <w:p w14:paraId="19C1CE03" w14:textId="5E97060F" w:rsidR="00E16C07" w:rsidRPr="00542D29" w:rsidRDefault="00D01FB1" w:rsidP="00D01FB1">
            <w:pPr>
              <w:jc w:val="center"/>
              <w:rPr>
                <w:ins w:id="509" w:author="ADINGO HILLARY" w:date="2018-01-29T05:38:00Z"/>
                <w:rFonts w:ascii="Times New Roman" w:hAnsi="Times New Roman"/>
                <w:sz w:val="28"/>
                <w:szCs w:val="28"/>
              </w:rPr>
            </w:pPr>
            <w:r>
              <w:rPr>
                <w:rFonts w:ascii="Times New Roman" w:hAnsi="Times New Roman"/>
                <w:sz w:val="28"/>
                <w:szCs w:val="28"/>
              </w:rPr>
              <w:t>3</w:t>
            </w:r>
          </w:p>
        </w:tc>
        <w:tc>
          <w:tcPr>
            <w:tcW w:w="900" w:type="dxa"/>
          </w:tcPr>
          <w:p w14:paraId="3B08FF0A" w14:textId="77777777" w:rsidR="00E16C07" w:rsidRPr="00542D29" w:rsidRDefault="00E16C07" w:rsidP="00D01FB1">
            <w:pPr>
              <w:jc w:val="center"/>
              <w:rPr>
                <w:ins w:id="510" w:author="ADINGO HILLARY" w:date="2018-01-29T05:38:00Z"/>
                <w:rFonts w:ascii="Times New Roman" w:hAnsi="Times New Roman"/>
                <w:sz w:val="28"/>
                <w:szCs w:val="28"/>
              </w:rPr>
            </w:pPr>
            <w:ins w:id="511" w:author="ADINGO HILLARY" w:date="2018-01-29T05:38:00Z">
              <w:r>
                <w:rPr>
                  <w:rFonts w:ascii="Times New Roman" w:hAnsi="Times New Roman"/>
                  <w:sz w:val="28"/>
                  <w:szCs w:val="28"/>
                </w:rPr>
                <w:t>8</w:t>
              </w:r>
            </w:ins>
          </w:p>
        </w:tc>
        <w:tc>
          <w:tcPr>
            <w:tcW w:w="1080" w:type="dxa"/>
          </w:tcPr>
          <w:p w14:paraId="632CF414" w14:textId="77777777" w:rsidR="00E16C07" w:rsidRPr="00542D29" w:rsidRDefault="00E16C07" w:rsidP="00D01FB1">
            <w:pPr>
              <w:jc w:val="center"/>
              <w:rPr>
                <w:ins w:id="512" w:author="ADINGO HILLARY" w:date="2018-01-29T05:38:00Z"/>
                <w:rFonts w:ascii="Times New Roman" w:hAnsi="Times New Roman"/>
                <w:sz w:val="28"/>
                <w:szCs w:val="28"/>
              </w:rPr>
            </w:pPr>
            <w:ins w:id="513" w:author="ADINGO HILLARY" w:date="2018-01-29T05:38:00Z">
              <w:r>
                <w:rPr>
                  <w:rFonts w:ascii="Times New Roman" w:hAnsi="Times New Roman"/>
                  <w:sz w:val="28"/>
                  <w:szCs w:val="28"/>
                </w:rPr>
                <w:t>2</w:t>
              </w:r>
            </w:ins>
          </w:p>
        </w:tc>
        <w:tc>
          <w:tcPr>
            <w:tcW w:w="999" w:type="dxa"/>
          </w:tcPr>
          <w:p w14:paraId="4E9C8E1D" w14:textId="77777777" w:rsidR="00E16C07" w:rsidRPr="00542D29" w:rsidRDefault="00E16C07" w:rsidP="00D01FB1">
            <w:pPr>
              <w:jc w:val="center"/>
              <w:rPr>
                <w:ins w:id="514" w:author="ADINGO HILLARY" w:date="2018-01-29T05:38:00Z"/>
                <w:rFonts w:ascii="Times New Roman" w:hAnsi="Times New Roman"/>
                <w:sz w:val="28"/>
                <w:szCs w:val="28"/>
              </w:rPr>
            </w:pPr>
            <w:ins w:id="515" w:author="ADINGO HILLARY" w:date="2018-01-29T05:38:00Z">
              <w:r>
                <w:rPr>
                  <w:rFonts w:ascii="Times New Roman" w:hAnsi="Times New Roman"/>
                  <w:sz w:val="28"/>
                  <w:szCs w:val="28"/>
                </w:rPr>
                <w:t>5</w:t>
              </w:r>
            </w:ins>
          </w:p>
        </w:tc>
        <w:tc>
          <w:tcPr>
            <w:tcW w:w="1161" w:type="dxa"/>
          </w:tcPr>
          <w:p w14:paraId="6704C91F" w14:textId="77777777" w:rsidR="00E16C07" w:rsidRPr="00542D29" w:rsidRDefault="00E16C07" w:rsidP="00D01FB1">
            <w:pPr>
              <w:jc w:val="center"/>
              <w:rPr>
                <w:ins w:id="516" w:author="ADINGO HILLARY" w:date="2018-01-29T05:38:00Z"/>
                <w:rFonts w:ascii="Times New Roman" w:hAnsi="Times New Roman"/>
                <w:sz w:val="28"/>
                <w:szCs w:val="28"/>
              </w:rPr>
            </w:pPr>
            <w:ins w:id="517" w:author="ADINGO HILLARY" w:date="2018-01-29T05:38:00Z">
              <w:r>
                <w:rPr>
                  <w:rFonts w:ascii="Times New Roman" w:hAnsi="Times New Roman"/>
                  <w:sz w:val="28"/>
                  <w:szCs w:val="28"/>
                </w:rPr>
                <w:t>5</w:t>
              </w:r>
            </w:ins>
          </w:p>
        </w:tc>
        <w:tc>
          <w:tcPr>
            <w:tcW w:w="2261" w:type="dxa"/>
          </w:tcPr>
          <w:p w14:paraId="3DA49B41" w14:textId="77777777" w:rsidR="00E16C07" w:rsidRPr="00542D29" w:rsidRDefault="00E16C07" w:rsidP="00D01FB1">
            <w:pPr>
              <w:jc w:val="center"/>
              <w:rPr>
                <w:ins w:id="518" w:author="ADINGO HILLARY" w:date="2018-01-29T05:38:00Z"/>
                <w:rFonts w:ascii="Times New Roman" w:hAnsi="Times New Roman"/>
                <w:sz w:val="28"/>
                <w:szCs w:val="28"/>
              </w:rPr>
            </w:pPr>
            <w:ins w:id="519" w:author="ADINGO HILLARY" w:date="2018-01-29T05:38:00Z">
              <w:r>
                <w:rPr>
                  <w:rFonts w:ascii="Times New Roman" w:hAnsi="Times New Roman"/>
                  <w:sz w:val="28"/>
                  <w:szCs w:val="28"/>
                </w:rPr>
                <w:t>10</w:t>
              </w:r>
            </w:ins>
          </w:p>
        </w:tc>
      </w:tr>
      <w:tr w:rsidR="00E16C07" w:rsidRPr="00542D29" w14:paraId="3B0BF03F" w14:textId="77777777" w:rsidTr="00D01FB1">
        <w:trPr>
          <w:trHeight w:val="205"/>
          <w:ins w:id="520" w:author="ADINGO HILLARY" w:date="2018-01-29T05:38:00Z"/>
        </w:trPr>
        <w:tc>
          <w:tcPr>
            <w:tcW w:w="1710" w:type="dxa"/>
          </w:tcPr>
          <w:p w14:paraId="5DEB4780" w14:textId="77777777" w:rsidR="00E16C07" w:rsidRPr="00542D29" w:rsidRDefault="00E16C07" w:rsidP="00E16C07">
            <w:pPr>
              <w:rPr>
                <w:ins w:id="521" w:author="ADINGO HILLARY" w:date="2018-01-29T05:38:00Z"/>
                <w:rFonts w:ascii="Times New Roman" w:hAnsi="Times New Roman"/>
                <w:sz w:val="28"/>
                <w:szCs w:val="28"/>
              </w:rPr>
            </w:pPr>
            <w:ins w:id="522" w:author="ADINGO HILLARY" w:date="2018-01-29T05:38:00Z">
              <w:r w:rsidRPr="00542D29">
                <w:rPr>
                  <w:rFonts w:ascii="Times New Roman" w:hAnsi="Times New Roman"/>
                  <w:sz w:val="28"/>
                  <w:szCs w:val="28"/>
                </w:rPr>
                <w:t>Auditors</w:t>
              </w:r>
            </w:ins>
          </w:p>
        </w:tc>
        <w:tc>
          <w:tcPr>
            <w:tcW w:w="810" w:type="dxa"/>
          </w:tcPr>
          <w:p w14:paraId="2622EEEA" w14:textId="77777777" w:rsidR="00E16C07" w:rsidRPr="00542D29" w:rsidRDefault="00E16C07" w:rsidP="00D01FB1">
            <w:pPr>
              <w:jc w:val="center"/>
              <w:rPr>
                <w:ins w:id="523" w:author="ADINGO HILLARY" w:date="2018-01-29T05:38:00Z"/>
                <w:rFonts w:ascii="Times New Roman" w:hAnsi="Times New Roman"/>
                <w:sz w:val="28"/>
                <w:szCs w:val="28"/>
              </w:rPr>
            </w:pPr>
            <w:ins w:id="524" w:author="ADINGO HILLARY" w:date="2018-01-29T05:38:00Z">
              <w:r>
                <w:rPr>
                  <w:rFonts w:ascii="Times New Roman" w:hAnsi="Times New Roman"/>
                  <w:sz w:val="28"/>
                  <w:szCs w:val="28"/>
                </w:rPr>
                <w:t>2</w:t>
              </w:r>
            </w:ins>
          </w:p>
        </w:tc>
        <w:tc>
          <w:tcPr>
            <w:tcW w:w="1080" w:type="dxa"/>
          </w:tcPr>
          <w:p w14:paraId="253452B0" w14:textId="77777777" w:rsidR="00E16C07" w:rsidRPr="00542D29" w:rsidRDefault="00E16C07" w:rsidP="00D01FB1">
            <w:pPr>
              <w:jc w:val="center"/>
              <w:rPr>
                <w:ins w:id="525" w:author="ADINGO HILLARY" w:date="2018-01-29T05:38:00Z"/>
                <w:rFonts w:ascii="Times New Roman" w:hAnsi="Times New Roman"/>
                <w:sz w:val="28"/>
                <w:szCs w:val="28"/>
              </w:rPr>
            </w:pPr>
          </w:p>
        </w:tc>
        <w:tc>
          <w:tcPr>
            <w:tcW w:w="900" w:type="dxa"/>
          </w:tcPr>
          <w:p w14:paraId="6354EEF2" w14:textId="77777777" w:rsidR="00E16C07" w:rsidRPr="00542D29" w:rsidRDefault="00E16C07" w:rsidP="00D01FB1">
            <w:pPr>
              <w:jc w:val="center"/>
              <w:rPr>
                <w:ins w:id="526" w:author="ADINGO HILLARY" w:date="2018-01-29T05:38:00Z"/>
                <w:rFonts w:ascii="Times New Roman" w:hAnsi="Times New Roman"/>
                <w:sz w:val="28"/>
                <w:szCs w:val="28"/>
              </w:rPr>
            </w:pPr>
            <w:ins w:id="527" w:author="ADINGO HILLARY" w:date="2018-01-29T05:38:00Z">
              <w:r>
                <w:rPr>
                  <w:rFonts w:ascii="Times New Roman" w:hAnsi="Times New Roman"/>
                  <w:sz w:val="28"/>
                  <w:szCs w:val="28"/>
                </w:rPr>
                <w:t>2</w:t>
              </w:r>
            </w:ins>
          </w:p>
        </w:tc>
        <w:tc>
          <w:tcPr>
            <w:tcW w:w="1080" w:type="dxa"/>
          </w:tcPr>
          <w:p w14:paraId="4C5F9EEB" w14:textId="77777777" w:rsidR="00E16C07" w:rsidRPr="00542D29" w:rsidRDefault="00E16C07" w:rsidP="00D01FB1">
            <w:pPr>
              <w:jc w:val="center"/>
              <w:rPr>
                <w:ins w:id="528" w:author="ADINGO HILLARY" w:date="2018-01-29T05:38:00Z"/>
                <w:rFonts w:ascii="Times New Roman" w:hAnsi="Times New Roman"/>
                <w:sz w:val="28"/>
                <w:szCs w:val="28"/>
              </w:rPr>
            </w:pPr>
          </w:p>
        </w:tc>
        <w:tc>
          <w:tcPr>
            <w:tcW w:w="999" w:type="dxa"/>
          </w:tcPr>
          <w:p w14:paraId="0B607185" w14:textId="77777777" w:rsidR="00E16C07" w:rsidRPr="00542D29" w:rsidRDefault="00E16C07" w:rsidP="00D01FB1">
            <w:pPr>
              <w:jc w:val="center"/>
              <w:rPr>
                <w:ins w:id="529" w:author="ADINGO HILLARY" w:date="2018-01-29T05:38:00Z"/>
                <w:rFonts w:ascii="Times New Roman" w:hAnsi="Times New Roman"/>
                <w:sz w:val="28"/>
                <w:szCs w:val="28"/>
              </w:rPr>
            </w:pPr>
            <w:ins w:id="530" w:author="ADINGO HILLARY" w:date="2018-01-29T05:38:00Z">
              <w:r>
                <w:rPr>
                  <w:rFonts w:ascii="Times New Roman" w:hAnsi="Times New Roman"/>
                  <w:sz w:val="28"/>
                  <w:szCs w:val="28"/>
                </w:rPr>
                <w:t>1</w:t>
              </w:r>
            </w:ins>
          </w:p>
        </w:tc>
        <w:tc>
          <w:tcPr>
            <w:tcW w:w="1161" w:type="dxa"/>
          </w:tcPr>
          <w:p w14:paraId="0DEFAE1F" w14:textId="77777777" w:rsidR="00E16C07" w:rsidRPr="00542D29" w:rsidRDefault="00E16C07" w:rsidP="00D01FB1">
            <w:pPr>
              <w:jc w:val="center"/>
              <w:rPr>
                <w:ins w:id="531" w:author="ADINGO HILLARY" w:date="2018-01-29T05:38:00Z"/>
                <w:rFonts w:ascii="Times New Roman" w:hAnsi="Times New Roman"/>
                <w:sz w:val="28"/>
                <w:szCs w:val="28"/>
              </w:rPr>
            </w:pPr>
            <w:ins w:id="532" w:author="ADINGO HILLARY" w:date="2018-01-29T05:38:00Z">
              <w:r>
                <w:rPr>
                  <w:rFonts w:ascii="Times New Roman" w:hAnsi="Times New Roman"/>
                  <w:sz w:val="28"/>
                  <w:szCs w:val="28"/>
                </w:rPr>
                <w:t>1</w:t>
              </w:r>
            </w:ins>
          </w:p>
        </w:tc>
        <w:tc>
          <w:tcPr>
            <w:tcW w:w="2261" w:type="dxa"/>
          </w:tcPr>
          <w:p w14:paraId="3EF79495" w14:textId="77777777" w:rsidR="00E16C07" w:rsidRPr="00542D29" w:rsidRDefault="00E16C07" w:rsidP="00D01FB1">
            <w:pPr>
              <w:jc w:val="center"/>
              <w:rPr>
                <w:ins w:id="533" w:author="ADINGO HILLARY" w:date="2018-01-29T05:38:00Z"/>
                <w:rFonts w:ascii="Times New Roman" w:hAnsi="Times New Roman"/>
                <w:sz w:val="28"/>
                <w:szCs w:val="28"/>
              </w:rPr>
            </w:pPr>
            <w:ins w:id="534" w:author="ADINGO HILLARY" w:date="2018-01-29T05:38:00Z">
              <w:r>
                <w:rPr>
                  <w:rFonts w:ascii="Times New Roman" w:hAnsi="Times New Roman"/>
                  <w:sz w:val="28"/>
                  <w:szCs w:val="28"/>
                </w:rPr>
                <w:t>2</w:t>
              </w:r>
            </w:ins>
          </w:p>
        </w:tc>
      </w:tr>
      <w:tr w:rsidR="00E16C07" w:rsidRPr="00542D29" w14:paraId="41ED9EBE" w14:textId="77777777" w:rsidTr="00D01FB1">
        <w:trPr>
          <w:trHeight w:val="205"/>
          <w:ins w:id="535" w:author="ADINGO HILLARY" w:date="2018-01-29T05:38:00Z"/>
        </w:trPr>
        <w:tc>
          <w:tcPr>
            <w:tcW w:w="1710" w:type="dxa"/>
          </w:tcPr>
          <w:p w14:paraId="540C6BBD" w14:textId="77777777" w:rsidR="00E16C07" w:rsidRPr="00542D29" w:rsidRDefault="00E16C07" w:rsidP="00E16C07">
            <w:pPr>
              <w:rPr>
                <w:ins w:id="536" w:author="ADINGO HILLARY" w:date="2018-01-29T05:38:00Z"/>
                <w:rFonts w:ascii="Times New Roman" w:hAnsi="Times New Roman"/>
                <w:sz w:val="28"/>
                <w:szCs w:val="28"/>
              </w:rPr>
            </w:pPr>
            <w:ins w:id="537" w:author="ADINGO HILLARY" w:date="2018-01-29T05:38:00Z">
              <w:r>
                <w:rPr>
                  <w:rFonts w:ascii="Times New Roman" w:hAnsi="Times New Roman"/>
                  <w:sz w:val="28"/>
                  <w:szCs w:val="28"/>
                </w:rPr>
                <w:t xml:space="preserve">Operation </w:t>
              </w:r>
            </w:ins>
          </w:p>
        </w:tc>
        <w:tc>
          <w:tcPr>
            <w:tcW w:w="810" w:type="dxa"/>
          </w:tcPr>
          <w:p w14:paraId="7B8E1D1B" w14:textId="6E6DAF78" w:rsidR="00E16C07" w:rsidRPr="00542D29" w:rsidRDefault="00D01FB1" w:rsidP="00D01FB1">
            <w:pPr>
              <w:jc w:val="center"/>
              <w:rPr>
                <w:ins w:id="538" w:author="ADINGO HILLARY" w:date="2018-01-29T05:38:00Z"/>
                <w:rFonts w:ascii="Times New Roman" w:hAnsi="Times New Roman"/>
                <w:sz w:val="28"/>
                <w:szCs w:val="28"/>
              </w:rPr>
            </w:pPr>
            <w:r>
              <w:rPr>
                <w:rFonts w:ascii="Times New Roman" w:hAnsi="Times New Roman"/>
                <w:sz w:val="28"/>
                <w:szCs w:val="28"/>
              </w:rPr>
              <w:t>6</w:t>
            </w:r>
          </w:p>
        </w:tc>
        <w:tc>
          <w:tcPr>
            <w:tcW w:w="1080" w:type="dxa"/>
          </w:tcPr>
          <w:p w14:paraId="15FF80C8" w14:textId="4E19D89E" w:rsidR="00E16C07" w:rsidRPr="00542D29" w:rsidRDefault="00D01FB1" w:rsidP="00D01FB1">
            <w:pPr>
              <w:jc w:val="center"/>
              <w:rPr>
                <w:ins w:id="539" w:author="ADINGO HILLARY" w:date="2018-01-29T05:38:00Z"/>
                <w:rFonts w:ascii="Times New Roman" w:hAnsi="Times New Roman"/>
                <w:sz w:val="28"/>
                <w:szCs w:val="28"/>
              </w:rPr>
            </w:pPr>
            <w:r>
              <w:rPr>
                <w:rFonts w:ascii="Times New Roman" w:hAnsi="Times New Roman"/>
                <w:sz w:val="28"/>
                <w:szCs w:val="28"/>
              </w:rPr>
              <w:t>2</w:t>
            </w:r>
          </w:p>
        </w:tc>
        <w:tc>
          <w:tcPr>
            <w:tcW w:w="900" w:type="dxa"/>
          </w:tcPr>
          <w:p w14:paraId="05FC48C2" w14:textId="77777777" w:rsidR="00E16C07" w:rsidRPr="00542D29" w:rsidRDefault="00E16C07" w:rsidP="00D01FB1">
            <w:pPr>
              <w:jc w:val="center"/>
              <w:rPr>
                <w:ins w:id="540" w:author="ADINGO HILLARY" w:date="2018-01-29T05:38:00Z"/>
                <w:rFonts w:ascii="Times New Roman" w:hAnsi="Times New Roman"/>
                <w:sz w:val="28"/>
                <w:szCs w:val="28"/>
              </w:rPr>
            </w:pPr>
            <w:ins w:id="541" w:author="ADINGO HILLARY" w:date="2018-01-29T05:38:00Z">
              <w:r>
                <w:rPr>
                  <w:rFonts w:ascii="Times New Roman" w:hAnsi="Times New Roman"/>
                  <w:sz w:val="28"/>
                  <w:szCs w:val="28"/>
                </w:rPr>
                <w:t>8</w:t>
              </w:r>
            </w:ins>
          </w:p>
        </w:tc>
        <w:tc>
          <w:tcPr>
            <w:tcW w:w="1080" w:type="dxa"/>
          </w:tcPr>
          <w:p w14:paraId="3A7FF49F" w14:textId="77777777" w:rsidR="00E16C07" w:rsidRPr="00542D29" w:rsidRDefault="00E16C07" w:rsidP="00D01FB1">
            <w:pPr>
              <w:jc w:val="center"/>
              <w:rPr>
                <w:ins w:id="542" w:author="ADINGO HILLARY" w:date="2018-01-29T05:38:00Z"/>
                <w:rFonts w:ascii="Times New Roman" w:hAnsi="Times New Roman"/>
                <w:sz w:val="28"/>
                <w:szCs w:val="28"/>
              </w:rPr>
            </w:pPr>
          </w:p>
        </w:tc>
        <w:tc>
          <w:tcPr>
            <w:tcW w:w="999" w:type="dxa"/>
          </w:tcPr>
          <w:p w14:paraId="59D84FCD" w14:textId="77777777" w:rsidR="00E16C07" w:rsidRPr="00542D29" w:rsidRDefault="00E16C07" w:rsidP="00D01FB1">
            <w:pPr>
              <w:jc w:val="center"/>
              <w:rPr>
                <w:ins w:id="543" w:author="ADINGO HILLARY" w:date="2018-01-29T05:38:00Z"/>
                <w:rFonts w:ascii="Times New Roman" w:hAnsi="Times New Roman"/>
                <w:sz w:val="28"/>
                <w:szCs w:val="28"/>
              </w:rPr>
            </w:pPr>
            <w:ins w:id="544" w:author="ADINGO HILLARY" w:date="2018-01-29T05:38:00Z">
              <w:r>
                <w:rPr>
                  <w:rFonts w:ascii="Times New Roman" w:hAnsi="Times New Roman"/>
                  <w:sz w:val="28"/>
                  <w:szCs w:val="28"/>
                </w:rPr>
                <w:t>4</w:t>
              </w:r>
            </w:ins>
          </w:p>
        </w:tc>
        <w:tc>
          <w:tcPr>
            <w:tcW w:w="1161" w:type="dxa"/>
          </w:tcPr>
          <w:p w14:paraId="5A7A55B8" w14:textId="77777777" w:rsidR="00E16C07" w:rsidRPr="00542D29" w:rsidRDefault="00E16C07" w:rsidP="00D01FB1">
            <w:pPr>
              <w:jc w:val="center"/>
              <w:rPr>
                <w:ins w:id="545" w:author="ADINGO HILLARY" w:date="2018-01-29T05:38:00Z"/>
                <w:rFonts w:ascii="Times New Roman" w:hAnsi="Times New Roman"/>
                <w:sz w:val="28"/>
                <w:szCs w:val="28"/>
              </w:rPr>
            </w:pPr>
            <w:ins w:id="546" w:author="ADINGO HILLARY" w:date="2018-01-29T05:38:00Z">
              <w:r>
                <w:rPr>
                  <w:rFonts w:ascii="Times New Roman" w:hAnsi="Times New Roman"/>
                  <w:sz w:val="28"/>
                  <w:szCs w:val="28"/>
                </w:rPr>
                <w:t>4</w:t>
              </w:r>
            </w:ins>
          </w:p>
        </w:tc>
        <w:tc>
          <w:tcPr>
            <w:tcW w:w="2261" w:type="dxa"/>
          </w:tcPr>
          <w:p w14:paraId="2237636A" w14:textId="77777777" w:rsidR="00E16C07" w:rsidRPr="00542D29" w:rsidRDefault="00E16C07" w:rsidP="00D01FB1">
            <w:pPr>
              <w:jc w:val="center"/>
              <w:rPr>
                <w:ins w:id="547" w:author="ADINGO HILLARY" w:date="2018-01-29T05:38:00Z"/>
                <w:rFonts w:ascii="Times New Roman" w:hAnsi="Times New Roman"/>
                <w:sz w:val="28"/>
                <w:szCs w:val="28"/>
              </w:rPr>
            </w:pPr>
            <w:ins w:id="548" w:author="ADINGO HILLARY" w:date="2018-01-29T05:38:00Z">
              <w:r>
                <w:rPr>
                  <w:rFonts w:ascii="Times New Roman" w:hAnsi="Times New Roman"/>
                  <w:sz w:val="28"/>
                  <w:szCs w:val="28"/>
                </w:rPr>
                <w:t>8</w:t>
              </w:r>
            </w:ins>
          </w:p>
        </w:tc>
      </w:tr>
      <w:tr w:rsidR="00E16C07" w:rsidRPr="00542D29" w14:paraId="05221866" w14:textId="77777777" w:rsidTr="00D01FB1">
        <w:trPr>
          <w:trHeight w:val="205"/>
          <w:ins w:id="549" w:author="ADINGO HILLARY" w:date="2018-01-29T05:38:00Z"/>
        </w:trPr>
        <w:tc>
          <w:tcPr>
            <w:tcW w:w="1710" w:type="dxa"/>
          </w:tcPr>
          <w:p w14:paraId="53EFB291" w14:textId="77777777" w:rsidR="00E16C07" w:rsidRPr="00542D29" w:rsidRDefault="00E16C07" w:rsidP="00E16C07">
            <w:pPr>
              <w:rPr>
                <w:ins w:id="550" w:author="ADINGO HILLARY" w:date="2018-01-29T05:38:00Z"/>
                <w:rFonts w:ascii="Times New Roman" w:hAnsi="Times New Roman"/>
                <w:sz w:val="28"/>
                <w:szCs w:val="28"/>
              </w:rPr>
            </w:pPr>
            <w:ins w:id="551" w:author="ADINGO HILLARY" w:date="2018-01-29T05:38:00Z">
              <w:r>
                <w:rPr>
                  <w:rFonts w:ascii="Times New Roman" w:hAnsi="Times New Roman"/>
                  <w:sz w:val="28"/>
                  <w:szCs w:val="28"/>
                </w:rPr>
                <w:lastRenderedPageBreak/>
                <w:t xml:space="preserve">Customer Enquiry </w:t>
              </w:r>
            </w:ins>
          </w:p>
        </w:tc>
        <w:tc>
          <w:tcPr>
            <w:tcW w:w="810" w:type="dxa"/>
          </w:tcPr>
          <w:p w14:paraId="2DA252D2" w14:textId="0A61E325" w:rsidR="00E16C07" w:rsidRPr="00542D29" w:rsidRDefault="00D01FB1" w:rsidP="00D01FB1">
            <w:pPr>
              <w:jc w:val="center"/>
              <w:rPr>
                <w:ins w:id="552" w:author="ADINGO HILLARY" w:date="2018-01-29T05:38:00Z"/>
                <w:rFonts w:ascii="Times New Roman" w:hAnsi="Times New Roman"/>
                <w:sz w:val="28"/>
                <w:szCs w:val="28"/>
              </w:rPr>
            </w:pPr>
            <w:r>
              <w:rPr>
                <w:rFonts w:ascii="Times New Roman" w:hAnsi="Times New Roman"/>
                <w:sz w:val="28"/>
                <w:szCs w:val="28"/>
              </w:rPr>
              <w:t>3</w:t>
            </w:r>
          </w:p>
        </w:tc>
        <w:tc>
          <w:tcPr>
            <w:tcW w:w="1080" w:type="dxa"/>
          </w:tcPr>
          <w:p w14:paraId="47501C94" w14:textId="6EF82439" w:rsidR="00E16C07" w:rsidRPr="00542D29" w:rsidRDefault="00D01FB1" w:rsidP="00D01FB1">
            <w:pPr>
              <w:jc w:val="center"/>
              <w:rPr>
                <w:ins w:id="553" w:author="ADINGO HILLARY" w:date="2018-01-29T05:38:00Z"/>
                <w:rFonts w:ascii="Times New Roman" w:hAnsi="Times New Roman"/>
                <w:sz w:val="28"/>
                <w:szCs w:val="28"/>
              </w:rPr>
            </w:pPr>
            <w:r>
              <w:rPr>
                <w:rFonts w:ascii="Times New Roman" w:hAnsi="Times New Roman"/>
                <w:sz w:val="28"/>
                <w:szCs w:val="28"/>
              </w:rPr>
              <w:t>3</w:t>
            </w:r>
          </w:p>
        </w:tc>
        <w:tc>
          <w:tcPr>
            <w:tcW w:w="900" w:type="dxa"/>
          </w:tcPr>
          <w:p w14:paraId="67652EE2" w14:textId="77777777" w:rsidR="00E16C07" w:rsidRPr="00542D29" w:rsidRDefault="00E16C07" w:rsidP="00D01FB1">
            <w:pPr>
              <w:jc w:val="center"/>
              <w:rPr>
                <w:ins w:id="554" w:author="ADINGO HILLARY" w:date="2018-01-29T05:38:00Z"/>
                <w:rFonts w:ascii="Times New Roman" w:hAnsi="Times New Roman"/>
                <w:sz w:val="28"/>
                <w:szCs w:val="28"/>
              </w:rPr>
            </w:pPr>
            <w:ins w:id="555" w:author="ADINGO HILLARY" w:date="2018-01-29T05:38:00Z">
              <w:r>
                <w:rPr>
                  <w:rFonts w:ascii="Times New Roman" w:hAnsi="Times New Roman"/>
                  <w:sz w:val="28"/>
                  <w:szCs w:val="28"/>
                </w:rPr>
                <w:t>6</w:t>
              </w:r>
            </w:ins>
          </w:p>
        </w:tc>
        <w:tc>
          <w:tcPr>
            <w:tcW w:w="1080" w:type="dxa"/>
          </w:tcPr>
          <w:p w14:paraId="2FC47B21" w14:textId="77777777" w:rsidR="00E16C07" w:rsidRPr="00542D29" w:rsidRDefault="00E16C07" w:rsidP="00D01FB1">
            <w:pPr>
              <w:jc w:val="center"/>
              <w:rPr>
                <w:ins w:id="556" w:author="ADINGO HILLARY" w:date="2018-01-29T05:38:00Z"/>
                <w:rFonts w:ascii="Times New Roman" w:hAnsi="Times New Roman"/>
                <w:sz w:val="28"/>
                <w:szCs w:val="28"/>
              </w:rPr>
            </w:pPr>
          </w:p>
        </w:tc>
        <w:tc>
          <w:tcPr>
            <w:tcW w:w="999" w:type="dxa"/>
          </w:tcPr>
          <w:p w14:paraId="1FB47177" w14:textId="77777777" w:rsidR="00E16C07" w:rsidRPr="00542D29" w:rsidRDefault="00E16C07" w:rsidP="00D01FB1">
            <w:pPr>
              <w:jc w:val="center"/>
              <w:rPr>
                <w:ins w:id="557" w:author="ADINGO HILLARY" w:date="2018-01-29T05:38:00Z"/>
                <w:rFonts w:ascii="Times New Roman" w:hAnsi="Times New Roman"/>
                <w:sz w:val="28"/>
                <w:szCs w:val="28"/>
              </w:rPr>
            </w:pPr>
            <w:ins w:id="558" w:author="ADINGO HILLARY" w:date="2018-01-29T05:38:00Z">
              <w:r>
                <w:rPr>
                  <w:rFonts w:ascii="Times New Roman" w:hAnsi="Times New Roman"/>
                  <w:sz w:val="28"/>
                  <w:szCs w:val="28"/>
                </w:rPr>
                <w:t>3</w:t>
              </w:r>
            </w:ins>
          </w:p>
        </w:tc>
        <w:tc>
          <w:tcPr>
            <w:tcW w:w="1161" w:type="dxa"/>
          </w:tcPr>
          <w:p w14:paraId="687198DA" w14:textId="77777777" w:rsidR="00E16C07" w:rsidRPr="00542D29" w:rsidRDefault="00E16C07" w:rsidP="00D01FB1">
            <w:pPr>
              <w:jc w:val="center"/>
              <w:rPr>
                <w:ins w:id="559" w:author="ADINGO HILLARY" w:date="2018-01-29T05:38:00Z"/>
                <w:rFonts w:ascii="Times New Roman" w:hAnsi="Times New Roman"/>
                <w:sz w:val="28"/>
                <w:szCs w:val="28"/>
              </w:rPr>
            </w:pPr>
            <w:ins w:id="560" w:author="ADINGO HILLARY" w:date="2018-01-29T05:38:00Z">
              <w:r>
                <w:rPr>
                  <w:rFonts w:ascii="Times New Roman" w:hAnsi="Times New Roman"/>
                  <w:sz w:val="28"/>
                  <w:szCs w:val="28"/>
                </w:rPr>
                <w:t>3</w:t>
              </w:r>
            </w:ins>
          </w:p>
        </w:tc>
        <w:tc>
          <w:tcPr>
            <w:tcW w:w="2261" w:type="dxa"/>
          </w:tcPr>
          <w:p w14:paraId="6901CCFE" w14:textId="77777777" w:rsidR="00E16C07" w:rsidRPr="00542D29" w:rsidRDefault="00E16C07" w:rsidP="00D01FB1">
            <w:pPr>
              <w:jc w:val="center"/>
              <w:rPr>
                <w:ins w:id="561" w:author="ADINGO HILLARY" w:date="2018-01-29T05:38:00Z"/>
                <w:rFonts w:ascii="Times New Roman" w:hAnsi="Times New Roman"/>
                <w:sz w:val="28"/>
                <w:szCs w:val="28"/>
              </w:rPr>
            </w:pPr>
            <w:ins w:id="562" w:author="ADINGO HILLARY" w:date="2018-01-29T05:38:00Z">
              <w:r>
                <w:rPr>
                  <w:rFonts w:ascii="Times New Roman" w:hAnsi="Times New Roman"/>
                  <w:sz w:val="28"/>
                  <w:szCs w:val="28"/>
                </w:rPr>
                <w:t>6</w:t>
              </w:r>
            </w:ins>
          </w:p>
        </w:tc>
      </w:tr>
      <w:tr w:rsidR="00E16C07" w:rsidRPr="00542D29" w14:paraId="5EDA6CD6" w14:textId="77777777" w:rsidTr="00D01FB1">
        <w:trPr>
          <w:trHeight w:val="205"/>
          <w:ins w:id="563" w:author="ADINGO HILLARY" w:date="2018-01-29T05:38:00Z"/>
        </w:trPr>
        <w:tc>
          <w:tcPr>
            <w:tcW w:w="1710" w:type="dxa"/>
          </w:tcPr>
          <w:p w14:paraId="080EB8A8" w14:textId="77777777" w:rsidR="00E16C07" w:rsidRPr="00542D29" w:rsidRDefault="00E16C07" w:rsidP="00E16C07">
            <w:pPr>
              <w:rPr>
                <w:ins w:id="564" w:author="ADINGO HILLARY" w:date="2018-01-29T05:38:00Z"/>
                <w:rFonts w:ascii="Times New Roman" w:hAnsi="Times New Roman"/>
                <w:sz w:val="28"/>
                <w:szCs w:val="28"/>
              </w:rPr>
            </w:pPr>
            <w:ins w:id="565" w:author="ADINGO HILLARY" w:date="2018-01-29T05:38:00Z">
              <w:r w:rsidRPr="00542D29">
                <w:rPr>
                  <w:rFonts w:ascii="Times New Roman" w:hAnsi="Times New Roman"/>
                  <w:sz w:val="28"/>
                  <w:szCs w:val="28"/>
                </w:rPr>
                <w:t>IT Unit</w:t>
              </w:r>
            </w:ins>
          </w:p>
        </w:tc>
        <w:tc>
          <w:tcPr>
            <w:tcW w:w="810" w:type="dxa"/>
          </w:tcPr>
          <w:p w14:paraId="37CEAFF7" w14:textId="77777777" w:rsidR="00E16C07" w:rsidRPr="00542D29" w:rsidRDefault="00E16C07" w:rsidP="00D01FB1">
            <w:pPr>
              <w:jc w:val="center"/>
              <w:rPr>
                <w:ins w:id="566" w:author="ADINGO HILLARY" w:date="2018-01-29T05:38:00Z"/>
                <w:rFonts w:ascii="Times New Roman" w:hAnsi="Times New Roman"/>
                <w:sz w:val="28"/>
                <w:szCs w:val="28"/>
              </w:rPr>
            </w:pPr>
            <w:ins w:id="567" w:author="ADINGO HILLARY" w:date="2018-01-29T05:38:00Z">
              <w:r>
                <w:rPr>
                  <w:rFonts w:ascii="Times New Roman" w:hAnsi="Times New Roman"/>
                  <w:sz w:val="28"/>
                  <w:szCs w:val="28"/>
                </w:rPr>
                <w:t>2</w:t>
              </w:r>
            </w:ins>
          </w:p>
        </w:tc>
        <w:tc>
          <w:tcPr>
            <w:tcW w:w="1080" w:type="dxa"/>
          </w:tcPr>
          <w:p w14:paraId="0F4173A5" w14:textId="77777777" w:rsidR="00E16C07" w:rsidRPr="00542D29" w:rsidRDefault="00E16C07" w:rsidP="00D01FB1">
            <w:pPr>
              <w:jc w:val="center"/>
              <w:rPr>
                <w:ins w:id="568" w:author="ADINGO HILLARY" w:date="2018-01-29T05:38:00Z"/>
                <w:rFonts w:ascii="Times New Roman" w:hAnsi="Times New Roman"/>
                <w:sz w:val="28"/>
                <w:szCs w:val="28"/>
              </w:rPr>
            </w:pPr>
          </w:p>
        </w:tc>
        <w:tc>
          <w:tcPr>
            <w:tcW w:w="900" w:type="dxa"/>
          </w:tcPr>
          <w:p w14:paraId="5CFE3D68" w14:textId="77777777" w:rsidR="00E16C07" w:rsidRPr="00542D29" w:rsidRDefault="00E16C07" w:rsidP="00D01FB1">
            <w:pPr>
              <w:jc w:val="center"/>
              <w:rPr>
                <w:ins w:id="569" w:author="ADINGO HILLARY" w:date="2018-01-29T05:38:00Z"/>
                <w:rFonts w:ascii="Times New Roman" w:hAnsi="Times New Roman"/>
                <w:sz w:val="28"/>
                <w:szCs w:val="28"/>
              </w:rPr>
            </w:pPr>
            <w:ins w:id="570" w:author="ADINGO HILLARY" w:date="2018-01-29T05:38:00Z">
              <w:r>
                <w:rPr>
                  <w:rFonts w:ascii="Times New Roman" w:hAnsi="Times New Roman"/>
                  <w:sz w:val="28"/>
                  <w:szCs w:val="28"/>
                </w:rPr>
                <w:t>2</w:t>
              </w:r>
            </w:ins>
          </w:p>
        </w:tc>
        <w:tc>
          <w:tcPr>
            <w:tcW w:w="1080" w:type="dxa"/>
          </w:tcPr>
          <w:p w14:paraId="2086AF07" w14:textId="77777777" w:rsidR="00E16C07" w:rsidRPr="00542D29" w:rsidRDefault="00E16C07" w:rsidP="00D01FB1">
            <w:pPr>
              <w:jc w:val="center"/>
              <w:rPr>
                <w:ins w:id="571" w:author="ADINGO HILLARY" w:date="2018-01-29T05:38:00Z"/>
                <w:rFonts w:ascii="Times New Roman" w:hAnsi="Times New Roman"/>
                <w:sz w:val="28"/>
                <w:szCs w:val="28"/>
              </w:rPr>
            </w:pPr>
          </w:p>
        </w:tc>
        <w:tc>
          <w:tcPr>
            <w:tcW w:w="999" w:type="dxa"/>
          </w:tcPr>
          <w:p w14:paraId="69F556C3" w14:textId="77777777" w:rsidR="00E16C07" w:rsidRPr="00542D29" w:rsidRDefault="00E16C07" w:rsidP="00D01FB1">
            <w:pPr>
              <w:jc w:val="center"/>
              <w:rPr>
                <w:ins w:id="572" w:author="ADINGO HILLARY" w:date="2018-01-29T05:38:00Z"/>
                <w:rFonts w:ascii="Times New Roman" w:hAnsi="Times New Roman"/>
                <w:sz w:val="28"/>
                <w:szCs w:val="28"/>
              </w:rPr>
            </w:pPr>
            <w:ins w:id="573" w:author="ADINGO HILLARY" w:date="2018-01-29T05:38:00Z">
              <w:r>
                <w:rPr>
                  <w:rFonts w:ascii="Times New Roman" w:hAnsi="Times New Roman"/>
                  <w:sz w:val="28"/>
                  <w:szCs w:val="28"/>
                </w:rPr>
                <w:t>1</w:t>
              </w:r>
            </w:ins>
          </w:p>
        </w:tc>
        <w:tc>
          <w:tcPr>
            <w:tcW w:w="1161" w:type="dxa"/>
          </w:tcPr>
          <w:p w14:paraId="040E7207" w14:textId="77777777" w:rsidR="00E16C07" w:rsidRPr="00542D29" w:rsidRDefault="00E16C07" w:rsidP="00D01FB1">
            <w:pPr>
              <w:jc w:val="center"/>
              <w:rPr>
                <w:ins w:id="574" w:author="ADINGO HILLARY" w:date="2018-01-29T05:38:00Z"/>
                <w:rFonts w:ascii="Times New Roman" w:hAnsi="Times New Roman"/>
                <w:sz w:val="28"/>
                <w:szCs w:val="28"/>
              </w:rPr>
            </w:pPr>
            <w:ins w:id="575" w:author="ADINGO HILLARY" w:date="2018-01-29T05:38:00Z">
              <w:r>
                <w:rPr>
                  <w:rFonts w:ascii="Times New Roman" w:hAnsi="Times New Roman"/>
                  <w:sz w:val="28"/>
                  <w:szCs w:val="28"/>
                </w:rPr>
                <w:t>1</w:t>
              </w:r>
            </w:ins>
          </w:p>
        </w:tc>
        <w:tc>
          <w:tcPr>
            <w:tcW w:w="2261" w:type="dxa"/>
          </w:tcPr>
          <w:p w14:paraId="39391B55" w14:textId="77777777" w:rsidR="00E16C07" w:rsidRPr="00542D29" w:rsidRDefault="00E16C07" w:rsidP="00D01FB1">
            <w:pPr>
              <w:jc w:val="center"/>
              <w:rPr>
                <w:ins w:id="576" w:author="ADINGO HILLARY" w:date="2018-01-29T05:38:00Z"/>
                <w:rFonts w:ascii="Times New Roman" w:hAnsi="Times New Roman"/>
                <w:sz w:val="28"/>
                <w:szCs w:val="28"/>
              </w:rPr>
            </w:pPr>
            <w:ins w:id="577" w:author="ADINGO HILLARY" w:date="2018-01-29T05:38:00Z">
              <w:r>
                <w:rPr>
                  <w:rFonts w:ascii="Times New Roman" w:hAnsi="Times New Roman"/>
                  <w:sz w:val="28"/>
                  <w:szCs w:val="28"/>
                </w:rPr>
                <w:t>2</w:t>
              </w:r>
            </w:ins>
          </w:p>
        </w:tc>
      </w:tr>
      <w:tr w:rsidR="00E16C07" w:rsidRPr="00542D29" w14:paraId="69AA1AD4" w14:textId="77777777" w:rsidTr="00D01FB1">
        <w:trPr>
          <w:trHeight w:val="205"/>
          <w:ins w:id="578" w:author="ADINGO HILLARY" w:date="2018-01-29T05:38:00Z"/>
        </w:trPr>
        <w:tc>
          <w:tcPr>
            <w:tcW w:w="1710" w:type="dxa"/>
          </w:tcPr>
          <w:p w14:paraId="7C8E293A" w14:textId="77777777" w:rsidR="00E16C07" w:rsidRPr="00542D29" w:rsidRDefault="00E16C07" w:rsidP="00E16C07">
            <w:pPr>
              <w:rPr>
                <w:ins w:id="579" w:author="ADINGO HILLARY" w:date="2018-01-29T05:38:00Z"/>
                <w:rFonts w:ascii="Times New Roman" w:hAnsi="Times New Roman"/>
                <w:sz w:val="28"/>
                <w:szCs w:val="28"/>
              </w:rPr>
            </w:pPr>
            <w:ins w:id="580" w:author="ADINGO HILLARY" w:date="2018-01-29T05:38:00Z">
              <w:r w:rsidRPr="00542D29">
                <w:rPr>
                  <w:rFonts w:ascii="Times New Roman" w:hAnsi="Times New Roman"/>
                  <w:sz w:val="28"/>
                  <w:szCs w:val="28"/>
                </w:rPr>
                <w:t>Legal Unit</w:t>
              </w:r>
            </w:ins>
          </w:p>
        </w:tc>
        <w:tc>
          <w:tcPr>
            <w:tcW w:w="810" w:type="dxa"/>
          </w:tcPr>
          <w:p w14:paraId="74D08DF4" w14:textId="77777777" w:rsidR="00E16C07" w:rsidRPr="00542D29" w:rsidRDefault="00E16C07" w:rsidP="00D01FB1">
            <w:pPr>
              <w:jc w:val="center"/>
              <w:rPr>
                <w:ins w:id="581" w:author="ADINGO HILLARY" w:date="2018-01-29T05:38:00Z"/>
                <w:rFonts w:ascii="Times New Roman" w:hAnsi="Times New Roman"/>
                <w:sz w:val="28"/>
                <w:szCs w:val="28"/>
              </w:rPr>
            </w:pPr>
            <w:ins w:id="582" w:author="ADINGO HILLARY" w:date="2018-01-29T05:38:00Z">
              <w:r>
                <w:rPr>
                  <w:rFonts w:ascii="Times New Roman" w:hAnsi="Times New Roman"/>
                  <w:sz w:val="28"/>
                  <w:szCs w:val="28"/>
                </w:rPr>
                <w:t>2</w:t>
              </w:r>
            </w:ins>
          </w:p>
        </w:tc>
        <w:tc>
          <w:tcPr>
            <w:tcW w:w="1080" w:type="dxa"/>
          </w:tcPr>
          <w:p w14:paraId="7FE2BB74" w14:textId="77777777" w:rsidR="00E16C07" w:rsidRPr="00542D29" w:rsidRDefault="00E16C07" w:rsidP="00D01FB1">
            <w:pPr>
              <w:jc w:val="center"/>
              <w:rPr>
                <w:ins w:id="583" w:author="ADINGO HILLARY" w:date="2018-01-29T05:38:00Z"/>
                <w:rFonts w:ascii="Times New Roman" w:hAnsi="Times New Roman"/>
                <w:sz w:val="28"/>
                <w:szCs w:val="28"/>
              </w:rPr>
            </w:pPr>
          </w:p>
        </w:tc>
        <w:tc>
          <w:tcPr>
            <w:tcW w:w="900" w:type="dxa"/>
          </w:tcPr>
          <w:p w14:paraId="383E4E0C" w14:textId="77777777" w:rsidR="00E16C07" w:rsidRPr="00542D29" w:rsidRDefault="00E16C07" w:rsidP="00D01FB1">
            <w:pPr>
              <w:jc w:val="center"/>
              <w:rPr>
                <w:ins w:id="584" w:author="ADINGO HILLARY" w:date="2018-01-29T05:38:00Z"/>
                <w:rFonts w:ascii="Times New Roman" w:hAnsi="Times New Roman"/>
                <w:sz w:val="28"/>
                <w:szCs w:val="28"/>
              </w:rPr>
            </w:pPr>
            <w:ins w:id="585" w:author="ADINGO HILLARY" w:date="2018-01-29T05:38:00Z">
              <w:r>
                <w:rPr>
                  <w:rFonts w:ascii="Times New Roman" w:hAnsi="Times New Roman"/>
                  <w:sz w:val="28"/>
                  <w:szCs w:val="28"/>
                </w:rPr>
                <w:t>1</w:t>
              </w:r>
            </w:ins>
          </w:p>
        </w:tc>
        <w:tc>
          <w:tcPr>
            <w:tcW w:w="1080" w:type="dxa"/>
          </w:tcPr>
          <w:p w14:paraId="4944F468" w14:textId="77777777" w:rsidR="00E16C07" w:rsidRPr="00542D29" w:rsidRDefault="00E16C07" w:rsidP="00D01FB1">
            <w:pPr>
              <w:jc w:val="center"/>
              <w:rPr>
                <w:ins w:id="586" w:author="ADINGO HILLARY" w:date="2018-01-29T05:38:00Z"/>
                <w:rFonts w:ascii="Times New Roman" w:hAnsi="Times New Roman"/>
                <w:sz w:val="28"/>
                <w:szCs w:val="28"/>
              </w:rPr>
            </w:pPr>
            <w:ins w:id="587" w:author="ADINGO HILLARY" w:date="2018-01-29T05:38:00Z">
              <w:r>
                <w:rPr>
                  <w:rFonts w:ascii="Times New Roman" w:hAnsi="Times New Roman"/>
                  <w:sz w:val="28"/>
                  <w:szCs w:val="28"/>
                </w:rPr>
                <w:t>1</w:t>
              </w:r>
            </w:ins>
          </w:p>
        </w:tc>
        <w:tc>
          <w:tcPr>
            <w:tcW w:w="999" w:type="dxa"/>
          </w:tcPr>
          <w:p w14:paraId="75610FA5" w14:textId="77777777" w:rsidR="00E16C07" w:rsidRPr="00542D29" w:rsidRDefault="00E16C07" w:rsidP="00D01FB1">
            <w:pPr>
              <w:jc w:val="center"/>
              <w:rPr>
                <w:ins w:id="588" w:author="ADINGO HILLARY" w:date="2018-01-29T05:38:00Z"/>
                <w:rFonts w:ascii="Times New Roman" w:hAnsi="Times New Roman"/>
                <w:sz w:val="28"/>
                <w:szCs w:val="28"/>
              </w:rPr>
            </w:pPr>
            <w:ins w:id="589" w:author="ADINGO HILLARY" w:date="2018-01-29T05:38:00Z">
              <w:r>
                <w:rPr>
                  <w:rFonts w:ascii="Times New Roman" w:hAnsi="Times New Roman"/>
                  <w:sz w:val="28"/>
                  <w:szCs w:val="28"/>
                </w:rPr>
                <w:t>1</w:t>
              </w:r>
            </w:ins>
          </w:p>
        </w:tc>
        <w:tc>
          <w:tcPr>
            <w:tcW w:w="1161" w:type="dxa"/>
          </w:tcPr>
          <w:p w14:paraId="27A2334A" w14:textId="77777777" w:rsidR="00E16C07" w:rsidRPr="00542D29" w:rsidRDefault="00E16C07" w:rsidP="00D01FB1">
            <w:pPr>
              <w:jc w:val="center"/>
              <w:rPr>
                <w:ins w:id="590" w:author="ADINGO HILLARY" w:date="2018-01-29T05:38:00Z"/>
                <w:rFonts w:ascii="Times New Roman" w:hAnsi="Times New Roman"/>
                <w:sz w:val="28"/>
                <w:szCs w:val="28"/>
              </w:rPr>
            </w:pPr>
            <w:ins w:id="591" w:author="ADINGO HILLARY" w:date="2018-01-29T05:38:00Z">
              <w:r>
                <w:rPr>
                  <w:rFonts w:ascii="Times New Roman" w:hAnsi="Times New Roman"/>
                  <w:sz w:val="28"/>
                  <w:szCs w:val="28"/>
                </w:rPr>
                <w:t>1</w:t>
              </w:r>
            </w:ins>
          </w:p>
        </w:tc>
        <w:tc>
          <w:tcPr>
            <w:tcW w:w="2261" w:type="dxa"/>
          </w:tcPr>
          <w:p w14:paraId="14966B96" w14:textId="77777777" w:rsidR="00E16C07" w:rsidRPr="00542D29" w:rsidRDefault="00E16C07" w:rsidP="00D01FB1">
            <w:pPr>
              <w:jc w:val="center"/>
              <w:rPr>
                <w:ins w:id="592" w:author="ADINGO HILLARY" w:date="2018-01-29T05:38:00Z"/>
                <w:rFonts w:ascii="Times New Roman" w:hAnsi="Times New Roman"/>
                <w:sz w:val="28"/>
                <w:szCs w:val="28"/>
              </w:rPr>
            </w:pPr>
            <w:ins w:id="593" w:author="ADINGO HILLARY" w:date="2018-01-29T05:38:00Z">
              <w:r>
                <w:rPr>
                  <w:rFonts w:ascii="Times New Roman" w:hAnsi="Times New Roman"/>
                  <w:sz w:val="28"/>
                  <w:szCs w:val="28"/>
                </w:rPr>
                <w:t>2</w:t>
              </w:r>
            </w:ins>
          </w:p>
        </w:tc>
      </w:tr>
      <w:tr w:rsidR="00BF28D8" w:rsidRPr="00542D29" w14:paraId="469E40CB" w14:textId="77777777" w:rsidTr="00E16C07">
        <w:trPr>
          <w:trHeight w:val="205"/>
          <w:ins w:id="594" w:author="ADINGO HILLARY" w:date="2018-01-30T22:00:00Z"/>
        </w:trPr>
        <w:tc>
          <w:tcPr>
            <w:tcW w:w="1710" w:type="dxa"/>
          </w:tcPr>
          <w:p w14:paraId="2F919CF5" w14:textId="4028965F" w:rsidR="00BF28D8" w:rsidRPr="00D01FB1" w:rsidRDefault="00BF28D8" w:rsidP="005B3081">
            <w:pPr>
              <w:rPr>
                <w:ins w:id="595" w:author="ADINGO HILLARY" w:date="2018-01-30T22:00:00Z"/>
                <w:rFonts w:ascii="Times New Roman" w:hAnsi="Times New Roman"/>
                <w:b/>
                <w:sz w:val="28"/>
                <w:szCs w:val="28"/>
              </w:rPr>
            </w:pPr>
            <w:ins w:id="596" w:author="ADINGO HILLARY" w:date="2018-01-30T22:00:00Z">
              <w:r w:rsidRPr="00D01FB1">
                <w:rPr>
                  <w:rFonts w:ascii="Times New Roman" w:hAnsi="Times New Roman"/>
                  <w:b/>
                  <w:sz w:val="28"/>
                  <w:szCs w:val="28"/>
                </w:rPr>
                <w:t>Total</w:t>
              </w:r>
            </w:ins>
          </w:p>
        </w:tc>
        <w:tc>
          <w:tcPr>
            <w:tcW w:w="810" w:type="dxa"/>
          </w:tcPr>
          <w:p w14:paraId="003F3A4D" w14:textId="724742DF" w:rsidR="00BF28D8" w:rsidRPr="00D01FB1" w:rsidRDefault="00D55EA6" w:rsidP="00D01FB1">
            <w:pPr>
              <w:jc w:val="center"/>
              <w:rPr>
                <w:ins w:id="597" w:author="ADINGO HILLARY" w:date="2018-01-30T22:00:00Z"/>
                <w:rFonts w:ascii="Times New Roman" w:hAnsi="Times New Roman"/>
                <w:b/>
                <w:sz w:val="28"/>
                <w:szCs w:val="28"/>
              </w:rPr>
            </w:pPr>
            <w:ins w:id="598" w:author="ADINGO HILLARY" w:date="2018-01-30T22:01:00Z">
              <w:r w:rsidRPr="00D01FB1">
                <w:rPr>
                  <w:rFonts w:ascii="Times New Roman" w:hAnsi="Times New Roman"/>
                  <w:b/>
                  <w:sz w:val="28"/>
                  <w:szCs w:val="28"/>
                </w:rPr>
                <w:t>2</w:t>
              </w:r>
            </w:ins>
            <w:r w:rsidR="00D01FB1">
              <w:rPr>
                <w:rFonts w:ascii="Times New Roman" w:hAnsi="Times New Roman"/>
                <w:b/>
                <w:sz w:val="28"/>
                <w:szCs w:val="28"/>
              </w:rPr>
              <w:t>6</w:t>
            </w:r>
          </w:p>
        </w:tc>
        <w:tc>
          <w:tcPr>
            <w:tcW w:w="1080" w:type="dxa"/>
          </w:tcPr>
          <w:p w14:paraId="14AC408A" w14:textId="0FBD49D8" w:rsidR="00BF28D8" w:rsidRPr="00D01FB1" w:rsidRDefault="000003D7" w:rsidP="00D01FB1">
            <w:pPr>
              <w:jc w:val="center"/>
              <w:rPr>
                <w:ins w:id="599" w:author="ADINGO HILLARY" w:date="2018-01-30T22:00:00Z"/>
                <w:rFonts w:ascii="Times New Roman" w:hAnsi="Times New Roman"/>
                <w:b/>
                <w:sz w:val="28"/>
                <w:szCs w:val="28"/>
              </w:rPr>
            </w:pPr>
            <w:r>
              <w:rPr>
                <w:rFonts w:ascii="Times New Roman" w:hAnsi="Times New Roman"/>
                <w:b/>
                <w:sz w:val="28"/>
                <w:szCs w:val="28"/>
              </w:rPr>
              <w:t>10</w:t>
            </w:r>
          </w:p>
        </w:tc>
        <w:tc>
          <w:tcPr>
            <w:tcW w:w="900" w:type="dxa"/>
          </w:tcPr>
          <w:p w14:paraId="2F34BA30" w14:textId="7F8AF118" w:rsidR="00BF28D8" w:rsidRPr="00D01FB1" w:rsidRDefault="00D55EA6" w:rsidP="00D01FB1">
            <w:pPr>
              <w:jc w:val="center"/>
              <w:rPr>
                <w:ins w:id="600" w:author="ADINGO HILLARY" w:date="2018-01-30T22:00:00Z"/>
                <w:rFonts w:ascii="Times New Roman" w:hAnsi="Times New Roman"/>
                <w:b/>
                <w:sz w:val="28"/>
                <w:szCs w:val="28"/>
              </w:rPr>
            </w:pPr>
            <w:ins w:id="601" w:author="ADINGO HILLARY" w:date="2018-01-30T22:02:00Z">
              <w:r w:rsidRPr="00D01FB1">
                <w:rPr>
                  <w:rFonts w:ascii="Times New Roman" w:hAnsi="Times New Roman"/>
                  <w:b/>
                  <w:sz w:val="28"/>
                  <w:szCs w:val="28"/>
                </w:rPr>
                <w:t>31</w:t>
              </w:r>
            </w:ins>
          </w:p>
        </w:tc>
        <w:tc>
          <w:tcPr>
            <w:tcW w:w="1080" w:type="dxa"/>
          </w:tcPr>
          <w:p w14:paraId="14D7934C" w14:textId="5D9D2222" w:rsidR="00BF28D8" w:rsidRPr="00D01FB1" w:rsidRDefault="00D55EA6" w:rsidP="00D01FB1">
            <w:pPr>
              <w:jc w:val="center"/>
              <w:rPr>
                <w:ins w:id="602" w:author="ADINGO HILLARY" w:date="2018-01-30T22:00:00Z"/>
                <w:rFonts w:ascii="Times New Roman" w:hAnsi="Times New Roman"/>
                <w:b/>
                <w:sz w:val="28"/>
                <w:szCs w:val="28"/>
              </w:rPr>
            </w:pPr>
            <w:ins w:id="603" w:author="ADINGO HILLARY" w:date="2018-01-30T22:02:00Z">
              <w:r w:rsidRPr="00D01FB1">
                <w:rPr>
                  <w:rFonts w:ascii="Times New Roman" w:hAnsi="Times New Roman"/>
                  <w:b/>
                  <w:sz w:val="28"/>
                  <w:szCs w:val="28"/>
                </w:rPr>
                <w:t>5</w:t>
              </w:r>
            </w:ins>
          </w:p>
        </w:tc>
        <w:tc>
          <w:tcPr>
            <w:tcW w:w="999" w:type="dxa"/>
          </w:tcPr>
          <w:p w14:paraId="2D3A77B8" w14:textId="6AD4C29F" w:rsidR="00BF28D8" w:rsidRPr="00D01FB1" w:rsidRDefault="00D55EA6" w:rsidP="00D01FB1">
            <w:pPr>
              <w:jc w:val="center"/>
              <w:rPr>
                <w:ins w:id="604" w:author="ADINGO HILLARY" w:date="2018-01-30T22:00:00Z"/>
                <w:rFonts w:ascii="Times New Roman" w:hAnsi="Times New Roman"/>
                <w:b/>
                <w:sz w:val="28"/>
                <w:szCs w:val="28"/>
              </w:rPr>
            </w:pPr>
            <w:ins w:id="605" w:author="ADINGO HILLARY" w:date="2018-01-30T22:03:00Z">
              <w:r w:rsidRPr="00D01FB1">
                <w:rPr>
                  <w:rFonts w:ascii="Times New Roman" w:hAnsi="Times New Roman"/>
                  <w:b/>
                  <w:sz w:val="28"/>
                  <w:szCs w:val="28"/>
                </w:rPr>
                <w:t>18</w:t>
              </w:r>
            </w:ins>
          </w:p>
        </w:tc>
        <w:tc>
          <w:tcPr>
            <w:tcW w:w="1161" w:type="dxa"/>
          </w:tcPr>
          <w:p w14:paraId="370F8EA8" w14:textId="1E760DB9" w:rsidR="00BF28D8" w:rsidRPr="00D01FB1" w:rsidRDefault="00D55EA6" w:rsidP="00D01FB1">
            <w:pPr>
              <w:jc w:val="center"/>
              <w:rPr>
                <w:ins w:id="606" w:author="ADINGO HILLARY" w:date="2018-01-30T22:00:00Z"/>
                <w:rFonts w:ascii="Times New Roman" w:hAnsi="Times New Roman"/>
                <w:b/>
                <w:sz w:val="28"/>
                <w:szCs w:val="28"/>
              </w:rPr>
            </w:pPr>
            <w:ins w:id="607" w:author="ADINGO HILLARY" w:date="2018-01-30T22:03:00Z">
              <w:r w:rsidRPr="00D01FB1">
                <w:rPr>
                  <w:rFonts w:ascii="Times New Roman" w:hAnsi="Times New Roman"/>
                  <w:b/>
                  <w:sz w:val="28"/>
                  <w:szCs w:val="28"/>
                </w:rPr>
                <w:t>18</w:t>
              </w:r>
            </w:ins>
          </w:p>
        </w:tc>
        <w:tc>
          <w:tcPr>
            <w:tcW w:w="2261" w:type="dxa"/>
          </w:tcPr>
          <w:p w14:paraId="6AE0A170" w14:textId="3F8BEC36" w:rsidR="00BF28D8" w:rsidRPr="00D01FB1" w:rsidRDefault="00D55EA6" w:rsidP="00D01FB1">
            <w:pPr>
              <w:jc w:val="center"/>
              <w:rPr>
                <w:ins w:id="608" w:author="ADINGO HILLARY" w:date="2018-01-30T22:00:00Z"/>
                <w:rFonts w:ascii="Times New Roman" w:hAnsi="Times New Roman"/>
                <w:b/>
                <w:sz w:val="28"/>
                <w:szCs w:val="28"/>
              </w:rPr>
            </w:pPr>
            <w:ins w:id="609" w:author="ADINGO HILLARY" w:date="2018-01-30T22:03:00Z">
              <w:r w:rsidRPr="00D01FB1">
                <w:rPr>
                  <w:rFonts w:ascii="Times New Roman" w:hAnsi="Times New Roman"/>
                  <w:b/>
                  <w:sz w:val="28"/>
                  <w:szCs w:val="28"/>
                </w:rPr>
                <w:t>36</w:t>
              </w:r>
            </w:ins>
          </w:p>
        </w:tc>
      </w:tr>
    </w:tbl>
    <w:p w14:paraId="3DFAD089" w14:textId="617D9EB1" w:rsidR="00BE0B8E" w:rsidRDefault="00BE0B8E" w:rsidP="00BE0B8E">
      <w:pPr>
        <w:autoSpaceDE w:val="0"/>
        <w:autoSpaceDN w:val="0"/>
        <w:adjustRightInd w:val="0"/>
        <w:spacing w:before="240" w:after="0" w:line="480" w:lineRule="auto"/>
        <w:jc w:val="center"/>
        <w:rPr>
          <w:ins w:id="610" w:author="ADINGO HILLARY" w:date="2018-01-29T06:00:00Z"/>
          <w:rFonts w:ascii="Times New Roman" w:hAnsi="Times New Roman"/>
          <w:b/>
          <w:bCs/>
          <w:sz w:val="24"/>
          <w:szCs w:val="24"/>
        </w:rPr>
      </w:pPr>
      <w:ins w:id="611" w:author="ADINGO HILLARY" w:date="2018-01-29T06:00:00Z">
        <w:r>
          <w:rPr>
            <w:rFonts w:ascii="Times New Roman" w:hAnsi="Times New Roman"/>
            <w:b/>
            <w:bCs/>
            <w:sz w:val="24"/>
            <w:szCs w:val="24"/>
          </w:rPr>
          <w:t xml:space="preserve">Table 2: Demographic </w:t>
        </w:r>
      </w:ins>
      <w:ins w:id="612" w:author="ADINGO HILLARY" w:date="2018-01-29T06:01:00Z">
        <w:r>
          <w:rPr>
            <w:rFonts w:ascii="Times New Roman" w:hAnsi="Times New Roman"/>
            <w:b/>
            <w:bCs/>
            <w:sz w:val="24"/>
            <w:szCs w:val="24"/>
          </w:rPr>
          <w:t>of respondents</w:t>
        </w:r>
      </w:ins>
    </w:p>
    <w:p w14:paraId="5A1EF07C" w14:textId="77777777" w:rsidR="00BE0B8E" w:rsidRDefault="00BE0B8E" w:rsidP="00BE0B8E">
      <w:pPr>
        <w:pStyle w:val="NormalWeb"/>
        <w:spacing w:before="240" w:beforeAutospacing="0" w:line="480" w:lineRule="auto"/>
        <w:jc w:val="center"/>
        <w:rPr>
          <w:ins w:id="613" w:author="ADINGO HILLARY" w:date="2018-01-29T06:00:00Z"/>
          <w:b/>
        </w:rPr>
      </w:pPr>
      <w:ins w:id="614" w:author="ADINGO HILLARY" w:date="2018-01-29T06:00:00Z">
        <w:r>
          <w:t>(Source: Created by Author)</w:t>
        </w:r>
      </w:ins>
    </w:p>
    <w:p w14:paraId="79D28862" w14:textId="0E159390" w:rsidR="00E16C07" w:rsidDel="008424E6" w:rsidRDefault="000003D7" w:rsidP="008424E6">
      <w:pPr>
        <w:tabs>
          <w:tab w:val="left" w:pos="1530"/>
        </w:tabs>
        <w:autoSpaceDE w:val="0"/>
        <w:autoSpaceDN w:val="0"/>
        <w:adjustRightInd w:val="0"/>
        <w:spacing w:after="0" w:line="480" w:lineRule="auto"/>
        <w:rPr>
          <w:ins w:id="615" w:author="thomasmoore adingo" w:date="2017-06-16T15:29:00Z"/>
          <w:del w:id="616" w:author="ADINGO HILLARY" w:date="2018-01-30T23:28:00Z"/>
          <w:rFonts w:ascii="Times New Roman" w:hAnsi="Times New Roman"/>
          <w:sz w:val="24"/>
          <w:szCs w:val="24"/>
        </w:rPr>
        <w:pPrChange w:id="617" w:author="ADINGO HILLARY" w:date="2018-01-30T23:28:00Z">
          <w:pPr>
            <w:tabs>
              <w:tab w:val="left" w:pos="1530"/>
            </w:tabs>
            <w:autoSpaceDE w:val="0"/>
            <w:autoSpaceDN w:val="0"/>
            <w:adjustRightInd w:val="0"/>
            <w:spacing w:after="0" w:line="480" w:lineRule="auto"/>
            <w:ind w:firstLine="720"/>
          </w:pPr>
        </w:pPrChange>
      </w:pPr>
      <w:del w:id="618" w:author="ADINGO HILLARY" w:date="2018-01-30T23:28:00Z">
        <w:r w:rsidDel="008424E6">
          <w:rPr>
            <w:rFonts w:ascii="Times New Roman" w:hAnsi="Times New Roman"/>
            <w:sz w:val="24"/>
            <w:szCs w:val="24"/>
          </w:rPr>
          <w:tab/>
        </w:r>
      </w:del>
    </w:p>
    <w:p w14:paraId="07A45087" w14:textId="16EDE117" w:rsidR="00B339AE" w:rsidRPr="007F5521" w:rsidRDefault="00B339AE" w:rsidP="008424E6">
      <w:pPr>
        <w:tabs>
          <w:tab w:val="left" w:pos="1530"/>
        </w:tabs>
        <w:autoSpaceDE w:val="0"/>
        <w:autoSpaceDN w:val="0"/>
        <w:adjustRightInd w:val="0"/>
        <w:spacing w:after="0" w:line="480" w:lineRule="auto"/>
        <w:rPr>
          <w:ins w:id="619" w:author="thomasmoore adingo" w:date="2017-06-16T15:44:00Z"/>
        </w:rPr>
        <w:pPrChange w:id="620" w:author="ADINGO HILLARY" w:date="2018-01-30T23:28:00Z">
          <w:pPr>
            <w:autoSpaceDE w:val="0"/>
            <w:autoSpaceDN w:val="0"/>
            <w:adjustRightInd w:val="0"/>
            <w:spacing w:after="0" w:line="480" w:lineRule="auto"/>
            <w:ind w:firstLine="720"/>
          </w:pPr>
        </w:pPrChange>
      </w:pPr>
      <w:bookmarkStart w:id="621" w:name="_Toc493384812"/>
      <w:ins w:id="622" w:author="thomasmoore adingo" w:date="2017-06-16T15:29:00Z">
        <w:del w:id="623" w:author="ADINGO HILLARY" w:date="2018-01-30T23:28:00Z">
          <w:r w:rsidRPr="007F5521" w:rsidDel="008424E6">
            <w:delText>4.</w:delText>
          </w:r>
        </w:del>
      </w:ins>
      <w:del w:id="624" w:author="ADINGO HILLARY" w:date="2018-01-29T08:34:00Z">
        <w:r w:rsidR="00905712" w:rsidDel="00D80972">
          <w:delText>1</w:delText>
        </w:r>
      </w:del>
      <w:ins w:id="625" w:author="thomasmoore adingo" w:date="2017-06-16T15:29:00Z">
        <w:del w:id="626" w:author="ADINGO HILLARY" w:date="2018-01-30T23:28:00Z">
          <w:r w:rsidRPr="007F5521" w:rsidDel="008424E6">
            <w:delText>: Characteristics of Respondents</w:delText>
          </w:r>
        </w:del>
      </w:ins>
      <w:bookmarkEnd w:id="621"/>
    </w:p>
    <w:p w14:paraId="617D980D" w14:textId="10F4209E" w:rsidR="006A766E" w:rsidRPr="006A766E" w:rsidRDefault="006C67CB" w:rsidP="006A766E">
      <w:pPr>
        <w:spacing w:after="0" w:line="480" w:lineRule="auto"/>
        <w:rPr>
          <w:ins w:id="627" w:author="Francis" w:date="2017-09-17T03:51:00Z"/>
          <w:rFonts w:ascii="Times New Roman" w:hAnsi="Times New Roman"/>
          <w:sz w:val="24"/>
          <w:szCs w:val="24"/>
        </w:rPr>
      </w:pPr>
      <w:ins w:id="628" w:author="thomasmoore adingo" w:date="2017-06-16T15:46:00Z">
        <w:r w:rsidRPr="00A0423F">
          <w:rPr>
            <w:rFonts w:ascii="Times New Roman" w:hAnsi="Times New Roman"/>
            <w:sz w:val="24"/>
            <w:szCs w:val="24"/>
          </w:rPr>
          <w:t xml:space="preserve">The researcher </w:t>
        </w:r>
      </w:ins>
      <w:ins w:id="629" w:author="thomasmoore adingo" w:date="2017-06-16T15:48:00Z">
        <w:r w:rsidR="00EB48B1">
          <w:rPr>
            <w:rFonts w:ascii="Times New Roman" w:hAnsi="Times New Roman"/>
            <w:sz w:val="24"/>
            <w:szCs w:val="24"/>
          </w:rPr>
          <w:t xml:space="preserve">interviewed 36 participants most respondents were in </w:t>
        </w:r>
      </w:ins>
      <w:ins w:id="630" w:author="Francis" w:date="2017-08-16T12:20:00Z">
        <w:r w:rsidR="007F5521">
          <w:rPr>
            <w:rFonts w:ascii="Times New Roman" w:hAnsi="Times New Roman"/>
            <w:sz w:val="24"/>
            <w:szCs w:val="24"/>
          </w:rPr>
          <w:t>28</w:t>
        </w:r>
      </w:ins>
      <w:ins w:id="631" w:author="thomasmoore adingo" w:date="2017-06-16T15:51:00Z">
        <w:r w:rsidR="00EB48B1">
          <w:rPr>
            <w:rFonts w:ascii="Times New Roman" w:hAnsi="Times New Roman"/>
            <w:sz w:val="24"/>
            <w:szCs w:val="24"/>
          </w:rPr>
          <w:t>-</w:t>
        </w:r>
      </w:ins>
      <w:r w:rsidR="005B3081">
        <w:rPr>
          <w:rFonts w:ascii="Times New Roman" w:hAnsi="Times New Roman"/>
          <w:sz w:val="24"/>
          <w:szCs w:val="24"/>
        </w:rPr>
        <w:t>4</w:t>
      </w:r>
      <w:ins w:id="632" w:author="thomasmoore adingo" w:date="2017-06-16T15:51:00Z">
        <w:r w:rsidR="00EB48B1">
          <w:rPr>
            <w:rFonts w:ascii="Times New Roman" w:hAnsi="Times New Roman"/>
            <w:sz w:val="24"/>
            <w:szCs w:val="24"/>
          </w:rPr>
          <w:t xml:space="preserve">5 age bracket both males and females </w:t>
        </w:r>
      </w:ins>
      <w:ins w:id="633" w:author="thomasmoore adingo" w:date="2017-06-16T15:53:00Z">
        <w:r w:rsidR="00EB48B1">
          <w:rPr>
            <w:rFonts w:ascii="Times New Roman" w:hAnsi="Times New Roman"/>
            <w:sz w:val="24"/>
            <w:szCs w:val="24"/>
          </w:rPr>
          <w:t>respectively</w:t>
        </w:r>
      </w:ins>
      <w:ins w:id="634" w:author="thomasmoore adingo" w:date="2017-06-16T15:51:00Z">
        <w:r w:rsidR="00EB48B1">
          <w:rPr>
            <w:rFonts w:ascii="Times New Roman" w:hAnsi="Times New Roman"/>
            <w:sz w:val="24"/>
            <w:szCs w:val="24"/>
          </w:rPr>
          <w:t>.</w:t>
        </w:r>
      </w:ins>
      <w:ins w:id="635" w:author="thomasmoore adingo" w:date="2017-06-16T15:54:00Z">
        <w:r w:rsidR="00EB48B1">
          <w:rPr>
            <w:rFonts w:ascii="Times New Roman" w:hAnsi="Times New Roman"/>
            <w:sz w:val="24"/>
            <w:szCs w:val="24"/>
          </w:rPr>
          <w:t xml:space="preserve"> Out of the 36 respondents, </w:t>
        </w:r>
      </w:ins>
      <w:ins w:id="636" w:author="thomasmoore adingo" w:date="2017-06-16T15:55:00Z">
        <w:r w:rsidR="00EB48B1">
          <w:rPr>
            <w:rFonts w:ascii="Times New Roman" w:hAnsi="Times New Roman"/>
            <w:sz w:val="24"/>
            <w:szCs w:val="24"/>
          </w:rPr>
          <w:t xml:space="preserve">Accountants were </w:t>
        </w:r>
      </w:ins>
      <w:ins w:id="637" w:author="thomasmoore adingo" w:date="2017-06-16T15:56:00Z">
        <w:r w:rsidR="00EB48B1">
          <w:rPr>
            <w:rFonts w:ascii="Times New Roman" w:hAnsi="Times New Roman"/>
            <w:sz w:val="24"/>
            <w:szCs w:val="24"/>
          </w:rPr>
          <w:t xml:space="preserve">50% for both GCB and ADB representing a total percentage of </w:t>
        </w:r>
      </w:ins>
      <w:ins w:id="638" w:author="thomasmoore adingo" w:date="2017-06-16T15:57:00Z">
        <w:r w:rsidR="00EB48B1">
          <w:rPr>
            <w:rFonts w:ascii="Times New Roman" w:hAnsi="Times New Roman"/>
            <w:sz w:val="24"/>
            <w:szCs w:val="24"/>
          </w:rPr>
          <w:t>27.8%</w:t>
        </w:r>
        <w:r w:rsidR="00EE4BC2">
          <w:rPr>
            <w:rFonts w:ascii="Times New Roman" w:hAnsi="Times New Roman"/>
            <w:sz w:val="24"/>
            <w:szCs w:val="24"/>
          </w:rPr>
          <w:t xml:space="preserve"> as the highest and Internal Auditors</w:t>
        </w:r>
      </w:ins>
      <w:ins w:id="639" w:author="thomasmoore adingo" w:date="2017-06-16T15:59:00Z">
        <w:r w:rsidR="00EE4BC2">
          <w:rPr>
            <w:rFonts w:ascii="Times New Roman" w:hAnsi="Times New Roman"/>
            <w:sz w:val="24"/>
            <w:szCs w:val="24"/>
          </w:rPr>
          <w:t>, Legal and IT all representing a total percentage of 5.6%.</w:t>
        </w:r>
      </w:ins>
      <w:ins w:id="640" w:author="thomasmoore adingo" w:date="2017-06-16T16:01:00Z">
        <w:r w:rsidR="00EE4BC2">
          <w:rPr>
            <w:rFonts w:ascii="Times New Roman" w:hAnsi="Times New Roman"/>
            <w:sz w:val="24"/>
            <w:szCs w:val="24"/>
          </w:rPr>
          <w:t xml:space="preserve"> The percentage of males working in both Banks represents </w:t>
        </w:r>
      </w:ins>
      <w:ins w:id="641" w:author="thomasmoore adingo" w:date="2017-06-16T16:03:00Z">
        <w:r w:rsidR="00EE4BC2">
          <w:rPr>
            <w:rFonts w:ascii="Times New Roman" w:hAnsi="Times New Roman"/>
            <w:sz w:val="24"/>
            <w:szCs w:val="24"/>
          </w:rPr>
          <w:t>72.2% whiles the females</w:t>
        </w:r>
      </w:ins>
      <w:ins w:id="642" w:author="thomasmoore adingo" w:date="2017-06-16T15:46:00Z">
        <w:r w:rsidRPr="00A0423F">
          <w:rPr>
            <w:rFonts w:ascii="Times New Roman" w:hAnsi="Times New Roman"/>
            <w:sz w:val="24"/>
            <w:szCs w:val="24"/>
          </w:rPr>
          <w:t xml:space="preserve"> </w:t>
        </w:r>
      </w:ins>
      <w:ins w:id="643" w:author="thomasmoore adingo" w:date="2017-06-16T16:04:00Z">
        <w:r w:rsidR="00EE4BC2">
          <w:rPr>
            <w:rFonts w:ascii="Times New Roman" w:hAnsi="Times New Roman"/>
            <w:sz w:val="24"/>
            <w:szCs w:val="24"/>
          </w:rPr>
          <w:t>represents a percentage of  27.8%.</w:t>
        </w:r>
      </w:ins>
      <w:ins w:id="644" w:author="Francis" w:date="2017-09-17T03:51:00Z">
        <w:r w:rsidR="006A766E" w:rsidRPr="006A766E">
          <w:rPr>
            <w:rFonts w:ascii="Times New Roman" w:eastAsia="Times New Roman" w:hAnsi="Times New Roman"/>
            <w:sz w:val="24"/>
            <w:szCs w:val="24"/>
          </w:rPr>
          <w:t xml:space="preserve"> </w:t>
        </w:r>
        <w:r w:rsidR="006A766E" w:rsidRPr="006A766E">
          <w:rPr>
            <w:rFonts w:ascii="Times New Roman" w:hAnsi="Times New Roman"/>
            <w:sz w:val="24"/>
            <w:szCs w:val="24"/>
          </w:rPr>
          <w:t xml:space="preserve">The number of years worked was also a background information which was needed, it is said that, experience comes with years of working, therefore, it can be observed that 12 (33.33%) out of the 36 respondents have worked below 5 years, 11 (30.56%) have a working experience of between 6 –10 years. Also, 9 (25%) have a working experience of 11 –15 years. However, only 4 (11.11%) have worked for over 16 years. This indicates that most of the respondents have had some years of working experience in the assets and liability departments in their respective branches. In terms of educational qualification, majority 8 (22.22%) have had tertiary education various Master’s degree discipline, 15 (41.67%) have various bachelor degrees and 13 (36.11) also holds Higher National </w:t>
        </w:r>
        <w:r w:rsidR="006A766E" w:rsidRPr="006A766E">
          <w:rPr>
            <w:rFonts w:ascii="Times New Roman" w:hAnsi="Times New Roman"/>
            <w:sz w:val="24"/>
            <w:szCs w:val="24"/>
          </w:rPr>
          <w:lastRenderedPageBreak/>
          <w:t>Diploma. Since assets and liability management is a vital function of every bank, obtaining the necessary educational qualifications is very essential for smooth management.</w:t>
        </w:r>
      </w:ins>
    </w:p>
    <w:p w14:paraId="66547D49" w14:textId="006E7CF8" w:rsidR="006C67CB" w:rsidRPr="00A0423F" w:rsidRDefault="006A766E" w:rsidP="004026DF">
      <w:pPr>
        <w:spacing w:after="0" w:line="480" w:lineRule="auto"/>
        <w:rPr>
          <w:ins w:id="645" w:author="thomasmoore adingo" w:date="2017-06-16T15:46:00Z"/>
          <w:rFonts w:ascii="Times New Roman" w:hAnsi="Times New Roman"/>
          <w:sz w:val="24"/>
          <w:szCs w:val="24"/>
        </w:rPr>
      </w:pPr>
      <w:ins w:id="646" w:author="Francis" w:date="2017-09-17T03:50:00Z">
        <w:r>
          <w:rPr>
            <w:rFonts w:ascii="Times New Roman" w:hAnsi="Times New Roman"/>
            <w:sz w:val="24"/>
            <w:szCs w:val="24"/>
          </w:rPr>
          <w:t xml:space="preserve"> </w:t>
        </w:r>
      </w:ins>
    </w:p>
    <w:p w14:paraId="34DEC169" w14:textId="396D8E99" w:rsidR="00624047" w:rsidRPr="00ED2859" w:rsidRDefault="004E052C" w:rsidP="004026DF">
      <w:pPr>
        <w:pStyle w:val="Heading2"/>
        <w:spacing w:line="480" w:lineRule="auto"/>
        <w:rPr>
          <w:rFonts w:ascii="Times New Roman" w:hAnsi="Times New Roman"/>
          <w:b/>
          <w:color w:val="000000"/>
          <w:sz w:val="24"/>
          <w:szCs w:val="24"/>
        </w:rPr>
      </w:pPr>
      <w:bookmarkStart w:id="647" w:name="_Toc493384813"/>
      <w:r w:rsidRPr="00ED2859">
        <w:rPr>
          <w:rFonts w:ascii="Times New Roman" w:hAnsi="Times New Roman"/>
          <w:b/>
          <w:color w:val="000000"/>
          <w:sz w:val="24"/>
          <w:szCs w:val="24"/>
        </w:rPr>
        <w:t>4.2</w:t>
      </w:r>
      <w:ins w:id="648" w:author="ADINGO HILLARY" w:date="2018-01-29T08:39:00Z">
        <w:r w:rsidR="00D80972">
          <w:rPr>
            <w:rFonts w:ascii="Times New Roman" w:hAnsi="Times New Roman"/>
            <w:b/>
            <w:color w:val="000000"/>
            <w:sz w:val="24"/>
            <w:szCs w:val="24"/>
          </w:rPr>
          <w:t>:0</w:t>
        </w:r>
      </w:ins>
      <w:r w:rsidRPr="00ED2859">
        <w:rPr>
          <w:rFonts w:ascii="Times New Roman" w:hAnsi="Times New Roman"/>
          <w:b/>
          <w:color w:val="000000"/>
          <w:sz w:val="24"/>
          <w:szCs w:val="24"/>
        </w:rPr>
        <w:t xml:space="preserve">: </w:t>
      </w:r>
      <w:r w:rsidR="00624047" w:rsidRPr="00ED2859">
        <w:rPr>
          <w:rFonts w:ascii="Times New Roman" w:hAnsi="Times New Roman"/>
          <w:b/>
          <w:color w:val="000000"/>
          <w:sz w:val="24"/>
          <w:szCs w:val="24"/>
        </w:rPr>
        <w:t>Qualitative</w:t>
      </w:r>
      <w:commentRangeStart w:id="649"/>
      <w:ins w:id="650" w:author="thomasmoore adingo" w:date="2017-03-21T08:50:00Z">
        <w:r w:rsidR="00F87BBD">
          <w:rPr>
            <w:rFonts w:ascii="Times New Roman" w:hAnsi="Times New Roman"/>
            <w:b/>
            <w:color w:val="000000"/>
            <w:sz w:val="24"/>
            <w:szCs w:val="24"/>
          </w:rPr>
          <w:t xml:space="preserve"> </w:t>
        </w:r>
      </w:ins>
      <w:commentRangeEnd w:id="649"/>
      <w:r w:rsidR="00034D6D">
        <w:rPr>
          <w:rStyle w:val="CommentReference"/>
          <w:rFonts w:ascii="Calibri" w:eastAsia="Calibri" w:hAnsi="Calibri"/>
          <w:color w:val="auto"/>
        </w:rPr>
        <w:commentReference w:id="649"/>
      </w:r>
      <w:ins w:id="651" w:author="thomasmoore adingo" w:date="2017-03-21T08:50:00Z">
        <w:r w:rsidR="00F87BBD">
          <w:rPr>
            <w:rFonts w:ascii="Times New Roman" w:hAnsi="Times New Roman"/>
            <w:b/>
            <w:color w:val="000000"/>
            <w:sz w:val="24"/>
            <w:szCs w:val="24"/>
          </w:rPr>
          <w:t>Analysis</w:t>
        </w:r>
      </w:ins>
      <w:r w:rsidR="00624047" w:rsidRPr="00ED2859">
        <w:rPr>
          <w:rFonts w:ascii="Times New Roman" w:hAnsi="Times New Roman"/>
          <w:b/>
          <w:color w:val="000000"/>
          <w:sz w:val="24"/>
          <w:szCs w:val="24"/>
        </w:rPr>
        <w:t xml:space="preserve"> </w:t>
      </w:r>
      <w:commentRangeStart w:id="652"/>
      <w:del w:id="653" w:author="thomasmoore adingo" w:date="2017-03-21T08:50:00Z">
        <w:r w:rsidR="00624047" w:rsidRPr="00ED2859" w:rsidDel="00F87BBD">
          <w:rPr>
            <w:rFonts w:ascii="Times New Roman" w:hAnsi="Times New Roman"/>
            <w:b/>
            <w:color w:val="000000"/>
            <w:sz w:val="24"/>
            <w:szCs w:val="24"/>
          </w:rPr>
          <w:delText>Approach</w:delText>
        </w:r>
        <w:commentRangeEnd w:id="652"/>
        <w:r w:rsidR="00062598" w:rsidDel="00F87BBD">
          <w:rPr>
            <w:rStyle w:val="CommentReference"/>
            <w:rFonts w:ascii="Calibri" w:eastAsia="Calibri" w:hAnsi="Calibri"/>
            <w:color w:val="auto"/>
          </w:rPr>
          <w:commentReference w:id="652"/>
        </w:r>
      </w:del>
      <w:bookmarkEnd w:id="647"/>
    </w:p>
    <w:p w14:paraId="7A01C1C1" w14:textId="3898EC8B" w:rsidR="00F87BBD" w:rsidRDefault="00624047" w:rsidP="00F87BBD">
      <w:pPr>
        <w:autoSpaceDE w:val="0"/>
        <w:autoSpaceDN w:val="0"/>
        <w:adjustRightInd w:val="0"/>
        <w:spacing w:after="0" w:line="480" w:lineRule="auto"/>
        <w:ind w:firstLine="720"/>
        <w:rPr>
          <w:ins w:id="654" w:author="Francis" w:date="2017-09-14T10:17:00Z"/>
          <w:rFonts w:ascii="Times New Roman" w:hAnsi="Times New Roman"/>
          <w:sz w:val="24"/>
          <w:szCs w:val="24"/>
        </w:rPr>
      </w:pPr>
      <w:r w:rsidRPr="00624047">
        <w:rPr>
          <w:rFonts w:ascii="Times New Roman" w:hAnsi="Times New Roman"/>
          <w:sz w:val="24"/>
          <w:szCs w:val="24"/>
        </w:rPr>
        <w:t>The qualitative section comprises the banks as the potential sample as the detailed concepts of</w:t>
      </w:r>
      <w:r w:rsidR="00D83602">
        <w:rPr>
          <w:rFonts w:ascii="Times New Roman" w:hAnsi="Times New Roman"/>
          <w:sz w:val="24"/>
          <w:szCs w:val="24"/>
        </w:rPr>
        <w:t xml:space="preserve"> </w:t>
      </w:r>
      <w:r w:rsidR="002F3114">
        <w:rPr>
          <w:rFonts w:ascii="Times New Roman" w:hAnsi="Times New Roman"/>
          <w:sz w:val="24"/>
          <w:szCs w:val="24"/>
        </w:rPr>
        <w:t>asset liability</w:t>
      </w:r>
      <w:r w:rsidR="002F3114" w:rsidRPr="003C4646">
        <w:rPr>
          <w:rFonts w:ascii="Times New Roman" w:hAnsi="Times New Roman"/>
          <w:sz w:val="24"/>
          <w:szCs w:val="24"/>
        </w:rPr>
        <w:t xml:space="preserve"> management</w:t>
      </w:r>
      <w:r w:rsidR="002F3114" w:rsidRPr="00624047">
        <w:rPr>
          <w:rFonts w:ascii="Times New Roman" w:hAnsi="Times New Roman"/>
          <w:sz w:val="24"/>
          <w:szCs w:val="24"/>
        </w:rPr>
        <w:t xml:space="preserve"> </w:t>
      </w:r>
      <w:r w:rsidR="002F3114">
        <w:rPr>
          <w:rFonts w:ascii="Times New Roman" w:hAnsi="Times New Roman"/>
          <w:sz w:val="24"/>
          <w:szCs w:val="24"/>
        </w:rPr>
        <w:t>has been applied to Ghana</w:t>
      </w:r>
      <w:r w:rsidRPr="00624047">
        <w:rPr>
          <w:rFonts w:ascii="Times New Roman" w:hAnsi="Times New Roman"/>
          <w:sz w:val="24"/>
          <w:szCs w:val="24"/>
        </w:rPr>
        <w:t>’s bank</w:t>
      </w:r>
      <w:r w:rsidR="002F3114">
        <w:rPr>
          <w:rFonts w:ascii="Times New Roman" w:hAnsi="Times New Roman"/>
          <w:sz w:val="24"/>
          <w:szCs w:val="24"/>
        </w:rPr>
        <w:t>s</w:t>
      </w:r>
      <w:r w:rsidR="00A6602B">
        <w:rPr>
          <w:rFonts w:ascii="Times New Roman" w:hAnsi="Times New Roman"/>
          <w:sz w:val="24"/>
          <w:szCs w:val="24"/>
        </w:rPr>
        <w:t xml:space="preserve"> (GCB an ADB)</w:t>
      </w:r>
      <w:r w:rsidRPr="00624047">
        <w:rPr>
          <w:rFonts w:ascii="Times New Roman" w:hAnsi="Times New Roman"/>
          <w:sz w:val="24"/>
          <w:szCs w:val="24"/>
        </w:rPr>
        <w:t>. Moreover, the learning of</w:t>
      </w:r>
      <w:r w:rsidR="00D83602">
        <w:rPr>
          <w:rFonts w:ascii="Times New Roman" w:hAnsi="Times New Roman"/>
          <w:sz w:val="24"/>
          <w:szCs w:val="24"/>
        </w:rPr>
        <w:t xml:space="preserve"> </w:t>
      </w:r>
      <w:r w:rsidRPr="00624047">
        <w:rPr>
          <w:rFonts w:ascii="Times New Roman" w:hAnsi="Times New Roman"/>
          <w:sz w:val="24"/>
          <w:szCs w:val="24"/>
        </w:rPr>
        <w:t>qualitative provide deeper analysis for every sub heading in more effective diffusion of the</w:t>
      </w:r>
      <w:r w:rsidR="00D83602">
        <w:rPr>
          <w:rFonts w:ascii="Times New Roman" w:hAnsi="Times New Roman"/>
          <w:sz w:val="24"/>
          <w:szCs w:val="24"/>
        </w:rPr>
        <w:t xml:space="preserve"> </w:t>
      </w:r>
      <w:r w:rsidRPr="00624047">
        <w:rPr>
          <w:rFonts w:ascii="Times New Roman" w:hAnsi="Times New Roman"/>
          <w:sz w:val="24"/>
          <w:szCs w:val="24"/>
        </w:rPr>
        <w:t>study topic.</w:t>
      </w:r>
      <w:ins w:id="655" w:author="thomasmoore adingo" w:date="2017-03-21T08:49:00Z">
        <w:r w:rsidR="00F87BBD">
          <w:rPr>
            <w:rFonts w:ascii="Times New Roman" w:hAnsi="Times New Roman"/>
            <w:sz w:val="24"/>
            <w:szCs w:val="24"/>
          </w:rPr>
          <w:t xml:space="preserve"> </w:t>
        </w:r>
        <w:commentRangeStart w:id="656"/>
        <w:r w:rsidR="00F87BBD" w:rsidRPr="00ED7789">
          <w:rPr>
            <w:rFonts w:ascii="Times New Roman" w:hAnsi="Times New Roman"/>
            <w:sz w:val="24"/>
            <w:szCs w:val="24"/>
          </w:rPr>
          <w:t xml:space="preserve">Quantitative approach </w:t>
        </w:r>
      </w:ins>
      <w:commentRangeEnd w:id="656"/>
      <w:r w:rsidR="005C6D42">
        <w:rPr>
          <w:rStyle w:val="CommentReference"/>
        </w:rPr>
        <w:commentReference w:id="656"/>
      </w:r>
      <w:ins w:id="657" w:author="thomasmoore adingo" w:date="2017-03-21T08:49:00Z">
        <w:r w:rsidR="00F87BBD">
          <w:rPr>
            <w:rFonts w:ascii="Times New Roman" w:hAnsi="Times New Roman"/>
            <w:sz w:val="24"/>
            <w:szCs w:val="24"/>
          </w:rPr>
          <w:t>is used f</w:t>
        </w:r>
        <w:r w:rsidR="00F87BBD" w:rsidRPr="00ED7789">
          <w:rPr>
            <w:rFonts w:ascii="Times New Roman" w:hAnsi="Times New Roman"/>
            <w:sz w:val="24"/>
            <w:szCs w:val="24"/>
          </w:rPr>
          <w:t xml:space="preserve">or gauging the performance of the Banks </w:t>
        </w:r>
        <w:r w:rsidR="00F87BBD">
          <w:rPr>
            <w:rFonts w:ascii="Times New Roman" w:hAnsi="Times New Roman"/>
            <w:sz w:val="24"/>
            <w:szCs w:val="24"/>
          </w:rPr>
          <w:t xml:space="preserve">(GCB and ADB) </w:t>
        </w:r>
        <w:r w:rsidR="00F87BBD" w:rsidRPr="00ED7789">
          <w:rPr>
            <w:rFonts w:ascii="Times New Roman" w:hAnsi="Times New Roman"/>
            <w:sz w:val="24"/>
            <w:szCs w:val="24"/>
          </w:rPr>
          <w:t>in accordance to the assets and liability management, the profitability ratio, management efficiency ratio, and different balance sheet ratios has been used for evaluating</w:t>
        </w:r>
        <w:r w:rsidR="00F87BBD" w:rsidRPr="00611EB4">
          <w:rPr>
            <w:rFonts w:ascii="Times New Roman" w:hAnsi="Times New Roman"/>
            <w:sz w:val="24"/>
            <w:szCs w:val="24"/>
          </w:rPr>
          <w:t xml:space="preserve"> the </w:t>
        </w:r>
        <w:commentRangeStart w:id="658"/>
        <w:r w:rsidR="00F87BBD" w:rsidRPr="00611EB4">
          <w:rPr>
            <w:rFonts w:ascii="Times New Roman" w:hAnsi="Times New Roman"/>
            <w:sz w:val="24"/>
            <w:szCs w:val="24"/>
          </w:rPr>
          <w:t>same</w:t>
        </w:r>
      </w:ins>
      <w:commentRangeEnd w:id="658"/>
      <w:r w:rsidR="00034D6D">
        <w:rPr>
          <w:rStyle w:val="CommentReference"/>
        </w:rPr>
        <w:commentReference w:id="658"/>
      </w:r>
      <w:ins w:id="659" w:author="thomasmoore adingo" w:date="2017-03-21T08:49:00Z">
        <w:r w:rsidR="00F87BBD" w:rsidRPr="00611EB4">
          <w:rPr>
            <w:rFonts w:ascii="Times New Roman" w:hAnsi="Times New Roman"/>
            <w:sz w:val="24"/>
            <w:szCs w:val="24"/>
          </w:rPr>
          <w:t>.</w:t>
        </w:r>
      </w:ins>
    </w:p>
    <w:p w14:paraId="0AABA67C" w14:textId="77777777" w:rsidR="00BC5148" w:rsidRPr="00BC5148" w:rsidRDefault="00BC5148">
      <w:pPr>
        <w:autoSpaceDE w:val="0"/>
        <w:autoSpaceDN w:val="0"/>
        <w:adjustRightInd w:val="0"/>
        <w:spacing w:after="0" w:line="480" w:lineRule="auto"/>
        <w:ind w:firstLine="720"/>
        <w:contextualSpacing/>
        <w:rPr>
          <w:ins w:id="660" w:author="Francis" w:date="2017-09-14T10:17:00Z"/>
          <w:rFonts w:ascii="Times New Roman" w:hAnsi="Times New Roman"/>
          <w:sz w:val="24"/>
          <w:szCs w:val="24"/>
        </w:rPr>
        <w:pPrChange w:id="661" w:author="Francis" w:date="2017-09-17T04:36:00Z">
          <w:pPr>
            <w:autoSpaceDE w:val="0"/>
            <w:autoSpaceDN w:val="0"/>
            <w:adjustRightInd w:val="0"/>
            <w:spacing w:after="0" w:line="480" w:lineRule="auto"/>
            <w:contextualSpacing/>
          </w:pPr>
        </w:pPrChange>
      </w:pPr>
      <w:ins w:id="662" w:author="Francis" w:date="2017-09-14T10:17:00Z">
        <w:r w:rsidRPr="00BC5148">
          <w:rPr>
            <w:rFonts w:ascii="Times New Roman" w:hAnsi="Times New Roman"/>
            <w:sz w:val="24"/>
            <w:szCs w:val="24"/>
          </w:rPr>
          <w:t xml:space="preserve">The analysis has been divided thematically according to the four research questions namely: norms followed while assessing the various asset and liability classes in Ghana banks in accordance with GCB an ADB, risk associated with the international banking system for GCB an ADB, various asset and liability management models that help in measuring risk and the suitable strategies to mitigate risk in the international banking system for GCB an ADB. Qualitative data are presented side-by-side in the themes. Conclusions are therefore derived from and presented in this section. </w:t>
        </w:r>
        <w:commentRangeStart w:id="663"/>
        <w:r w:rsidRPr="00BC5148">
          <w:rPr>
            <w:rFonts w:ascii="Times New Roman" w:hAnsi="Times New Roman"/>
            <w:sz w:val="24"/>
            <w:szCs w:val="24"/>
          </w:rPr>
          <w:t xml:space="preserve">But I begin </w:t>
        </w:r>
      </w:ins>
      <w:commentRangeEnd w:id="663"/>
      <w:r w:rsidR="005C6D42">
        <w:rPr>
          <w:rStyle w:val="CommentReference"/>
        </w:rPr>
        <w:commentReference w:id="663"/>
      </w:r>
      <w:ins w:id="664" w:author="Francis" w:date="2017-09-14T10:17:00Z">
        <w:r w:rsidRPr="00BC5148">
          <w:rPr>
            <w:rFonts w:ascii="Times New Roman" w:hAnsi="Times New Roman"/>
            <w:sz w:val="24"/>
            <w:szCs w:val="24"/>
          </w:rPr>
          <w:t>with a presentation of the demographic characteristics of the sample.</w:t>
        </w:r>
      </w:ins>
    </w:p>
    <w:p w14:paraId="6C8AC471" w14:textId="761EAC8C" w:rsidR="00BC5148" w:rsidRPr="00624047" w:rsidDel="00BC5148" w:rsidRDefault="00BC5148" w:rsidP="00F87BBD">
      <w:pPr>
        <w:autoSpaceDE w:val="0"/>
        <w:autoSpaceDN w:val="0"/>
        <w:adjustRightInd w:val="0"/>
        <w:spacing w:after="0" w:line="480" w:lineRule="auto"/>
        <w:ind w:firstLine="720"/>
        <w:rPr>
          <w:ins w:id="665" w:author="thomasmoore adingo" w:date="2017-03-21T08:49:00Z"/>
          <w:del w:id="666" w:author="Francis" w:date="2017-09-14T10:18:00Z"/>
          <w:rFonts w:ascii="Times New Roman" w:hAnsi="Times New Roman"/>
          <w:sz w:val="24"/>
          <w:szCs w:val="24"/>
        </w:rPr>
      </w:pPr>
    </w:p>
    <w:p w14:paraId="60AEBAC6" w14:textId="11CE7E55" w:rsidR="00624047" w:rsidRPr="00624047" w:rsidDel="00BC5148" w:rsidRDefault="00624047" w:rsidP="008137B1">
      <w:pPr>
        <w:autoSpaceDE w:val="0"/>
        <w:autoSpaceDN w:val="0"/>
        <w:adjustRightInd w:val="0"/>
        <w:spacing w:after="0" w:line="480" w:lineRule="auto"/>
        <w:ind w:firstLine="720"/>
        <w:rPr>
          <w:del w:id="667" w:author="Francis" w:date="2017-09-14T10:18:00Z"/>
          <w:rFonts w:ascii="Times New Roman" w:hAnsi="Times New Roman"/>
          <w:sz w:val="24"/>
          <w:szCs w:val="24"/>
        </w:rPr>
      </w:pPr>
    </w:p>
    <w:p w14:paraId="2A4031C5" w14:textId="3B045E9F" w:rsidR="00624047" w:rsidRPr="00ED2859" w:rsidRDefault="004E052C" w:rsidP="008137B1">
      <w:pPr>
        <w:pStyle w:val="Heading2"/>
        <w:spacing w:line="480" w:lineRule="auto"/>
        <w:rPr>
          <w:rFonts w:ascii="Times New Roman" w:hAnsi="Times New Roman"/>
          <w:b/>
          <w:color w:val="000000"/>
          <w:sz w:val="24"/>
          <w:szCs w:val="24"/>
        </w:rPr>
      </w:pPr>
      <w:bookmarkStart w:id="668" w:name="_Toc493384814"/>
      <w:r w:rsidRPr="00ED2859">
        <w:rPr>
          <w:rFonts w:ascii="Times New Roman" w:hAnsi="Times New Roman"/>
          <w:b/>
          <w:color w:val="000000"/>
          <w:sz w:val="24"/>
          <w:szCs w:val="24"/>
        </w:rPr>
        <w:t>4.2.</w:t>
      </w:r>
      <w:ins w:id="669" w:author="ADINGO HILLARY" w:date="2018-01-29T08:40:00Z">
        <w:r w:rsidR="00D80972">
          <w:rPr>
            <w:rFonts w:ascii="Times New Roman" w:hAnsi="Times New Roman"/>
            <w:b/>
            <w:color w:val="000000"/>
            <w:sz w:val="24"/>
            <w:szCs w:val="24"/>
          </w:rPr>
          <w:t>1</w:t>
        </w:r>
      </w:ins>
      <w:del w:id="670" w:author="ADINGO HILLARY" w:date="2018-01-29T08:40:00Z">
        <w:r w:rsidR="00DF306D" w:rsidDel="00D80972">
          <w:rPr>
            <w:rFonts w:ascii="Times New Roman" w:hAnsi="Times New Roman"/>
            <w:b/>
            <w:color w:val="000000"/>
            <w:sz w:val="24"/>
            <w:szCs w:val="24"/>
          </w:rPr>
          <w:delText>0</w:delText>
        </w:r>
      </w:del>
      <w:r w:rsidRPr="00ED2859">
        <w:rPr>
          <w:rFonts w:ascii="Times New Roman" w:hAnsi="Times New Roman"/>
          <w:b/>
          <w:color w:val="000000"/>
          <w:sz w:val="24"/>
          <w:szCs w:val="24"/>
        </w:rPr>
        <w:t xml:space="preserve">: </w:t>
      </w:r>
      <w:r w:rsidR="006D1ED0" w:rsidRPr="00ED2859">
        <w:rPr>
          <w:rFonts w:ascii="Times New Roman" w:hAnsi="Times New Roman"/>
          <w:b/>
          <w:color w:val="000000"/>
          <w:sz w:val="24"/>
          <w:szCs w:val="24"/>
        </w:rPr>
        <w:t>Importance of Asset Liability</w:t>
      </w:r>
      <w:r w:rsidR="00624047" w:rsidRPr="00ED2859">
        <w:rPr>
          <w:rFonts w:ascii="Times New Roman" w:hAnsi="Times New Roman"/>
          <w:b/>
          <w:color w:val="000000"/>
          <w:sz w:val="24"/>
          <w:szCs w:val="24"/>
        </w:rPr>
        <w:t xml:space="preserve"> Management in Banks</w:t>
      </w:r>
      <w:bookmarkEnd w:id="668"/>
    </w:p>
    <w:p w14:paraId="233654CD" w14:textId="77777777" w:rsidR="00D27A19" w:rsidRDefault="00A6602B" w:rsidP="00B339AE">
      <w:pPr>
        <w:autoSpaceDE w:val="0"/>
        <w:autoSpaceDN w:val="0"/>
        <w:adjustRightInd w:val="0"/>
        <w:spacing w:after="0" w:line="480" w:lineRule="auto"/>
        <w:ind w:firstLine="720"/>
        <w:rPr>
          <w:rFonts w:ascii="Times New Roman" w:hAnsi="Times New Roman"/>
          <w:sz w:val="24"/>
          <w:szCs w:val="24"/>
        </w:rPr>
      </w:pPr>
      <w:r>
        <w:rPr>
          <w:rFonts w:ascii="Times New Roman" w:hAnsi="Times New Roman"/>
          <w:sz w:val="24"/>
          <w:szCs w:val="24"/>
        </w:rPr>
        <w:t>A</w:t>
      </w:r>
      <w:r w:rsidR="002F3114">
        <w:rPr>
          <w:rFonts w:ascii="Times New Roman" w:hAnsi="Times New Roman"/>
          <w:sz w:val="24"/>
          <w:szCs w:val="24"/>
        </w:rPr>
        <w:t>sset liability</w:t>
      </w:r>
      <w:r w:rsidR="002F3114" w:rsidRPr="003C4646">
        <w:rPr>
          <w:rFonts w:ascii="Times New Roman" w:hAnsi="Times New Roman"/>
          <w:sz w:val="24"/>
          <w:szCs w:val="24"/>
        </w:rPr>
        <w:t xml:space="preserve"> management</w:t>
      </w:r>
      <w:r w:rsidR="002F3114" w:rsidRPr="00624047">
        <w:rPr>
          <w:rFonts w:ascii="Times New Roman" w:hAnsi="Times New Roman"/>
          <w:sz w:val="24"/>
          <w:szCs w:val="24"/>
        </w:rPr>
        <w:t xml:space="preserve"> </w:t>
      </w:r>
      <w:r w:rsidR="00624047" w:rsidRPr="00624047">
        <w:rPr>
          <w:rFonts w:ascii="Times New Roman" w:hAnsi="Times New Roman"/>
          <w:sz w:val="24"/>
          <w:szCs w:val="24"/>
        </w:rPr>
        <w:t>techniques has been considered in order to</w:t>
      </w:r>
      <w:r w:rsidR="00EC7A07">
        <w:rPr>
          <w:rFonts w:ascii="Times New Roman" w:hAnsi="Times New Roman"/>
          <w:sz w:val="24"/>
          <w:szCs w:val="24"/>
        </w:rPr>
        <w:t xml:space="preserve"> </w:t>
      </w:r>
      <w:r w:rsidR="00624047" w:rsidRPr="00624047">
        <w:rPr>
          <w:rFonts w:ascii="Times New Roman" w:hAnsi="Times New Roman"/>
          <w:sz w:val="24"/>
          <w:szCs w:val="24"/>
        </w:rPr>
        <w:t xml:space="preserve">improve and enhance the quality of the assets and </w:t>
      </w:r>
      <w:r w:rsidR="00346FD0">
        <w:rPr>
          <w:rFonts w:ascii="Times New Roman" w:hAnsi="Times New Roman"/>
          <w:sz w:val="24"/>
          <w:szCs w:val="24"/>
        </w:rPr>
        <w:t>liabilities and</w:t>
      </w:r>
      <w:r w:rsidR="00346FD0" w:rsidRPr="00346FD0">
        <w:rPr>
          <w:rFonts w:ascii="Times New Roman" w:hAnsi="Times New Roman"/>
          <w:sz w:val="24"/>
          <w:szCs w:val="24"/>
        </w:rPr>
        <w:t xml:space="preserve"> </w:t>
      </w:r>
      <w:r w:rsidR="00624047" w:rsidRPr="00624047">
        <w:rPr>
          <w:rFonts w:ascii="Times New Roman" w:hAnsi="Times New Roman"/>
          <w:sz w:val="24"/>
          <w:szCs w:val="24"/>
        </w:rPr>
        <w:t>assess the potential risk</w:t>
      </w:r>
      <w:r w:rsidR="002F3114">
        <w:rPr>
          <w:rFonts w:ascii="Times New Roman" w:hAnsi="Times New Roman"/>
          <w:sz w:val="24"/>
          <w:szCs w:val="24"/>
        </w:rPr>
        <w:t>s</w:t>
      </w:r>
      <w:r w:rsidR="00624047" w:rsidRPr="00624047">
        <w:rPr>
          <w:rFonts w:ascii="Times New Roman" w:hAnsi="Times New Roman"/>
          <w:sz w:val="24"/>
          <w:szCs w:val="24"/>
        </w:rPr>
        <w:t xml:space="preserve"> that are associated</w:t>
      </w:r>
      <w:r w:rsidR="00EC7A07">
        <w:rPr>
          <w:rFonts w:ascii="Times New Roman" w:hAnsi="Times New Roman"/>
          <w:sz w:val="24"/>
          <w:szCs w:val="24"/>
        </w:rPr>
        <w:t xml:space="preserve"> </w:t>
      </w:r>
      <w:r w:rsidR="00624047" w:rsidRPr="00624047">
        <w:rPr>
          <w:rFonts w:ascii="Times New Roman" w:hAnsi="Times New Roman"/>
          <w:sz w:val="24"/>
          <w:szCs w:val="24"/>
        </w:rPr>
        <w:t>with the assets and liabilities that can affect the earnings and cash flows</w:t>
      </w:r>
      <w:r w:rsidR="00346FD0">
        <w:rPr>
          <w:rFonts w:ascii="Times New Roman" w:hAnsi="Times New Roman"/>
          <w:sz w:val="24"/>
          <w:szCs w:val="24"/>
        </w:rPr>
        <w:t>. A</w:t>
      </w:r>
      <w:r w:rsidR="002F3114">
        <w:rPr>
          <w:rFonts w:ascii="Times New Roman" w:hAnsi="Times New Roman"/>
          <w:sz w:val="24"/>
          <w:szCs w:val="24"/>
        </w:rPr>
        <w:t xml:space="preserve">sset </w:t>
      </w:r>
      <w:r w:rsidR="002F3114">
        <w:rPr>
          <w:rFonts w:ascii="Times New Roman" w:hAnsi="Times New Roman"/>
          <w:sz w:val="24"/>
          <w:szCs w:val="24"/>
        </w:rPr>
        <w:lastRenderedPageBreak/>
        <w:t>liability</w:t>
      </w:r>
      <w:r w:rsidR="002F3114" w:rsidRPr="003C4646">
        <w:rPr>
          <w:rFonts w:ascii="Times New Roman" w:hAnsi="Times New Roman"/>
          <w:sz w:val="24"/>
          <w:szCs w:val="24"/>
        </w:rPr>
        <w:t xml:space="preserve"> management</w:t>
      </w:r>
      <w:r w:rsidR="002F3114" w:rsidRPr="00624047">
        <w:rPr>
          <w:rFonts w:ascii="Times New Roman" w:hAnsi="Times New Roman"/>
          <w:sz w:val="24"/>
          <w:szCs w:val="24"/>
        </w:rPr>
        <w:t xml:space="preserve"> </w:t>
      </w:r>
      <w:r w:rsidR="00624047" w:rsidRPr="00624047">
        <w:rPr>
          <w:rFonts w:ascii="Times New Roman" w:hAnsi="Times New Roman"/>
          <w:sz w:val="24"/>
          <w:szCs w:val="24"/>
        </w:rPr>
        <w:t>help in identifying the risk</w:t>
      </w:r>
      <w:r w:rsidR="002F3114">
        <w:rPr>
          <w:rFonts w:ascii="Times New Roman" w:hAnsi="Times New Roman"/>
          <w:sz w:val="24"/>
          <w:szCs w:val="24"/>
        </w:rPr>
        <w:t>s</w:t>
      </w:r>
      <w:r w:rsidR="00624047" w:rsidRPr="00624047">
        <w:rPr>
          <w:rFonts w:ascii="Times New Roman" w:hAnsi="Times New Roman"/>
          <w:sz w:val="24"/>
          <w:szCs w:val="24"/>
        </w:rPr>
        <w:t xml:space="preserve"> that can</w:t>
      </w:r>
      <w:r w:rsidR="00EC7A07">
        <w:rPr>
          <w:rFonts w:ascii="Times New Roman" w:hAnsi="Times New Roman"/>
          <w:sz w:val="24"/>
          <w:szCs w:val="24"/>
        </w:rPr>
        <w:t xml:space="preserve"> </w:t>
      </w:r>
      <w:r w:rsidR="00624047" w:rsidRPr="00624047">
        <w:rPr>
          <w:rFonts w:ascii="Times New Roman" w:hAnsi="Times New Roman"/>
          <w:sz w:val="24"/>
          <w:szCs w:val="24"/>
        </w:rPr>
        <w:t xml:space="preserve">affect the short term profits, the long term earnings and sustenance scope of the long run. Thus, the </w:t>
      </w:r>
      <w:r w:rsidR="002F3114">
        <w:rPr>
          <w:rFonts w:ascii="Times New Roman" w:hAnsi="Times New Roman"/>
          <w:sz w:val="24"/>
          <w:szCs w:val="24"/>
        </w:rPr>
        <w:t>asset liability</w:t>
      </w:r>
      <w:r w:rsidR="002F3114" w:rsidRPr="003C4646">
        <w:rPr>
          <w:rFonts w:ascii="Times New Roman" w:hAnsi="Times New Roman"/>
          <w:sz w:val="24"/>
          <w:szCs w:val="24"/>
        </w:rPr>
        <w:t xml:space="preserve"> management</w:t>
      </w:r>
      <w:r w:rsidR="002F3114" w:rsidRPr="00624047">
        <w:rPr>
          <w:rFonts w:ascii="Times New Roman" w:hAnsi="Times New Roman"/>
          <w:sz w:val="24"/>
          <w:szCs w:val="24"/>
        </w:rPr>
        <w:t xml:space="preserve"> </w:t>
      </w:r>
      <w:r w:rsidR="00624047" w:rsidRPr="00624047">
        <w:rPr>
          <w:rFonts w:ascii="Times New Roman" w:hAnsi="Times New Roman"/>
          <w:sz w:val="24"/>
          <w:szCs w:val="24"/>
        </w:rPr>
        <w:t>model can help in maintaining the severe</w:t>
      </w:r>
      <w:r w:rsidR="00EC7A07">
        <w:rPr>
          <w:rFonts w:ascii="Times New Roman" w:hAnsi="Times New Roman"/>
          <w:sz w:val="24"/>
          <w:szCs w:val="24"/>
        </w:rPr>
        <w:t xml:space="preserve"> </w:t>
      </w:r>
      <w:r w:rsidR="00624047" w:rsidRPr="00624047">
        <w:rPr>
          <w:rFonts w:ascii="Times New Roman" w:hAnsi="Times New Roman"/>
          <w:sz w:val="24"/>
          <w:szCs w:val="24"/>
        </w:rPr>
        <w:t>impact of risk on the earnings.</w:t>
      </w:r>
    </w:p>
    <w:p w14:paraId="62202F9C" w14:textId="31AEC7D7" w:rsidR="00164E6B" w:rsidRPr="004B1249" w:rsidRDefault="004E052C">
      <w:pPr>
        <w:pStyle w:val="Heading2"/>
        <w:spacing w:line="480" w:lineRule="auto"/>
        <w:rPr>
          <w:ins w:id="671" w:author="akanboyuure lucy" w:date="2017-06-17T19:29:00Z"/>
          <w:rFonts w:ascii="Times New Roman" w:hAnsi="Times New Roman"/>
          <w:b/>
          <w:sz w:val="24"/>
          <w:szCs w:val="24"/>
        </w:rPr>
        <w:pPrChange w:id="672" w:author="Francis" w:date="2017-09-15T08:51:00Z">
          <w:pPr>
            <w:autoSpaceDE w:val="0"/>
            <w:autoSpaceDN w:val="0"/>
            <w:adjustRightInd w:val="0"/>
            <w:spacing w:after="0" w:line="480" w:lineRule="auto"/>
          </w:pPr>
        </w:pPrChange>
      </w:pPr>
      <w:bookmarkStart w:id="673" w:name="_Toc493384815"/>
      <w:r w:rsidRPr="004B1249">
        <w:rPr>
          <w:rFonts w:ascii="Times New Roman" w:hAnsi="Times New Roman"/>
          <w:b/>
          <w:sz w:val="24"/>
          <w:szCs w:val="24"/>
        </w:rPr>
        <w:t>4.2.</w:t>
      </w:r>
      <w:ins w:id="674" w:author="ADINGO HILLARY" w:date="2018-01-29T08:40:00Z">
        <w:r w:rsidR="00D80972">
          <w:rPr>
            <w:rFonts w:ascii="Times New Roman" w:hAnsi="Times New Roman"/>
            <w:b/>
            <w:sz w:val="24"/>
            <w:szCs w:val="24"/>
          </w:rPr>
          <w:t>2</w:t>
        </w:r>
      </w:ins>
      <w:del w:id="675" w:author="ADINGO HILLARY" w:date="2018-01-29T08:40:00Z">
        <w:r w:rsidR="00905712" w:rsidRPr="004B1249" w:rsidDel="00D80972">
          <w:rPr>
            <w:rFonts w:ascii="Times New Roman" w:hAnsi="Times New Roman"/>
            <w:b/>
            <w:sz w:val="24"/>
            <w:szCs w:val="24"/>
          </w:rPr>
          <w:delText>1</w:delText>
        </w:r>
      </w:del>
      <w:r w:rsidRPr="004B1249">
        <w:rPr>
          <w:rFonts w:ascii="Times New Roman" w:hAnsi="Times New Roman"/>
          <w:b/>
          <w:sz w:val="24"/>
          <w:szCs w:val="24"/>
        </w:rPr>
        <w:t xml:space="preserve">: </w:t>
      </w:r>
      <w:r w:rsidR="005D0CCB" w:rsidRPr="004B1249">
        <w:rPr>
          <w:rFonts w:ascii="Times New Roman" w:hAnsi="Times New Roman"/>
          <w:b/>
          <w:sz w:val="24"/>
          <w:szCs w:val="24"/>
        </w:rPr>
        <w:t xml:space="preserve">Analogy of Banks through Ratio </w:t>
      </w:r>
      <w:commentRangeStart w:id="676"/>
      <w:r w:rsidR="005D0CCB" w:rsidRPr="004B1249">
        <w:rPr>
          <w:rFonts w:ascii="Times New Roman" w:hAnsi="Times New Roman"/>
          <w:b/>
          <w:sz w:val="24"/>
          <w:szCs w:val="24"/>
        </w:rPr>
        <w:t>Analysis</w:t>
      </w:r>
      <w:commentRangeEnd w:id="676"/>
      <w:r w:rsidR="00034D6D" w:rsidRPr="004B1249">
        <w:rPr>
          <w:rStyle w:val="CommentReference"/>
          <w:rFonts w:ascii="Times New Roman" w:hAnsi="Times New Roman"/>
          <w:b/>
          <w:sz w:val="24"/>
          <w:szCs w:val="24"/>
        </w:rPr>
        <w:commentReference w:id="676"/>
      </w:r>
      <w:bookmarkEnd w:id="673"/>
    </w:p>
    <w:p w14:paraId="76F44CB3" w14:textId="329C7B26" w:rsidR="00801AF4" w:rsidRPr="00216F21" w:rsidRDefault="00801AF4">
      <w:pPr>
        <w:autoSpaceDE w:val="0"/>
        <w:autoSpaceDN w:val="0"/>
        <w:adjustRightInd w:val="0"/>
        <w:spacing w:after="0" w:line="480" w:lineRule="auto"/>
        <w:ind w:firstLine="720"/>
        <w:rPr>
          <w:rFonts w:ascii="Times New Roman" w:hAnsi="Times New Roman"/>
          <w:bCs/>
          <w:sz w:val="24"/>
          <w:szCs w:val="24"/>
          <w:rPrChange w:id="677" w:author="akanboyuure lucy" w:date="2017-06-18T12:35:00Z">
            <w:rPr>
              <w:rFonts w:ascii="Times New Roman" w:hAnsi="Times New Roman"/>
              <w:b/>
              <w:bCs/>
              <w:sz w:val="24"/>
              <w:szCs w:val="24"/>
            </w:rPr>
          </w:rPrChange>
        </w:rPr>
        <w:pPrChange w:id="678" w:author="Francis" w:date="2017-09-17T04:35:00Z">
          <w:pPr>
            <w:autoSpaceDE w:val="0"/>
            <w:autoSpaceDN w:val="0"/>
            <w:adjustRightInd w:val="0"/>
            <w:spacing w:after="0" w:line="480" w:lineRule="auto"/>
          </w:pPr>
        </w:pPrChange>
      </w:pPr>
      <w:ins w:id="679" w:author="akanboyuure lucy" w:date="2017-06-17T19:29:00Z">
        <w:r w:rsidRPr="00F3773D">
          <w:rPr>
            <w:rFonts w:ascii="Times New Roman" w:hAnsi="Times New Roman"/>
            <w:bCs/>
            <w:sz w:val="24"/>
            <w:szCs w:val="24"/>
          </w:rPr>
          <w:t xml:space="preserve">The </w:t>
        </w:r>
      </w:ins>
      <w:ins w:id="680" w:author="akanboyuure lucy" w:date="2017-06-18T12:27:00Z">
        <w:r w:rsidR="00D12364" w:rsidRPr="00F3773D">
          <w:rPr>
            <w:rFonts w:ascii="Times New Roman" w:hAnsi="Times New Roman"/>
            <w:bCs/>
            <w:sz w:val="24"/>
            <w:szCs w:val="24"/>
          </w:rPr>
          <w:t xml:space="preserve">interest rate indicates that ADB generates </w:t>
        </w:r>
      </w:ins>
      <w:ins w:id="681" w:author="akanboyuure lucy" w:date="2017-06-18T12:29:00Z">
        <w:r w:rsidR="00D12364" w:rsidRPr="00F3773D">
          <w:rPr>
            <w:rFonts w:ascii="Times New Roman" w:hAnsi="Times New Roman"/>
            <w:bCs/>
            <w:sz w:val="24"/>
            <w:szCs w:val="24"/>
          </w:rPr>
          <w:t xml:space="preserve">more earnings which represents 10.62 than </w:t>
        </w:r>
      </w:ins>
      <w:ins w:id="682" w:author="akanboyuure lucy" w:date="2017-06-18T12:30:00Z">
        <w:r w:rsidR="00D12364" w:rsidRPr="00F3773D">
          <w:rPr>
            <w:rFonts w:ascii="Times New Roman" w:hAnsi="Times New Roman"/>
            <w:bCs/>
            <w:sz w:val="24"/>
            <w:szCs w:val="24"/>
          </w:rPr>
          <w:t xml:space="preserve">GCB with 10.50. Return on Assets (including revaluation) of GCB stands as </w:t>
        </w:r>
      </w:ins>
      <w:ins w:id="683" w:author="akanboyuure lucy" w:date="2017-06-18T12:31:00Z">
        <w:r w:rsidR="00D12364" w:rsidRPr="00F3773D">
          <w:rPr>
            <w:rFonts w:ascii="Times New Roman" w:hAnsi="Times New Roman"/>
            <w:bCs/>
            <w:sz w:val="24"/>
            <w:szCs w:val="24"/>
          </w:rPr>
          <w:t>2134.51 whilst ADB</w:t>
        </w:r>
      </w:ins>
      <w:ins w:id="684" w:author="akanboyuure lucy" w:date="2017-06-18T12:32:00Z">
        <w:r w:rsidR="00216F21" w:rsidRPr="00F3773D">
          <w:rPr>
            <w:rFonts w:ascii="Times New Roman" w:hAnsi="Times New Roman"/>
            <w:bCs/>
            <w:sz w:val="24"/>
            <w:szCs w:val="24"/>
          </w:rPr>
          <w:t xml:space="preserve"> represents 790.02. Net profit margin of GCB </w:t>
        </w:r>
      </w:ins>
      <w:ins w:id="685" w:author="akanboyuure lucy" w:date="2017-06-18T12:35:00Z">
        <w:r w:rsidR="00216F21" w:rsidRPr="00F3773D">
          <w:rPr>
            <w:rFonts w:ascii="Times New Roman" w:hAnsi="Times New Roman"/>
            <w:bCs/>
            <w:sz w:val="24"/>
            <w:szCs w:val="24"/>
          </w:rPr>
          <w:t>represents</w:t>
        </w:r>
      </w:ins>
      <w:ins w:id="686" w:author="akanboyuure lucy" w:date="2017-06-18T12:32:00Z">
        <w:r w:rsidR="00216F21" w:rsidRPr="00F3773D">
          <w:rPr>
            <w:rFonts w:ascii="Times New Roman" w:hAnsi="Times New Roman"/>
            <w:bCs/>
            <w:sz w:val="24"/>
            <w:szCs w:val="24"/>
          </w:rPr>
          <w:t xml:space="preserve"> 43.48 which is lower as ADB Net profit margin stands at 59.49.</w:t>
        </w:r>
      </w:ins>
      <w:ins w:id="687" w:author="Francis" w:date="2017-09-10T08:44:00Z">
        <w:r w:rsidR="00A07A2F">
          <w:rPr>
            <w:rFonts w:ascii="Times New Roman" w:hAnsi="Times New Roman"/>
            <w:bCs/>
            <w:sz w:val="24"/>
            <w:szCs w:val="24"/>
          </w:rPr>
          <w:t xml:space="preserve"> The two Accountants from GCB and ADB</w:t>
        </w:r>
      </w:ins>
      <w:ins w:id="688" w:author="Francis" w:date="2017-09-10T08:46:00Z">
        <w:r w:rsidR="00A07A2F">
          <w:rPr>
            <w:rFonts w:ascii="Times New Roman" w:hAnsi="Times New Roman"/>
            <w:bCs/>
            <w:sz w:val="24"/>
            <w:szCs w:val="24"/>
          </w:rPr>
          <w:t xml:space="preserve"> </w:t>
        </w:r>
      </w:ins>
      <w:ins w:id="689" w:author="Francis" w:date="2017-09-10T08:49:00Z">
        <w:r w:rsidR="00A07A2F">
          <w:rPr>
            <w:rFonts w:ascii="Times New Roman" w:hAnsi="Times New Roman"/>
            <w:bCs/>
            <w:sz w:val="24"/>
            <w:szCs w:val="24"/>
          </w:rPr>
          <w:t xml:space="preserve">acknowledge that the profitability ratio </w:t>
        </w:r>
      </w:ins>
      <w:ins w:id="690" w:author="Francis" w:date="2017-09-10T08:46:00Z">
        <w:r w:rsidR="00A07A2F">
          <w:rPr>
            <w:rFonts w:ascii="Times New Roman" w:hAnsi="Times New Roman"/>
            <w:bCs/>
            <w:sz w:val="24"/>
            <w:szCs w:val="24"/>
          </w:rPr>
          <w:t xml:space="preserve">will assist in accessing the </w:t>
        </w:r>
      </w:ins>
      <w:ins w:id="691" w:author="Francis" w:date="2017-09-10T08:56:00Z">
        <w:r w:rsidR="004D6FC3">
          <w:rPr>
            <w:rFonts w:ascii="Times New Roman" w:hAnsi="Times New Roman"/>
            <w:bCs/>
            <w:sz w:val="24"/>
            <w:szCs w:val="24"/>
          </w:rPr>
          <w:t xml:space="preserve">efficiency </w:t>
        </w:r>
      </w:ins>
      <w:ins w:id="692" w:author="Francis" w:date="2017-09-10T08:46:00Z">
        <w:r w:rsidR="00A07A2F">
          <w:rPr>
            <w:rFonts w:ascii="Times New Roman" w:hAnsi="Times New Roman"/>
            <w:bCs/>
            <w:sz w:val="24"/>
            <w:szCs w:val="24"/>
          </w:rPr>
          <w:t>performance of the Assets and Liabilities</w:t>
        </w:r>
      </w:ins>
      <w:ins w:id="693" w:author="Francis" w:date="2017-09-10T08:47:00Z">
        <w:r w:rsidR="00A07A2F">
          <w:rPr>
            <w:rFonts w:ascii="Times New Roman" w:hAnsi="Times New Roman"/>
            <w:bCs/>
            <w:sz w:val="24"/>
            <w:szCs w:val="24"/>
          </w:rPr>
          <w:t xml:space="preserve"> management </w:t>
        </w:r>
      </w:ins>
      <w:ins w:id="694" w:author="Francis" w:date="2017-09-10T08:50:00Z">
        <w:r w:rsidR="00A07A2F">
          <w:rPr>
            <w:rFonts w:ascii="Times New Roman" w:hAnsi="Times New Roman"/>
            <w:bCs/>
            <w:sz w:val="24"/>
            <w:szCs w:val="24"/>
          </w:rPr>
          <w:t xml:space="preserve">systems </w:t>
        </w:r>
      </w:ins>
      <w:ins w:id="695" w:author="Francis" w:date="2017-09-10T08:47:00Z">
        <w:r w:rsidR="00A07A2F">
          <w:rPr>
            <w:rFonts w:ascii="Times New Roman" w:hAnsi="Times New Roman"/>
            <w:bCs/>
            <w:sz w:val="24"/>
            <w:szCs w:val="24"/>
          </w:rPr>
          <w:t>in the Banks and to ensure that risks are measured</w:t>
        </w:r>
      </w:ins>
    </w:p>
    <w:tbl>
      <w:tblPr>
        <w:tblW w:w="873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30"/>
        <w:gridCol w:w="2160"/>
        <w:gridCol w:w="1440"/>
      </w:tblGrid>
      <w:tr w:rsidR="00DA36A6" w:rsidRPr="00C5101D" w14:paraId="09DEE016" w14:textId="77777777" w:rsidTr="00DA36A6">
        <w:trPr>
          <w:cantSplit/>
          <w:trHeight w:val="710"/>
        </w:trPr>
        <w:tc>
          <w:tcPr>
            <w:tcW w:w="5130" w:type="dxa"/>
          </w:tcPr>
          <w:p w14:paraId="07CF50D0" w14:textId="77777777" w:rsidR="00DA36A6" w:rsidRPr="00C5101D" w:rsidRDefault="00DA36A6" w:rsidP="008137B1">
            <w:pPr>
              <w:pStyle w:val="ListParagraph"/>
              <w:tabs>
                <w:tab w:val="left" w:pos="2325"/>
              </w:tabs>
              <w:spacing w:after="0" w:line="480" w:lineRule="auto"/>
              <w:ind w:left="0"/>
              <w:rPr>
                <w:rFonts w:ascii="Times New Roman" w:hAnsi="Times New Roman"/>
                <w:b/>
                <w:sz w:val="24"/>
                <w:szCs w:val="24"/>
              </w:rPr>
            </w:pPr>
            <w:r w:rsidRPr="00C5101D">
              <w:rPr>
                <w:rFonts w:ascii="Times New Roman" w:hAnsi="Times New Roman"/>
                <w:b/>
                <w:bCs/>
                <w:sz w:val="24"/>
                <w:szCs w:val="24"/>
              </w:rPr>
              <w:tab/>
            </w:r>
          </w:p>
        </w:tc>
        <w:tc>
          <w:tcPr>
            <w:tcW w:w="2160" w:type="dxa"/>
          </w:tcPr>
          <w:p w14:paraId="375BE692" w14:textId="77777777" w:rsidR="00DA36A6" w:rsidRPr="00C5101D" w:rsidRDefault="00DA36A6" w:rsidP="008137B1">
            <w:pPr>
              <w:pStyle w:val="ListParagraph"/>
              <w:spacing w:after="0" w:line="480" w:lineRule="auto"/>
              <w:ind w:left="0"/>
              <w:jc w:val="center"/>
              <w:rPr>
                <w:rFonts w:ascii="Times New Roman" w:hAnsi="Times New Roman"/>
                <w:b/>
                <w:sz w:val="24"/>
                <w:szCs w:val="24"/>
              </w:rPr>
            </w:pPr>
            <w:r w:rsidRPr="00C5101D">
              <w:rPr>
                <w:rFonts w:ascii="Times New Roman" w:hAnsi="Times New Roman"/>
                <w:b/>
                <w:sz w:val="24"/>
                <w:szCs w:val="24"/>
              </w:rPr>
              <w:t>GCB</w:t>
            </w:r>
          </w:p>
        </w:tc>
        <w:tc>
          <w:tcPr>
            <w:tcW w:w="1440" w:type="dxa"/>
          </w:tcPr>
          <w:p w14:paraId="5BA952EB" w14:textId="77777777" w:rsidR="00DA36A6" w:rsidRPr="00C5101D" w:rsidRDefault="00DA36A6" w:rsidP="008137B1">
            <w:pPr>
              <w:pStyle w:val="ListParagraph"/>
              <w:spacing w:after="0" w:line="480" w:lineRule="auto"/>
              <w:ind w:left="0"/>
              <w:jc w:val="center"/>
              <w:rPr>
                <w:rFonts w:ascii="Times New Roman" w:hAnsi="Times New Roman"/>
                <w:b/>
                <w:sz w:val="24"/>
                <w:szCs w:val="24"/>
              </w:rPr>
            </w:pPr>
            <w:r w:rsidRPr="00C5101D">
              <w:rPr>
                <w:rFonts w:ascii="Times New Roman" w:hAnsi="Times New Roman"/>
                <w:b/>
                <w:sz w:val="24"/>
                <w:szCs w:val="24"/>
              </w:rPr>
              <w:t>ADB</w:t>
            </w:r>
          </w:p>
        </w:tc>
      </w:tr>
      <w:tr w:rsidR="00DA36A6" w:rsidRPr="00C5101D" w14:paraId="1A0EAEC5" w14:textId="77777777" w:rsidTr="00DA36A6">
        <w:trPr>
          <w:trHeight w:val="593"/>
        </w:trPr>
        <w:tc>
          <w:tcPr>
            <w:tcW w:w="5130" w:type="dxa"/>
          </w:tcPr>
          <w:p w14:paraId="46474FE2" w14:textId="77777777" w:rsidR="00DA36A6" w:rsidRPr="00C5101D" w:rsidRDefault="00DA36A6" w:rsidP="008137B1">
            <w:pPr>
              <w:pStyle w:val="ListParagraph"/>
              <w:spacing w:after="0" w:line="480" w:lineRule="auto"/>
              <w:ind w:left="0"/>
              <w:rPr>
                <w:rFonts w:ascii="Times New Roman" w:hAnsi="Times New Roman"/>
                <w:sz w:val="24"/>
                <w:szCs w:val="24"/>
              </w:rPr>
            </w:pPr>
            <w:r w:rsidRPr="00C5101D">
              <w:rPr>
                <w:rFonts w:ascii="Times New Roman" w:hAnsi="Times New Roman"/>
                <w:sz w:val="24"/>
                <w:szCs w:val="24"/>
              </w:rPr>
              <w:t>Interest Spread</w:t>
            </w:r>
          </w:p>
        </w:tc>
        <w:tc>
          <w:tcPr>
            <w:tcW w:w="2160" w:type="dxa"/>
          </w:tcPr>
          <w:p w14:paraId="38D06B2B" w14:textId="77777777" w:rsidR="00DA36A6" w:rsidRPr="00C5101D" w:rsidRDefault="00DA36A6" w:rsidP="008137B1">
            <w:pPr>
              <w:pStyle w:val="ListParagraph"/>
              <w:tabs>
                <w:tab w:val="left" w:pos="690"/>
                <w:tab w:val="center" w:pos="942"/>
              </w:tabs>
              <w:spacing w:after="0" w:line="480" w:lineRule="auto"/>
              <w:ind w:left="0"/>
              <w:jc w:val="center"/>
              <w:rPr>
                <w:rFonts w:ascii="Times New Roman" w:hAnsi="Times New Roman"/>
                <w:sz w:val="24"/>
                <w:szCs w:val="24"/>
              </w:rPr>
            </w:pPr>
            <w:r w:rsidRPr="00C5101D">
              <w:rPr>
                <w:rFonts w:ascii="Times New Roman" w:hAnsi="Times New Roman"/>
                <w:sz w:val="24"/>
                <w:szCs w:val="24"/>
              </w:rPr>
              <w:t>10.50</w:t>
            </w:r>
          </w:p>
        </w:tc>
        <w:tc>
          <w:tcPr>
            <w:tcW w:w="1440" w:type="dxa"/>
          </w:tcPr>
          <w:p w14:paraId="2EAC10D6" w14:textId="77777777" w:rsidR="00DA36A6" w:rsidRPr="00C5101D" w:rsidRDefault="00DA36A6" w:rsidP="008137B1">
            <w:pPr>
              <w:pStyle w:val="ListParagraph"/>
              <w:spacing w:after="0" w:line="480" w:lineRule="auto"/>
              <w:ind w:left="0"/>
              <w:jc w:val="center"/>
              <w:rPr>
                <w:rFonts w:ascii="Times New Roman" w:hAnsi="Times New Roman"/>
                <w:sz w:val="24"/>
                <w:szCs w:val="24"/>
              </w:rPr>
            </w:pPr>
            <w:r w:rsidRPr="00C5101D">
              <w:rPr>
                <w:rFonts w:ascii="Times New Roman" w:hAnsi="Times New Roman"/>
                <w:sz w:val="24"/>
                <w:szCs w:val="24"/>
              </w:rPr>
              <w:t>10.62</w:t>
            </w:r>
          </w:p>
        </w:tc>
      </w:tr>
      <w:tr w:rsidR="00DA36A6" w:rsidRPr="00C5101D" w14:paraId="1B848A3F" w14:textId="77777777" w:rsidTr="00DA36A6">
        <w:trPr>
          <w:trHeight w:val="593"/>
        </w:trPr>
        <w:tc>
          <w:tcPr>
            <w:tcW w:w="5130" w:type="dxa"/>
          </w:tcPr>
          <w:p w14:paraId="40538AEA" w14:textId="77777777" w:rsidR="00DA36A6" w:rsidRPr="00C5101D" w:rsidRDefault="00DA36A6" w:rsidP="008137B1">
            <w:pPr>
              <w:pStyle w:val="ListParagraph"/>
              <w:spacing w:after="0" w:line="480" w:lineRule="auto"/>
              <w:ind w:left="0"/>
              <w:rPr>
                <w:rFonts w:ascii="Times New Roman" w:hAnsi="Times New Roman"/>
                <w:sz w:val="24"/>
                <w:szCs w:val="24"/>
              </w:rPr>
            </w:pPr>
            <w:r w:rsidRPr="00C5101D">
              <w:rPr>
                <w:rFonts w:ascii="Times New Roman" w:hAnsi="Times New Roman"/>
                <w:sz w:val="24"/>
                <w:szCs w:val="24"/>
              </w:rPr>
              <w:t>Adjusted Cash Margin</w:t>
            </w:r>
          </w:p>
        </w:tc>
        <w:tc>
          <w:tcPr>
            <w:tcW w:w="2160" w:type="dxa"/>
          </w:tcPr>
          <w:p w14:paraId="60051A8F" w14:textId="77777777" w:rsidR="00DA36A6" w:rsidRPr="00C5101D" w:rsidRDefault="00DA36A6" w:rsidP="008137B1">
            <w:pPr>
              <w:pStyle w:val="ListParagraph"/>
              <w:tabs>
                <w:tab w:val="left" w:pos="690"/>
                <w:tab w:val="center" w:pos="942"/>
              </w:tabs>
              <w:spacing w:after="0" w:line="480" w:lineRule="auto"/>
              <w:ind w:left="0"/>
              <w:jc w:val="center"/>
              <w:rPr>
                <w:rFonts w:ascii="Times New Roman" w:hAnsi="Times New Roman"/>
                <w:sz w:val="24"/>
                <w:szCs w:val="24"/>
              </w:rPr>
            </w:pPr>
            <w:r w:rsidRPr="00C5101D">
              <w:rPr>
                <w:rFonts w:ascii="Times New Roman" w:hAnsi="Times New Roman"/>
                <w:sz w:val="24"/>
                <w:szCs w:val="24"/>
              </w:rPr>
              <w:t>51.53</w:t>
            </w:r>
          </w:p>
        </w:tc>
        <w:tc>
          <w:tcPr>
            <w:tcW w:w="1440" w:type="dxa"/>
          </w:tcPr>
          <w:p w14:paraId="3ED8BAD6" w14:textId="77777777" w:rsidR="00DA36A6" w:rsidRPr="00C5101D" w:rsidRDefault="00DA36A6" w:rsidP="008137B1">
            <w:pPr>
              <w:pStyle w:val="ListParagraph"/>
              <w:spacing w:after="0" w:line="480" w:lineRule="auto"/>
              <w:ind w:left="0"/>
              <w:jc w:val="center"/>
              <w:rPr>
                <w:rFonts w:ascii="Times New Roman" w:hAnsi="Times New Roman"/>
                <w:sz w:val="24"/>
                <w:szCs w:val="24"/>
              </w:rPr>
            </w:pPr>
            <w:r w:rsidRPr="00C5101D">
              <w:rPr>
                <w:rFonts w:ascii="Times New Roman" w:hAnsi="Times New Roman"/>
                <w:sz w:val="24"/>
                <w:szCs w:val="24"/>
              </w:rPr>
              <w:t>67.23</w:t>
            </w:r>
          </w:p>
        </w:tc>
      </w:tr>
      <w:tr w:rsidR="00DA36A6" w:rsidRPr="00C5101D" w14:paraId="3B53F5B4" w14:textId="77777777" w:rsidTr="00DA36A6">
        <w:trPr>
          <w:trHeight w:val="593"/>
        </w:trPr>
        <w:tc>
          <w:tcPr>
            <w:tcW w:w="5130" w:type="dxa"/>
          </w:tcPr>
          <w:p w14:paraId="46B858F2" w14:textId="77777777" w:rsidR="00DA36A6" w:rsidRPr="00C5101D" w:rsidRDefault="00DA36A6" w:rsidP="008137B1">
            <w:pPr>
              <w:pStyle w:val="ListParagraph"/>
              <w:spacing w:after="0" w:line="480" w:lineRule="auto"/>
              <w:ind w:left="0"/>
              <w:rPr>
                <w:rFonts w:ascii="Times New Roman" w:hAnsi="Times New Roman"/>
                <w:sz w:val="24"/>
                <w:szCs w:val="24"/>
              </w:rPr>
            </w:pPr>
            <w:r w:rsidRPr="00C5101D">
              <w:rPr>
                <w:rFonts w:ascii="Times New Roman" w:hAnsi="Times New Roman"/>
                <w:sz w:val="24"/>
                <w:szCs w:val="24"/>
              </w:rPr>
              <w:t>Net Profit Margin</w:t>
            </w:r>
          </w:p>
        </w:tc>
        <w:tc>
          <w:tcPr>
            <w:tcW w:w="2160" w:type="dxa"/>
          </w:tcPr>
          <w:p w14:paraId="29390F63" w14:textId="77777777" w:rsidR="00DA36A6" w:rsidRPr="00C5101D" w:rsidRDefault="00DA36A6" w:rsidP="008137B1">
            <w:pPr>
              <w:pStyle w:val="ListParagraph"/>
              <w:tabs>
                <w:tab w:val="left" w:pos="690"/>
                <w:tab w:val="center" w:pos="942"/>
              </w:tabs>
              <w:spacing w:after="0" w:line="480" w:lineRule="auto"/>
              <w:ind w:left="0"/>
              <w:jc w:val="center"/>
              <w:rPr>
                <w:rFonts w:ascii="Times New Roman" w:hAnsi="Times New Roman"/>
                <w:sz w:val="24"/>
                <w:szCs w:val="24"/>
              </w:rPr>
            </w:pPr>
            <w:r w:rsidRPr="00C5101D">
              <w:rPr>
                <w:rFonts w:ascii="Times New Roman" w:hAnsi="Times New Roman"/>
                <w:sz w:val="24"/>
                <w:szCs w:val="24"/>
              </w:rPr>
              <w:t>43.48</w:t>
            </w:r>
          </w:p>
        </w:tc>
        <w:tc>
          <w:tcPr>
            <w:tcW w:w="1440" w:type="dxa"/>
          </w:tcPr>
          <w:p w14:paraId="0D1009C8" w14:textId="77777777" w:rsidR="00DA36A6" w:rsidRPr="00C5101D" w:rsidRDefault="00DA36A6" w:rsidP="008137B1">
            <w:pPr>
              <w:pStyle w:val="ListParagraph"/>
              <w:spacing w:after="0" w:line="480" w:lineRule="auto"/>
              <w:ind w:left="0"/>
              <w:jc w:val="center"/>
              <w:rPr>
                <w:rFonts w:ascii="Times New Roman" w:hAnsi="Times New Roman"/>
                <w:sz w:val="24"/>
                <w:szCs w:val="24"/>
              </w:rPr>
            </w:pPr>
            <w:r w:rsidRPr="00C5101D">
              <w:rPr>
                <w:rFonts w:ascii="Times New Roman" w:hAnsi="Times New Roman"/>
                <w:sz w:val="24"/>
                <w:szCs w:val="24"/>
              </w:rPr>
              <w:t>59.49</w:t>
            </w:r>
          </w:p>
        </w:tc>
      </w:tr>
      <w:tr w:rsidR="00DA36A6" w:rsidRPr="00C5101D" w14:paraId="4F742AF7" w14:textId="77777777" w:rsidTr="00DA36A6">
        <w:trPr>
          <w:trHeight w:val="593"/>
        </w:trPr>
        <w:tc>
          <w:tcPr>
            <w:tcW w:w="5130" w:type="dxa"/>
          </w:tcPr>
          <w:p w14:paraId="1F05CF23" w14:textId="77777777" w:rsidR="00DA36A6" w:rsidRPr="00C5101D" w:rsidRDefault="00DA36A6" w:rsidP="008137B1">
            <w:pPr>
              <w:pStyle w:val="ListParagraph"/>
              <w:spacing w:after="0" w:line="480" w:lineRule="auto"/>
              <w:ind w:left="0"/>
              <w:rPr>
                <w:rFonts w:ascii="Times New Roman" w:hAnsi="Times New Roman"/>
                <w:sz w:val="24"/>
                <w:szCs w:val="24"/>
              </w:rPr>
            </w:pPr>
            <w:r w:rsidRPr="00C5101D">
              <w:rPr>
                <w:rFonts w:ascii="Times New Roman" w:hAnsi="Times New Roman"/>
                <w:sz w:val="24"/>
                <w:szCs w:val="24"/>
              </w:rPr>
              <w:t>Return on Long term Fund (Investment)</w:t>
            </w:r>
          </w:p>
        </w:tc>
        <w:tc>
          <w:tcPr>
            <w:tcW w:w="2160" w:type="dxa"/>
          </w:tcPr>
          <w:p w14:paraId="3CE835E6" w14:textId="77777777" w:rsidR="00DA36A6" w:rsidRPr="00C5101D" w:rsidRDefault="00DA36A6" w:rsidP="008137B1">
            <w:pPr>
              <w:pStyle w:val="ListParagraph"/>
              <w:tabs>
                <w:tab w:val="left" w:pos="690"/>
                <w:tab w:val="center" w:pos="942"/>
              </w:tabs>
              <w:spacing w:after="0" w:line="480" w:lineRule="auto"/>
              <w:ind w:left="0"/>
              <w:jc w:val="center"/>
              <w:rPr>
                <w:rFonts w:ascii="Times New Roman" w:hAnsi="Times New Roman"/>
                <w:sz w:val="24"/>
                <w:szCs w:val="24"/>
              </w:rPr>
            </w:pPr>
            <w:r w:rsidRPr="00C5101D">
              <w:rPr>
                <w:rFonts w:ascii="Times New Roman" w:hAnsi="Times New Roman"/>
                <w:sz w:val="24"/>
                <w:szCs w:val="24"/>
              </w:rPr>
              <w:t>215.20</w:t>
            </w:r>
          </w:p>
        </w:tc>
        <w:tc>
          <w:tcPr>
            <w:tcW w:w="1440" w:type="dxa"/>
          </w:tcPr>
          <w:p w14:paraId="33689DA2" w14:textId="77777777" w:rsidR="00DA36A6" w:rsidRPr="00C5101D" w:rsidRDefault="00DA36A6" w:rsidP="008137B1">
            <w:pPr>
              <w:pStyle w:val="ListParagraph"/>
              <w:spacing w:after="0" w:line="480" w:lineRule="auto"/>
              <w:ind w:left="0"/>
              <w:jc w:val="center"/>
              <w:rPr>
                <w:rFonts w:ascii="Times New Roman" w:hAnsi="Times New Roman"/>
                <w:sz w:val="24"/>
                <w:szCs w:val="24"/>
              </w:rPr>
            </w:pPr>
            <w:r w:rsidRPr="00C5101D">
              <w:rPr>
                <w:rFonts w:ascii="Times New Roman" w:hAnsi="Times New Roman"/>
                <w:sz w:val="24"/>
                <w:szCs w:val="24"/>
              </w:rPr>
              <w:t>236.87</w:t>
            </w:r>
          </w:p>
        </w:tc>
      </w:tr>
      <w:tr w:rsidR="00DA36A6" w:rsidRPr="00C5101D" w14:paraId="523EDC79" w14:textId="77777777" w:rsidTr="00DA36A6">
        <w:trPr>
          <w:trHeight w:val="593"/>
        </w:trPr>
        <w:tc>
          <w:tcPr>
            <w:tcW w:w="5130" w:type="dxa"/>
          </w:tcPr>
          <w:p w14:paraId="36A11AC6" w14:textId="77777777" w:rsidR="00DA36A6" w:rsidRPr="00C5101D" w:rsidRDefault="00DA36A6" w:rsidP="008137B1">
            <w:pPr>
              <w:pStyle w:val="ListParagraph"/>
              <w:spacing w:after="0" w:line="480" w:lineRule="auto"/>
              <w:ind w:left="0"/>
              <w:rPr>
                <w:rFonts w:ascii="Times New Roman" w:hAnsi="Times New Roman"/>
                <w:sz w:val="24"/>
                <w:szCs w:val="24"/>
              </w:rPr>
            </w:pPr>
            <w:r w:rsidRPr="00C5101D">
              <w:rPr>
                <w:rFonts w:ascii="Times New Roman" w:hAnsi="Times New Roman"/>
                <w:sz w:val="24"/>
                <w:szCs w:val="24"/>
              </w:rPr>
              <w:t>Return on Net Worth</w:t>
            </w:r>
          </w:p>
        </w:tc>
        <w:tc>
          <w:tcPr>
            <w:tcW w:w="2160" w:type="dxa"/>
          </w:tcPr>
          <w:p w14:paraId="5D8CFDFC" w14:textId="77777777" w:rsidR="00DA36A6" w:rsidRPr="00C5101D" w:rsidRDefault="00DA36A6" w:rsidP="008137B1">
            <w:pPr>
              <w:pStyle w:val="ListParagraph"/>
              <w:tabs>
                <w:tab w:val="left" w:pos="690"/>
                <w:tab w:val="center" w:pos="942"/>
              </w:tabs>
              <w:spacing w:after="0" w:line="480" w:lineRule="auto"/>
              <w:ind w:left="0"/>
              <w:jc w:val="center"/>
              <w:rPr>
                <w:rFonts w:ascii="Times New Roman" w:hAnsi="Times New Roman"/>
                <w:sz w:val="24"/>
                <w:szCs w:val="24"/>
              </w:rPr>
            </w:pPr>
            <w:r w:rsidRPr="00C5101D">
              <w:rPr>
                <w:rFonts w:ascii="Times New Roman" w:hAnsi="Times New Roman"/>
                <w:sz w:val="24"/>
                <w:szCs w:val="24"/>
              </w:rPr>
              <w:t>65.00</w:t>
            </w:r>
          </w:p>
        </w:tc>
        <w:tc>
          <w:tcPr>
            <w:tcW w:w="1440" w:type="dxa"/>
          </w:tcPr>
          <w:p w14:paraId="04F8A782" w14:textId="77777777" w:rsidR="00DA36A6" w:rsidRPr="00C5101D" w:rsidRDefault="00DA36A6" w:rsidP="008137B1">
            <w:pPr>
              <w:pStyle w:val="ListParagraph"/>
              <w:spacing w:after="0" w:line="480" w:lineRule="auto"/>
              <w:ind w:left="0"/>
              <w:jc w:val="center"/>
              <w:rPr>
                <w:rFonts w:ascii="Times New Roman" w:hAnsi="Times New Roman"/>
                <w:sz w:val="24"/>
                <w:szCs w:val="24"/>
              </w:rPr>
            </w:pPr>
            <w:r w:rsidRPr="00C5101D">
              <w:rPr>
                <w:rFonts w:ascii="Times New Roman" w:hAnsi="Times New Roman"/>
                <w:sz w:val="24"/>
                <w:szCs w:val="24"/>
              </w:rPr>
              <w:t>74.41</w:t>
            </w:r>
          </w:p>
        </w:tc>
      </w:tr>
      <w:tr w:rsidR="00DA36A6" w:rsidRPr="00C5101D" w14:paraId="74FA974D" w14:textId="77777777" w:rsidTr="00DA36A6">
        <w:trPr>
          <w:trHeight w:val="593"/>
        </w:trPr>
        <w:tc>
          <w:tcPr>
            <w:tcW w:w="5130" w:type="dxa"/>
          </w:tcPr>
          <w:p w14:paraId="509CFB47" w14:textId="77777777" w:rsidR="00DA36A6" w:rsidRPr="00C5101D" w:rsidRDefault="00DA36A6" w:rsidP="008137B1">
            <w:pPr>
              <w:pStyle w:val="ListParagraph"/>
              <w:spacing w:after="0" w:line="480" w:lineRule="auto"/>
              <w:ind w:left="0"/>
              <w:rPr>
                <w:rFonts w:ascii="Times New Roman" w:hAnsi="Times New Roman"/>
                <w:sz w:val="24"/>
                <w:szCs w:val="24"/>
              </w:rPr>
            </w:pPr>
            <w:r w:rsidRPr="00C5101D">
              <w:rPr>
                <w:rFonts w:ascii="Times New Roman" w:hAnsi="Times New Roman"/>
                <w:sz w:val="24"/>
                <w:szCs w:val="24"/>
              </w:rPr>
              <w:t>Return on Assets (excluding revaluation</w:t>
            </w:r>
          </w:p>
        </w:tc>
        <w:tc>
          <w:tcPr>
            <w:tcW w:w="2160" w:type="dxa"/>
          </w:tcPr>
          <w:p w14:paraId="3160AD28" w14:textId="77777777" w:rsidR="00DA36A6" w:rsidRPr="00C5101D" w:rsidRDefault="00DA36A6" w:rsidP="008137B1">
            <w:pPr>
              <w:pStyle w:val="ListParagraph"/>
              <w:tabs>
                <w:tab w:val="left" w:pos="690"/>
                <w:tab w:val="center" w:pos="942"/>
              </w:tabs>
              <w:spacing w:after="0" w:line="480" w:lineRule="auto"/>
              <w:ind w:left="0"/>
              <w:jc w:val="center"/>
              <w:rPr>
                <w:rFonts w:ascii="Times New Roman" w:hAnsi="Times New Roman"/>
                <w:sz w:val="24"/>
                <w:szCs w:val="24"/>
              </w:rPr>
            </w:pPr>
            <w:r w:rsidRPr="00C5101D">
              <w:rPr>
                <w:rFonts w:ascii="Times New Roman" w:hAnsi="Times New Roman"/>
                <w:sz w:val="24"/>
                <w:szCs w:val="24"/>
              </w:rPr>
              <w:t>2134.51</w:t>
            </w:r>
          </w:p>
        </w:tc>
        <w:tc>
          <w:tcPr>
            <w:tcW w:w="1440" w:type="dxa"/>
          </w:tcPr>
          <w:p w14:paraId="64DFB39E" w14:textId="77777777" w:rsidR="00DA36A6" w:rsidRPr="00C5101D" w:rsidRDefault="00DA36A6" w:rsidP="008137B1">
            <w:pPr>
              <w:pStyle w:val="ListParagraph"/>
              <w:spacing w:after="0" w:line="480" w:lineRule="auto"/>
              <w:ind w:left="0"/>
              <w:jc w:val="center"/>
              <w:rPr>
                <w:rFonts w:ascii="Times New Roman" w:hAnsi="Times New Roman"/>
                <w:sz w:val="24"/>
                <w:szCs w:val="24"/>
              </w:rPr>
            </w:pPr>
            <w:r w:rsidRPr="00C5101D">
              <w:rPr>
                <w:rFonts w:ascii="Times New Roman" w:hAnsi="Times New Roman"/>
                <w:sz w:val="24"/>
                <w:szCs w:val="24"/>
              </w:rPr>
              <w:t>743.59</w:t>
            </w:r>
          </w:p>
        </w:tc>
      </w:tr>
      <w:tr w:rsidR="00DA36A6" w:rsidRPr="00C5101D" w14:paraId="1E892F0A" w14:textId="77777777" w:rsidTr="00DA36A6">
        <w:trPr>
          <w:trHeight w:val="593"/>
        </w:trPr>
        <w:tc>
          <w:tcPr>
            <w:tcW w:w="5130" w:type="dxa"/>
          </w:tcPr>
          <w:p w14:paraId="4C8B5C2F" w14:textId="77777777" w:rsidR="00DA36A6" w:rsidRPr="00C5101D" w:rsidRDefault="00DA36A6" w:rsidP="008137B1">
            <w:pPr>
              <w:pStyle w:val="ListParagraph"/>
              <w:spacing w:after="0" w:line="480" w:lineRule="auto"/>
              <w:ind w:left="0"/>
              <w:rPr>
                <w:rFonts w:ascii="Times New Roman" w:hAnsi="Times New Roman"/>
                <w:sz w:val="24"/>
                <w:szCs w:val="24"/>
              </w:rPr>
            </w:pPr>
            <w:r w:rsidRPr="00C5101D">
              <w:rPr>
                <w:rFonts w:ascii="Times New Roman" w:hAnsi="Times New Roman"/>
                <w:sz w:val="24"/>
                <w:szCs w:val="24"/>
              </w:rPr>
              <w:t>Return on Assets (including revaluation)</w:t>
            </w:r>
          </w:p>
        </w:tc>
        <w:tc>
          <w:tcPr>
            <w:tcW w:w="2160" w:type="dxa"/>
          </w:tcPr>
          <w:p w14:paraId="195C509E" w14:textId="77777777" w:rsidR="00DA36A6" w:rsidRPr="00C5101D" w:rsidRDefault="00DA36A6" w:rsidP="008137B1">
            <w:pPr>
              <w:pStyle w:val="ListParagraph"/>
              <w:tabs>
                <w:tab w:val="left" w:pos="690"/>
                <w:tab w:val="center" w:pos="942"/>
              </w:tabs>
              <w:spacing w:after="0" w:line="480" w:lineRule="auto"/>
              <w:ind w:left="0"/>
              <w:jc w:val="center"/>
              <w:rPr>
                <w:rFonts w:ascii="Times New Roman" w:hAnsi="Times New Roman"/>
                <w:sz w:val="24"/>
                <w:szCs w:val="24"/>
              </w:rPr>
            </w:pPr>
            <w:r w:rsidRPr="00C5101D">
              <w:rPr>
                <w:rFonts w:ascii="Times New Roman" w:hAnsi="Times New Roman"/>
                <w:sz w:val="24"/>
                <w:szCs w:val="24"/>
              </w:rPr>
              <w:t>2134.51</w:t>
            </w:r>
          </w:p>
        </w:tc>
        <w:tc>
          <w:tcPr>
            <w:tcW w:w="1440" w:type="dxa"/>
          </w:tcPr>
          <w:p w14:paraId="058D7333" w14:textId="77777777" w:rsidR="00DA36A6" w:rsidRPr="00C5101D" w:rsidRDefault="00DA36A6" w:rsidP="008137B1">
            <w:pPr>
              <w:pStyle w:val="ListParagraph"/>
              <w:spacing w:after="0" w:line="480" w:lineRule="auto"/>
              <w:ind w:left="0"/>
              <w:jc w:val="center"/>
              <w:rPr>
                <w:rFonts w:ascii="Times New Roman" w:hAnsi="Times New Roman"/>
                <w:sz w:val="24"/>
                <w:szCs w:val="24"/>
              </w:rPr>
            </w:pPr>
            <w:r w:rsidRPr="00C5101D">
              <w:rPr>
                <w:rFonts w:ascii="Times New Roman" w:hAnsi="Times New Roman"/>
                <w:sz w:val="24"/>
                <w:szCs w:val="24"/>
              </w:rPr>
              <w:t>790.02</w:t>
            </w:r>
          </w:p>
        </w:tc>
      </w:tr>
    </w:tbl>
    <w:p w14:paraId="0FDE5F5D" w14:textId="77777777" w:rsidR="00164E6B" w:rsidRPr="00C4346D" w:rsidRDefault="00AE4B0A" w:rsidP="008137B1">
      <w:pPr>
        <w:autoSpaceDE w:val="0"/>
        <w:autoSpaceDN w:val="0"/>
        <w:adjustRightInd w:val="0"/>
        <w:spacing w:after="0" w:line="480" w:lineRule="auto"/>
        <w:jc w:val="center"/>
        <w:rPr>
          <w:rFonts w:ascii="Times New Roman" w:hAnsi="Times New Roman"/>
          <w:b/>
          <w:bCs/>
          <w:sz w:val="24"/>
          <w:szCs w:val="24"/>
        </w:rPr>
      </w:pPr>
      <w:r>
        <w:rPr>
          <w:rFonts w:ascii="Times New Roman" w:hAnsi="Times New Roman"/>
          <w:b/>
          <w:bCs/>
          <w:sz w:val="24"/>
          <w:szCs w:val="24"/>
        </w:rPr>
        <w:t>Table 2</w:t>
      </w:r>
      <w:r w:rsidR="00C96ED3" w:rsidRPr="00C96ED3">
        <w:rPr>
          <w:rFonts w:ascii="Times New Roman" w:hAnsi="Times New Roman"/>
          <w:b/>
          <w:bCs/>
          <w:sz w:val="24"/>
          <w:szCs w:val="24"/>
        </w:rPr>
        <w:t>: Profitability Ratio</w:t>
      </w:r>
      <w:r w:rsidR="00C96ED3">
        <w:rPr>
          <w:rFonts w:ascii="Times New Roman" w:hAnsi="Times New Roman"/>
          <w:b/>
          <w:bCs/>
          <w:sz w:val="24"/>
          <w:szCs w:val="24"/>
        </w:rPr>
        <w:t xml:space="preserve"> </w:t>
      </w:r>
    </w:p>
    <w:p w14:paraId="60FD2642" w14:textId="77777777" w:rsidR="00C4346D" w:rsidRPr="00C4346D" w:rsidRDefault="00C4346D" w:rsidP="008137B1">
      <w:pPr>
        <w:autoSpaceDE w:val="0"/>
        <w:autoSpaceDN w:val="0"/>
        <w:adjustRightInd w:val="0"/>
        <w:spacing w:after="0" w:line="480" w:lineRule="auto"/>
        <w:jc w:val="center"/>
        <w:rPr>
          <w:rFonts w:ascii="Times New Roman" w:hAnsi="Times New Roman"/>
          <w:sz w:val="24"/>
          <w:szCs w:val="24"/>
        </w:rPr>
      </w:pPr>
      <w:r w:rsidRPr="00C4346D">
        <w:rPr>
          <w:rFonts w:ascii="Times New Roman" w:hAnsi="Times New Roman"/>
          <w:sz w:val="24"/>
          <w:szCs w:val="24"/>
        </w:rPr>
        <w:t>(Source: Created by Author</w:t>
      </w:r>
      <w:r w:rsidR="007E036C">
        <w:rPr>
          <w:rFonts w:ascii="Times New Roman" w:hAnsi="Times New Roman"/>
          <w:sz w:val="24"/>
          <w:szCs w:val="24"/>
        </w:rPr>
        <w:t>,</w:t>
      </w:r>
      <w:r w:rsidR="007E036C" w:rsidRPr="007E036C">
        <w:rPr>
          <w:rFonts w:ascii="Times New Roman" w:hAnsi="Times New Roman"/>
          <w:sz w:val="24"/>
          <w:szCs w:val="24"/>
        </w:rPr>
        <w:t xml:space="preserve"> </w:t>
      </w:r>
      <w:r w:rsidR="007E036C">
        <w:rPr>
          <w:rFonts w:ascii="Times New Roman" w:hAnsi="Times New Roman"/>
          <w:sz w:val="24"/>
          <w:szCs w:val="24"/>
        </w:rPr>
        <w:t xml:space="preserve">based on annual reports </w:t>
      </w:r>
      <w:r w:rsidR="007E036C" w:rsidRPr="007E036C">
        <w:rPr>
          <w:rFonts w:ascii="Times New Roman" w:hAnsi="Times New Roman"/>
          <w:sz w:val="24"/>
          <w:szCs w:val="24"/>
        </w:rPr>
        <w:t>GCB an ADB</w:t>
      </w:r>
      <w:r w:rsidRPr="00C4346D">
        <w:rPr>
          <w:rFonts w:ascii="Times New Roman" w:hAnsi="Times New Roman"/>
          <w:sz w:val="24"/>
          <w:szCs w:val="24"/>
        </w:rPr>
        <w:t>)</w:t>
      </w:r>
    </w:p>
    <w:p w14:paraId="6AB1AA02" w14:textId="1806E1DD" w:rsidR="00703500" w:rsidRDefault="00740D1A" w:rsidP="008137B1">
      <w:pPr>
        <w:autoSpaceDE w:val="0"/>
        <w:autoSpaceDN w:val="0"/>
        <w:adjustRightInd w:val="0"/>
        <w:spacing w:after="0" w:line="480" w:lineRule="auto"/>
        <w:rPr>
          <w:rFonts w:ascii="Times New Roman" w:hAnsi="Times New Roman"/>
          <w:sz w:val="24"/>
          <w:szCs w:val="24"/>
        </w:rPr>
      </w:pPr>
      <w:r w:rsidRPr="00C5101D">
        <w:rPr>
          <w:rFonts w:ascii="Times New Roman" w:hAnsi="Times New Roman"/>
          <w:noProof/>
          <w:sz w:val="24"/>
          <w:szCs w:val="24"/>
        </w:rPr>
        <w:lastRenderedPageBreak/>
        <w:drawing>
          <wp:inline distT="0" distB="0" distL="0" distR="0" wp14:anchorId="3A345291" wp14:editId="2365EB76">
            <wp:extent cx="5810250" cy="2981325"/>
            <wp:effectExtent l="0" t="0" r="0" b="0"/>
            <wp:docPr id="4" name="Chart 20"/>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3CD40E7B" w14:textId="60301646" w:rsidR="00C96ED3" w:rsidRDefault="00F87BBD" w:rsidP="008137B1">
      <w:pPr>
        <w:autoSpaceDE w:val="0"/>
        <w:autoSpaceDN w:val="0"/>
        <w:adjustRightInd w:val="0"/>
        <w:spacing w:after="0" w:line="480" w:lineRule="auto"/>
        <w:ind w:firstLine="720"/>
        <w:jc w:val="center"/>
        <w:rPr>
          <w:rFonts w:ascii="Times New Roman" w:hAnsi="Times New Roman"/>
          <w:b/>
          <w:bCs/>
          <w:sz w:val="24"/>
          <w:szCs w:val="24"/>
        </w:rPr>
      </w:pPr>
      <w:ins w:id="696" w:author="thomasmoore adingo" w:date="2017-03-21T08:52:00Z">
        <w:r>
          <w:rPr>
            <w:rFonts w:ascii="Times New Roman" w:hAnsi="Times New Roman"/>
            <w:b/>
            <w:bCs/>
            <w:sz w:val="24"/>
            <w:szCs w:val="24"/>
          </w:rPr>
          <w:t xml:space="preserve">Figure </w:t>
        </w:r>
      </w:ins>
      <w:ins w:id="697" w:author="akanboyuure lucy" w:date="2017-06-20T00:53:00Z">
        <w:r w:rsidR="005F13B5">
          <w:rPr>
            <w:rFonts w:ascii="Times New Roman" w:hAnsi="Times New Roman"/>
            <w:b/>
            <w:bCs/>
            <w:sz w:val="24"/>
            <w:szCs w:val="24"/>
          </w:rPr>
          <w:t>6</w:t>
        </w:r>
      </w:ins>
      <w:r w:rsidR="00C96ED3" w:rsidRPr="00C96ED3">
        <w:rPr>
          <w:rFonts w:ascii="Times New Roman" w:hAnsi="Times New Roman"/>
          <w:b/>
          <w:bCs/>
          <w:sz w:val="24"/>
          <w:szCs w:val="24"/>
        </w:rPr>
        <w:t>: Profitability Ratio</w:t>
      </w:r>
    </w:p>
    <w:p w14:paraId="2E3C52E9" w14:textId="77777777" w:rsidR="00C96ED3" w:rsidRDefault="00C96ED3" w:rsidP="008137B1">
      <w:pPr>
        <w:autoSpaceDE w:val="0"/>
        <w:autoSpaceDN w:val="0"/>
        <w:adjustRightInd w:val="0"/>
        <w:spacing w:after="0" w:line="480" w:lineRule="auto"/>
        <w:ind w:firstLine="720"/>
        <w:jc w:val="center"/>
        <w:rPr>
          <w:ins w:id="698" w:author="Francis" w:date="2017-09-14T12:35:00Z"/>
          <w:rFonts w:ascii="Times New Roman" w:hAnsi="Times New Roman"/>
          <w:sz w:val="24"/>
          <w:szCs w:val="24"/>
        </w:rPr>
      </w:pPr>
      <w:r w:rsidRPr="00C96ED3">
        <w:rPr>
          <w:rFonts w:ascii="Times New Roman" w:hAnsi="Times New Roman"/>
          <w:sz w:val="24"/>
          <w:szCs w:val="24"/>
        </w:rPr>
        <w:t>(Source: Created by Author</w:t>
      </w:r>
      <w:r w:rsidR="007E036C">
        <w:rPr>
          <w:rFonts w:ascii="Times New Roman" w:hAnsi="Times New Roman"/>
          <w:sz w:val="24"/>
          <w:szCs w:val="24"/>
        </w:rPr>
        <w:t xml:space="preserve">, based on annual reports </w:t>
      </w:r>
      <w:r w:rsidR="007E036C" w:rsidRPr="007E036C">
        <w:rPr>
          <w:rFonts w:ascii="Times New Roman" w:hAnsi="Times New Roman"/>
          <w:sz w:val="24"/>
          <w:szCs w:val="24"/>
        </w:rPr>
        <w:t>GCB an ADB</w:t>
      </w:r>
      <w:r w:rsidRPr="00C96ED3">
        <w:rPr>
          <w:rFonts w:ascii="Times New Roman" w:hAnsi="Times New Roman"/>
          <w:sz w:val="24"/>
          <w:szCs w:val="24"/>
        </w:rPr>
        <w:t>)</w:t>
      </w:r>
    </w:p>
    <w:p w14:paraId="4BABF58B" w14:textId="2B0871F5" w:rsidR="005730B8" w:rsidRPr="0036059C" w:rsidRDefault="00DF306D">
      <w:pPr>
        <w:pStyle w:val="Heading2"/>
        <w:spacing w:line="480" w:lineRule="auto"/>
        <w:rPr>
          <w:ins w:id="699" w:author="Francis" w:date="2017-09-14T12:35:00Z"/>
          <w:rFonts w:ascii="Times New Roman" w:hAnsi="Times New Roman"/>
          <w:b/>
          <w:sz w:val="24"/>
          <w:szCs w:val="24"/>
        </w:rPr>
        <w:pPrChange w:id="700" w:author="Francis" w:date="2017-09-15T08:32:00Z">
          <w:pPr>
            <w:autoSpaceDE w:val="0"/>
            <w:autoSpaceDN w:val="0"/>
            <w:adjustRightInd w:val="0"/>
            <w:spacing w:after="0" w:line="480" w:lineRule="auto"/>
            <w:contextualSpacing/>
          </w:pPr>
        </w:pPrChange>
      </w:pPr>
      <w:bookmarkStart w:id="701" w:name="_Toc493384816"/>
      <w:ins w:id="702" w:author="Francis" w:date="2017-09-15T08:34:00Z">
        <w:r w:rsidRPr="0036059C">
          <w:rPr>
            <w:rFonts w:ascii="Times New Roman" w:eastAsia="Calibri" w:hAnsi="Times New Roman"/>
            <w:b/>
            <w:sz w:val="24"/>
            <w:szCs w:val="24"/>
          </w:rPr>
          <w:t>4.2.</w:t>
        </w:r>
      </w:ins>
      <w:del w:id="703" w:author="ADINGO HILLARY" w:date="2018-01-29T08:40:00Z">
        <w:r w:rsidR="00905712" w:rsidRPr="0036059C" w:rsidDel="00D80972">
          <w:rPr>
            <w:rFonts w:ascii="Times New Roman" w:eastAsia="Calibri" w:hAnsi="Times New Roman"/>
            <w:b/>
            <w:sz w:val="24"/>
            <w:szCs w:val="24"/>
          </w:rPr>
          <w:delText>2</w:delText>
        </w:r>
      </w:del>
      <w:ins w:id="704" w:author="ADINGO HILLARY" w:date="2018-01-29T08:40:00Z">
        <w:r w:rsidR="00D80972">
          <w:rPr>
            <w:rFonts w:ascii="Times New Roman" w:eastAsia="Calibri" w:hAnsi="Times New Roman"/>
            <w:b/>
            <w:sz w:val="24"/>
            <w:szCs w:val="24"/>
          </w:rPr>
          <w:t>3</w:t>
        </w:r>
      </w:ins>
      <w:ins w:id="705" w:author="Francis" w:date="2017-09-15T08:34:00Z">
        <w:r w:rsidRPr="0036059C">
          <w:rPr>
            <w:rFonts w:ascii="Times New Roman" w:eastAsia="Calibri" w:hAnsi="Times New Roman"/>
            <w:b/>
            <w:sz w:val="24"/>
            <w:szCs w:val="24"/>
          </w:rPr>
          <w:t xml:space="preserve"> </w:t>
        </w:r>
      </w:ins>
      <w:ins w:id="706" w:author="Francis" w:date="2017-09-14T12:35:00Z">
        <w:r w:rsidR="005730B8" w:rsidRPr="0036059C">
          <w:rPr>
            <w:rFonts w:ascii="Times New Roman" w:eastAsia="Calibri" w:hAnsi="Times New Roman"/>
            <w:b/>
            <w:sz w:val="24"/>
            <w:szCs w:val="24"/>
          </w:rPr>
          <w:t>Theme 1. Norms followed while assessing the various asset and liability classes in Ghana banks in accordance with GCB an ADB</w:t>
        </w:r>
        <w:bookmarkEnd w:id="701"/>
      </w:ins>
    </w:p>
    <w:p w14:paraId="04690330" w14:textId="7DB57519" w:rsidR="005730B8" w:rsidRDefault="00785151" w:rsidP="00785151">
      <w:pPr>
        <w:autoSpaceDE w:val="0"/>
        <w:autoSpaceDN w:val="0"/>
        <w:adjustRightInd w:val="0"/>
        <w:spacing w:after="0" w:line="480" w:lineRule="auto"/>
        <w:ind w:firstLine="720"/>
        <w:rPr>
          <w:rFonts w:ascii="Times New Roman" w:hAnsi="Times New Roman"/>
          <w:sz w:val="24"/>
          <w:szCs w:val="24"/>
        </w:rPr>
      </w:pPr>
      <w:ins w:id="707" w:author="Francis" w:date="2017-09-16T00:11:00Z">
        <w:r w:rsidRPr="0036059C">
          <w:rPr>
            <w:rFonts w:ascii="Times New Roman" w:hAnsi="Times New Roman"/>
            <w:sz w:val="24"/>
            <w:szCs w:val="24"/>
          </w:rPr>
          <w:t>Assets and liabilities management</w:t>
        </w:r>
      </w:ins>
      <w:ins w:id="708" w:author="Francis" w:date="2017-09-16T01:35:00Z">
        <w:r w:rsidR="008132D5" w:rsidRPr="0036059C">
          <w:rPr>
            <w:rFonts w:ascii="Times New Roman" w:hAnsi="Times New Roman"/>
            <w:sz w:val="24"/>
            <w:szCs w:val="24"/>
          </w:rPr>
          <w:t>, (18) 50% of the interviewees consist of</w:t>
        </w:r>
        <w:r w:rsidR="008132D5">
          <w:rPr>
            <w:rFonts w:ascii="Times New Roman" w:hAnsi="Times New Roman"/>
            <w:sz w:val="24"/>
            <w:szCs w:val="24"/>
          </w:rPr>
          <w:t xml:space="preserve"> Accountants, Auditors, Managers and Operations</w:t>
        </w:r>
      </w:ins>
      <w:ins w:id="709" w:author="Francis" w:date="2017-09-16T00:11:00Z">
        <w:r w:rsidRPr="00A17BC7">
          <w:rPr>
            <w:rFonts w:ascii="Times New Roman" w:hAnsi="Times New Roman"/>
            <w:sz w:val="24"/>
            <w:szCs w:val="24"/>
          </w:rPr>
          <w:t xml:space="preserve"> </w:t>
        </w:r>
      </w:ins>
      <w:ins w:id="710" w:author="Francis" w:date="2017-09-16T01:41:00Z">
        <w:r w:rsidR="009A7AFA">
          <w:rPr>
            <w:rFonts w:ascii="Times New Roman" w:hAnsi="Times New Roman"/>
            <w:sz w:val="24"/>
            <w:szCs w:val="24"/>
          </w:rPr>
          <w:t xml:space="preserve">responded norms </w:t>
        </w:r>
      </w:ins>
      <w:ins w:id="711" w:author="Francis" w:date="2017-09-16T00:11:00Z">
        <w:r w:rsidRPr="00A17BC7">
          <w:rPr>
            <w:rFonts w:ascii="Times New Roman" w:hAnsi="Times New Roman"/>
            <w:sz w:val="24"/>
            <w:szCs w:val="24"/>
          </w:rPr>
          <w:t xml:space="preserve">positively affect the income and cash flows of the </w:t>
        </w:r>
        <w:r>
          <w:rPr>
            <w:rFonts w:ascii="Times New Roman" w:hAnsi="Times New Roman"/>
            <w:sz w:val="24"/>
            <w:szCs w:val="24"/>
          </w:rPr>
          <w:t>GCB and ADB</w:t>
        </w:r>
        <w:r w:rsidRPr="00A17BC7">
          <w:rPr>
            <w:rFonts w:ascii="Times New Roman" w:hAnsi="Times New Roman"/>
            <w:sz w:val="24"/>
            <w:szCs w:val="24"/>
          </w:rPr>
          <w:t xml:space="preserve"> banks and recognizing the risk like credit risk, liquidity risk effectively which improves the performance of the banks and controlling the risk effectively has improved and toughen</w:t>
        </w:r>
        <w:r>
          <w:rPr>
            <w:rFonts w:ascii="Times New Roman" w:hAnsi="Times New Roman"/>
            <w:sz w:val="24"/>
            <w:szCs w:val="24"/>
          </w:rPr>
          <w:t xml:space="preserve"> their balance sheet. </w:t>
        </w:r>
      </w:ins>
      <w:ins w:id="712" w:author="Francis" w:date="2017-09-16T01:30:00Z">
        <w:r w:rsidR="008132D5">
          <w:rPr>
            <w:rFonts w:ascii="Times New Roman" w:hAnsi="Times New Roman"/>
            <w:sz w:val="24"/>
            <w:szCs w:val="24"/>
          </w:rPr>
          <w:t>Out of the 36 participants interviewed</w:t>
        </w:r>
      </w:ins>
      <w:ins w:id="713" w:author="Francis" w:date="2017-09-16T01:33:00Z">
        <w:r w:rsidR="008132D5">
          <w:rPr>
            <w:rFonts w:ascii="Times New Roman" w:hAnsi="Times New Roman"/>
            <w:sz w:val="24"/>
            <w:szCs w:val="24"/>
          </w:rPr>
          <w:t xml:space="preserve"> in both banks (25)</w:t>
        </w:r>
      </w:ins>
      <w:ins w:id="714" w:author="Francis" w:date="2017-09-16T01:30:00Z">
        <w:r w:rsidR="008132D5">
          <w:rPr>
            <w:rFonts w:ascii="Times New Roman" w:hAnsi="Times New Roman"/>
            <w:sz w:val="24"/>
            <w:szCs w:val="24"/>
          </w:rPr>
          <w:t xml:space="preserve"> 69.44% responded t</w:t>
        </w:r>
      </w:ins>
      <w:ins w:id="715" w:author="Francis" w:date="2017-09-16T00:11:00Z">
        <w:r>
          <w:rPr>
            <w:rFonts w:ascii="Times New Roman" w:hAnsi="Times New Roman"/>
            <w:sz w:val="24"/>
            <w:szCs w:val="24"/>
          </w:rPr>
          <w:t>h</w:t>
        </w:r>
      </w:ins>
      <w:ins w:id="716" w:author="Francis" w:date="2017-09-16T01:32:00Z">
        <w:r w:rsidR="008132D5">
          <w:rPr>
            <w:rFonts w:ascii="Times New Roman" w:hAnsi="Times New Roman"/>
            <w:sz w:val="24"/>
            <w:szCs w:val="24"/>
          </w:rPr>
          <w:t>at</w:t>
        </w:r>
      </w:ins>
      <w:ins w:id="717" w:author="Francis" w:date="2017-09-16T00:11:00Z">
        <w:r w:rsidRPr="00A17BC7">
          <w:rPr>
            <w:rFonts w:ascii="Times New Roman" w:hAnsi="Times New Roman"/>
            <w:sz w:val="24"/>
            <w:szCs w:val="24"/>
          </w:rPr>
          <w:t xml:space="preserve"> risk management like risk rating, risk pricing and portfolio management has helped in managing the assets and liabilities which has helped the banks in attaining the long term goals o</w:t>
        </w:r>
        <w:r w:rsidR="002A7CC2">
          <w:rPr>
            <w:rFonts w:ascii="Times New Roman" w:hAnsi="Times New Roman"/>
            <w:sz w:val="24"/>
            <w:szCs w:val="24"/>
          </w:rPr>
          <w:t xml:space="preserve">f controlling the cash flow, </w:t>
        </w:r>
        <w:r w:rsidRPr="00A17BC7">
          <w:rPr>
            <w:rFonts w:ascii="Times New Roman" w:hAnsi="Times New Roman"/>
            <w:sz w:val="24"/>
            <w:szCs w:val="24"/>
          </w:rPr>
          <w:t>assets and liabilities</w:t>
        </w:r>
      </w:ins>
      <w:ins w:id="718" w:author="Francis" w:date="2017-09-16T08:26:00Z">
        <w:r w:rsidR="002A7CC2" w:rsidRPr="000B3E59">
          <w:rPr>
            <w:rFonts w:ascii="Times New Roman" w:hAnsi="Times New Roman"/>
            <w:sz w:val="24"/>
            <w:szCs w:val="24"/>
          </w:rPr>
          <w:t xml:space="preserve"> provides good assistance to the management to have a clear</w:t>
        </w:r>
        <w:r w:rsidR="002A7CC2">
          <w:rPr>
            <w:rFonts w:ascii="Times New Roman" w:hAnsi="Times New Roman"/>
            <w:sz w:val="24"/>
            <w:szCs w:val="24"/>
          </w:rPr>
          <w:t xml:space="preserve"> </w:t>
        </w:r>
        <w:r w:rsidR="002A7CC2" w:rsidRPr="000B3E59">
          <w:rPr>
            <w:rFonts w:ascii="Times New Roman" w:hAnsi="Times New Roman"/>
            <w:sz w:val="24"/>
            <w:szCs w:val="24"/>
          </w:rPr>
          <w:t>picture of the balance sheet</w:t>
        </w:r>
      </w:ins>
      <w:ins w:id="719" w:author="Francis" w:date="2017-09-16T01:42:00Z">
        <w:r w:rsidR="009A7AFA">
          <w:rPr>
            <w:rFonts w:ascii="Times New Roman" w:hAnsi="Times New Roman"/>
            <w:sz w:val="24"/>
            <w:szCs w:val="24"/>
          </w:rPr>
          <w:t xml:space="preserve">. </w:t>
        </w:r>
      </w:ins>
      <w:ins w:id="720" w:author="Francis" w:date="2017-09-16T01:43:00Z">
        <w:r w:rsidR="009A7AFA">
          <w:rPr>
            <w:rFonts w:ascii="Times New Roman" w:hAnsi="Times New Roman"/>
            <w:sz w:val="24"/>
            <w:szCs w:val="24"/>
          </w:rPr>
          <w:t xml:space="preserve">Table 2 above </w:t>
        </w:r>
      </w:ins>
      <w:ins w:id="721" w:author="Francis" w:date="2017-09-16T01:44:00Z">
        <w:r w:rsidR="009A7AFA">
          <w:rPr>
            <w:rFonts w:ascii="Times New Roman" w:hAnsi="Times New Roman"/>
            <w:sz w:val="24"/>
            <w:szCs w:val="24"/>
          </w:rPr>
          <w:t>analysis are repre</w:t>
        </w:r>
      </w:ins>
      <w:ins w:id="722" w:author="Francis" w:date="2017-09-16T01:46:00Z">
        <w:r w:rsidR="009A7AFA">
          <w:rPr>
            <w:rFonts w:ascii="Times New Roman" w:hAnsi="Times New Roman"/>
            <w:sz w:val="24"/>
            <w:szCs w:val="24"/>
          </w:rPr>
          <w:t>se</w:t>
        </w:r>
      </w:ins>
      <w:ins w:id="723" w:author="Francis" w:date="2017-09-16T01:44:00Z">
        <w:r w:rsidR="009A7AFA">
          <w:rPr>
            <w:rFonts w:ascii="Times New Roman" w:hAnsi="Times New Roman"/>
            <w:sz w:val="24"/>
            <w:szCs w:val="24"/>
          </w:rPr>
          <w:t>nted below</w:t>
        </w:r>
      </w:ins>
      <w:ins w:id="724" w:author="Francis" w:date="2017-09-16T01:45:00Z">
        <w:r w:rsidR="009A7AFA">
          <w:rPr>
            <w:rFonts w:ascii="Times New Roman" w:hAnsi="Times New Roman"/>
            <w:sz w:val="24"/>
            <w:szCs w:val="24"/>
          </w:rPr>
          <w:t>.</w:t>
        </w:r>
      </w:ins>
    </w:p>
    <w:p w14:paraId="5B458065" w14:textId="77777777" w:rsidR="00C4346D" w:rsidRPr="00C4346D" w:rsidRDefault="00C4346D" w:rsidP="008137B1">
      <w:pPr>
        <w:autoSpaceDE w:val="0"/>
        <w:autoSpaceDN w:val="0"/>
        <w:adjustRightInd w:val="0"/>
        <w:spacing w:after="0" w:line="480" w:lineRule="auto"/>
        <w:ind w:firstLine="720"/>
        <w:rPr>
          <w:rFonts w:ascii="Times New Roman" w:hAnsi="Times New Roman"/>
          <w:sz w:val="24"/>
          <w:szCs w:val="24"/>
        </w:rPr>
      </w:pPr>
      <w:r w:rsidRPr="00C4346D">
        <w:rPr>
          <w:rFonts w:ascii="Times New Roman" w:hAnsi="Times New Roman"/>
          <w:sz w:val="24"/>
          <w:szCs w:val="24"/>
        </w:rPr>
        <w:t xml:space="preserve">The interest rate spread ratio </w:t>
      </w:r>
      <w:r w:rsidR="005D0CCB">
        <w:rPr>
          <w:rFonts w:ascii="Times New Roman" w:hAnsi="Times New Roman"/>
          <w:sz w:val="24"/>
          <w:szCs w:val="24"/>
        </w:rPr>
        <w:t>ADB is high followed by GCB</w:t>
      </w:r>
      <w:r w:rsidRPr="00C4346D">
        <w:rPr>
          <w:rFonts w:ascii="Times New Roman" w:hAnsi="Times New Roman"/>
          <w:sz w:val="24"/>
          <w:szCs w:val="24"/>
        </w:rPr>
        <w:t>. Therefore it</w:t>
      </w:r>
      <w:r>
        <w:rPr>
          <w:rFonts w:ascii="Times New Roman" w:hAnsi="Times New Roman"/>
          <w:sz w:val="24"/>
          <w:szCs w:val="24"/>
        </w:rPr>
        <w:t xml:space="preserve"> </w:t>
      </w:r>
      <w:r w:rsidRPr="00C4346D">
        <w:rPr>
          <w:rFonts w:ascii="Times New Roman" w:hAnsi="Times New Roman"/>
          <w:sz w:val="24"/>
          <w:szCs w:val="24"/>
        </w:rPr>
        <w:t xml:space="preserve">indicates that the </w:t>
      </w:r>
      <w:r w:rsidR="005D0CCB">
        <w:rPr>
          <w:rFonts w:ascii="Times New Roman" w:hAnsi="Times New Roman"/>
          <w:sz w:val="24"/>
          <w:szCs w:val="24"/>
        </w:rPr>
        <w:t>AD</w:t>
      </w:r>
      <w:r w:rsidRPr="00C4346D">
        <w:rPr>
          <w:rFonts w:ascii="Times New Roman" w:hAnsi="Times New Roman"/>
          <w:sz w:val="24"/>
          <w:szCs w:val="24"/>
        </w:rPr>
        <w:t>B is able to generate more earnings that help</w:t>
      </w:r>
      <w:r w:rsidR="001A6C0A">
        <w:rPr>
          <w:rFonts w:ascii="Times New Roman" w:hAnsi="Times New Roman"/>
          <w:sz w:val="24"/>
          <w:szCs w:val="24"/>
        </w:rPr>
        <w:t>s</w:t>
      </w:r>
      <w:r w:rsidRPr="00C4346D">
        <w:rPr>
          <w:rFonts w:ascii="Times New Roman" w:hAnsi="Times New Roman"/>
          <w:sz w:val="24"/>
          <w:szCs w:val="24"/>
        </w:rPr>
        <w:t xml:space="preserve"> them to effectively manage the</w:t>
      </w:r>
      <w:r>
        <w:rPr>
          <w:rFonts w:ascii="Times New Roman" w:hAnsi="Times New Roman"/>
          <w:sz w:val="24"/>
          <w:szCs w:val="24"/>
        </w:rPr>
        <w:t xml:space="preserve"> </w:t>
      </w:r>
      <w:r w:rsidRPr="00C4346D">
        <w:rPr>
          <w:rFonts w:ascii="Times New Roman" w:hAnsi="Times New Roman"/>
          <w:sz w:val="24"/>
          <w:szCs w:val="24"/>
        </w:rPr>
        <w:lastRenderedPageBreak/>
        <w:t xml:space="preserve">difference between assets and liabilities. Thus, </w:t>
      </w:r>
      <w:r w:rsidR="006F25FC">
        <w:rPr>
          <w:rFonts w:ascii="Times New Roman" w:hAnsi="Times New Roman"/>
          <w:sz w:val="24"/>
          <w:szCs w:val="24"/>
        </w:rPr>
        <w:t>GCB an ADB</w:t>
      </w:r>
      <w:r w:rsidR="006F25FC" w:rsidRPr="00C4346D">
        <w:rPr>
          <w:rFonts w:ascii="Times New Roman" w:hAnsi="Times New Roman"/>
          <w:sz w:val="24"/>
          <w:szCs w:val="24"/>
        </w:rPr>
        <w:t xml:space="preserve"> </w:t>
      </w:r>
      <w:r w:rsidRPr="00C4346D">
        <w:rPr>
          <w:rFonts w:ascii="Times New Roman" w:hAnsi="Times New Roman"/>
          <w:sz w:val="24"/>
          <w:szCs w:val="24"/>
        </w:rPr>
        <w:t>have to monitor the change</w:t>
      </w:r>
      <w:r w:rsidR="006F25FC">
        <w:rPr>
          <w:rFonts w:ascii="Times New Roman" w:hAnsi="Times New Roman"/>
          <w:sz w:val="24"/>
          <w:szCs w:val="24"/>
        </w:rPr>
        <w:t>s</w:t>
      </w:r>
      <w:r w:rsidRPr="00C4346D">
        <w:rPr>
          <w:rFonts w:ascii="Times New Roman" w:hAnsi="Times New Roman"/>
          <w:sz w:val="24"/>
          <w:szCs w:val="24"/>
        </w:rPr>
        <w:t xml:space="preserve"> in interest</w:t>
      </w:r>
      <w:r>
        <w:rPr>
          <w:rFonts w:ascii="Times New Roman" w:hAnsi="Times New Roman"/>
          <w:sz w:val="24"/>
          <w:szCs w:val="24"/>
        </w:rPr>
        <w:t xml:space="preserve"> </w:t>
      </w:r>
      <w:r w:rsidRPr="00C4346D">
        <w:rPr>
          <w:rFonts w:ascii="Times New Roman" w:hAnsi="Times New Roman"/>
          <w:sz w:val="24"/>
          <w:szCs w:val="24"/>
        </w:rPr>
        <w:t>rate spreads for managing their earnings. The net profit margin of</w:t>
      </w:r>
      <w:r w:rsidR="005D0CCB">
        <w:rPr>
          <w:rFonts w:ascii="Times New Roman" w:hAnsi="Times New Roman"/>
          <w:sz w:val="24"/>
          <w:szCs w:val="24"/>
        </w:rPr>
        <w:t xml:space="preserve"> A</w:t>
      </w:r>
      <w:r w:rsidRPr="00C4346D">
        <w:rPr>
          <w:rFonts w:ascii="Times New Roman" w:hAnsi="Times New Roman"/>
          <w:sz w:val="24"/>
          <w:szCs w:val="24"/>
        </w:rPr>
        <w:t>DB is quite high in</w:t>
      </w:r>
      <w:r>
        <w:rPr>
          <w:rFonts w:ascii="Times New Roman" w:hAnsi="Times New Roman"/>
          <w:sz w:val="24"/>
          <w:szCs w:val="24"/>
        </w:rPr>
        <w:t xml:space="preserve"> </w:t>
      </w:r>
      <w:r w:rsidRPr="00C4346D">
        <w:rPr>
          <w:rFonts w:ascii="Times New Roman" w:hAnsi="Times New Roman"/>
          <w:sz w:val="24"/>
          <w:szCs w:val="24"/>
        </w:rPr>
        <w:t xml:space="preserve">comparison to </w:t>
      </w:r>
      <w:r w:rsidR="005D0CCB">
        <w:rPr>
          <w:rFonts w:ascii="Times New Roman" w:hAnsi="Times New Roman"/>
          <w:sz w:val="24"/>
          <w:szCs w:val="24"/>
        </w:rPr>
        <w:t xml:space="preserve">GCB. </w:t>
      </w:r>
      <w:r w:rsidRPr="00C4346D">
        <w:rPr>
          <w:rFonts w:ascii="Times New Roman" w:hAnsi="Times New Roman"/>
          <w:sz w:val="24"/>
          <w:szCs w:val="24"/>
        </w:rPr>
        <w:t xml:space="preserve">The adjusted cash margin is high for </w:t>
      </w:r>
      <w:r w:rsidR="005D0CCB">
        <w:rPr>
          <w:rFonts w:ascii="Times New Roman" w:hAnsi="Times New Roman"/>
          <w:sz w:val="24"/>
          <w:szCs w:val="24"/>
        </w:rPr>
        <w:t>A</w:t>
      </w:r>
      <w:r w:rsidRPr="00C4346D">
        <w:rPr>
          <w:rFonts w:ascii="Times New Roman" w:hAnsi="Times New Roman"/>
          <w:sz w:val="24"/>
          <w:szCs w:val="24"/>
        </w:rPr>
        <w:t>DB</w:t>
      </w:r>
      <w:r>
        <w:rPr>
          <w:rFonts w:ascii="Times New Roman" w:hAnsi="Times New Roman"/>
          <w:sz w:val="24"/>
          <w:szCs w:val="24"/>
        </w:rPr>
        <w:t xml:space="preserve"> </w:t>
      </w:r>
      <w:r w:rsidRPr="00C4346D">
        <w:rPr>
          <w:rFonts w:ascii="Times New Roman" w:hAnsi="Times New Roman"/>
          <w:sz w:val="24"/>
          <w:szCs w:val="24"/>
        </w:rPr>
        <w:t xml:space="preserve">followed by </w:t>
      </w:r>
      <w:r w:rsidR="005D0CCB">
        <w:rPr>
          <w:rFonts w:ascii="Times New Roman" w:hAnsi="Times New Roman"/>
          <w:sz w:val="24"/>
          <w:szCs w:val="24"/>
        </w:rPr>
        <w:t>GCB</w:t>
      </w:r>
      <w:r w:rsidRPr="00C4346D">
        <w:rPr>
          <w:rFonts w:ascii="Times New Roman" w:hAnsi="Times New Roman"/>
          <w:sz w:val="24"/>
          <w:szCs w:val="24"/>
        </w:rPr>
        <w:t xml:space="preserve"> which shows that the</w:t>
      </w:r>
      <w:r w:rsidR="00DE18DB">
        <w:rPr>
          <w:rFonts w:ascii="Times New Roman" w:hAnsi="Times New Roman"/>
          <w:sz w:val="24"/>
          <w:szCs w:val="24"/>
        </w:rPr>
        <w:t>y</w:t>
      </w:r>
      <w:r w:rsidRPr="00C4346D">
        <w:rPr>
          <w:rFonts w:ascii="Times New Roman" w:hAnsi="Times New Roman"/>
          <w:sz w:val="24"/>
          <w:szCs w:val="24"/>
        </w:rPr>
        <w:t xml:space="preserve"> were able to effectively convert their</w:t>
      </w:r>
      <w:r>
        <w:rPr>
          <w:rFonts w:ascii="Times New Roman" w:hAnsi="Times New Roman"/>
          <w:sz w:val="24"/>
          <w:szCs w:val="24"/>
        </w:rPr>
        <w:t xml:space="preserve"> </w:t>
      </w:r>
      <w:r w:rsidRPr="00C4346D">
        <w:rPr>
          <w:rFonts w:ascii="Times New Roman" w:hAnsi="Times New Roman"/>
          <w:sz w:val="24"/>
          <w:szCs w:val="24"/>
        </w:rPr>
        <w:t xml:space="preserve">sales into sales for keep on operating. The return on long term funds of </w:t>
      </w:r>
      <w:r w:rsidR="00BC1F03">
        <w:rPr>
          <w:rFonts w:ascii="Times New Roman" w:hAnsi="Times New Roman"/>
          <w:sz w:val="24"/>
          <w:szCs w:val="24"/>
        </w:rPr>
        <w:t>ADB</w:t>
      </w:r>
      <w:r w:rsidRPr="00C4346D">
        <w:rPr>
          <w:rFonts w:ascii="Times New Roman" w:hAnsi="Times New Roman"/>
          <w:sz w:val="24"/>
          <w:szCs w:val="24"/>
        </w:rPr>
        <w:t xml:space="preserve"> is </w:t>
      </w:r>
      <w:r w:rsidR="00BC1F03">
        <w:rPr>
          <w:rFonts w:ascii="Times New Roman" w:hAnsi="Times New Roman"/>
          <w:sz w:val="24"/>
          <w:szCs w:val="24"/>
        </w:rPr>
        <w:t>236.8</w:t>
      </w:r>
      <w:r w:rsidR="007F6FEB">
        <w:rPr>
          <w:rFonts w:ascii="Times New Roman" w:hAnsi="Times New Roman"/>
          <w:sz w:val="24"/>
          <w:szCs w:val="24"/>
        </w:rPr>
        <w:t>7</w:t>
      </w:r>
      <w:r w:rsidRPr="00C4346D">
        <w:rPr>
          <w:rFonts w:ascii="Times New Roman" w:hAnsi="Times New Roman"/>
          <w:sz w:val="24"/>
          <w:szCs w:val="24"/>
        </w:rPr>
        <w:t xml:space="preserve"> </w:t>
      </w:r>
      <w:r w:rsidR="00BC1F03">
        <w:rPr>
          <w:rFonts w:ascii="Times New Roman" w:hAnsi="Times New Roman"/>
          <w:sz w:val="24"/>
          <w:szCs w:val="24"/>
        </w:rPr>
        <w:t xml:space="preserve">and </w:t>
      </w:r>
      <w:r w:rsidR="007F6FEB">
        <w:rPr>
          <w:rFonts w:ascii="Times New Roman" w:hAnsi="Times New Roman"/>
          <w:sz w:val="24"/>
          <w:szCs w:val="24"/>
        </w:rPr>
        <w:t xml:space="preserve">GCB </w:t>
      </w:r>
      <w:r w:rsidRPr="00C4346D">
        <w:rPr>
          <w:rFonts w:ascii="Times New Roman" w:hAnsi="Times New Roman"/>
          <w:sz w:val="24"/>
          <w:szCs w:val="24"/>
        </w:rPr>
        <w:t xml:space="preserve">is </w:t>
      </w:r>
      <w:r w:rsidR="007F6FEB">
        <w:rPr>
          <w:rFonts w:ascii="Times New Roman" w:hAnsi="Times New Roman"/>
          <w:sz w:val="24"/>
          <w:szCs w:val="24"/>
        </w:rPr>
        <w:t xml:space="preserve">215.20. </w:t>
      </w:r>
      <w:r w:rsidRPr="00C4346D">
        <w:rPr>
          <w:rFonts w:ascii="Times New Roman" w:hAnsi="Times New Roman"/>
          <w:sz w:val="24"/>
          <w:szCs w:val="24"/>
        </w:rPr>
        <w:t>Therefore, it reflects that the</w:t>
      </w:r>
      <w:r w:rsidR="00DE18DB">
        <w:rPr>
          <w:rFonts w:ascii="Times New Roman" w:hAnsi="Times New Roman"/>
          <w:sz w:val="24"/>
          <w:szCs w:val="24"/>
        </w:rPr>
        <w:t>y</w:t>
      </w:r>
      <w:r w:rsidRPr="00C4346D">
        <w:rPr>
          <w:rFonts w:ascii="Times New Roman" w:hAnsi="Times New Roman"/>
          <w:sz w:val="24"/>
          <w:szCs w:val="24"/>
        </w:rPr>
        <w:t xml:space="preserve"> have</w:t>
      </w:r>
      <w:r>
        <w:rPr>
          <w:rFonts w:ascii="Times New Roman" w:hAnsi="Times New Roman"/>
          <w:sz w:val="24"/>
          <w:szCs w:val="24"/>
        </w:rPr>
        <w:t xml:space="preserve"> </w:t>
      </w:r>
      <w:r w:rsidRPr="00C4346D">
        <w:rPr>
          <w:rFonts w:ascii="Times New Roman" w:hAnsi="Times New Roman"/>
          <w:sz w:val="24"/>
          <w:szCs w:val="24"/>
        </w:rPr>
        <w:t>effectively made investment for the long term which has ensure higher operating profit. The</w:t>
      </w:r>
      <w:r>
        <w:rPr>
          <w:rFonts w:ascii="Times New Roman" w:hAnsi="Times New Roman"/>
          <w:sz w:val="24"/>
          <w:szCs w:val="24"/>
        </w:rPr>
        <w:t xml:space="preserve"> </w:t>
      </w:r>
      <w:r w:rsidRPr="00C4346D">
        <w:rPr>
          <w:rFonts w:ascii="Times New Roman" w:hAnsi="Times New Roman"/>
          <w:sz w:val="24"/>
          <w:szCs w:val="24"/>
        </w:rPr>
        <w:t xml:space="preserve">Return on net worth for </w:t>
      </w:r>
      <w:r w:rsidR="007F6FEB">
        <w:rPr>
          <w:rFonts w:ascii="Times New Roman" w:hAnsi="Times New Roman"/>
          <w:sz w:val="24"/>
          <w:szCs w:val="24"/>
        </w:rPr>
        <w:t>GCB</w:t>
      </w:r>
      <w:r w:rsidRPr="00C4346D">
        <w:rPr>
          <w:rFonts w:ascii="Times New Roman" w:hAnsi="Times New Roman"/>
          <w:sz w:val="24"/>
          <w:szCs w:val="24"/>
        </w:rPr>
        <w:t xml:space="preserve"> is </w:t>
      </w:r>
      <w:r w:rsidR="007F6FEB">
        <w:rPr>
          <w:rFonts w:ascii="Times New Roman" w:hAnsi="Times New Roman"/>
          <w:sz w:val="24"/>
          <w:szCs w:val="24"/>
        </w:rPr>
        <w:t>65 and ADB is 74.41. Therefore, GC</w:t>
      </w:r>
      <w:r w:rsidRPr="00C4346D">
        <w:rPr>
          <w:rFonts w:ascii="Times New Roman" w:hAnsi="Times New Roman"/>
          <w:sz w:val="24"/>
          <w:szCs w:val="24"/>
        </w:rPr>
        <w:t>B and A</w:t>
      </w:r>
      <w:r w:rsidR="007F6FEB">
        <w:rPr>
          <w:rFonts w:ascii="Times New Roman" w:hAnsi="Times New Roman"/>
          <w:sz w:val="24"/>
          <w:szCs w:val="24"/>
        </w:rPr>
        <w:t>DB</w:t>
      </w:r>
      <w:r w:rsidR="001A6C0A">
        <w:rPr>
          <w:rFonts w:ascii="Times New Roman" w:hAnsi="Times New Roman"/>
          <w:sz w:val="24"/>
          <w:szCs w:val="24"/>
        </w:rPr>
        <w:t xml:space="preserve"> have high</w:t>
      </w:r>
      <w:r w:rsidRPr="00C4346D">
        <w:rPr>
          <w:rFonts w:ascii="Times New Roman" w:hAnsi="Times New Roman"/>
          <w:sz w:val="24"/>
          <w:szCs w:val="24"/>
        </w:rPr>
        <w:t xml:space="preserve"> </w:t>
      </w:r>
      <w:r w:rsidR="00ED2859" w:rsidRPr="00C4346D">
        <w:rPr>
          <w:rFonts w:ascii="Times New Roman" w:hAnsi="Times New Roman"/>
          <w:sz w:val="24"/>
          <w:szCs w:val="24"/>
        </w:rPr>
        <w:t>ratio</w:t>
      </w:r>
      <w:r w:rsidR="00ED2859">
        <w:rPr>
          <w:rFonts w:ascii="Times New Roman" w:hAnsi="Times New Roman"/>
          <w:sz w:val="24"/>
          <w:szCs w:val="24"/>
        </w:rPr>
        <w:t>s</w:t>
      </w:r>
      <w:r w:rsidRPr="00C4346D">
        <w:rPr>
          <w:rFonts w:ascii="Times New Roman" w:hAnsi="Times New Roman"/>
          <w:sz w:val="24"/>
          <w:szCs w:val="24"/>
        </w:rPr>
        <w:t xml:space="preserve"> in the public banking sector which shows that the</w:t>
      </w:r>
      <w:r w:rsidR="00DE18DB">
        <w:rPr>
          <w:rFonts w:ascii="Times New Roman" w:hAnsi="Times New Roman"/>
          <w:sz w:val="24"/>
          <w:szCs w:val="24"/>
        </w:rPr>
        <w:t>y</w:t>
      </w:r>
      <w:r w:rsidRPr="00C4346D">
        <w:rPr>
          <w:rFonts w:ascii="Times New Roman" w:hAnsi="Times New Roman"/>
          <w:sz w:val="24"/>
          <w:szCs w:val="24"/>
        </w:rPr>
        <w:t xml:space="preserve"> </w:t>
      </w:r>
      <w:r w:rsidR="007F6FEB" w:rsidRPr="00C4346D">
        <w:rPr>
          <w:rFonts w:ascii="Times New Roman" w:hAnsi="Times New Roman"/>
          <w:sz w:val="24"/>
          <w:szCs w:val="24"/>
        </w:rPr>
        <w:t xml:space="preserve">have </w:t>
      </w:r>
      <w:r w:rsidR="007F6FEB">
        <w:rPr>
          <w:rFonts w:ascii="Times New Roman" w:hAnsi="Times New Roman"/>
          <w:sz w:val="24"/>
          <w:szCs w:val="24"/>
        </w:rPr>
        <w:t>effectively</w:t>
      </w:r>
      <w:r>
        <w:rPr>
          <w:rFonts w:ascii="Times New Roman" w:hAnsi="Times New Roman"/>
          <w:sz w:val="24"/>
          <w:szCs w:val="24"/>
        </w:rPr>
        <w:t xml:space="preserve"> </w:t>
      </w:r>
      <w:r w:rsidR="00691043" w:rsidRPr="00C4346D">
        <w:rPr>
          <w:rFonts w:ascii="Times New Roman" w:hAnsi="Times New Roman"/>
          <w:sz w:val="24"/>
          <w:szCs w:val="24"/>
        </w:rPr>
        <w:t>utili</w:t>
      </w:r>
      <w:r w:rsidR="00691043">
        <w:rPr>
          <w:rFonts w:ascii="Times New Roman" w:hAnsi="Times New Roman"/>
          <w:sz w:val="24"/>
          <w:szCs w:val="24"/>
        </w:rPr>
        <w:t>s</w:t>
      </w:r>
      <w:r w:rsidR="00691043" w:rsidRPr="00C4346D">
        <w:rPr>
          <w:rFonts w:ascii="Times New Roman" w:hAnsi="Times New Roman"/>
          <w:sz w:val="24"/>
          <w:szCs w:val="24"/>
        </w:rPr>
        <w:t>ed</w:t>
      </w:r>
      <w:r w:rsidRPr="00C4346D">
        <w:rPr>
          <w:rFonts w:ascii="Times New Roman" w:hAnsi="Times New Roman"/>
          <w:sz w:val="24"/>
          <w:szCs w:val="24"/>
        </w:rPr>
        <w:t xml:space="preserve"> the investment of the shareholders in order to create better returns </w:t>
      </w:r>
      <w:r w:rsidR="00DE18DB">
        <w:rPr>
          <w:rFonts w:ascii="Times New Roman" w:hAnsi="Times New Roman"/>
          <w:sz w:val="24"/>
          <w:szCs w:val="24"/>
        </w:rPr>
        <w:t xml:space="preserve">on </w:t>
      </w:r>
      <w:r w:rsidRPr="00C4346D">
        <w:rPr>
          <w:rFonts w:ascii="Times New Roman" w:hAnsi="Times New Roman"/>
          <w:sz w:val="24"/>
          <w:szCs w:val="24"/>
        </w:rPr>
        <w:t>business operation</w:t>
      </w:r>
      <w:r w:rsidR="00DE18DB">
        <w:rPr>
          <w:rFonts w:ascii="Times New Roman" w:hAnsi="Times New Roman"/>
          <w:sz w:val="24"/>
          <w:szCs w:val="24"/>
        </w:rPr>
        <w:t>s</w:t>
      </w:r>
      <w:r w:rsidRPr="00C4346D">
        <w:rPr>
          <w:rFonts w:ascii="Times New Roman" w:hAnsi="Times New Roman"/>
          <w:sz w:val="24"/>
          <w:szCs w:val="24"/>
        </w:rPr>
        <w:t xml:space="preserve"> domestically and internationally. Thus, </w:t>
      </w:r>
      <w:r w:rsidR="006F25FC" w:rsidRPr="006F25FC">
        <w:rPr>
          <w:rFonts w:ascii="Times New Roman" w:hAnsi="Times New Roman"/>
          <w:sz w:val="24"/>
          <w:szCs w:val="24"/>
        </w:rPr>
        <w:t xml:space="preserve">GCB an ADB </w:t>
      </w:r>
      <w:r w:rsidRPr="00C4346D">
        <w:rPr>
          <w:rFonts w:ascii="Times New Roman" w:hAnsi="Times New Roman"/>
          <w:sz w:val="24"/>
          <w:szCs w:val="24"/>
        </w:rPr>
        <w:t>were able to minimize the</w:t>
      </w:r>
      <w:r>
        <w:rPr>
          <w:rFonts w:ascii="Times New Roman" w:hAnsi="Times New Roman"/>
          <w:sz w:val="24"/>
          <w:szCs w:val="24"/>
        </w:rPr>
        <w:t xml:space="preserve"> </w:t>
      </w:r>
      <w:r w:rsidRPr="00C4346D">
        <w:rPr>
          <w:rFonts w:ascii="Times New Roman" w:hAnsi="Times New Roman"/>
          <w:sz w:val="24"/>
          <w:szCs w:val="24"/>
        </w:rPr>
        <w:t xml:space="preserve">risk of bankruptcy that has maintained the investment. Therefore, </w:t>
      </w:r>
      <w:r w:rsidR="006F25FC">
        <w:rPr>
          <w:rFonts w:ascii="Times New Roman" w:hAnsi="Times New Roman"/>
          <w:sz w:val="24"/>
          <w:szCs w:val="24"/>
        </w:rPr>
        <w:t>GCB an ADB</w:t>
      </w:r>
      <w:r w:rsidR="006F25FC" w:rsidRPr="00C4346D">
        <w:rPr>
          <w:rFonts w:ascii="Times New Roman" w:hAnsi="Times New Roman"/>
          <w:sz w:val="24"/>
          <w:szCs w:val="24"/>
        </w:rPr>
        <w:t xml:space="preserve"> </w:t>
      </w:r>
      <w:r w:rsidRPr="00C4346D">
        <w:rPr>
          <w:rFonts w:ascii="Times New Roman" w:hAnsi="Times New Roman"/>
          <w:sz w:val="24"/>
          <w:szCs w:val="24"/>
        </w:rPr>
        <w:t>have to</w:t>
      </w:r>
      <w:r>
        <w:rPr>
          <w:rFonts w:ascii="Times New Roman" w:hAnsi="Times New Roman"/>
          <w:sz w:val="24"/>
          <w:szCs w:val="24"/>
        </w:rPr>
        <w:t xml:space="preserve"> </w:t>
      </w:r>
      <w:r w:rsidRPr="00C4346D">
        <w:rPr>
          <w:rFonts w:ascii="Times New Roman" w:hAnsi="Times New Roman"/>
          <w:sz w:val="24"/>
          <w:szCs w:val="24"/>
        </w:rPr>
        <w:t>determine the levels of debt in order to seek excessive returns for enhancing the bank’s</w:t>
      </w:r>
      <w:r>
        <w:rPr>
          <w:rFonts w:ascii="Times New Roman" w:hAnsi="Times New Roman"/>
          <w:sz w:val="24"/>
          <w:szCs w:val="24"/>
        </w:rPr>
        <w:t xml:space="preserve"> </w:t>
      </w:r>
      <w:r w:rsidRPr="00C4346D">
        <w:rPr>
          <w:rFonts w:ascii="Times New Roman" w:hAnsi="Times New Roman"/>
          <w:sz w:val="24"/>
          <w:szCs w:val="24"/>
        </w:rPr>
        <w:t xml:space="preserve">performance. </w:t>
      </w:r>
      <w:r w:rsidR="007F6FEB">
        <w:rPr>
          <w:rFonts w:ascii="Times New Roman" w:hAnsi="Times New Roman"/>
          <w:sz w:val="24"/>
          <w:szCs w:val="24"/>
        </w:rPr>
        <w:t>AD</w:t>
      </w:r>
      <w:r w:rsidRPr="00C4346D">
        <w:rPr>
          <w:rFonts w:ascii="Times New Roman" w:hAnsi="Times New Roman"/>
          <w:sz w:val="24"/>
          <w:szCs w:val="24"/>
        </w:rPr>
        <w:t xml:space="preserve">B has gained </w:t>
      </w:r>
      <w:r w:rsidR="004F1E11">
        <w:rPr>
          <w:rFonts w:ascii="Times New Roman" w:hAnsi="Times New Roman"/>
          <w:sz w:val="24"/>
          <w:szCs w:val="24"/>
        </w:rPr>
        <w:t xml:space="preserve">a </w:t>
      </w:r>
      <w:r w:rsidRPr="00C4346D">
        <w:rPr>
          <w:rFonts w:ascii="Times New Roman" w:hAnsi="Times New Roman"/>
          <w:sz w:val="24"/>
          <w:szCs w:val="24"/>
        </w:rPr>
        <w:t xml:space="preserve">higher return from the adjustment of tax on the total net worth and is effectively deploying the capital of the shareholders. </w:t>
      </w:r>
      <w:r w:rsidR="007F6FEB">
        <w:rPr>
          <w:rFonts w:ascii="Times New Roman" w:hAnsi="Times New Roman"/>
          <w:sz w:val="24"/>
          <w:szCs w:val="24"/>
        </w:rPr>
        <w:t>Therefore,</w:t>
      </w:r>
      <w:r w:rsidR="00211AFB">
        <w:rPr>
          <w:rFonts w:ascii="Times New Roman" w:hAnsi="Times New Roman"/>
          <w:sz w:val="24"/>
          <w:szCs w:val="24"/>
        </w:rPr>
        <w:t xml:space="preserve"> GC</w:t>
      </w:r>
      <w:r w:rsidR="00211AFB" w:rsidRPr="00C4346D">
        <w:rPr>
          <w:rFonts w:ascii="Times New Roman" w:hAnsi="Times New Roman"/>
          <w:sz w:val="24"/>
          <w:szCs w:val="24"/>
        </w:rPr>
        <w:t>B and A</w:t>
      </w:r>
      <w:r w:rsidR="00211AFB">
        <w:rPr>
          <w:rFonts w:ascii="Times New Roman" w:hAnsi="Times New Roman"/>
          <w:sz w:val="24"/>
          <w:szCs w:val="24"/>
        </w:rPr>
        <w:t>DB</w:t>
      </w:r>
      <w:r w:rsidRPr="00C4346D">
        <w:rPr>
          <w:rFonts w:ascii="Times New Roman" w:hAnsi="Times New Roman"/>
          <w:sz w:val="24"/>
          <w:szCs w:val="24"/>
        </w:rPr>
        <w:t xml:space="preserve"> have</w:t>
      </w:r>
      <w:r>
        <w:rPr>
          <w:rFonts w:ascii="Times New Roman" w:hAnsi="Times New Roman"/>
          <w:sz w:val="24"/>
          <w:szCs w:val="24"/>
        </w:rPr>
        <w:t xml:space="preserve"> </w:t>
      </w:r>
      <w:r w:rsidR="00211AFB">
        <w:rPr>
          <w:rFonts w:ascii="Times New Roman" w:hAnsi="Times New Roman"/>
          <w:sz w:val="24"/>
          <w:szCs w:val="24"/>
        </w:rPr>
        <w:t xml:space="preserve">been </w:t>
      </w:r>
      <w:r w:rsidR="00264660">
        <w:rPr>
          <w:rFonts w:ascii="Times New Roman" w:hAnsi="Times New Roman"/>
          <w:sz w:val="24"/>
          <w:szCs w:val="24"/>
        </w:rPr>
        <w:t>successful</w:t>
      </w:r>
      <w:r w:rsidR="00211AFB">
        <w:rPr>
          <w:rFonts w:ascii="Times New Roman" w:hAnsi="Times New Roman"/>
          <w:sz w:val="24"/>
          <w:szCs w:val="24"/>
        </w:rPr>
        <w:t xml:space="preserve"> in realizing a</w:t>
      </w:r>
      <w:r w:rsidRPr="00C4346D">
        <w:rPr>
          <w:rFonts w:ascii="Times New Roman" w:hAnsi="Times New Roman"/>
          <w:sz w:val="24"/>
          <w:szCs w:val="24"/>
        </w:rPr>
        <w:t xml:space="preserve"> </w:t>
      </w:r>
      <w:r w:rsidR="00695F59">
        <w:rPr>
          <w:rFonts w:ascii="Times New Roman" w:hAnsi="Times New Roman"/>
          <w:sz w:val="24"/>
          <w:szCs w:val="24"/>
        </w:rPr>
        <w:t xml:space="preserve">better return on the net income. </w:t>
      </w:r>
    </w:p>
    <w:p w14:paraId="145B9509" w14:textId="3B34A4A9" w:rsidR="00FF4C65" w:rsidRDefault="00C4346D" w:rsidP="008137B1">
      <w:pPr>
        <w:autoSpaceDE w:val="0"/>
        <w:autoSpaceDN w:val="0"/>
        <w:adjustRightInd w:val="0"/>
        <w:spacing w:after="0" w:line="480" w:lineRule="auto"/>
        <w:ind w:firstLine="720"/>
        <w:rPr>
          <w:ins w:id="725" w:author="thomasmoore adingo" w:date="2017-06-16T14:20:00Z"/>
          <w:rFonts w:ascii="Times New Roman" w:hAnsi="Times New Roman"/>
          <w:sz w:val="24"/>
          <w:szCs w:val="24"/>
        </w:rPr>
      </w:pPr>
      <w:r w:rsidRPr="00C4346D">
        <w:rPr>
          <w:rFonts w:ascii="Times New Roman" w:hAnsi="Times New Roman"/>
          <w:sz w:val="24"/>
          <w:szCs w:val="24"/>
        </w:rPr>
        <w:t xml:space="preserve">The return on assets by excluding revaluations of </w:t>
      </w:r>
      <w:r w:rsidR="006D5F0F">
        <w:rPr>
          <w:rFonts w:ascii="Times New Roman" w:hAnsi="Times New Roman"/>
          <w:sz w:val="24"/>
          <w:szCs w:val="24"/>
        </w:rPr>
        <w:t>GCB</w:t>
      </w:r>
      <w:r w:rsidRPr="00C4346D">
        <w:rPr>
          <w:rFonts w:ascii="Times New Roman" w:hAnsi="Times New Roman"/>
          <w:sz w:val="24"/>
          <w:szCs w:val="24"/>
        </w:rPr>
        <w:t xml:space="preserve"> is 2134.51</w:t>
      </w:r>
      <w:r w:rsidR="006D5F0F">
        <w:rPr>
          <w:rFonts w:ascii="Times New Roman" w:hAnsi="Times New Roman"/>
          <w:sz w:val="24"/>
          <w:szCs w:val="24"/>
        </w:rPr>
        <w:t xml:space="preserve"> and AD</w:t>
      </w:r>
      <w:r w:rsidRPr="00C4346D">
        <w:rPr>
          <w:rFonts w:ascii="Times New Roman" w:hAnsi="Times New Roman"/>
          <w:sz w:val="24"/>
          <w:szCs w:val="24"/>
        </w:rPr>
        <w:t xml:space="preserve">B is 743.59. Therefore, it can be analyzed that </w:t>
      </w:r>
      <w:r w:rsidR="006F25FC">
        <w:rPr>
          <w:rFonts w:ascii="Times New Roman" w:hAnsi="Times New Roman"/>
          <w:sz w:val="24"/>
          <w:szCs w:val="24"/>
        </w:rPr>
        <w:t>GCB an ADB</w:t>
      </w:r>
      <w:r w:rsidR="006F25FC" w:rsidRPr="00C4346D">
        <w:rPr>
          <w:rFonts w:ascii="Times New Roman" w:hAnsi="Times New Roman"/>
          <w:sz w:val="24"/>
          <w:szCs w:val="24"/>
        </w:rPr>
        <w:t xml:space="preserve"> </w:t>
      </w:r>
      <w:r w:rsidRPr="00C4346D">
        <w:rPr>
          <w:rFonts w:ascii="Times New Roman" w:hAnsi="Times New Roman"/>
          <w:sz w:val="24"/>
          <w:szCs w:val="24"/>
        </w:rPr>
        <w:t>were able</w:t>
      </w:r>
      <w:r>
        <w:rPr>
          <w:rFonts w:ascii="Times New Roman" w:hAnsi="Times New Roman"/>
          <w:sz w:val="24"/>
          <w:szCs w:val="24"/>
        </w:rPr>
        <w:t xml:space="preserve"> </w:t>
      </w:r>
      <w:r w:rsidRPr="00C4346D">
        <w:rPr>
          <w:rFonts w:ascii="Times New Roman" w:hAnsi="Times New Roman"/>
          <w:sz w:val="24"/>
          <w:szCs w:val="24"/>
        </w:rPr>
        <w:t>to utilize their assets effectively in generating income. Therefore, it</w:t>
      </w:r>
      <w:r>
        <w:rPr>
          <w:rFonts w:ascii="Times New Roman" w:hAnsi="Times New Roman"/>
          <w:sz w:val="24"/>
          <w:szCs w:val="24"/>
        </w:rPr>
        <w:t xml:space="preserve"> </w:t>
      </w:r>
      <w:r w:rsidRPr="00C4346D">
        <w:rPr>
          <w:rFonts w:ascii="Times New Roman" w:hAnsi="Times New Roman"/>
          <w:sz w:val="24"/>
          <w:szCs w:val="24"/>
        </w:rPr>
        <w:t>indicates that these two banks are low asset insensitive becaus</w:t>
      </w:r>
      <w:r w:rsidR="00401401">
        <w:rPr>
          <w:rFonts w:ascii="Times New Roman" w:hAnsi="Times New Roman"/>
          <w:sz w:val="24"/>
          <w:szCs w:val="24"/>
        </w:rPr>
        <w:t xml:space="preserve">e of which they are able to use </w:t>
      </w:r>
      <w:r w:rsidRPr="00C4346D">
        <w:rPr>
          <w:rFonts w:ascii="Times New Roman" w:hAnsi="Times New Roman"/>
          <w:sz w:val="24"/>
          <w:szCs w:val="24"/>
        </w:rPr>
        <w:t>their assets to gain higher income. The return on assets by including the revaluations, the figure</w:t>
      </w:r>
      <w:r w:rsidR="00401401">
        <w:rPr>
          <w:rFonts w:ascii="Times New Roman" w:hAnsi="Times New Roman"/>
          <w:sz w:val="24"/>
          <w:szCs w:val="24"/>
        </w:rPr>
        <w:t xml:space="preserve"> </w:t>
      </w:r>
      <w:r w:rsidRPr="00C4346D">
        <w:rPr>
          <w:rFonts w:ascii="Times New Roman" w:hAnsi="Times New Roman"/>
          <w:sz w:val="24"/>
          <w:szCs w:val="24"/>
        </w:rPr>
        <w:t xml:space="preserve">is equal for the </w:t>
      </w:r>
      <w:r w:rsidR="006D5F0F">
        <w:rPr>
          <w:rFonts w:ascii="Times New Roman" w:hAnsi="Times New Roman"/>
          <w:sz w:val="24"/>
          <w:szCs w:val="24"/>
        </w:rPr>
        <w:t>GC</w:t>
      </w:r>
      <w:r w:rsidRPr="00C4346D">
        <w:rPr>
          <w:rFonts w:ascii="Times New Roman" w:hAnsi="Times New Roman"/>
          <w:sz w:val="24"/>
          <w:szCs w:val="24"/>
        </w:rPr>
        <w:t>B as the figure by excluding the revaluation from</w:t>
      </w:r>
      <w:r w:rsidR="00401401">
        <w:rPr>
          <w:rFonts w:ascii="Times New Roman" w:hAnsi="Times New Roman"/>
          <w:sz w:val="24"/>
          <w:szCs w:val="24"/>
        </w:rPr>
        <w:t xml:space="preserve"> </w:t>
      </w:r>
      <w:r w:rsidRPr="00C4346D">
        <w:rPr>
          <w:rFonts w:ascii="Times New Roman" w:hAnsi="Times New Roman"/>
          <w:sz w:val="24"/>
          <w:szCs w:val="24"/>
        </w:rPr>
        <w:t xml:space="preserve">return on assets but </w:t>
      </w:r>
      <w:r w:rsidR="00A77034">
        <w:rPr>
          <w:rFonts w:ascii="Times New Roman" w:hAnsi="Times New Roman"/>
          <w:sz w:val="24"/>
          <w:szCs w:val="24"/>
        </w:rPr>
        <w:t>AD</w:t>
      </w:r>
      <w:r w:rsidRPr="00C4346D">
        <w:rPr>
          <w:rFonts w:ascii="Times New Roman" w:hAnsi="Times New Roman"/>
          <w:sz w:val="24"/>
          <w:szCs w:val="24"/>
        </w:rPr>
        <w:t>B has an increasing figure of 790.02</w:t>
      </w:r>
      <w:r w:rsidR="00365B22">
        <w:rPr>
          <w:rFonts w:ascii="Times New Roman" w:hAnsi="Times New Roman"/>
          <w:sz w:val="24"/>
          <w:szCs w:val="24"/>
        </w:rPr>
        <w:t>. W</w:t>
      </w:r>
      <w:r w:rsidRPr="00C4346D">
        <w:rPr>
          <w:rFonts w:ascii="Times New Roman" w:hAnsi="Times New Roman"/>
          <w:sz w:val="24"/>
          <w:szCs w:val="24"/>
        </w:rPr>
        <w:t xml:space="preserve">hich shows that the </w:t>
      </w:r>
      <w:r w:rsidR="006F25FC">
        <w:rPr>
          <w:rFonts w:ascii="Times New Roman" w:hAnsi="Times New Roman"/>
          <w:sz w:val="24"/>
          <w:szCs w:val="24"/>
        </w:rPr>
        <w:t xml:space="preserve">GCB </w:t>
      </w:r>
      <w:r w:rsidRPr="00C4346D">
        <w:rPr>
          <w:rFonts w:ascii="Times New Roman" w:hAnsi="Times New Roman"/>
          <w:sz w:val="24"/>
          <w:szCs w:val="24"/>
        </w:rPr>
        <w:t>earnings</w:t>
      </w:r>
      <w:r w:rsidR="00401401">
        <w:rPr>
          <w:rFonts w:ascii="Times New Roman" w:hAnsi="Times New Roman"/>
          <w:sz w:val="24"/>
          <w:szCs w:val="24"/>
        </w:rPr>
        <w:t xml:space="preserve"> </w:t>
      </w:r>
      <w:r w:rsidR="00365B22">
        <w:rPr>
          <w:rFonts w:ascii="Times New Roman" w:hAnsi="Times New Roman"/>
          <w:sz w:val="24"/>
          <w:szCs w:val="24"/>
        </w:rPr>
        <w:t>are</w:t>
      </w:r>
      <w:r w:rsidRPr="00C4346D">
        <w:rPr>
          <w:rFonts w:ascii="Times New Roman" w:hAnsi="Times New Roman"/>
          <w:sz w:val="24"/>
          <w:szCs w:val="24"/>
        </w:rPr>
        <w:t xml:space="preserve"> much better </w:t>
      </w:r>
      <w:r w:rsidR="00365B22">
        <w:rPr>
          <w:rFonts w:ascii="Times New Roman" w:hAnsi="Times New Roman"/>
          <w:sz w:val="24"/>
          <w:szCs w:val="24"/>
        </w:rPr>
        <w:t xml:space="preserve">(by 46.43) </w:t>
      </w:r>
      <w:r w:rsidRPr="00C4346D">
        <w:rPr>
          <w:rFonts w:ascii="Times New Roman" w:hAnsi="Times New Roman"/>
          <w:sz w:val="24"/>
          <w:szCs w:val="24"/>
        </w:rPr>
        <w:t>t</w:t>
      </w:r>
      <w:r w:rsidR="00365B22">
        <w:rPr>
          <w:rFonts w:ascii="Times New Roman" w:hAnsi="Times New Roman"/>
          <w:sz w:val="24"/>
          <w:szCs w:val="24"/>
        </w:rPr>
        <w:t xml:space="preserve">han in comparison to ADB. </w:t>
      </w:r>
      <w:r w:rsidRPr="00C4346D">
        <w:rPr>
          <w:rFonts w:ascii="Times New Roman" w:hAnsi="Times New Roman"/>
          <w:sz w:val="24"/>
          <w:szCs w:val="24"/>
        </w:rPr>
        <w:t>Therefore, overall it can be analyzed that the</w:t>
      </w:r>
      <w:r w:rsidR="00401401">
        <w:rPr>
          <w:rFonts w:ascii="Times New Roman" w:hAnsi="Times New Roman"/>
          <w:sz w:val="24"/>
          <w:szCs w:val="24"/>
        </w:rPr>
        <w:t xml:space="preserve"> </w:t>
      </w:r>
      <w:r w:rsidR="00A77034">
        <w:rPr>
          <w:rFonts w:ascii="Times New Roman" w:hAnsi="Times New Roman"/>
          <w:sz w:val="24"/>
          <w:szCs w:val="24"/>
        </w:rPr>
        <w:t>GCB and ADB</w:t>
      </w:r>
      <w:r w:rsidRPr="00C4346D">
        <w:rPr>
          <w:rFonts w:ascii="Times New Roman" w:hAnsi="Times New Roman"/>
          <w:sz w:val="24"/>
          <w:szCs w:val="24"/>
        </w:rPr>
        <w:t xml:space="preserve"> </w:t>
      </w:r>
      <w:r w:rsidR="00A77034">
        <w:rPr>
          <w:rFonts w:ascii="Times New Roman" w:hAnsi="Times New Roman"/>
          <w:sz w:val="24"/>
          <w:szCs w:val="24"/>
        </w:rPr>
        <w:t>are</w:t>
      </w:r>
      <w:r w:rsidRPr="00C4346D">
        <w:rPr>
          <w:rFonts w:ascii="Times New Roman" w:hAnsi="Times New Roman"/>
          <w:sz w:val="24"/>
          <w:szCs w:val="24"/>
        </w:rPr>
        <w:t xml:space="preserve"> working effectively in relation to the ratios of</w:t>
      </w:r>
      <w:r w:rsidR="00401401">
        <w:rPr>
          <w:rFonts w:ascii="Times New Roman" w:hAnsi="Times New Roman"/>
          <w:sz w:val="24"/>
          <w:szCs w:val="24"/>
        </w:rPr>
        <w:t xml:space="preserve"> </w:t>
      </w:r>
      <w:r w:rsidRPr="00C4346D">
        <w:rPr>
          <w:rFonts w:ascii="Times New Roman" w:hAnsi="Times New Roman"/>
          <w:sz w:val="24"/>
          <w:szCs w:val="24"/>
        </w:rPr>
        <w:t xml:space="preserve">profitability. In the whole, it can be evaluated that </w:t>
      </w:r>
      <w:r w:rsidR="006F25FC">
        <w:rPr>
          <w:rFonts w:ascii="Times New Roman" w:hAnsi="Times New Roman"/>
          <w:sz w:val="24"/>
          <w:szCs w:val="24"/>
        </w:rPr>
        <w:lastRenderedPageBreak/>
        <w:t>GCB an ADB</w:t>
      </w:r>
      <w:r w:rsidR="006F25FC" w:rsidRPr="00C4346D">
        <w:rPr>
          <w:rFonts w:ascii="Times New Roman" w:hAnsi="Times New Roman"/>
          <w:sz w:val="24"/>
          <w:szCs w:val="24"/>
        </w:rPr>
        <w:t xml:space="preserve"> </w:t>
      </w:r>
      <w:r w:rsidRPr="00C4346D">
        <w:rPr>
          <w:rFonts w:ascii="Times New Roman" w:hAnsi="Times New Roman"/>
          <w:sz w:val="24"/>
          <w:szCs w:val="24"/>
        </w:rPr>
        <w:t>have effectively managed the</w:t>
      </w:r>
      <w:r w:rsidR="004F1E11">
        <w:rPr>
          <w:rFonts w:ascii="Times New Roman" w:hAnsi="Times New Roman"/>
          <w:sz w:val="24"/>
          <w:szCs w:val="24"/>
        </w:rPr>
        <w:t>ir</w:t>
      </w:r>
      <w:r w:rsidRPr="00C4346D">
        <w:rPr>
          <w:rFonts w:ascii="Times New Roman" w:hAnsi="Times New Roman"/>
          <w:sz w:val="24"/>
          <w:szCs w:val="24"/>
        </w:rPr>
        <w:t xml:space="preserve"> assets</w:t>
      </w:r>
      <w:r w:rsidR="00401401">
        <w:rPr>
          <w:rFonts w:ascii="Times New Roman" w:hAnsi="Times New Roman"/>
          <w:sz w:val="24"/>
          <w:szCs w:val="24"/>
        </w:rPr>
        <w:t xml:space="preserve"> </w:t>
      </w:r>
      <w:r w:rsidRPr="00C4346D">
        <w:rPr>
          <w:rFonts w:ascii="Times New Roman" w:hAnsi="Times New Roman"/>
          <w:sz w:val="24"/>
          <w:szCs w:val="24"/>
        </w:rPr>
        <w:t>and liabilities which have controlled their cash flows and income for decreasing the mismatch</w:t>
      </w:r>
      <w:r w:rsidR="00401401">
        <w:rPr>
          <w:rFonts w:ascii="Times New Roman" w:hAnsi="Times New Roman"/>
          <w:sz w:val="24"/>
          <w:szCs w:val="24"/>
        </w:rPr>
        <w:t xml:space="preserve"> </w:t>
      </w:r>
      <w:r w:rsidR="004F1E11">
        <w:rPr>
          <w:rFonts w:ascii="Times New Roman" w:hAnsi="Times New Roman"/>
          <w:sz w:val="24"/>
          <w:szCs w:val="24"/>
        </w:rPr>
        <w:t>among</w:t>
      </w:r>
      <w:r w:rsidRPr="00C4346D">
        <w:rPr>
          <w:rFonts w:ascii="Times New Roman" w:hAnsi="Times New Roman"/>
          <w:sz w:val="24"/>
          <w:szCs w:val="24"/>
        </w:rPr>
        <w:t xml:space="preserve"> assets and liabilities.</w:t>
      </w:r>
    </w:p>
    <w:p w14:paraId="0B49B452" w14:textId="77777777" w:rsidR="00BC0C4D" w:rsidRDefault="00BC0C4D" w:rsidP="008137B1">
      <w:pPr>
        <w:autoSpaceDE w:val="0"/>
        <w:autoSpaceDN w:val="0"/>
        <w:adjustRightInd w:val="0"/>
        <w:spacing w:after="0" w:line="480" w:lineRule="auto"/>
        <w:ind w:firstLine="720"/>
        <w:rPr>
          <w:rFonts w:ascii="Times New Roman" w:hAnsi="Times New Roman"/>
          <w:sz w:val="24"/>
          <w:szCs w:val="24"/>
        </w:rPr>
      </w:pPr>
    </w:p>
    <w:p w14:paraId="187134CB" w14:textId="77777777" w:rsidR="009F0567" w:rsidRDefault="00DA36A6" w:rsidP="008137B1">
      <w:pPr>
        <w:autoSpaceDE w:val="0"/>
        <w:autoSpaceDN w:val="0"/>
        <w:adjustRightInd w:val="0"/>
        <w:spacing w:after="0" w:line="480" w:lineRule="auto"/>
        <w:ind w:firstLine="720"/>
        <w:rPr>
          <w:rFonts w:ascii="Times New Roman" w:hAnsi="Times New Roman"/>
          <w:b/>
          <w:bCs/>
          <w:sz w:val="24"/>
          <w:szCs w:val="24"/>
        </w:rPr>
      </w:pPr>
      <w:r w:rsidRPr="00DA36A6">
        <w:rPr>
          <w:rFonts w:ascii="Times New Roman" w:hAnsi="Times New Roman"/>
          <w:b/>
          <w:bCs/>
          <w:sz w:val="24"/>
          <w:szCs w:val="24"/>
        </w:rPr>
        <w:t>Management Efficiency Ratio</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44"/>
        <w:gridCol w:w="1629"/>
        <w:gridCol w:w="1944"/>
      </w:tblGrid>
      <w:tr w:rsidR="00A87474" w:rsidRPr="00C5101D" w14:paraId="0C919578" w14:textId="77777777" w:rsidTr="00170191">
        <w:trPr>
          <w:cantSplit/>
          <w:trHeight w:val="440"/>
        </w:trPr>
        <w:tc>
          <w:tcPr>
            <w:tcW w:w="4855" w:type="dxa"/>
          </w:tcPr>
          <w:p w14:paraId="4A02FDE7" w14:textId="77777777" w:rsidR="00A87474" w:rsidRPr="00A87474" w:rsidRDefault="00A87474" w:rsidP="008137B1">
            <w:pPr>
              <w:spacing w:after="0" w:line="480" w:lineRule="auto"/>
              <w:contextualSpacing/>
              <w:rPr>
                <w:rFonts w:ascii="Times New Roman" w:hAnsi="Times New Roman"/>
                <w:b/>
                <w:sz w:val="24"/>
                <w:szCs w:val="24"/>
              </w:rPr>
            </w:pPr>
          </w:p>
        </w:tc>
        <w:tc>
          <w:tcPr>
            <w:tcW w:w="1710" w:type="dxa"/>
          </w:tcPr>
          <w:p w14:paraId="6FD35C8F" w14:textId="77777777" w:rsidR="00A87474" w:rsidRPr="00A87474" w:rsidRDefault="006D5F0F" w:rsidP="008137B1">
            <w:pPr>
              <w:autoSpaceDE w:val="0"/>
              <w:autoSpaceDN w:val="0"/>
              <w:adjustRightInd w:val="0"/>
              <w:spacing w:after="0" w:line="480" w:lineRule="auto"/>
              <w:jc w:val="center"/>
              <w:rPr>
                <w:rFonts w:ascii="Times New Roman" w:hAnsi="Times New Roman"/>
                <w:b/>
                <w:bCs/>
                <w:sz w:val="24"/>
                <w:szCs w:val="24"/>
              </w:rPr>
            </w:pPr>
            <w:r>
              <w:rPr>
                <w:rFonts w:ascii="Times New Roman" w:hAnsi="Times New Roman"/>
                <w:b/>
                <w:bCs/>
                <w:sz w:val="24"/>
                <w:szCs w:val="24"/>
              </w:rPr>
              <w:t>GCB</w:t>
            </w:r>
          </w:p>
        </w:tc>
        <w:tc>
          <w:tcPr>
            <w:tcW w:w="1957" w:type="dxa"/>
          </w:tcPr>
          <w:p w14:paraId="1A92CB65" w14:textId="77777777" w:rsidR="00A87474" w:rsidRPr="00A87474" w:rsidRDefault="006D5F0F" w:rsidP="008137B1">
            <w:pPr>
              <w:autoSpaceDE w:val="0"/>
              <w:autoSpaceDN w:val="0"/>
              <w:adjustRightInd w:val="0"/>
              <w:spacing w:after="0" w:line="480" w:lineRule="auto"/>
              <w:jc w:val="center"/>
              <w:rPr>
                <w:rFonts w:ascii="Times New Roman" w:hAnsi="Times New Roman"/>
                <w:b/>
                <w:bCs/>
                <w:sz w:val="24"/>
                <w:szCs w:val="24"/>
              </w:rPr>
            </w:pPr>
            <w:r>
              <w:rPr>
                <w:rFonts w:ascii="Times New Roman" w:hAnsi="Times New Roman"/>
                <w:b/>
                <w:bCs/>
                <w:sz w:val="24"/>
                <w:szCs w:val="24"/>
              </w:rPr>
              <w:t>ADB</w:t>
            </w:r>
          </w:p>
        </w:tc>
      </w:tr>
      <w:tr w:rsidR="00A87474" w:rsidRPr="00C5101D" w14:paraId="5396C147" w14:textId="77777777" w:rsidTr="001040EB">
        <w:trPr>
          <w:trHeight w:val="593"/>
        </w:trPr>
        <w:tc>
          <w:tcPr>
            <w:tcW w:w="4855" w:type="dxa"/>
          </w:tcPr>
          <w:p w14:paraId="481FE3C7" w14:textId="77777777" w:rsidR="00A87474" w:rsidRPr="00A87474" w:rsidRDefault="00A87474" w:rsidP="00170191">
            <w:pPr>
              <w:spacing w:after="0" w:line="360" w:lineRule="auto"/>
              <w:contextualSpacing/>
              <w:rPr>
                <w:rFonts w:ascii="Times New Roman" w:hAnsi="Times New Roman"/>
                <w:sz w:val="24"/>
                <w:szCs w:val="24"/>
              </w:rPr>
            </w:pPr>
            <w:r w:rsidRPr="00A87474">
              <w:rPr>
                <w:rFonts w:ascii="Times New Roman" w:hAnsi="Times New Roman"/>
                <w:bCs/>
                <w:sz w:val="24"/>
                <w:szCs w:val="24"/>
              </w:rPr>
              <w:t>Interest Income / Total Fund</w:t>
            </w:r>
          </w:p>
        </w:tc>
        <w:tc>
          <w:tcPr>
            <w:tcW w:w="1710" w:type="dxa"/>
          </w:tcPr>
          <w:p w14:paraId="0A721234" w14:textId="77777777" w:rsidR="00A87474" w:rsidRPr="00A87474" w:rsidRDefault="00A87474" w:rsidP="00170191">
            <w:pPr>
              <w:tabs>
                <w:tab w:val="left" w:pos="690"/>
                <w:tab w:val="center" w:pos="942"/>
              </w:tabs>
              <w:spacing w:after="0" w:line="360" w:lineRule="auto"/>
              <w:contextualSpacing/>
              <w:jc w:val="center"/>
              <w:rPr>
                <w:rFonts w:ascii="Times New Roman" w:hAnsi="Times New Roman"/>
                <w:sz w:val="24"/>
                <w:szCs w:val="24"/>
              </w:rPr>
            </w:pPr>
            <w:r>
              <w:rPr>
                <w:rFonts w:ascii="Times New Roman" w:hAnsi="Times New Roman"/>
                <w:sz w:val="24"/>
                <w:szCs w:val="24"/>
              </w:rPr>
              <w:t>23.07</w:t>
            </w:r>
          </w:p>
        </w:tc>
        <w:tc>
          <w:tcPr>
            <w:tcW w:w="1957" w:type="dxa"/>
          </w:tcPr>
          <w:p w14:paraId="5530FE40" w14:textId="77777777" w:rsidR="00A87474" w:rsidRPr="00A87474" w:rsidRDefault="00A87474" w:rsidP="00170191">
            <w:pPr>
              <w:spacing w:after="0" w:line="360" w:lineRule="auto"/>
              <w:contextualSpacing/>
              <w:jc w:val="center"/>
              <w:rPr>
                <w:rFonts w:ascii="Times New Roman" w:hAnsi="Times New Roman"/>
                <w:sz w:val="24"/>
                <w:szCs w:val="24"/>
              </w:rPr>
            </w:pPr>
            <w:r>
              <w:rPr>
                <w:rFonts w:ascii="Times New Roman" w:hAnsi="Times New Roman"/>
                <w:sz w:val="24"/>
                <w:szCs w:val="24"/>
              </w:rPr>
              <w:t>23.64</w:t>
            </w:r>
          </w:p>
        </w:tc>
      </w:tr>
      <w:tr w:rsidR="00A87474" w:rsidRPr="00C5101D" w14:paraId="1DDC73A9" w14:textId="77777777" w:rsidTr="001040EB">
        <w:trPr>
          <w:trHeight w:val="593"/>
        </w:trPr>
        <w:tc>
          <w:tcPr>
            <w:tcW w:w="4855" w:type="dxa"/>
          </w:tcPr>
          <w:p w14:paraId="5981AD70" w14:textId="77777777" w:rsidR="00A87474" w:rsidRPr="00A87474" w:rsidRDefault="00A87474" w:rsidP="00170191">
            <w:pPr>
              <w:spacing w:after="0" w:line="360" w:lineRule="auto"/>
              <w:contextualSpacing/>
              <w:rPr>
                <w:rFonts w:ascii="Times New Roman" w:hAnsi="Times New Roman"/>
                <w:sz w:val="24"/>
                <w:szCs w:val="24"/>
              </w:rPr>
            </w:pPr>
            <w:r w:rsidRPr="00A87474">
              <w:rPr>
                <w:rFonts w:ascii="Times New Roman" w:hAnsi="Times New Roman"/>
                <w:bCs/>
                <w:sz w:val="24"/>
                <w:szCs w:val="24"/>
              </w:rPr>
              <w:t>Net Interest Income / Total Funds</w:t>
            </w:r>
          </w:p>
        </w:tc>
        <w:tc>
          <w:tcPr>
            <w:tcW w:w="1710" w:type="dxa"/>
          </w:tcPr>
          <w:p w14:paraId="5EE78A10" w14:textId="77777777" w:rsidR="00A87474" w:rsidRPr="00A87474" w:rsidRDefault="00A87474" w:rsidP="00170191">
            <w:pPr>
              <w:spacing w:after="0" w:line="360" w:lineRule="auto"/>
              <w:contextualSpacing/>
              <w:jc w:val="center"/>
              <w:rPr>
                <w:rFonts w:ascii="Times New Roman" w:hAnsi="Times New Roman"/>
                <w:sz w:val="24"/>
                <w:szCs w:val="24"/>
              </w:rPr>
            </w:pPr>
            <w:r>
              <w:rPr>
                <w:rFonts w:ascii="Times New Roman" w:hAnsi="Times New Roman"/>
                <w:sz w:val="24"/>
                <w:szCs w:val="24"/>
              </w:rPr>
              <w:t>12.83</w:t>
            </w:r>
          </w:p>
        </w:tc>
        <w:tc>
          <w:tcPr>
            <w:tcW w:w="1957" w:type="dxa"/>
          </w:tcPr>
          <w:p w14:paraId="73A8629F" w14:textId="77777777" w:rsidR="00A87474" w:rsidRPr="00A87474" w:rsidRDefault="00A87474" w:rsidP="00170191">
            <w:pPr>
              <w:spacing w:after="0" w:line="360" w:lineRule="auto"/>
              <w:contextualSpacing/>
              <w:jc w:val="center"/>
              <w:rPr>
                <w:rFonts w:ascii="Times New Roman" w:hAnsi="Times New Roman"/>
                <w:sz w:val="24"/>
                <w:szCs w:val="24"/>
              </w:rPr>
            </w:pPr>
            <w:r>
              <w:rPr>
                <w:rFonts w:ascii="Times New Roman" w:hAnsi="Times New Roman"/>
                <w:sz w:val="24"/>
                <w:szCs w:val="24"/>
              </w:rPr>
              <w:t>13.09</w:t>
            </w:r>
          </w:p>
        </w:tc>
      </w:tr>
      <w:tr w:rsidR="00A87474" w:rsidRPr="00C5101D" w14:paraId="0EF4B69A" w14:textId="77777777" w:rsidTr="001040EB">
        <w:trPr>
          <w:trHeight w:val="593"/>
        </w:trPr>
        <w:tc>
          <w:tcPr>
            <w:tcW w:w="4855" w:type="dxa"/>
          </w:tcPr>
          <w:p w14:paraId="2D4DE4A6" w14:textId="77777777" w:rsidR="00A87474" w:rsidRPr="00A87474" w:rsidRDefault="00A87474" w:rsidP="00170191">
            <w:pPr>
              <w:spacing w:after="0" w:line="360" w:lineRule="auto"/>
              <w:contextualSpacing/>
              <w:rPr>
                <w:rFonts w:ascii="Times New Roman" w:hAnsi="Times New Roman"/>
                <w:sz w:val="24"/>
                <w:szCs w:val="24"/>
              </w:rPr>
            </w:pPr>
            <w:r w:rsidRPr="00A87474">
              <w:rPr>
                <w:rFonts w:ascii="Times New Roman" w:hAnsi="Times New Roman"/>
                <w:bCs/>
                <w:sz w:val="24"/>
                <w:szCs w:val="24"/>
              </w:rPr>
              <w:t>Non-Interest Income / Total Funds</w:t>
            </w:r>
          </w:p>
        </w:tc>
        <w:tc>
          <w:tcPr>
            <w:tcW w:w="1710" w:type="dxa"/>
          </w:tcPr>
          <w:p w14:paraId="20498E5F" w14:textId="77777777" w:rsidR="00A87474" w:rsidRPr="00A87474" w:rsidRDefault="00386E8C" w:rsidP="00170191">
            <w:pPr>
              <w:spacing w:after="0" w:line="360" w:lineRule="auto"/>
              <w:contextualSpacing/>
              <w:jc w:val="center"/>
              <w:rPr>
                <w:rFonts w:ascii="Times New Roman" w:hAnsi="Times New Roman"/>
                <w:sz w:val="24"/>
                <w:szCs w:val="24"/>
              </w:rPr>
            </w:pPr>
            <w:r>
              <w:rPr>
                <w:rFonts w:ascii="Times New Roman" w:hAnsi="Times New Roman"/>
                <w:sz w:val="24"/>
                <w:szCs w:val="24"/>
              </w:rPr>
              <w:t>5.30</w:t>
            </w:r>
          </w:p>
        </w:tc>
        <w:tc>
          <w:tcPr>
            <w:tcW w:w="1957" w:type="dxa"/>
          </w:tcPr>
          <w:p w14:paraId="40E792BA" w14:textId="77777777" w:rsidR="00A87474" w:rsidRPr="00A87474" w:rsidRDefault="00386E8C" w:rsidP="00170191">
            <w:pPr>
              <w:spacing w:after="0" w:line="360" w:lineRule="auto"/>
              <w:contextualSpacing/>
              <w:jc w:val="center"/>
              <w:rPr>
                <w:rFonts w:ascii="Times New Roman" w:hAnsi="Times New Roman"/>
                <w:sz w:val="24"/>
                <w:szCs w:val="24"/>
              </w:rPr>
            </w:pPr>
            <w:r>
              <w:rPr>
                <w:rFonts w:ascii="Times New Roman" w:hAnsi="Times New Roman"/>
                <w:sz w:val="24"/>
                <w:szCs w:val="24"/>
              </w:rPr>
              <w:t>4.50</w:t>
            </w:r>
          </w:p>
        </w:tc>
      </w:tr>
      <w:tr w:rsidR="00A87474" w:rsidRPr="00C5101D" w14:paraId="5CF73A65" w14:textId="77777777" w:rsidTr="001040EB">
        <w:trPr>
          <w:trHeight w:val="593"/>
        </w:trPr>
        <w:tc>
          <w:tcPr>
            <w:tcW w:w="4855" w:type="dxa"/>
          </w:tcPr>
          <w:p w14:paraId="5D0DDAEE" w14:textId="77777777" w:rsidR="00A87474" w:rsidRPr="00A87474" w:rsidRDefault="00A87474" w:rsidP="00170191">
            <w:pPr>
              <w:spacing w:after="0" w:line="360" w:lineRule="auto"/>
              <w:contextualSpacing/>
              <w:rPr>
                <w:rFonts w:ascii="Times New Roman" w:hAnsi="Times New Roman"/>
                <w:sz w:val="24"/>
                <w:szCs w:val="24"/>
              </w:rPr>
            </w:pPr>
            <w:r w:rsidRPr="00A87474">
              <w:rPr>
                <w:rFonts w:ascii="Times New Roman" w:hAnsi="Times New Roman"/>
                <w:bCs/>
                <w:sz w:val="24"/>
                <w:szCs w:val="24"/>
              </w:rPr>
              <w:t>Operating Expenses / Total Funds</w:t>
            </w:r>
          </w:p>
        </w:tc>
        <w:tc>
          <w:tcPr>
            <w:tcW w:w="1710" w:type="dxa"/>
          </w:tcPr>
          <w:p w14:paraId="7794C402" w14:textId="77777777" w:rsidR="00A87474" w:rsidRPr="00A87474" w:rsidRDefault="00386E8C" w:rsidP="00170191">
            <w:pPr>
              <w:spacing w:after="0" w:line="360" w:lineRule="auto"/>
              <w:contextualSpacing/>
              <w:jc w:val="center"/>
              <w:rPr>
                <w:rFonts w:ascii="Times New Roman" w:hAnsi="Times New Roman"/>
                <w:sz w:val="24"/>
                <w:szCs w:val="24"/>
              </w:rPr>
            </w:pPr>
            <w:r>
              <w:rPr>
                <w:rFonts w:ascii="Times New Roman" w:hAnsi="Times New Roman"/>
                <w:sz w:val="24"/>
                <w:szCs w:val="24"/>
              </w:rPr>
              <w:t>17.66</w:t>
            </w:r>
          </w:p>
        </w:tc>
        <w:tc>
          <w:tcPr>
            <w:tcW w:w="1957" w:type="dxa"/>
          </w:tcPr>
          <w:p w14:paraId="213081FB" w14:textId="77777777" w:rsidR="00A87474" w:rsidRPr="00A87474" w:rsidRDefault="00386E8C" w:rsidP="00170191">
            <w:pPr>
              <w:spacing w:after="0" w:line="360" w:lineRule="auto"/>
              <w:contextualSpacing/>
              <w:jc w:val="center"/>
              <w:rPr>
                <w:rFonts w:ascii="Times New Roman" w:hAnsi="Times New Roman"/>
                <w:sz w:val="24"/>
                <w:szCs w:val="24"/>
              </w:rPr>
            </w:pPr>
            <w:r>
              <w:rPr>
                <w:rFonts w:ascii="Times New Roman" w:hAnsi="Times New Roman"/>
                <w:sz w:val="24"/>
                <w:szCs w:val="24"/>
              </w:rPr>
              <w:t>17.40</w:t>
            </w:r>
          </w:p>
        </w:tc>
      </w:tr>
      <w:tr w:rsidR="00A87474" w:rsidRPr="00C5101D" w14:paraId="41EE9966" w14:textId="77777777" w:rsidTr="001040EB">
        <w:trPr>
          <w:trHeight w:val="593"/>
        </w:trPr>
        <w:tc>
          <w:tcPr>
            <w:tcW w:w="4855" w:type="dxa"/>
          </w:tcPr>
          <w:p w14:paraId="13882816" w14:textId="77777777" w:rsidR="00A87474" w:rsidRPr="00A87474" w:rsidRDefault="00A87474" w:rsidP="00170191">
            <w:pPr>
              <w:spacing w:after="0" w:line="360" w:lineRule="auto"/>
              <w:contextualSpacing/>
              <w:rPr>
                <w:rFonts w:ascii="Times New Roman" w:hAnsi="Times New Roman"/>
                <w:sz w:val="24"/>
                <w:szCs w:val="24"/>
              </w:rPr>
            </w:pPr>
            <w:r w:rsidRPr="00A87474">
              <w:rPr>
                <w:rFonts w:ascii="Times New Roman" w:hAnsi="Times New Roman"/>
                <w:bCs/>
                <w:sz w:val="24"/>
                <w:szCs w:val="24"/>
              </w:rPr>
              <w:t>Loans Turnover</w:t>
            </w:r>
          </w:p>
        </w:tc>
        <w:tc>
          <w:tcPr>
            <w:tcW w:w="1710" w:type="dxa"/>
          </w:tcPr>
          <w:p w14:paraId="69767CFA" w14:textId="77777777" w:rsidR="00A87474" w:rsidRPr="00A87474" w:rsidRDefault="00386E8C" w:rsidP="00170191">
            <w:pPr>
              <w:spacing w:after="0" w:line="360" w:lineRule="auto"/>
              <w:contextualSpacing/>
              <w:jc w:val="center"/>
              <w:rPr>
                <w:rFonts w:ascii="Times New Roman" w:hAnsi="Times New Roman"/>
                <w:sz w:val="24"/>
                <w:szCs w:val="24"/>
              </w:rPr>
            </w:pPr>
            <w:r>
              <w:rPr>
                <w:rFonts w:ascii="Times New Roman" w:hAnsi="Times New Roman"/>
                <w:sz w:val="24"/>
                <w:szCs w:val="24"/>
              </w:rPr>
              <w:t>3.14</w:t>
            </w:r>
          </w:p>
        </w:tc>
        <w:tc>
          <w:tcPr>
            <w:tcW w:w="1957" w:type="dxa"/>
          </w:tcPr>
          <w:p w14:paraId="01A56A60" w14:textId="77777777" w:rsidR="00A87474" w:rsidRPr="00A87474" w:rsidRDefault="00386E8C" w:rsidP="00170191">
            <w:pPr>
              <w:spacing w:after="0" w:line="360" w:lineRule="auto"/>
              <w:contextualSpacing/>
              <w:jc w:val="center"/>
              <w:rPr>
                <w:rFonts w:ascii="Times New Roman" w:hAnsi="Times New Roman"/>
                <w:sz w:val="24"/>
                <w:szCs w:val="24"/>
              </w:rPr>
            </w:pPr>
            <w:r>
              <w:rPr>
                <w:rFonts w:ascii="Times New Roman" w:hAnsi="Times New Roman"/>
                <w:sz w:val="24"/>
                <w:szCs w:val="24"/>
              </w:rPr>
              <w:t>3.14</w:t>
            </w:r>
          </w:p>
        </w:tc>
      </w:tr>
      <w:tr w:rsidR="00A87474" w:rsidRPr="00C5101D" w14:paraId="608BF69C" w14:textId="77777777" w:rsidTr="001040EB">
        <w:trPr>
          <w:trHeight w:val="593"/>
        </w:trPr>
        <w:tc>
          <w:tcPr>
            <w:tcW w:w="4855" w:type="dxa"/>
          </w:tcPr>
          <w:p w14:paraId="797FC48E" w14:textId="77777777" w:rsidR="00A87474" w:rsidRPr="00A87474" w:rsidRDefault="00A87474" w:rsidP="00170191">
            <w:pPr>
              <w:spacing w:after="0" w:line="360" w:lineRule="auto"/>
              <w:contextualSpacing/>
              <w:rPr>
                <w:rFonts w:ascii="Times New Roman" w:hAnsi="Times New Roman"/>
                <w:sz w:val="24"/>
                <w:szCs w:val="24"/>
              </w:rPr>
            </w:pPr>
            <w:r w:rsidRPr="00A87474">
              <w:rPr>
                <w:rFonts w:ascii="Times New Roman" w:hAnsi="Times New Roman"/>
                <w:bCs/>
                <w:sz w:val="24"/>
                <w:szCs w:val="24"/>
              </w:rPr>
              <w:t>Total Income / Capital Employed</w:t>
            </w:r>
          </w:p>
        </w:tc>
        <w:tc>
          <w:tcPr>
            <w:tcW w:w="1710" w:type="dxa"/>
          </w:tcPr>
          <w:p w14:paraId="35A47379" w14:textId="77777777" w:rsidR="00A87474" w:rsidRPr="00A87474" w:rsidRDefault="00386E8C" w:rsidP="00170191">
            <w:pPr>
              <w:spacing w:after="0" w:line="360" w:lineRule="auto"/>
              <w:contextualSpacing/>
              <w:jc w:val="center"/>
              <w:rPr>
                <w:rFonts w:ascii="Times New Roman" w:hAnsi="Times New Roman"/>
                <w:sz w:val="24"/>
                <w:szCs w:val="24"/>
              </w:rPr>
            </w:pPr>
            <w:r>
              <w:rPr>
                <w:rFonts w:ascii="Times New Roman" w:hAnsi="Times New Roman"/>
                <w:sz w:val="24"/>
                <w:szCs w:val="24"/>
              </w:rPr>
              <w:t>30.72</w:t>
            </w:r>
          </w:p>
        </w:tc>
        <w:tc>
          <w:tcPr>
            <w:tcW w:w="1957" w:type="dxa"/>
          </w:tcPr>
          <w:p w14:paraId="00EEB46A" w14:textId="77777777" w:rsidR="00A87474" w:rsidRPr="00A87474" w:rsidRDefault="00386E8C" w:rsidP="00170191">
            <w:pPr>
              <w:spacing w:after="0" w:line="360" w:lineRule="auto"/>
              <w:contextualSpacing/>
              <w:jc w:val="center"/>
              <w:rPr>
                <w:rFonts w:ascii="Times New Roman" w:hAnsi="Times New Roman"/>
                <w:sz w:val="24"/>
                <w:szCs w:val="24"/>
              </w:rPr>
            </w:pPr>
            <w:r>
              <w:rPr>
                <w:rFonts w:ascii="Times New Roman" w:hAnsi="Times New Roman"/>
                <w:sz w:val="24"/>
                <w:szCs w:val="24"/>
              </w:rPr>
              <w:t>31.30</w:t>
            </w:r>
          </w:p>
        </w:tc>
      </w:tr>
      <w:tr w:rsidR="00A87474" w:rsidRPr="00C5101D" w14:paraId="5F8216F8" w14:textId="77777777" w:rsidTr="001040EB">
        <w:trPr>
          <w:trHeight w:val="593"/>
        </w:trPr>
        <w:tc>
          <w:tcPr>
            <w:tcW w:w="4855" w:type="dxa"/>
          </w:tcPr>
          <w:p w14:paraId="7480B009" w14:textId="77777777" w:rsidR="00A87474" w:rsidRPr="00A87474" w:rsidRDefault="00A87474" w:rsidP="00170191">
            <w:pPr>
              <w:spacing w:after="0" w:line="360" w:lineRule="auto"/>
              <w:contextualSpacing/>
              <w:rPr>
                <w:rFonts w:ascii="Times New Roman" w:hAnsi="Times New Roman"/>
                <w:sz w:val="24"/>
                <w:szCs w:val="24"/>
              </w:rPr>
            </w:pPr>
            <w:r w:rsidRPr="00A87474">
              <w:rPr>
                <w:rFonts w:ascii="Times New Roman" w:hAnsi="Times New Roman"/>
                <w:bCs/>
                <w:sz w:val="24"/>
                <w:szCs w:val="24"/>
              </w:rPr>
              <w:t>Total Assets Turnover Ratios</w:t>
            </w:r>
          </w:p>
        </w:tc>
        <w:tc>
          <w:tcPr>
            <w:tcW w:w="1710" w:type="dxa"/>
          </w:tcPr>
          <w:p w14:paraId="07EE4E1F" w14:textId="77777777" w:rsidR="00A87474" w:rsidRPr="00A87474" w:rsidRDefault="00C54E0E" w:rsidP="00170191">
            <w:pPr>
              <w:spacing w:after="0" w:line="360" w:lineRule="auto"/>
              <w:contextualSpacing/>
              <w:jc w:val="center"/>
              <w:rPr>
                <w:rFonts w:ascii="Times New Roman" w:hAnsi="Times New Roman"/>
                <w:sz w:val="24"/>
                <w:szCs w:val="24"/>
              </w:rPr>
            </w:pPr>
            <w:r>
              <w:rPr>
                <w:rFonts w:ascii="Times New Roman" w:hAnsi="Times New Roman"/>
                <w:sz w:val="24"/>
                <w:szCs w:val="24"/>
              </w:rPr>
              <w:t>2.92</w:t>
            </w:r>
          </w:p>
        </w:tc>
        <w:tc>
          <w:tcPr>
            <w:tcW w:w="1957" w:type="dxa"/>
          </w:tcPr>
          <w:p w14:paraId="5C37B0AF" w14:textId="77777777" w:rsidR="00A87474" w:rsidRPr="00A87474" w:rsidRDefault="00C54E0E" w:rsidP="00170191">
            <w:pPr>
              <w:spacing w:after="0" w:line="360" w:lineRule="auto"/>
              <w:contextualSpacing/>
              <w:jc w:val="center"/>
              <w:rPr>
                <w:rFonts w:ascii="Times New Roman" w:hAnsi="Times New Roman"/>
                <w:sz w:val="24"/>
                <w:szCs w:val="24"/>
              </w:rPr>
            </w:pPr>
            <w:r>
              <w:rPr>
                <w:rFonts w:ascii="Times New Roman" w:hAnsi="Times New Roman"/>
                <w:sz w:val="24"/>
                <w:szCs w:val="24"/>
              </w:rPr>
              <w:t>2.83</w:t>
            </w:r>
          </w:p>
        </w:tc>
      </w:tr>
      <w:tr w:rsidR="00A87474" w:rsidRPr="00C5101D" w14:paraId="3D14518C" w14:textId="77777777" w:rsidTr="001040EB">
        <w:trPr>
          <w:trHeight w:val="593"/>
        </w:trPr>
        <w:tc>
          <w:tcPr>
            <w:tcW w:w="4855" w:type="dxa"/>
          </w:tcPr>
          <w:p w14:paraId="1CB8096E" w14:textId="77777777" w:rsidR="00A87474" w:rsidRPr="00A87474" w:rsidRDefault="00A87474" w:rsidP="00170191">
            <w:pPr>
              <w:spacing w:after="0" w:line="360" w:lineRule="auto"/>
              <w:contextualSpacing/>
              <w:rPr>
                <w:rFonts w:ascii="Times New Roman" w:hAnsi="Times New Roman"/>
                <w:bCs/>
                <w:sz w:val="24"/>
                <w:szCs w:val="24"/>
              </w:rPr>
            </w:pPr>
            <w:r w:rsidRPr="00A87474">
              <w:rPr>
                <w:rFonts w:ascii="Times New Roman" w:hAnsi="Times New Roman"/>
                <w:bCs/>
                <w:sz w:val="24"/>
                <w:szCs w:val="24"/>
              </w:rPr>
              <w:t>Assets Turnover Ratio</w:t>
            </w:r>
          </w:p>
        </w:tc>
        <w:tc>
          <w:tcPr>
            <w:tcW w:w="1710" w:type="dxa"/>
          </w:tcPr>
          <w:p w14:paraId="5B4E7290" w14:textId="77777777" w:rsidR="00A87474" w:rsidRPr="00A87474" w:rsidRDefault="006D7339" w:rsidP="00170191">
            <w:pPr>
              <w:spacing w:after="0" w:line="360" w:lineRule="auto"/>
              <w:contextualSpacing/>
              <w:jc w:val="center"/>
              <w:rPr>
                <w:rFonts w:ascii="Times New Roman" w:hAnsi="Times New Roman"/>
                <w:sz w:val="24"/>
                <w:szCs w:val="24"/>
              </w:rPr>
            </w:pPr>
            <w:r>
              <w:rPr>
                <w:rFonts w:ascii="Times New Roman" w:hAnsi="Times New Roman"/>
                <w:sz w:val="24"/>
                <w:szCs w:val="24"/>
              </w:rPr>
              <w:t>17.25</w:t>
            </w:r>
          </w:p>
        </w:tc>
        <w:tc>
          <w:tcPr>
            <w:tcW w:w="1957" w:type="dxa"/>
          </w:tcPr>
          <w:p w14:paraId="6B8DE197" w14:textId="77777777" w:rsidR="00A87474" w:rsidRPr="00A87474" w:rsidRDefault="006D7339" w:rsidP="00170191">
            <w:pPr>
              <w:spacing w:after="0" w:line="360" w:lineRule="auto"/>
              <w:contextualSpacing/>
              <w:jc w:val="center"/>
              <w:rPr>
                <w:rFonts w:ascii="Times New Roman" w:hAnsi="Times New Roman"/>
                <w:sz w:val="24"/>
                <w:szCs w:val="24"/>
              </w:rPr>
            </w:pPr>
            <w:r>
              <w:rPr>
                <w:rFonts w:ascii="Times New Roman" w:hAnsi="Times New Roman"/>
                <w:sz w:val="24"/>
                <w:szCs w:val="24"/>
              </w:rPr>
              <w:t>16.</w:t>
            </w:r>
            <w:commentRangeStart w:id="726"/>
            <w:commentRangeStart w:id="727"/>
            <w:r>
              <w:rPr>
                <w:rFonts w:ascii="Times New Roman" w:hAnsi="Times New Roman"/>
                <w:sz w:val="24"/>
                <w:szCs w:val="24"/>
              </w:rPr>
              <w:t>05</w:t>
            </w:r>
            <w:commentRangeEnd w:id="726"/>
            <w:r w:rsidR="00062598">
              <w:rPr>
                <w:rStyle w:val="CommentReference"/>
              </w:rPr>
              <w:commentReference w:id="726"/>
            </w:r>
            <w:commentRangeEnd w:id="727"/>
            <w:r w:rsidR="00034D6D">
              <w:rPr>
                <w:rStyle w:val="CommentReference"/>
              </w:rPr>
              <w:commentReference w:id="727"/>
            </w:r>
          </w:p>
        </w:tc>
      </w:tr>
    </w:tbl>
    <w:p w14:paraId="4F892CB8" w14:textId="77777777" w:rsidR="00F12CDE" w:rsidRPr="00F12CDE" w:rsidRDefault="00AE4B0A" w:rsidP="008137B1">
      <w:pPr>
        <w:tabs>
          <w:tab w:val="left" w:pos="945"/>
        </w:tabs>
        <w:autoSpaceDE w:val="0"/>
        <w:autoSpaceDN w:val="0"/>
        <w:adjustRightInd w:val="0"/>
        <w:spacing w:after="0" w:line="480" w:lineRule="auto"/>
        <w:jc w:val="center"/>
        <w:rPr>
          <w:rFonts w:ascii="Times New Roman" w:hAnsi="Times New Roman"/>
          <w:b/>
          <w:bCs/>
          <w:sz w:val="24"/>
          <w:szCs w:val="24"/>
        </w:rPr>
      </w:pPr>
      <w:r>
        <w:rPr>
          <w:rFonts w:ascii="Times New Roman" w:hAnsi="Times New Roman"/>
          <w:b/>
          <w:bCs/>
          <w:sz w:val="24"/>
          <w:szCs w:val="24"/>
        </w:rPr>
        <w:t>Table 3</w:t>
      </w:r>
      <w:r w:rsidR="00F12CDE" w:rsidRPr="00F12CDE">
        <w:rPr>
          <w:rFonts w:ascii="Times New Roman" w:hAnsi="Times New Roman"/>
          <w:b/>
          <w:bCs/>
          <w:sz w:val="24"/>
          <w:szCs w:val="24"/>
        </w:rPr>
        <w:t>: Management Efficiency Ratios</w:t>
      </w:r>
    </w:p>
    <w:p w14:paraId="5C8565E9" w14:textId="77777777" w:rsidR="009F0567" w:rsidRDefault="007E036C" w:rsidP="00170191">
      <w:pPr>
        <w:tabs>
          <w:tab w:val="left" w:pos="945"/>
          <w:tab w:val="center" w:pos="4513"/>
        </w:tabs>
        <w:autoSpaceDE w:val="0"/>
        <w:autoSpaceDN w:val="0"/>
        <w:adjustRightInd w:val="0"/>
        <w:spacing w:after="0" w:line="480" w:lineRule="auto"/>
        <w:rPr>
          <w:rFonts w:ascii="Times New Roman" w:hAnsi="Times New Roman"/>
          <w:sz w:val="24"/>
          <w:szCs w:val="24"/>
        </w:rPr>
      </w:pPr>
      <w:r>
        <w:rPr>
          <w:rFonts w:ascii="Times New Roman" w:hAnsi="Times New Roman"/>
          <w:sz w:val="24"/>
          <w:szCs w:val="24"/>
        </w:rPr>
        <w:tab/>
      </w:r>
      <w:r w:rsidR="00F12CDE">
        <w:rPr>
          <w:rFonts w:ascii="Times New Roman" w:hAnsi="Times New Roman"/>
          <w:sz w:val="24"/>
          <w:szCs w:val="24"/>
        </w:rPr>
        <w:tab/>
      </w:r>
      <w:r w:rsidR="00F12CDE" w:rsidRPr="00F12CDE">
        <w:rPr>
          <w:rFonts w:ascii="Times New Roman" w:hAnsi="Times New Roman"/>
          <w:sz w:val="24"/>
          <w:szCs w:val="24"/>
        </w:rPr>
        <w:t>(Source: Created by Author</w:t>
      </w:r>
      <w:r>
        <w:rPr>
          <w:rFonts w:ascii="Times New Roman" w:hAnsi="Times New Roman"/>
          <w:sz w:val="24"/>
          <w:szCs w:val="24"/>
        </w:rPr>
        <w:t xml:space="preserve">, based on annual reports </w:t>
      </w:r>
      <w:r w:rsidRPr="007E036C">
        <w:rPr>
          <w:rFonts w:ascii="Times New Roman" w:hAnsi="Times New Roman"/>
          <w:sz w:val="24"/>
          <w:szCs w:val="24"/>
        </w:rPr>
        <w:t>GCB an ADB</w:t>
      </w:r>
      <w:r w:rsidR="00F12CDE" w:rsidRPr="00F12CDE">
        <w:rPr>
          <w:rFonts w:ascii="Times New Roman" w:hAnsi="Times New Roman"/>
          <w:sz w:val="24"/>
          <w:szCs w:val="24"/>
        </w:rPr>
        <w:t>)</w:t>
      </w:r>
    </w:p>
    <w:p w14:paraId="04A37809" w14:textId="77777777" w:rsidR="009F0567" w:rsidRDefault="009F0567" w:rsidP="008137B1">
      <w:pPr>
        <w:autoSpaceDE w:val="0"/>
        <w:autoSpaceDN w:val="0"/>
        <w:adjustRightInd w:val="0"/>
        <w:spacing w:after="0" w:line="480" w:lineRule="auto"/>
        <w:ind w:firstLine="720"/>
        <w:rPr>
          <w:rFonts w:ascii="Times New Roman" w:hAnsi="Times New Roman"/>
          <w:sz w:val="24"/>
          <w:szCs w:val="24"/>
        </w:rPr>
      </w:pPr>
    </w:p>
    <w:p w14:paraId="0E40A353" w14:textId="1BF7E5CB" w:rsidR="009F0567" w:rsidRDefault="00740D1A" w:rsidP="008137B1">
      <w:pPr>
        <w:autoSpaceDE w:val="0"/>
        <w:autoSpaceDN w:val="0"/>
        <w:adjustRightInd w:val="0"/>
        <w:spacing w:after="0" w:line="480" w:lineRule="auto"/>
        <w:rPr>
          <w:rFonts w:ascii="Times New Roman" w:hAnsi="Times New Roman"/>
          <w:sz w:val="24"/>
          <w:szCs w:val="24"/>
        </w:rPr>
      </w:pPr>
      <w:r w:rsidRPr="00C5101D">
        <w:rPr>
          <w:rFonts w:ascii="Times New Roman" w:hAnsi="Times New Roman"/>
          <w:noProof/>
          <w:sz w:val="24"/>
          <w:szCs w:val="24"/>
        </w:rPr>
        <w:lastRenderedPageBreak/>
        <w:drawing>
          <wp:inline distT="0" distB="0" distL="0" distR="0" wp14:anchorId="04506676" wp14:editId="7FC3F76C">
            <wp:extent cx="5505450" cy="3209925"/>
            <wp:effectExtent l="0" t="0" r="0" b="0"/>
            <wp:docPr id="5" name="Chart 1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60C66784" w14:textId="1D8A0E0C" w:rsidR="00F12CDE" w:rsidRPr="00F12CDE" w:rsidRDefault="00F87BBD" w:rsidP="008137B1">
      <w:pPr>
        <w:autoSpaceDE w:val="0"/>
        <w:autoSpaceDN w:val="0"/>
        <w:adjustRightInd w:val="0"/>
        <w:spacing w:after="0" w:line="480" w:lineRule="auto"/>
        <w:jc w:val="center"/>
        <w:rPr>
          <w:rFonts w:ascii="Times New Roman" w:hAnsi="Times New Roman"/>
          <w:b/>
          <w:bCs/>
          <w:sz w:val="24"/>
          <w:szCs w:val="24"/>
        </w:rPr>
      </w:pPr>
      <w:ins w:id="728" w:author="thomasmoore adingo" w:date="2017-03-21T08:53:00Z">
        <w:r>
          <w:rPr>
            <w:rFonts w:ascii="Times New Roman" w:hAnsi="Times New Roman"/>
            <w:b/>
            <w:bCs/>
            <w:sz w:val="24"/>
            <w:szCs w:val="24"/>
          </w:rPr>
          <w:t xml:space="preserve">Figure </w:t>
        </w:r>
      </w:ins>
      <w:ins w:id="729" w:author="akanboyuure lucy" w:date="2017-06-20T00:54:00Z">
        <w:r w:rsidR="005F13B5">
          <w:rPr>
            <w:rFonts w:ascii="Times New Roman" w:hAnsi="Times New Roman"/>
            <w:b/>
            <w:bCs/>
            <w:sz w:val="24"/>
            <w:szCs w:val="24"/>
          </w:rPr>
          <w:t xml:space="preserve">7 </w:t>
        </w:r>
      </w:ins>
      <w:r w:rsidR="00F12CDE" w:rsidRPr="00F12CDE">
        <w:rPr>
          <w:rFonts w:ascii="Times New Roman" w:hAnsi="Times New Roman"/>
          <w:b/>
          <w:bCs/>
          <w:sz w:val="24"/>
          <w:szCs w:val="24"/>
        </w:rPr>
        <w:t>: Management Efficiency Ratio</w:t>
      </w:r>
    </w:p>
    <w:p w14:paraId="367E0DEB" w14:textId="77777777" w:rsidR="00F12CDE" w:rsidRDefault="00F12CDE" w:rsidP="008137B1">
      <w:pPr>
        <w:autoSpaceDE w:val="0"/>
        <w:autoSpaceDN w:val="0"/>
        <w:adjustRightInd w:val="0"/>
        <w:spacing w:after="0" w:line="480" w:lineRule="auto"/>
        <w:jc w:val="center"/>
        <w:rPr>
          <w:rFonts w:ascii="Times New Roman" w:hAnsi="Times New Roman"/>
          <w:sz w:val="24"/>
          <w:szCs w:val="24"/>
        </w:rPr>
      </w:pPr>
      <w:r w:rsidRPr="00F12CDE">
        <w:rPr>
          <w:rFonts w:ascii="Times New Roman" w:hAnsi="Times New Roman"/>
          <w:sz w:val="24"/>
          <w:szCs w:val="24"/>
        </w:rPr>
        <w:t>(Created by Author</w:t>
      </w:r>
      <w:r w:rsidR="007E036C">
        <w:rPr>
          <w:rFonts w:ascii="Times New Roman" w:hAnsi="Times New Roman"/>
          <w:sz w:val="24"/>
          <w:szCs w:val="24"/>
        </w:rPr>
        <w:t xml:space="preserve">, based on annual reports </w:t>
      </w:r>
      <w:r w:rsidR="007E036C" w:rsidRPr="007E036C">
        <w:rPr>
          <w:rFonts w:ascii="Times New Roman" w:hAnsi="Times New Roman"/>
          <w:sz w:val="24"/>
          <w:szCs w:val="24"/>
        </w:rPr>
        <w:t>GCB an ADB</w:t>
      </w:r>
      <w:r w:rsidRPr="00F12CDE">
        <w:rPr>
          <w:rFonts w:ascii="Times New Roman" w:hAnsi="Times New Roman"/>
          <w:sz w:val="24"/>
          <w:szCs w:val="24"/>
        </w:rPr>
        <w:t>)</w:t>
      </w:r>
    </w:p>
    <w:p w14:paraId="48D91681" w14:textId="26CDF07E" w:rsidR="00DF306D" w:rsidRPr="0036059C" w:rsidRDefault="00DF306D" w:rsidP="00DF306D">
      <w:pPr>
        <w:pStyle w:val="Heading2"/>
        <w:spacing w:line="480" w:lineRule="auto"/>
        <w:rPr>
          <w:ins w:id="730" w:author="Francis" w:date="2017-09-15T18:47:00Z"/>
          <w:rFonts w:ascii="Times New Roman" w:eastAsia="Calibri" w:hAnsi="Times New Roman"/>
          <w:b/>
          <w:sz w:val="24"/>
          <w:szCs w:val="24"/>
        </w:rPr>
      </w:pPr>
      <w:bookmarkStart w:id="731" w:name="_Toc493384817"/>
      <w:r w:rsidRPr="0036059C">
        <w:rPr>
          <w:rFonts w:ascii="Times New Roman" w:eastAsia="Calibri" w:hAnsi="Times New Roman"/>
          <w:b/>
          <w:sz w:val="24"/>
          <w:szCs w:val="24"/>
        </w:rPr>
        <w:t>4</w:t>
      </w:r>
      <w:r w:rsidR="00905712" w:rsidRPr="0036059C">
        <w:rPr>
          <w:rFonts w:ascii="Times New Roman" w:eastAsia="Calibri" w:hAnsi="Times New Roman"/>
          <w:b/>
          <w:sz w:val="24"/>
          <w:szCs w:val="24"/>
        </w:rPr>
        <w:t>.</w:t>
      </w:r>
      <w:commentRangeStart w:id="732"/>
      <w:r w:rsidR="00905712" w:rsidRPr="0036059C">
        <w:rPr>
          <w:rFonts w:ascii="Times New Roman" w:eastAsia="Calibri" w:hAnsi="Times New Roman"/>
          <w:b/>
          <w:sz w:val="24"/>
          <w:szCs w:val="24"/>
        </w:rPr>
        <w:t>2.</w:t>
      </w:r>
      <w:del w:id="733" w:author="ADINGO HILLARY" w:date="2018-01-29T08:40:00Z">
        <w:r w:rsidR="00905712" w:rsidRPr="0036059C" w:rsidDel="00D80972">
          <w:rPr>
            <w:rFonts w:ascii="Times New Roman" w:eastAsia="Calibri" w:hAnsi="Times New Roman"/>
            <w:b/>
            <w:sz w:val="24"/>
            <w:szCs w:val="24"/>
          </w:rPr>
          <w:delText>3</w:delText>
        </w:r>
      </w:del>
      <w:ins w:id="734" w:author="ADINGO HILLARY" w:date="2018-01-29T08:40:00Z">
        <w:r w:rsidR="00D80972">
          <w:rPr>
            <w:rFonts w:ascii="Times New Roman" w:eastAsia="Calibri" w:hAnsi="Times New Roman"/>
            <w:b/>
            <w:sz w:val="24"/>
            <w:szCs w:val="24"/>
          </w:rPr>
          <w:t>4</w:t>
        </w:r>
      </w:ins>
      <w:r w:rsidRPr="0036059C">
        <w:rPr>
          <w:rFonts w:ascii="Times New Roman" w:eastAsia="Calibri" w:hAnsi="Times New Roman"/>
          <w:b/>
          <w:sz w:val="24"/>
          <w:szCs w:val="24"/>
        </w:rPr>
        <w:t xml:space="preserve"> Theme 2. Risk</w:t>
      </w:r>
      <w:r w:rsidRPr="0036059C">
        <w:rPr>
          <w:rFonts w:ascii="Times New Roman" w:hAnsi="Times New Roman"/>
          <w:b/>
          <w:sz w:val="24"/>
          <w:szCs w:val="24"/>
        </w:rPr>
        <w:t xml:space="preserve"> associated with the international banking system for GCB an ADB</w:t>
      </w:r>
      <w:bookmarkEnd w:id="731"/>
      <w:commentRangeEnd w:id="732"/>
      <w:r w:rsidR="005C6D42">
        <w:rPr>
          <w:rStyle w:val="CommentReference"/>
          <w:rFonts w:ascii="Calibri" w:eastAsia="Calibri" w:hAnsi="Calibri"/>
          <w:color w:val="auto"/>
        </w:rPr>
        <w:commentReference w:id="732"/>
      </w:r>
    </w:p>
    <w:p w14:paraId="1FF0F193" w14:textId="1E535290" w:rsidR="0016677C" w:rsidRPr="0016677C" w:rsidRDefault="0016677C">
      <w:pPr>
        <w:spacing w:line="480" w:lineRule="auto"/>
        <w:ind w:firstLine="720"/>
        <w:rPr>
          <w:ins w:id="735" w:author="Francis" w:date="2017-09-15T08:23:00Z"/>
        </w:rPr>
        <w:pPrChange w:id="736" w:author="Francis" w:date="2017-09-15T18:48:00Z">
          <w:pPr>
            <w:pStyle w:val="Heading2"/>
            <w:spacing w:line="480" w:lineRule="auto"/>
          </w:pPr>
        </w:pPrChange>
      </w:pPr>
      <w:ins w:id="737" w:author="Francis" w:date="2017-09-15T18:48:00Z">
        <w:r w:rsidRPr="0016677C">
          <w:rPr>
            <w:rFonts w:ascii="Times New Roman" w:hAnsi="Times New Roman"/>
            <w:sz w:val="24"/>
            <w:szCs w:val="24"/>
          </w:rPr>
          <w:t>The banks deals with a wide range of risks from credit to operational and the rest, 50% out of the 36 respondents indicated that the major risk that they deal with is the risk pertaining to credit, this is followed by interest r</w:t>
        </w:r>
        <w:r w:rsidRPr="00F3773D">
          <w:rPr>
            <w:rFonts w:ascii="Times New Roman" w:hAnsi="Times New Roman"/>
            <w:sz w:val="24"/>
            <w:szCs w:val="24"/>
          </w:rPr>
          <w:t xml:space="preserve">isk which recorded </w:t>
        </w:r>
        <w:r w:rsidRPr="00785151">
          <w:rPr>
            <w:rFonts w:ascii="Times New Roman" w:hAnsi="Times New Roman"/>
            <w:sz w:val="24"/>
            <w:szCs w:val="24"/>
          </w:rPr>
          <w:t>25%</w:t>
        </w:r>
        <w:r w:rsidRPr="008132D5">
          <w:rPr>
            <w:rFonts w:ascii="Times New Roman" w:hAnsi="Times New Roman"/>
            <w:sz w:val="24"/>
            <w:szCs w:val="24"/>
          </w:rPr>
          <w:t xml:space="preserve">, market risk </w:t>
        </w:r>
        <w:r w:rsidRPr="009A7AFA">
          <w:rPr>
            <w:rFonts w:ascii="Times New Roman" w:hAnsi="Times New Roman"/>
            <w:sz w:val="24"/>
            <w:szCs w:val="24"/>
          </w:rPr>
          <w:t xml:space="preserve">was </w:t>
        </w:r>
        <w:r w:rsidRPr="00D654B8">
          <w:rPr>
            <w:rFonts w:ascii="Times New Roman" w:hAnsi="Times New Roman"/>
            <w:sz w:val="24"/>
            <w:szCs w:val="24"/>
          </w:rPr>
          <w:t>19.44</w:t>
        </w:r>
        <w:r w:rsidRPr="002A7CC2">
          <w:rPr>
            <w:rFonts w:ascii="Times New Roman" w:hAnsi="Times New Roman"/>
            <w:sz w:val="24"/>
            <w:szCs w:val="24"/>
          </w:rPr>
          <w:t xml:space="preserve">%, however other forms of risks such as regulatory and financial recorded </w:t>
        </w:r>
        <w:r w:rsidRPr="00186855">
          <w:rPr>
            <w:rFonts w:ascii="Times New Roman" w:hAnsi="Times New Roman"/>
            <w:sz w:val="24"/>
            <w:szCs w:val="24"/>
          </w:rPr>
          <w:t xml:space="preserve">5.56%. This means that, out of the various types of risks that banks deal with, credit risk is the most important according to the respondents. This finding is in line with the </w:t>
        </w:r>
        <w:r w:rsidRPr="00F95033">
          <w:rPr>
            <w:rFonts w:ascii="Times New Roman" w:hAnsi="Times New Roman"/>
            <w:sz w:val="24"/>
            <w:szCs w:val="24"/>
          </w:rPr>
          <w:t>credit risk which are consumer risk, corporate risk and sovereign or country risk that banks face</w:t>
        </w:r>
        <w:r w:rsidRPr="00DE6874">
          <w:rPr>
            <w:rFonts w:ascii="Times New Roman" w:hAnsi="Times New Roman"/>
            <w:sz w:val="24"/>
            <w:szCs w:val="24"/>
          </w:rPr>
          <w:t xml:space="preserve"> and major risk confronting the financial sector.</w:t>
        </w:r>
      </w:ins>
      <w:ins w:id="738" w:author="Francis" w:date="2017-09-16T12:08:00Z">
        <w:r w:rsidR="00915B8B" w:rsidRPr="00915B8B">
          <w:rPr>
            <w:rFonts w:ascii="Times New Roman" w:hAnsi="Times New Roman"/>
            <w:sz w:val="24"/>
            <w:szCs w:val="24"/>
          </w:rPr>
          <w:t xml:space="preserve"> </w:t>
        </w:r>
        <w:r w:rsidR="00915B8B">
          <w:rPr>
            <w:rFonts w:ascii="Times New Roman" w:hAnsi="Times New Roman"/>
            <w:sz w:val="24"/>
            <w:szCs w:val="24"/>
          </w:rPr>
          <w:t>Table 3 above analysis are presented below.</w:t>
        </w:r>
      </w:ins>
    </w:p>
    <w:p w14:paraId="1CE8B77B" w14:textId="2D57A6C9" w:rsidR="00A04227" w:rsidRDefault="008C2BE1" w:rsidP="00DF306D">
      <w:pPr>
        <w:autoSpaceDE w:val="0"/>
        <w:autoSpaceDN w:val="0"/>
        <w:adjustRightInd w:val="0"/>
        <w:spacing w:after="0" w:line="480" w:lineRule="auto"/>
        <w:ind w:firstLine="720"/>
        <w:rPr>
          <w:rFonts w:ascii="Times New Roman" w:hAnsi="Times New Roman"/>
          <w:sz w:val="24"/>
          <w:szCs w:val="24"/>
        </w:rPr>
      </w:pPr>
      <w:r w:rsidRPr="008C2BE1">
        <w:rPr>
          <w:rFonts w:ascii="Times New Roman" w:hAnsi="Times New Roman"/>
          <w:sz w:val="24"/>
          <w:szCs w:val="24"/>
        </w:rPr>
        <w:t>The management efficiency ratio that has been calculated in above chapter helped in analyzing</w:t>
      </w:r>
      <w:r w:rsidR="00B96B3D">
        <w:rPr>
          <w:rFonts w:ascii="Times New Roman" w:hAnsi="Times New Roman"/>
          <w:sz w:val="24"/>
          <w:szCs w:val="24"/>
        </w:rPr>
        <w:t xml:space="preserve"> </w:t>
      </w:r>
      <w:r w:rsidRPr="008C2BE1">
        <w:rPr>
          <w:rFonts w:ascii="Times New Roman" w:hAnsi="Times New Roman"/>
          <w:sz w:val="24"/>
          <w:szCs w:val="24"/>
        </w:rPr>
        <w:t>the efficient levels in apportioning the assets and liabilities for improving the</w:t>
      </w:r>
      <w:r w:rsidR="00B96B3D">
        <w:rPr>
          <w:rFonts w:ascii="Times New Roman" w:hAnsi="Times New Roman"/>
          <w:sz w:val="24"/>
          <w:szCs w:val="24"/>
        </w:rPr>
        <w:t xml:space="preserve"> </w:t>
      </w:r>
      <w:r w:rsidRPr="008C2BE1">
        <w:rPr>
          <w:rFonts w:ascii="Times New Roman" w:hAnsi="Times New Roman"/>
          <w:sz w:val="24"/>
          <w:szCs w:val="24"/>
        </w:rPr>
        <w:t xml:space="preserve">profitability. The interest income to total funds </w:t>
      </w:r>
      <w:r w:rsidR="00F8557B">
        <w:rPr>
          <w:rFonts w:ascii="Times New Roman" w:hAnsi="Times New Roman"/>
          <w:sz w:val="24"/>
          <w:szCs w:val="24"/>
        </w:rPr>
        <w:t xml:space="preserve">ratio </w:t>
      </w:r>
      <w:r w:rsidRPr="008C2BE1">
        <w:rPr>
          <w:rFonts w:ascii="Times New Roman" w:hAnsi="Times New Roman"/>
          <w:sz w:val="24"/>
          <w:szCs w:val="24"/>
        </w:rPr>
        <w:t xml:space="preserve">for </w:t>
      </w:r>
      <w:r w:rsidR="00F83F50">
        <w:rPr>
          <w:rFonts w:ascii="Times New Roman" w:hAnsi="Times New Roman"/>
          <w:sz w:val="24"/>
          <w:szCs w:val="24"/>
        </w:rPr>
        <w:t>GCB</w:t>
      </w:r>
      <w:r w:rsidRPr="008C2BE1">
        <w:rPr>
          <w:rFonts w:ascii="Times New Roman" w:hAnsi="Times New Roman"/>
          <w:sz w:val="24"/>
          <w:szCs w:val="24"/>
        </w:rPr>
        <w:t xml:space="preserve"> and A</w:t>
      </w:r>
      <w:r w:rsidR="00F83F50">
        <w:rPr>
          <w:rFonts w:ascii="Times New Roman" w:hAnsi="Times New Roman"/>
          <w:sz w:val="24"/>
          <w:szCs w:val="24"/>
        </w:rPr>
        <w:t>DB</w:t>
      </w:r>
      <w:r w:rsidR="00F8557B">
        <w:rPr>
          <w:rFonts w:ascii="Times New Roman" w:hAnsi="Times New Roman"/>
          <w:sz w:val="24"/>
          <w:szCs w:val="24"/>
        </w:rPr>
        <w:t xml:space="preserve"> is high. GCB</w:t>
      </w:r>
      <w:r w:rsidR="00F83F50">
        <w:rPr>
          <w:rFonts w:ascii="Times New Roman" w:hAnsi="Times New Roman"/>
          <w:sz w:val="24"/>
          <w:szCs w:val="24"/>
        </w:rPr>
        <w:t xml:space="preserve"> 23.07</w:t>
      </w:r>
      <w:r w:rsidRPr="008C2BE1">
        <w:rPr>
          <w:rFonts w:ascii="Times New Roman" w:hAnsi="Times New Roman"/>
          <w:sz w:val="24"/>
          <w:szCs w:val="24"/>
        </w:rPr>
        <w:t xml:space="preserve"> </w:t>
      </w:r>
      <w:r w:rsidRPr="008C2BE1">
        <w:rPr>
          <w:rFonts w:ascii="Times New Roman" w:hAnsi="Times New Roman"/>
          <w:sz w:val="24"/>
          <w:szCs w:val="24"/>
        </w:rPr>
        <w:lastRenderedPageBreak/>
        <w:t>and A</w:t>
      </w:r>
      <w:r w:rsidR="00F83F50">
        <w:rPr>
          <w:rFonts w:ascii="Times New Roman" w:hAnsi="Times New Roman"/>
          <w:sz w:val="24"/>
          <w:szCs w:val="24"/>
        </w:rPr>
        <w:t xml:space="preserve">DB 23.64. </w:t>
      </w:r>
      <w:r w:rsidRPr="008C2BE1">
        <w:rPr>
          <w:rFonts w:ascii="Times New Roman" w:hAnsi="Times New Roman"/>
          <w:sz w:val="24"/>
          <w:szCs w:val="24"/>
        </w:rPr>
        <w:t>Therefore it indicates</w:t>
      </w:r>
      <w:r w:rsidR="00661C72">
        <w:rPr>
          <w:rFonts w:ascii="Times New Roman" w:hAnsi="Times New Roman"/>
          <w:sz w:val="24"/>
          <w:szCs w:val="24"/>
        </w:rPr>
        <w:t xml:space="preserve"> that the GC</w:t>
      </w:r>
      <w:r w:rsidR="00B96B3D">
        <w:rPr>
          <w:rFonts w:ascii="Times New Roman" w:hAnsi="Times New Roman"/>
          <w:sz w:val="24"/>
          <w:szCs w:val="24"/>
        </w:rPr>
        <w:t xml:space="preserve">B and </w:t>
      </w:r>
      <w:r w:rsidR="00661C72">
        <w:rPr>
          <w:rFonts w:ascii="Times New Roman" w:hAnsi="Times New Roman"/>
          <w:sz w:val="24"/>
          <w:szCs w:val="24"/>
        </w:rPr>
        <w:t>ADB</w:t>
      </w:r>
      <w:r w:rsidR="006C3AE5">
        <w:rPr>
          <w:rFonts w:ascii="Times New Roman" w:hAnsi="Times New Roman"/>
          <w:sz w:val="24"/>
          <w:szCs w:val="24"/>
        </w:rPr>
        <w:t xml:space="preserve"> </w:t>
      </w:r>
      <w:r w:rsidR="00B96B3D">
        <w:rPr>
          <w:rFonts w:ascii="Times New Roman" w:hAnsi="Times New Roman"/>
          <w:sz w:val="24"/>
          <w:szCs w:val="24"/>
        </w:rPr>
        <w:t xml:space="preserve">has </w:t>
      </w:r>
      <w:r w:rsidRPr="008C2BE1">
        <w:rPr>
          <w:rFonts w:ascii="Times New Roman" w:hAnsi="Times New Roman"/>
          <w:sz w:val="24"/>
          <w:szCs w:val="24"/>
        </w:rPr>
        <w:t>generated more income in spite of change in the interest rate. The net interest income to total</w:t>
      </w:r>
      <w:r w:rsidR="00B96B3D">
        <w:rPr>
          <w:rFonts w:ascii="Times New Roman" w:hAnsi="Times New Roman"/>
          <w:sz w:val="24"/>
          <w:szCs w:val="24"/>
        </w:rPr>
        <w:t xml:space="preserve"> </w:t>
      </w:r>
      <w:r w:rsidRPr="008C2BE1">
        <w:rPr>
          <w:rFonts w:ascii="Times New Roman" w:hAnsi="Times New Roman"/>
          <w:sz w:val="24"/>
          <w:szCs w:val="24"/>
        </w:rPr>
        <w:t xml:space="preserve">funds of </w:t>
      </w:r>
      <w:r w:rsidR="00661C72">
        <w:rPr>
          <w:rFonts w:ascii="Times New Roman" w:hAnsi="Times New Roman"/>
          <w:sz w:val="24"/>
          <w:szCs w:val="24"/>
        </w:rPr>
        <w:t>ADB</w:t>
      </w:r>
      <w:r w:rsidRPr="008C2BE1">
        <w:rPr>
          <w:rFonts w:ascii="Times New Roman" w:hAnsi="Times New Roman"/>
          <w:sz w:val="24"/>
          <w:szCs w:val="24"/>
        </w:rPr>
        <w:t xml:space="preserve"> has </w:t>
      </w:r>
      <w:r w:rsidR="00661C72">
        <w:rPr>
          <w:rFonts w:ascii="Times New Roman" w:hAnsi="Times New Roman"/>
          <w:sz w:val="24"/>
          <w:szCs w:val="24"/>
        </w:rPr>
        <w:t>13.07</w:t>
      </w:r>
      <w:r w:rsidRPr="008C2BE1">
        <w:rPr>
          <w:rFonts w:ascii="Times New Roman" w:hAnsi="Times New Roman"/>
          <w:sz w:val="24"/>
          <w:szCs w:val="24"/>
        </w:rPr>
        <w:t xml:space="preserve"> which is higher than </w:t>
      </w:r>
      <w:r w:rsidR="00661C72">
        <w:rPr>
          <w:rFonts w:ascii="Times New Roman" w:hAnsi="Times New Roman"/>
          <w:sz w:val="24"/>
          <w:szCs w:val="24"/>
        </w:rPr>
        <w:t>GCB</w:t>
      </w:r>
      <w:r w:rsidRPr="008C2BE1">
        <w:rPr>
          <w:rFonts w:ascii="Times New Roman" w:hAnsi="Times New Roman"/>
          <w:sz w:val="24"/>
          <w:szCs w:val="24"/>
        </w:rPr>
        <w:t xml:space="preserve"> of </w:t>
      </w:r>
      <w:r w:rsidR="00661C72">
        <w:rPr>
          <w:rFonts w:ascii="Times New Roman" w:hAnsi="Times New Roman"/>
          <w:sz w:val="24"/>
          <w:szCs w:val="24"/>
        </w:rPr>
        <w:t>12.83.</w:t>
      </w:r>
      <w:r w:rsidRPr="008C2BE1">
        <w:rPr>
          <w:rFonts w:ascii="Times New Roman" w:hAnsi="Times New Roman"/>
          <w:sz w:val="24"/>
          <w:szCs w:val="24"/>
        </w:rPr>
        <w:t xml:space="preserve"> Therefore, it</w:t>
      </w:r>
      <w:r w:rsidR="00B96B3D">
        <w:rPr>
          <w:rFonts w:ascii="Times New Roman" w:hAnsi="Times New Roman"/>
          <w:sz w:val="24"/>
          <w:szCs w:val="24"/>
        </w:rPr>
        <w:t xml:space="preserve"> </w:t>
      </w:r>
      <w:r w:rsidRPr="008C2BE1">
        <w:rPr>
          <w:rFonts w:ascii="Times New Roman" w:hAnsi="Times New Roman"/>
          <w:sz w:val="24"/>
          <w:szCs w:val="24"/>
        </w:rPr>
        <w:t xml:space="preserve">indicates that </w:t>
      </w:r>
      <w:r w:rsidR="00404273">
        <w:rPr>
          <w:rFonts w:ascii="Times New Roman" w:hAnsi="Times New Roman"/>
          <w:sz w:val="24"/>
          <w:szCs w:val="24"/>
        </w:rPr>
        <w:t>GCB an ADB</w:t>
      </w:r>
      <w:r w:rsidR="00404273" w:rsidRPr="008C2BE1">
        <w:rPr>
          <w:rFonts w:ascii="Times New Roman" w:hAnsi="Times New Roman"/>
          <w:sz w:val="24"/>
          <w:szCs w:val="24"/>
        </w:rPr>
        <w:t xml:space="preserve"> </w:t>
      </w:r>
      <w:r w:rsidRPr="008C2BE1">
        <w:rPr>
          <w:rFonts w:ascii="Times New Roman" w:hAnsi="Times New Roman"/>
          <w:sz w:val="24"/>
          <w:szCs w:val="24"/>
        </w:rPr>
        <w:t xml:space="preserve">are able to comply with change in </w:t>
      </w:r>
      <w:r w:rsidR="00A07C1E">
        <w:rPr>
          <w:rFonts w:ascii="Times New Roman" w:hAnsi="Times New Roman"/>
          <w:sz w:val="24"/>
          <w:szCs w:val="24"/>
        </w:rPr>
        <w:t xml:space="preserve">interest </w:t>
      </w:r>
      <w:r w:rsidRPr="008C2BE1">
        <w:rPr>
          <w:rFonts w:ascii="Times New Roman" w:hAnsi="Times New Roman"/>
          <w:sz w:val="24"/>
          <w:szCs w:val="24"/>
        </w:rPr>
        <w:t>rate</w:t>
      </w:r>
      <w:r w:rsidR="00A07C1E">
        <w:rPr>
          <w:rFonts w:ascii="Times New Roman" w:hAnsi="Times New Roman"/>
          <w:sz w:val="24"/>
          <w:szCs w:val="24"/>
        </w:rPr>
        <w:t>s</w:t>
      </w:r>
      <w:r w:rsidRPr="008C2BE1">
        <w:rPr>
          <w:rFonts w:ascii="Times New Roman" w:hAnsi="Times New Roman"/>
          <w:sz w:val="24"/>
          <w:szCs w:val="24"/>
        </w:rPr>
        <w:t xml:space="preserve"> with the assets</w:t>
      </w:r>
      <w:r w:rsidR="00B96B3D">
        <w:rPr>
          <w:rFonts w:ascii="Times New Roman" w:hAnsi="Times New Roman"/>
          <w:sz w:val="24"/>
          <w:szCs w:val="24"/>
        </w:rPr>
        <w:t xml:space="preserve"> </w:t>
      </w:r>
      <w:r w:rsidRPr="008C2BE1">
        <w:rPr>
          <w:rFonts w:ascii="Times New Roman" w:hAnsi="Times New Roman"/>
          <w:sz w:val="24"/>
          <w:szCs w:val="24"/>
        </w:rPr>
        <w:t>and liabilities that have maintained their cash flows effectively. The non interest income to total</w:t>
      </w:r>
      <w:r w:rsidR="00B96B3D">
        <w:rPr>
          <w:rFonts w:ascii="Times New Roman" w:hAnsi="Times New Roman"/>
          <w:sz w:val="24"/>
          <w:szCs w:val="24"/>
        </w:rPr>
        <w:t xml:space="preserve"> </w:t>
      </w:r>
      <w:r w:rsidRPr="008C2BE1">
        <w:rPr>
          <w:rFonts w:ascii="Times New Roman" w:hAnsi="Times New Roman"/>
          <w:sz w:val="24"/>
          <w:szCs w:val="24"/>
        </w:rPr>
        <w:t>finds in</w:t>
      </w:r>
      <w:r w:rsidR="00542B22">
        <w:rPr>
          <w:rFonts w:ascii="Times New Roman" w:hAnsi="Times New Roman"/>
          <w:sz w:val="24"/>
          <w:szCs w:val="24"/>
        </w:rPr>
        <w:t xml:space="preserve"> public sector bank, </w:t>
      </w:r>
      <w:r w:rsidR="00404273">
        <w:rPr>
          <w:rFonts w:ascii="Times New Roman" w:hAnsi="Times New Roman"/>
          <w:sz w:val="24"/>
          <w:szCs w:val="24"/>
        </w:rPr>
        <w:t xml:space="preserve">is for </w:t>
      </w:r>
      <w:r w:rsidR="00542B22">
        <w:rPr>
          <w:rFonts w:ascii="Times New Roman" w:hAnsi="Times New Roman"/>
          <w:sz w:val="24"/>
          <w:szCs w:val="24"/>
        </w:rPr>
        <w:t>GCB</w:t>
      </w:r>
      <w:r w:rsidRPr="008C2BE1">
        <w:rPr>
          <w:rFonts w:ascii="Times New Roman" w:hAnsi="Times New Roman"/>
          <w:sz w:val="24"/>
          <w:szCs w:val="24"/>
        </w:rPr>
        <w:t xml:space="preserve"> </w:t>
      </w:r>
      <w:r w:rsidR="00542B22">
        <w:rPr>
          <w:rFonts w:ascii="Times New Roman" w:hAnsi="Times New Roman"/>
          <w:sz w:val="24"/>
          <w:szCs w:val="24"/>
        </w:rPr>
        <w:t xml:space="preserve">5.30 and ADB 4.50. </w:t>
      </w:r>
      <w:r w:rsidRPr="008C2BE1">
        <w:rPr>
          <w:rFonts w:ascii="Times New Roman" w:hAnsi="Times New Roman"/>
          <w:sz w:val="24"/>
          <w:szCs w:val="24"/>
        </w:rPr>
        <w:t>Therefore, it has been analyzed</w:t>
      </w:r>
      <w:r w:rsidR="00B96B3D">
        <w:rPr>
          <w:rFonts w:ascii="Times New Roman" w:hAnsi="Times New Roman"/>
          <w:sz w:val="24"/>
          <w:szCs w:val="24"/>
        </w:rPr>
        <w:t xml:space="preserve"> </w:t>
      </w:r>
      <w:r w:rsidRPr="008C2BE1">
        <w:rPr>
          <w:rFonts w:ascii="Times New Roman" w:hAnsi="Times New Roman"/>
          <w:sz w:val="24"/>
          <w:szCs w:val="24"/>
        </w:rPr>
        <w:t xml:space="preserve">that </w:t>
      </w:r>
      <w:r w:rsidR="00404273">
        <w:rPr>
          <w:rFonts w:ascii="Times New Roman" w:hAnsi="Times New Roman"/>
          <w:sz w:val="24"/>
          <w:szCs w:val="24"/>
        </w:rPr>
        <w:t>GCB an ADB</w:t>
      </w:r>
      <w:r w:rsidR="00404273" w:rsidRPr="008C2BE1">
        <w:rPr>
          <w:rFonts w:ascii="Times New Roman" w:hAnsi="Times New Roman"/>
          <w:sz w:val="24"/>
          <w:szCs w:val="24"/>
        </w:rPr>
        <w:t xml:space="preserve"> </w:t>
      </w:r>
      <w:r w:rsidRPr="008C2BE1">
        <w:rPr>
          <w:rFonts w:ascii="Times New Roman" w:hAnsi="Times New Roman"/>
          <w:sz w:val="24"/>
          <w:szCs w:val="24"/>
        </w:rPr>
        <w:t>were least affected from the economic and financial market cycles that have</w:t>
      </w:r>
      <w:r w:rsidR="00B96B3D">
        <w:rPr>
          <w:rFonts w:ascii="Times New Roman" w:hAnsi="Times New Roman"/>
          <w:sz w:val="24"/>
          <w:szCs w:val="24"/>
        </w:rPr>
        <w:t xml:space="preserve"> </w:t>
      </w:r>
      <w:r w:rsidRPr="008C2BE1">
        <w:rPr>
          <w:rFonts w:ascii="Times New Roman" w:hAnsi="Times New Roman"/>
          <w:sz w:val="24"/>
          <w:szCs w:val="24"/>
        </w:rPr>
        <w:t>improved the earnings. The operating expenses to total funds is also at positive side</w:t>
      </w:r>
      <w:r w:rsidR="00B96B3D">
        <w:rPr>
          <w:rFonts w:ascii="Times New Roman" w:hAnsi="Times New Roman"/>
          <w:sz w:val="24"/>
          <w:szCs w:val="24"/>
        </w:rPr>
        <w:t xml:space="preserve"> </w:t>
      </w:r>
      <w:r w:rsidRPr="008C2BE1">
        <w:rPr>
          <w:rFonts w:ascii="Times New Roman" w:hAnsi="Times New Roman"/>
          <w:sz w:val="24"/>
          <w:szCs w:val="24"/>
        </w:rPr>
        <w:t xml:space="preserve">for </w:t>
      </w:r>
      <w:r w:rsidR="00404273">
        <w:rPr>
          <w:rFonts w:ascii="Times New Roman" w:hAnsi="Times New Roman"/>
          <w:sz w:val="24"/>
          <w:szCs w:val="24"/>
        </w:rPr>
        <w:t>GCB an ADB,</w:t>
      </w:r>
      <w:r w:rsidR="00404273" w:rsidRPr="008C2BE1">
        <w:rPr>
          <w:rFonts w:ascii="Times New Roman" w:hAnsi="Times New Roman"/>
          <w:sz w:val="24"/>
          <w:szCs w:val="24"/>
        </w:rPr>
        <w:t xml:space="preserve"> </w:t>
      </w:r>
      <w:r w:rsidRPr="008C2BE1">
        <w:rPr>
          <w:rFonts w:ascii="Times New Roman" w:hAnsi="Times New Roman"/>
          <w:sz w:val="24"/>
          <w:szCs w:val="24"/>
        </w:rPr>
        <w:t>which indicates that the assets and liabilities have been well managed to cover</w:t>
      </w:r>
      <w:r w:rsidR="00B96B3D">
        <w:rPr>
          <w:rFonts w:ascii="Times New Roman" w:hAnsi="Times New Roman"/>
          <w:sz w:val="24"/>
          <w:szCs w:val="24"/>
        </w:rPr>
        <w:t xml:space="preserve"> </w:t>
      </w:r>
      <w:r w:rsidRPr="008C2BE1">
        <w:rPr>
          <w:rFonts w:ascii="Times New Roman" w:hAnsi="Times New Roman"/>
          <w:sz w:val="24"/>
          <w:szCs w:val="24"/>
        </w:rPr>
        <w:t xml:space="preserve">the expenses of operating that have ensured </w:t>
      </w:r>
      <w:r w:rsidR="00404273">
        <w:rPr>
          <w:rFonts w:ascii="Times New Roman" w:hAnsi="Times New Roman"/>
          <w:sz w:val="24"/>
          <w:szCs w:val="24"/>
        </w:rPr>
        <w:t>both</w:t>
      </w:r>
      <w:r w:rsidRPr="008C2BE1">
        <w:rPr>
          <w:rFonts w:ascii="Times New Roman" w:hAnsi="Times New Roman"/>
          <w:sz w:val="24"/>
          <w:szCs w:val="24"/>
        </w:rPr>
        <w:t xml:space="preserve"> banks to continue with their operation effectively</w:t>
      </w:r>
      <w:r w:rsidR="00B96B3D">
        <w:rPr>
          <w:rFonts w:ascii="Times New Roman" w:hAnsi="Times New Roman"/>
          <w:sz w:val="24"/>
          <w:szCs w:val="24"/>
        </w:rPr>
        <w:t xml:space="preserve"> </w:t>
      </w:r>
      <w:r w:rsidRPr="008C2BE1">
        <w:rPr>
          <w:rFonts w:ascii="Times New Roman" w:hAnsi="Times New Roman"/>
          <w:sz w:val="24"/>
          <w:szCs w:val="24"/>
        </w:rPr>
        <w:t>in the domestic circle as well as in the foreign circle. The positive ratio shows that the company</w:t>
      </w:r>
      <w:r w:rsidR="00B96B3D">
        <w:rPr>
          <w:rFonts w:ascii="Times New Roman" w:hAnsi="Times New Roman"/>
          <w:sz w:val="24"/>
          <w:szCs w:val="24"/>
        </w:rPr>
        <w:t xml:space="preserve"> </w:t>
      </w:r>
      <w:r w:rsidRPr="008C2BE1">
        <w:rPr>
          <w:rFonts w:ascii="Times New Roman" w:hAnsi="Times New Roman"/>
          <w:sz w:val="24"/>
          <w:szCs w:val="24"/>
        </w:rPr>
        <w:t>has effectively met the profitability from the investors. The operating expenses to total funds of</w:t>
      </w:r>
      <w:r w:rsidR="00B96B3D">
        <w:rPr>
          <w:rFonts w:ascii="Times New Roman" w:hAnsi="Times New Roman"/>
          <w:sz w:val="24"/>
          <w:szCs w:val="24"/>
        </w:rPr>
        <w:t xml:space="preserve"> </w:t>
      </w:r>
      <w:r w:rsidR="00A74E70">
        <w:rPr>
          <w:rFonts w:ascii="Times New Roman" w:hAnsi="Times New Roman"/>
          <w:sz w:val="24"/>
          <w:szCs w:val="24"/>
        </w:rPr>
        <w:t>GCB is 17.66 and ADB</w:t>
      </w:r>
      <w:r w:rsidRPr="008C2BE1">
        <w:rPr>
          <w:rFonts w:ascii="Times New Roman" w:hAnsi="Times New Roman"/>
          <w:sz w:val="24"/>
          <w:szCs w:val="24"/>
        </w:rPr>
        <w:t xml:space="preserve"> is </w:t>
      </w:r>
      <w:r w:rsidR="00A04227">
        <w:rPr>
          <w:rFonts w:ascii="Times New Roman" w:hAnsi="Times New Roman"/>
          <w:sz w:val="24"/>
          <w:szCs w:val="24"/>
        </w:rPr>
        <w:t>17.40.</w:t>
      </w:r>
    </w:p>
    <w:p w14:paraId="26D3AB9F" w14:textId="77777777" w:rsidR="008C2BE1" w:rsidRPr="008C2BE1" w:rsidRDefault="008C2BE1" w:rsidP="008137B1">
      <w:pPr>
        <w:autoSpaceDE w:val="0"/>
        <w:autoSpaceDN w:val="0"/>
        <w:adjustRightInd w:val="0"/>
        <w:spacing w:after="0" w:line="480" w:lineRule="auto"/>
        <w:ind w:firstLine="720"/>
        <w:rPr>
          <w:rFonts w:ascii="Times New Roman" w:hAnsi="Times New Roman"/>
          <w:sz w:val="24"/>
          <w:szCs w:val="24"/>
        </w:rPr>
      </w:pPr>
      <w:r w:rsidRPr="008C2BE1">
        <w:rPr>
          <w:rFonts w:ascii="Times New Roman" w:hAnsi="Times New Roman"/>
          <w:sz w:val="24"/>
          <w:szCs w:val="24"/>
        </w:rPr>
        <w:t xml:space="preserve">The return on capital employed for </w:t>
      </w:r>
      <w:r w:rsidR="00A04227">
        <w:rPr>
          <w:rFonts w:ascii="Times New Roman" w:hAnsi="Times New Roman"/>
          <w:sz w:val="24"/>
          <w:szCs w:val="24"/>
        </w:rPr>
        <w:t>GCB</w:t>
      </w:r>
      <w:r w:rsidRPr="008C2BE1">
        <w:rPr>
          <w:rFonts w:ascii="Times New Roman" w:hAnsi="Times New Roman"/>
          <w:sz w:val="24"/>
          <w:szCs w:val="24"/>
        </w:rPr>
        <w:t xml:space="preserve"> is</w:t>
      </w:r>
      <w:r w:rsidR="00A04227">
        <w:rPr>
          <w:rFonts w:ascii="Times New Roman" w:hAnsi="Times New Roman"/>
          <w:sz w:val="24"/>
          <w:szCs w:val="24"/>
        </w:rPr>
        <w:t xml:space="preserve"> 30.72 and ADB is 31.20. </w:t>
      </w:r>
      <w:r w:rsidRPr="008C2BE1">
        <w:rPr>
          <w:rFonts w:ascii="Times New Roman" w:hAnsi="Times New Roman"/>
          <w:sz w:val="24"/>
          <w:szCs w:val="24"/>
        </w:rPr>
        <w:t xml:space="preserve">Therefore the figure reveals that </w:t>
      </w:r>
      <w:r w:rsidR="008614A0">
        <w:rPr>
          <w:rFonts w:ascii="Times New Roman" w:hAnsi="Times New Roman"/>
          <w:sz w:val="24"/>
          <w:szCs w:val="24"/>
        </w:rPr>
        <w:t xml:space="preserve">both </w:t>
      </w:r>
      <w:r w:rsidRPr="008C2BE1">
        <w:rPr>
          <w:rFonts w:ascii="Times New Roman" w:hAnsi="Times New Roman"/>
          <w:sz w:val="24"/>
          <w:szCs w:val="24"/>
        </w:rPr>
        <w:t>effectively generated the earnings</w:t>
      </w:r>
      <w:r>
        <w:rPr>
          <w:rFonts w:ascii="Times New Roman" w:hAnsi="Times New Roman"/>
          <w:sz w:val="24"/>
          <w:szCs w:val="24"/>
        </w:rPr>
        <w:t xml:space="preserve"> </w:t>
      </w:r>
      <w:r w:rsidRPr="008C2BE1">
        <w:rPr>
          <w:rFonts w:ascii="Times New Roman" w:hAnsi="Times New Roman"/>
          <w:sz w:val="24"/>
          <w:szCs w:val="24"/>
        </w:rPr>
        <w:t>from the m</w:t>
      </w:r>
      <w:r w:rsidR="00A04227">
        <w:rPr>
          <w:rFonts w:ascii="Times New Roman" w:hAnsi="Times New Roman"/>
          <w:sz w:val="24"/>
          <w:szCs w:val="24"/>
        </w:rPr>
        <w:t>oney invested. The higher ratio</w:t>
      </w:r>
      <w:r w:rsidRPr="008C2BE1">
        <w:rPr>
          <w:rFonts w:ascii="Times New Roman" w:hAnsi="Times New Roman"/>
          <w:sz w:val="24"/>
          <w:szCs w:val="24"/>
        </w:rPr>
        <w:t xml:space="preserve"> means that they were able to gain</w:t>
      </w:r>
      <w:r>
        <w:rPr>
          <w:rFonts w:ascii="Times New Roman" w:hAnsi="Times New Roman"/>
          <w:sz w:val="24"/>
          <w:szCs w:val="24"/>
        </w:rPr>
        <w:t xml:space="preserve"> </w:t>
      </w:r>
      <w:r w:rsidRPr="008C2BE1">
        <w:rPr>
          <w:rFonts w:ascii="Times New Roman" w:hAnsi="Times New Roman"/>
          <w:sz w:val="24"/>
          <w:szCs w:val="24"/>
        </w:rPr>
        <w:t>more profits from the apportionment of capital. Thus, the investors</w:t>
      </w:r>
      <w:r>
        <w:rPr>
          <w:rFonts w:ascii="Times New Roman" w:hAnsi="Times New Roman"/>
          <w:sz w:val="24"/>
          <w:szCs w:val="24"/>
        </w:rPr>
        <w:t xml:space="preserve"> </w:t>
      </w:r>
      <w:r w:rsidRPr="008C2BE1">
        <w:rPr>
          <w:rFonts w:ascii="Times New Roman" w:hAnsi="Times New Roman"/>
          <w:sz w:val="24"/>
          <w:szCs w:val="24"/>
        </w:rPr>
        <w:t>have been effectively attracted to invest and providing better return. The loans</w:t>
      </w:r>
      <w:r>
        <w:rPr>
          <w:rFonts w:ascii="Times New Roman" w:hAnsi="Times New Roman"/>
          <w:sz w:val="24"/>
          <w:szCs w:val="24"/>
        </w:rPr>
        <w:t xml:space="preserve"> </w:t>
      </w:r>
      <w:r w:rsidRPr="008C2BE1">
        <w:rPr>
          <w:rFonts w:ascii="Times New Roman" w:hAnsi="Times New Roman"/>
          <w:sz w:val="24"/>
          <w:szCs w:val="24"/>
        </w:rPr>
        <w:t>turnover i</w:t>
      </w:r>
      <w:r w:rsidR="00A04227">
        <w:rPr>
          <w:rFonts w:ascii="Times New Roman" w:hAnsi="Times New Roman"/>
          <w:sz w:val="24"/>
          <w:szCs w:val="24"/>
        </w:rPr>
        <w:t>s almost same for</w:t>
      </w:r>
      <w:r w:rsidR="008614A0" w:rsidRPr="008614A0">
        <w:rPr>
          <w:rFonts w:ascii="Times New Roman" w:hAnsi="Times New Roman"/>
          <w:sz w:val="24"/>
          <w:szCs w:val="24"/>
        </w:rPr>
        <w:t xml:space="preserve"> </w:t>
      </w:r>
      <w:r w:rsidR="008614A0">
        <w:rPr>
          <w:rFonts w:ascii="Times New Roman" w:hAnsi="Times New Roman"/>
          <w:sz w:val="24"/>
          <w:szCs w:val="24"/>
        </w:rPr>
        <w:t>GCB an ADB</w:t>
      </w:r>
      <w:r w:rsidR="00A04227">
        <w:rPr>
          <w:rFonts w:ascii="Times New Roman" w:hAnsi="Times New Roman"/>
          <w:sz w:val="24"/>
          <w:szCs w:val="24"/>
        </w:rPr>
        <w:t xml:space="preserve">. </w:t>
      </w:r>
      <w:r w:rsidRPr="008C2BE1">
        <w:rPr>
          <w:rFonts w:ascii="Times New Roman" w:hAnsi="Times New Roman"/>
          <w:sz w:val="24"/>
          <w:szCs w:val="24"/>
        </w:rPr>
        <w:t>Therefore it</w:t>
      </w:r>
      <w:r>
        <w:rPr>
          <w:rFonts w:ascii="Times New Roman" w:hAnsi="Times New Roman"/>
          <w:sz w:val="24"/>
          <w:szCs w:val="24"/>
        </w:rPr>
        <w:t xml:space="preserve"> </w:t>
      </w:r>
      <w:r w:rsidRPr="008C2BE1">
        <w:rPr>
          <w:rFonts w:ascii="Times New Roman" w:hAnsi="Times New Roman"/>
          <w:sz w:val="24"/>
          <w:szCs w:val="24"/>
        </w:rPr>
        <w:t xml:space="preserve">reflects that </w:t>
      </w:r>
      <w:r w:rsidR="00E30CA7">
        <w:rPr>
          <w:rFonts w:ascii="Times New Roman" w:hAnsi="Times New Roman"/>
          <w:sz w:val="24"/>
          <w:szCs w:val="24"/>
        </w:rPr>
        <w:t>the</w:t>
      </w:r>
      <w:r w:rsidR="008614A0">
        <w:rPr>
          <w:rFonts w:ascii="Times New Roman" w:hAnsi="Times New Roman"/>
          <w:sz w:val="24"/>
          <w:szCs w:val="24"/>
        </w:rPr>
        <w:t>y</w:t>
      </w:r>
      <w:r w:rsidR="00E30CA7">
        <w:rPr>
          <w:rFonts w:ascii="Times New Roman" w:hAnsi="Times New Roman"/>
          <w:sz w:val="24"/>
          <w:szCs w:val="24"/>
        </w:rPr>
        <w:t xml:space="preserve"> </w:t>
      </w:r>
      <w:r w:rsidRPr="008C2BE1">
        <w:rPr>
          <w:rFonts w:ascii="Times New Roman" w:hAnsi="Times New Roman"/>
          <w:sz w:val="24"/>
          <w:szCs w:val="24"/>
        </w:rPr>
        <w:t>were able to generate enough sales to pay off their debts which have</w:t>
      </w:r>
      <w:r>
        <w:rPr>
          <w:rFonts w:ascii="Times New Roman" w:hAnsi="Times New Roman"/>
          <w:sz w:val="24"/>
          <w:szCs w:val="24"/>
        </w:rPr>
        <w:t xml:space="preserve"> </w:t>
      </w:r>
      <w:r w:rsidRPr="008C2BE1">
        <w:rPr>
          <w:rFonts w:ascii="Times New Roman" w:hAnsi="Times New Roman"/>
          <w:sz w:val="24"/>
          <w:szCs w:val="24"/>
        </w:rPr>
        <w:t>helped in improving the cash flows of the banks. The total assets turnover ratio is also quite same</w:t>
      </w:r>
      <w:r>
        <w:rPr>
          <w:rFonts w:ascii="Times New Roman" w:hAnsi="Times New Roman"/>
          <w:sz w:val="24"/>
          <w:szCs w:val="24"/>
        </w:rPr>
        <w:t xml:space="preserve"> </w:t>
      </w:r>
      <w:r w:rsidRPr="008C2BE1">
        <w:rPr>
          <w:rFonts w:ascii="Times New Roman" w:hAnsi="Times New Roman"/>
          <w:sz w:val="24"/>
          <w:szCs w:val="24"/>
        </w:rPr>
        <w:t xml:space="preserve">for </w:t>
      </w:r>
      <w:r w:rsidR="00A07C1E">
        <w:rPr>
          <w:rFonts w:ascii="Times New Roman" w:hAnsi="Times New Roman"/>
          <w:sz w:val="24"/>
          <w:szCs w:val="24"/>
        </w:rPr>
        <w:t xml:space="preserve">ADB and GCB </w:t>
      </w:r>
      <w:r w:rsidRPr="008C2BE1">
        <w:rPr>
          <w:rFonts w:ascii="Times New Roman" w:hAnsi="Times New Roman"/>
          <w:sz w:val="24"/>
          <w:szCs w:val="24"/>
        </w:rPr>
        <w:t>at around 1% which reflects that the</w:t>
      </w:r>
      <w:r w:rsidR="00580583">
        <w:rPr>
          <w:rFonts w:ascii="Times New Roman" w:hAnsi="Times New Roman"/>
          <w:sz w:val="24"/>
          <w:szCs w:val="24"/>
        </w:rPr>
        <w:t>y were</w:t>
      </w:r>
      <w:r w:rsidRPr="008C2BE1">
        <w:rPr>
          <w:rFonts w:ascii="Times New Roman" w:hAnsi="Times New Roman"/>
          <w:sz w:val="24"/>
          <w:szCs w:val="24"/>
        </w:rPr>
        <w:t xml:space="preserve"> not able to make the maximum use</w:t>
      </w:r>
      <w:r>
        <w:rPr>
          <w:rFonts w:ascii="Times New Roman" w:hAnsi="Times New Roman"/>
          <w:sz w:val="24"/>
          <w:szCs w:val="24"/>
        </w:rPr>
        <w:t xml:space="preserve"> </w:t>
      </w:r>
      <w:r w:rsidRPr="008C2BE1">
        <w:rPr>
          <w:rFonts w:ascii="Times New Roman" w:hAnsi="Times New Roman"/>
          <w:sz w:val="24"/>
          <w:szCs w:val="24"/>
        </w:rPr>
        <w:t>of the assets for increasing the sales and meeting the liabilities. Therefore the low total assets</w:t>
      </w:r>
      <w:r>
        <w:rPr>
          <w:rFonts w:ascii="Times New Roman" w:hAnsi="Times New Roman"/>
          <w:sz w:val="24"/>
          <w:szCs w:val="24"/>
        </w:rPr>
        <w:t xml:space="preserve"> </w:t>
      </w:r>
      <w:r w:rsidRPr="008C2BE1">
        <w:rPr>
          <w:rFonts w:ascii="Times New Roman" w:hAnsi="Times New Roman"/>
          <w:sz w:val="24"/>
          <w:szCs w:val="24"/>
        </w:rPr>
        <w:t>turnover ratio has affected the sale</w:t>
      </w:r>
      <w:r w:rsidR="006B6B48">
        <w:rPr>
          <w:rFonts w:ascii="Times New Roman" w:hAnsi="Times New Roman"/>
          <w:sz w:val="24"/>
          <w:szCs w:val="24"/>
        </w:rPr>
        <w:t>s</w:t>
      </w:r>
      <w:r w:rsidRPr="008C2BE1">
        <w:rPr>
          <w:rFonts w:ascii="Times New Roman" w:hAnsi="Times New Roman"/>
          <w:sz w:val="24"/>
          <w:szCs w:val="24"/>
        </w:rPr>
        <w:t xml:space="preserve"> because of which the cash flows can be affected that can result into </w:t>
      </w:r>
      <w:r w:rsidR="006B6B48">
        <w:rPr>
          <w:rFonts w:ascii="Times New Roman" w:hAnsi="Times New Roman"/>
          <w:sz w:val="24"/>
          <w:szCs w:val="24"/>
        </w:rPr>
        <w:t xml:space="preserve">a </w:t>
      </w:r>
      <w:r w:rsidRPr="008C2BE1">
        <w:rPr>
          <w:rFonts w:ascii="Times New Roman" w:hAnsi="Times New Roman"/>
          <w:sz w:val="24"/>
          <w:szCs w:val="24"/>
        </w:rPr>
        <w:t>misbalance between assets and liabilities. The ratio of total</w:t>
      </w:r>
      <w:r>
        <w:rPr>
          <w:rFonts w:ascii="Times New Roman" w:hAnsi="Times New Roman"/>
          <w:sz w:val="24"/>
          <w:szCs w:val="24"/>
        </w:rPr>
        <w:t xml:space="preserve"> </w:t>
      </w:r>
      <w:r w:rsidRPr="008C2BE1">
        <w:rPr>
          <w:rFonts w:ascii="Times New Roman" w:hAnsi="Times New Roman"/>
          <w:sz w:val="24"/>
          <w:szCs w:val="24"/>
        </w:rPr>
        <w:t xml:space="preserve">assets turnover of </w:t>
      </w:r>
      <w:r w:rsidR="00A07C1E">
        <w:rPr>
          <w:rFonts w:ascii="Times New Roman" w:hAnsi="Times New Roman"/>
          <w:sz w:val="24"/>
          <w:szCs w:val="24"/>
        </w:rPr>
        <w:t>ADB and GCB</w:t>
      </w:r>
      <w:r w:rsidRPr="008C2BE1">
        <w:rPr>
          <w:rFonts w:ascii="Times New Roman" w:hAnsi="Times New Roman"/>
          <w:sz w:val="24"/>
          <w:szCs w:val="24"/>
        </w:rPr>
        <w:t xml:space="preserve"> reflects that the net sales are equal to the total assets for the</w:t>
      </w:r>
      <w:r>
        <w:rPr>
          <w:rFonts w:ascii="Times New Roman" w:hAnsi="Times New Roman"/>
          <w:sz w:val="24"/>
          <w:szCs w:val="24"/>
        </w:rPr>
        <w:t xml:space="preserve"> </w:t>
      </w:r>
      <w:r w:rsidRPr="008C2BE1">
        <w:rPr>
          <w:rFonts w:ascii="Times New Roman" w:hAnsi="Times New Roman"/>
          <w:sz w:val="24"/>
          <w:szCs w:val="24"/>
        </w:rPr>
        <w:t>year</w:t>
      </w:r>
      <w:r w:rsidR="00FF399D">
        <w:rPr>
          <w:rFonts w:ascii="Times New Roman" w:hAnsi="Times New Roman"/>
          <w:sz w:val="24"/>
          <w:szCs w:val="24"/>
        </w:rPr>
        <w:t>,</w:t>
      </w:r>
      <w:r w:rsidRPr="008C2BE1">
        <w:rPr>
          <w:rFonts w:ascii="Times New Roman" w:hAnsi="Times New Roman"/>
          <w:sz w:val="24"/>
          <w:szCs w:val="24"/>
        </w:rPr>
        <w:t xml:space="preserve"> which </w:t>
      </w:r>
      <w:r w:rsidRPr="008C2BE1">
        <w:rPr>
          <w:rFonts w:ascii="Times New Roman" w:hAnsi="Times New Roman"/>
          <w:sz w:val="24"/>
          <w:szCs w:val="24"/>
        </w:rPr>
        <w:lastRenderedPageBreak/>
        <w:t>means that the</w:t>
      </w:r>
      <w:r w:rsidR="00FF399D">
        <w:rPr>
          <w:rFonts w:ascii="Times New Roman" w:hAnsi="Times New Roman"/>
          <w:sz w:val="24"/>
          <w:szCs w:val="24"/>
        </w:rPr>
        <w:t>y</w:t>
      </w:r>
      <w:r w:rsidRPr="008C2BE1">
        <w:rPr>
          <w:rFonts w:ascii="Times New Roman" w:hAnsi="Times New Roman"/>
          <w:sz w:val="24"/>
          <w:szCs w:val="24"/>
        </w:rPr>
        <w:t xml:space="preserve"> have used all their assets for meeting the sales. The assets</w:t>
      </w:r>
      <w:r>
        <w:rPr>
          <w:rFonts w:ascii="Times New Roman" w:hAnsi="Times New Roman"/>
          <w:sz w:val="24"/>
          <w:szCs w:val="24"/>
        </w:rPr>
        <w:t xml:space="preserve"> </w:t>
      </w:r>
      <w:r w:rsidRPr="008C2BE1">
        <w:rPr>
          <w:rFonts w:ascii="Times New Roman" w:hAnsi="Times New Roman"/>
          <w:sz w:val="24"/>
          <w:szCs w:val="24"/>
        </w:rPr>
        <w:t xml:space="preserve">turnover ratio is quite impressive for </w:t>
      </w:r>
      <w:r w:rsidR="00FF399D">
        <w:rPr>
          <w:rFonts w:ascii="Times New Roman" w:hAnsi="Times New Roman"/>
          <w:sz w:val="24"/>
          <w:szCs w:val="24"/>
        </w:rPr>
        <w:t xml:space="preserve">both. </w:t>
      </w:r>
      <w:r w:rsidRPr="008C2BE1">
        <w:rPr>
          <w:rFonts w:ascii="Times New Roman" w:hAnsi="Times New Roman"/>
          <w:sz w:val="24"/>
          <w:szCs w:val="24"/>
        </w:rPr>
        <w:t xml:space="preserve">The ratio of </w:t>
      </w:r>
      <w:r w:rsidR="0022466F">
        <w:rPr>
          <w:rFonts w:ascii="Times New Roman" w:hAnsi="Times New Roman"/>
          <w:sz w:val="24"/>
          <w:szCs w:val="24"/>
        </w:rPr>
        <w:t>GCB</w:t>
      </w:r>
      <w:r w:rsidRPr="008C2BE1">
        <w:rPr>
          <w:rFonts w:ascii="Times New Roman" w:hAnsi="Times New Roman"/>
          <w:sz w:val="24"/>
          <w:szCs w:val="24"/>
        </w:rPr>
        <w:t xml:space="preserve"> is </w:t>
      </w:r>
      <w:r w:rsidR="0022466F">
        <w:rPr>
          <w:rFonts w:ascii="Times New Roman" w:hAnsi="Times New Roman"/>
          <w:sz w:val="24"/>
          <w:szCs w:val="24"/>
        </w:rPr>
        <w:t>17.25 and ADB</w:t>
      </w:r>
      <w:r w:rsidRPr="008C2BE1">
        <w:rPr>
          <w:rFonts w:ascii="Times New Roman" w:hAnsi="Times New Roman"/>
          <w:sz w:val="24"/>
          <w:szCs w:val="24"/>
        </w:rPr>
        <w:t xml:space="preserve"> is </w:t>
      </w:r>
      <w:r w:rsidR="0022466F">
        <w:rPr>
          <w:rFonts w:ascii="Times New Roman" w:hAnsi="Times New Roman"/>
          <w:sz w:val="24"/>
          <w:szCs w:val="24"/>
        </w:rPr>
        <w:t>16.05.</w:t>
      </w:r>
    </w:p>
    <w:p w14:paraId="216BC69C" w14:textId="77777777" w:rsidR="008C2BE1" w:rsidRPr="008C2BE1" w:rsidRDefault="008C2BE1" w:rsidP="008137B1">
      <w:pPr>
        <w:autoSpaceDE w:val="0"/>
        <w:autoSpaceDN w:val="0"/>
        <w:adjustRightInd w:val="0"/>
        <w:spacing w:after="0" w:line="480" w:lineRule="auto"/>
        <w:rPr>
          <w:rFonts w:ascii="Times New Roman" w:hAnsi="Times New Roman"/>
          <w:sz w:val="24"/>
          <w:szCs w:val="24"/>
        </w:rPr>
      </w:pPr>
      <w:r w:rsidRPr="008C2BE1">
        <w:rPr>
          <w:rFonts w:ascii="Times New Roman" w:hAnsi="Times New Roman"/>
          <w:sz w:val="24"/>
          <w:szCs w:val="24"/>
        </w:rPr>
        <w:t>Therefore, it can be</w:t>
      </w:r>
      <w:r w:rsidR="008D4A0F">
        <w:rPr>
          <w:rFonts w:ascii="Times New Roman" w:hAnsi="Times New Roman"/>
          <w:sz w:val="24"/>
          <w:szCs w:val="24"/>
        </w:rPr>
        <w:t xml:space="preserve"> clearly analyzed that ADB and GCB</w:t>
      </w:r>
      <w:r w:rsidRPr="008C2BE1">
        <w:rPr>
          <w:rFonts w:ascii="Times New Roman" w:hAnsi="Times New Roman"/>
          <w:sz w:val="24"/>
          <w:szCs w:val="24"/>
        </w:rPr>
        <w:t xml:space="preserve"> are efficient in effectively applying the</w:t>
      </w:r>
      <w:r w:rsidR="00FF399D">
        <w:rPr>
          <w:rFonts w:ascii="Times New Roman" w:hAnsi="Times New Roman"/>
          <w:sz w:val="24"/>
          <w:szCs w:val="24"/>
        </w:rPr>
        <w:t>ir</w:t>
      </w:r>
      <w:r w:rsidRPr="008C2BE1">
        <w:rPr>
          <w:rFonts w:ascii="Times New Roman" w:hAnsi="Times New Roman"/>
          <w:sz w:val="24"/>
          <w:szCs w:val="24"/>
        </w:rPr>
        <w:t xml:space="preserve"> assets</w:t>
      </w:r>
      <w:r>
        <w:rPr>
          <w:rFonts w:ascii="Times New Roman" w:hAnsi="Times New Roman"/>
          <w:sz w:val="24"/>
          <w:szCs w:val="24"/>
        </w:rPr>
        <w:t xml:space="preserve"> </w:t>
      </w:r>
      <w:r w:rsidR="00FF399D">
        <w:rPr>
          <w:rFonts w:ascii="Times New Roman" w:hAnsi="Times New Roman"/>
          <w:sz w:val="24"/>
          <w:szCs w:val="24"/>
        </w:rPr>
        <w:t>in generating</w:t>
      </w:r>
      <w:r w:rsidRPr="008C2BE1">
        <w:rPr>
          <w:rFonts w:ascii="Times New Roman" w:hAnsi="Times New Roman"/>
          <w:sz w:val="24"/>
          <w:szCs w:val="24"/>
        </w:rPr>
        <w:t xml:space="preserve"> sales and meeting the assets and liabilities comprehensively too. Thus, the ratio</w:t>
      </w:r>
      <w:r>
        <w:rPr>
          <w:rFonts w:ascii="Times New Roman" w:hAnsi="Times New Roman"/>
          <w:sz w:val="24"/>
          <w:szCs w:val="24"/>
        </w:rPr>
        <w:t xml:space="preserve"> </w:t>
      </w:r>
      <w:r w:rsidRPr="008C2BE1">
        <w:rPr>
          <w:rFonts w:ascii="Times New Roman" w:hAnsi="Times New Roman"/>
          <w:sz w:val="24"/>
          <w:szCs w:val="24"/>
        </w:rPr>
        <w:t xml:space="preserve">indicates that </w:t>
      </w:r>
      <w:r w:rsidR="008D4A0F">
        <w:rPr>
          <w:rFonts w:ascii="Times New Roman" w:hAnsi="Times New Roman"/>
          <w:sz w:val="24"/>
          <w:szCs w:val="24"/>
        </w:rPr>
        <w:t xml:space="preserve">they </w:t>
      </w:r>
      <w:r w:rsidRPr="008C2BE1">
        <w:rPr>
          <w:rFonts w:ascii="Times New Roman" w:hAnsi="Times New Roman"/>
          <w:sz w:val="24"/>
          <w:szCs w:val="24"/>
        </w:rPr>
        <w:t>are able to produce more sales with the use of fewer assets</w:t>
      </w:r>
      <w:r w:rsidR="00FF399D">
        <w:rPr>
          <w:rFonts w:ascii="Times New Roman" w:hAnsi="Times New Roman"/>
          <w:sz w:val="24"/>
          <w:szCs w:val="24"/>
        </w:rPr>
        <w:t xml:space="preserve">. </w:t>
      </w:r>
      <w:r w:rsidR="00264660">
        <w:rPr>
          <w:rFonts w:ascii="Times New Roman" w:hAnsi="Times New Roman"/>
          <w:sz w:val="24"/>
          <w:szCs w:val="24"/>
        </w:rPr>
        <w:t>Which</w:t>
      </w:r>
      <w:r>
        <w:rPr>
          <w:rFonts w:ascii="Times New Roman" w:hAnsi="Times New Roman"/>
          <w:sz w:val="24"/>
          <w:szCs w:val="24"/>
        </w:rPr>
        <w:t xml:space="preserve"> </w:t>
      </w:r>
      <w:r w:rsidRPr="008C2BE1">
        <w:rPr>
          <w:rFonts w:ascii="Times New Roman" w:hAnsi="Times New Roman"/>
          <w:sz w:val="24"/>
          <w:szCs w:val="24"/>
        </w:rPr>
        <w:t xml:space="preserve">resulted into </w:t>
      </w:r>
      <w:r w:rsidR="00FF399D">
        <w:rPr>
          <w:rFonts w:ascii="Times New Roman" w:hAnsi="Times New Roman"/>
          <w:sz w:val="24"/>
          <w:szCs w:val="24"/>
        </w:rPr>
        <w:t xml:space="preserve">a </w:t>
      </w:r>
      <w:r w:rsidRPr="008C2BE1">
        <w:rPr>
          <w:rFonts w:ascii="Times New Roman" w:hAnsi="Times New Roman"/>
          <w:sz w:val="24"/>
          <w:szCs w:val="24"/>
        </w:rPr>
        <w:t>higher turnover ratio.</w:t>
      </w:r>
    </w:p>
    <w:p w14:paraId="3EAF0BF7" w14:textId="77777777" w:rsidR="009F0567" w:rsidRDefault="008C2BE1" w:rsidP="008137B1">
      <w:pPr>
        <w:autoSpaceDE w:val="0"/>
        <w:autoSpaceDN w:val="0"/>
        <w:adjustRightInd w:val="0"/>
        <w:spacing w:after="0" w:line="480" w:lineRule="auto"/>
        <w:rPr>
          <w:rFonts w:ascii="Times New Roman" w:hAnsi="Times New Roman"/>
          <w:sz w:val="24"/>
          <w:szCs w:val="24"/>
        </w:rPr>
      </w:pPr>
      <w:r w:rsidRPr="008C2BE1">
        <w:rPr>
          <w:rFonts w:ascii="Times New Roman" w:hAnsi="Times New Roman"/>
          <w:sz w:val="24"/>
          <w:szCs w:val="24"/>
        </w:rPr>
        <w:t xml:space="preserve">Therefore, after analyzing the management efficiency ratio it has been found that </w:t>
      </w:r>
      <w:r w:rsidR="008D4A0F">
        <w:rPr>
          <w:rFonts w:ascii="Times New Roman" w:hAnsi="Times New Roman"/>
          <w:sz w:val="24"/>
          <w:szCs w:val="24"/>
        </w:rPr>
        <w:t xml:space="preserve">they </w:t>
      </w:r>
      <w:r w:rsidRPr="008C2BE1">
        <w:rPr>
          <w:rFonts w:ascii="Times New Roman" w:hAnsi="Times New Roman"/>
          <w:sz w:val="24"/>
          <w:szCs w:val="24"/>
        </w:rPr>
        <w:t xml:space="preserve">have moreover equal ratios. The performance of </w:t>
      </w:r>
      <w:r w:rsidR="008D4A0F">
        <w:rPr>
          <w:rFonts w:ascii="Times New Roman" w:hAnsi="Times New Roman"/>
          <w:sz w:val="24"/>
          <w:szCs w:val="24"/>
        </w:rPr>
        <w:t xml:space="preserve">ADB and GCB </w:t>
      </w:r>
      <w:r w:rsidRPr="008C2BE1">
        <w:rPr>
          <w:rFonts w:ascii="Times New Roman" w:hAnsi="Times New Roman"/>
          <w:sz w:val="24"/>
          <w:szCs w:val="24"/>
        </w:rPr>
        <w:t>is quite</w:t>
      </w:r>
      <w:r>
        <w:rPr>
          <w:rFonts w:ascii="Times New Roman" w:hAnsi="Times New Roman"/>
          <w:sz w:val="24"/>
          <w:szCs w:val="24"/>
        </w:rPr>
        <w:t xml:space="preserve"> </w:t>
      </w:r>
      <w:r w:rsidRPr="008C2BE1">
        <w:rPr>
          <w:rFonts w:ascii="Times New Roman" w:hAnsi="Times New Roman"/>
          <w:sz w:val="24"/>
          <w:szCs w:val="24"/>
        </w:rPr>
        <w:t xml:space="preserve">better as per the management efficiency ratio. The management of </w:t>
      </w:r>
      <w:r w:rsidR="008D4A0F">
        <w:rPr>
          <w:rFonts w:ascii="Times New Roman" w:hAnsi="Times New Roman"/>
          <w:sz w:val="24"/>
          <w:szCs w:val="24"/>
        </w:rPr>
        <w:t xml:space="preserve">ADB and GCB </w:t>
      </w:r>
      <w:r w:rsidRPr="008C2BE1">
        <w:rPr>
          <w:rFonts w:ascii="Times New Roman" w:hAnsi="Times New Roman"/>
          <w:sz w:val="24"/>
          <w:szCs w:val="24"/>
        </w:rPr>
        <w:t>have to analyze the efficiency in order to increase the</w:t>
      </w:r>
      <w:r w:rsidR="008D4A0F">
        <w:rPr>
          <w:rFonts w:ascii="Times New Roman" w:hAnsi="Times New Roman"/>
          <w:sz w:val="24"/>
          <w:szCs w:val="24"/>
        </w:rPr>
        <w:t>ir</w:t>
      </w:r>
      <w:r w:rsidRPr="008C2BE1">
        <w:rPr>
          <w:rFonts w:ascii="Times New Roman" w:hAnsi="Times New Roman"/>
          <w:sz w:val="24"/>
          <w:szCs w:val="24"/>
        </w:rPr>
        <w:t xml:space="preserve"> productivity</w:t>
      </w:r>
      <w:r w:rsidR="00D61A59">
        <w:rPr>
          <w:rFonts w:ascii="Times New Roman" w:hAnsi="Times New Roman"/>
          <w:sz w:val="24"/>
          <w:szCs w:val="24"/>
        </w:rPr>
        <w:t xml:space="preserve">. They </w:t>
      </w:r>
      <w:r w:rsidRPr="008C2BE1">
        <w:rPr>
          <w:rFonts w:ascii="Times New Roman" w:hAnsi="Times New Roman"/>
          <w:sz w:val="24"/>
          <w:szCs w:val="24"/>
        </w:rPr>
        <w:t>will</w:t>
      </w:r>
      <w:r>
        <w:rPr>
          <w:rFonts w:ascii="Times New Roman" w:hAnsi="Times New Roman"/>
          <w:sz w:val="24"/>
          <w:szCs w:val="24"/>
        </w:rPr>
        <w:t xml:space="preserve"> </w:t>
      </w:r>
      <w:r w:rsidRPr="008C2BE1">
        <w:rPr>
          <w:rFonts w:ascii="Times New Roman" w:hAnsi="Times New Roman"/>
          <w:sz w:val="24"/>
          <w:szCs w:val="24"/>
        </w:rPr>
        <w:t>have to effectively utilize their assets in order to increase the sale</w:t>
      </w:r>
      <w:r w:rsidR="00D61A59">
        <w:rPr>
          <w:rFonts w:ascii="Times New Roman" w:hAnsi="Times New Roman"/>
          <w:sz w:val="24"/>
          <w:szCs w:val="24"/>
        </w:rPr>
        <w:t>s</w:t>
      </w:r>
      <w:r w:rsidRPr="008C2BE1">
        <w:rPr>
          <w:rFonts w:ascii="Times New Roman" w:hAnsi="Times New Roman"/>
          <w:sz w:val="24"/>
          <w:szCs w:val="24"/>
        </w:rPr>
        <w:t xml:space="preserve"> and revenue</w:t>
      </w:r>
      <w:r w:rsidR="00D61A59">
        <w:rPr>
          <w:rFonts w:ascii="Times New Roman" w:hAnsi="Times New Roman"/>
          <w:sz w:val="24"/>
          <w:szCs w:val="24"/>
        </w:rPr>
        <w:t>s</w:t>
      </w:r>
      <w:r w:rsidRPr="008C2BE1">
        <w:rPr>
          <w:rFonts w:ascii="Times New Roman" w:hAnsi="Times New Roman"/>
          <w:sz w:val="24"/>
          <w:szCs w:val="24"/>
        </w:rPr>
        <w:t>. The management</w:t>
      </w:r>
      <w:r>
        <w:rPr>
          <w:rFonts w:ascii="Times New Roman" w:hAnsi="Times New Roman"/>
          <w:sz w:val="24"/>
          <w:szCs w:val="24"/>
        </w:rPr>
        <w:t xml:space="preserve"> </w:t>
      </w:r>
      <w:r w:rsidRPr="008C2BE1">
        <w:rPr>
          <w:rFonts w:ascii="Times New Roman" w:hAnsi="Times New Roman"/>
          <w:sz w:val="24"/>
          <w:szCs w:val="24"/>
        </w:rPr>
        <w:t xml:space="preserve">efficiency ratio analysis depicts that </w:t>
      </w:r>
      <w:r w:rsidR="00D61A59">
        <w:rPr>
          <w:rFonts w:ascii="Times New Roman" w:hAnsi="Times New Roman"/>
          <w:sz w:val="24"/>
          <w:szCs w:val="24"/>
        </w:rPr>
        <w:t xml:space="preserve">ADB and GCB </w:t>
      </w:r>
      <w:r w:rsidRPr="008C2BE1">
        <w:rPr>
          <w:rFonts w:ascii="Times New Roman" w:hAnsi="Times New Roman"/>
          <w:sz w:val="24"/>
          <w:szCs w:val="24"/>
        </w:rPr>
        <w:t>has a great scope in increasing their total income</w:t>
      </w:r>
      <w:r>
        <w:rPr>
          <w:rFonts w:ascii="Times New Roman" w:hAnsi="Times New Roman"/>
          <w:sz w:val="24"/>
          <w:szCs w:val="24"/>
        </w:rPr>
        <w:t xml:space="preserve"> </w:t>
      </w:r>
      <w:r w:rsidRPr="008C2BE1">
        <w:rPr>
          <w:rFonts w:ascii="Times New Roman" w:hAnsi="Times New Roman"/>
          <w:sz w:val="24"/>
          <w:szCs w:val="24"/>
        </w:rPr>
        <w:t>on the employed finance which will help in managing the assets and liabilities and controlling</w:t>
      </w:r>
      <w:r>
        <w:rPr>
          <w:rFonts w:ascii="Times New Roman" w:hAnsi="Times New Roman"/>
          <w:sz w:val="24"/>
          <w:szCs w:val="24"/>
        </w:rPr>
        <w:t xml:space="preserve"> </w:t>
      </w:r>
      <w:r w:rsidRPr="008C2BE1">
        <w:rPr>
          <w:rFonts w:ascii="Times New Roman" w:hAnsi="Times New Roman"/>
          <w:sz w:val="24"/>
          <w:szCs w:val="24"/>
        </w:rPr>
        <w:t>the cash flows</w:t>
      </w:r>
      <w:r w:rsidR="00D61A59">
        <w:rPr>
          <w:rFonts w:ascii="Times New Roman" w:hAnsi="Times New Roman"/>
          <w:sz w:val="24"/>
          <w:szCs w:val="24"/>
        </w:rPr>
        <w:t>. T</w:t>
      </w:r>
      <w:r w:rsidRPr="008C2BE1">
        <w:rPr>
          <w:rFonts w:ascii="Times New Roman" w:hAnsi="Times New Roman"/>
          <w:sz w:val="24"/>
          <w:szCs w:val="24"/>
        </w:rPr>
        <w:t>hat will enhance the operation in foreign market</w:t>
      </w:r>
      <w:r w:rsidR="00D61A59">
        <w:rPr>
          <w:rFonts w:ascii="Times New Roman" w:hAnsi="Times New Roman"/>
          <w:sz w:val="24"/>
          <w:szCs w:val="24"/>
        </w:rPr>
        <w:t>s</w:t>
      </w:r>
      <w:r w:rsidRPr="008C2BE1">
        <w:rPr>
          <w:rFonts w:ascii="Times New Roman" w:hAnsi="Times New Roman"/>
          <w:sz w:val="24"/>
          <w:szCs w:val="24"/>
        </w:rPr>
        <w:t xml:space="preserve"> and in </w:t>
      </w:r>
      <w:r w:rsidR="00D61A59">
        <w:rPr>
          <w:rFonts w:ascii="Times New Roman" w:hAnsi="Times New Roman"/>
          <w:sz w:val="24"/>
          <w:szCs w:val="24"/>
        </w:rPr>
        <w:t xml:space="preserve">their </w:t>
      </w:r>
      <w:r w:rsidRPr="008C2BE1">
        <w:rPr>
          <w:rFonts w:ascii="Times New Roman" w:hAnsi="Times New Roman"/>
          <w:sz w:val="24"/>
          <w:szCs w:val="24"/>
        </w:rPr>
        <w:t>national</w:t>
      </w:r>
      <w:r>
        <w:rPr>
          <w:rFonts w:ascii="Times New Roman" w:hAnsi="Times New Roman"/>
          <w:sz w:val="24"/>
          <w:szCs w:val="24"/>
        </w:rPr>
        <w:t xml:space="preserve"> </w:t>
      </w:r>
      <w:r w:rsidRPr="008C2BE1">
        <w:rPr>
          <w:rFonts w:ascii="Times New Roman" w:hAnsi="Times New Roman"/>
          <w:sz w:val="24"/>
          <w:szCs w:val="24"/>
        </w:rPr>
        <w:t xml:space="preserve">market. </w:t>
      </w:r>
      <w:r w:rsidR="0022466F">
        <w:rPr>
          <w:rFonts w:ascii="Times New Roman" w:hAnsi="Times New Roman"/>
          <w:sz w:val="24"/>
          <w:szCs w:val="24"/>
        </w:rPr>
        <w:t>GCB</w:t>
      </w:r>
      <w:r w:rsidRPr="008C2BE1">
        <w:rPr>
          <w:rFonts w:ascii="Times New Roman" w:hAnsi="Times New Roman"/>
          <w:sz w:val="24"/>
          <w:szCs w:val="24"/>
        </w:rPr>
        <w:t xml:space="preserve"> and A</w:t>
      </w:r>
      <w:r w:rsidR="0022466F">
        <w:rPr>
          <w:rFonts w:ascii="Times New Roman" w:hAnsi="Times New Roman"/>
          <w:sz w:val="24"/>
          <w:szCs w:val="24"/>
        </w:rPr>
        <w:t>DB</w:t>
      </w:r>
      <w:r w:rsidR="00D61A59">
        <w:rPr>
          <w:rFonts w:ascii="Times New Roman" w:hAnsi="Times New Roman"/>
          <w:sz w:val="24"/>
          <w:szCs w:val="24"/>
        </w:rPr>
        <w:t xml:space="preserve"> have realized</w:t>
      </w:r>
      <w:r w:rsidRPr="008C2BE1">
        <w:rPr>
          <w:rFonts w:ascii="Times New Roman" w:hAnsi="Times New Roman"/>
          <w:sz w:val="24"/>
          <w:szCs w:val="24"/>
        </w:rPr>
        <w:t xml:space="preserve"> improvement</w:t>
      </w:r>
      <w:r w:rsidR="00D61A59">
        <w:rPr>
          <w:rFonts w:ascii="Times New Roman" w:hAnsi="Times New Roman"/>
          <w:sz w:val="24"/>
          <w:szCs w:val="24"/>
        </w:rPr>
        <w:t>s</w:t>
      </w:r>
      <w:r w:rsidRPr="008C2BE1">
        <w:rPr>
          <w:rFonts w:ascii="Times New Roman" w:hAnsi="Times New Roman"/>
          <w:sz w:val="24"/>
          <w:szCs w:val="24"/>
        </w:rPr>
        <w:t xml:space="preserve"> in their</w:t>
      </w:r>
      <w:r>
        <w:rPr>
          <w:rFonts w:ascii="Times New Roman" w:hAnsi="Times New Roman"/>
          <w:sz w:val="24"/>
          <w:szCs w:val="24"/>
        </w:rPr>
        <w:t xml:space="preserve"> </w:t>
      </w:r>
      <w:r w:rsidRPr="008C2BE1">
        <w:rPr>
          <w:rFonts w:ascii="Times New Roman" w:hAnsi="Times New Roman"/>
          <w:sz w:val="24"/>
          <w:szCs w:val="24"/>
        </w:rPr>
        <w:t xml:space="preserve">financial position through effective </w:t>
      </w:r>
      <w:r w:rsidR="00D61A59">
        <w:rPr>
          <w:rFonts w:ascii="Times New Roman" w:hAnsi="Times New Roman"/>
          <w:sz w:val="24"/>
          <w:szCs w:val="24"/>
        </w:rPr>
        <w:t>asset liability management</w:t>
      </w:r>
      <w:r w:rsidRPr="008C2BE1">
        <w:rPr>
          <w:rFonts w:ascii="Times New Roman" w:hAnsi="Times New Roman"/>
          <w:sz w:val="24"/>
          <w:szCs w:val="24"/>
        </w:rPr>
        <w:t>.</w:t>
      </w:r>
    </w:p>
    <w:p w14:paraId="5C6ACC89" w14:textId="77777777" w:rsidR="009F0567" w:rsidRDefault="009F0567" w:rsidP="008137B1">
      <w:pPr>
        <w:autoSpaceDE w:val="0"/>
        <w:autoSpaceDN w:val="0"/>
        <w:adjustRightInd w:val="0"/>
        <w:spacing w:after="0" w:line="480" w:lineRule="auto"/>
        <w:ind w:firstLine="720"/>
        <w:rPr>
          <w:rFonts w:ascii="Times New Roman" w:hAnsi="Times New Roman"/>
          <w:sz w:val="24"/>
          <w:szCs w:val="24"/>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03"/>
        <w:gridCol w:w="1893"/>
        <w:gridCol w:w="1621"/>
      </w:tblGrid>
      <w:tr w:rsidR="008C2BE1" w:rsidRPr="00C5101D" w14:paraId="131D16EE" w14:textId="77777777" w:rsidTr="00CA7368">
        <w:trPr>
          <w:cantSplit/>
          <w:trHeight w:val="512"/>
        </w:trPr>
        <w:tc>
          <w:tcPr>
            <w:tcW w:w="4855" w:type="dxa"/>
          </w:tcPr>
          <w:p w14:paraId="08357A64" w14:textId="77777777" w:rsidR="008C2BE1" w:rsidRPr="008C2BE1" w:rsidRDefault="008C2BE1" w:rsidP="00170191">
            <w:pPr>
              <w:spacing w:after="0" w:line="360" w:lineRule="auto"/>
              <w:contextualSpacing/>
              <w:rPr>
                <w:rFonts w:ascii="Times New Roman" w:hAnsi="Times New Roman"/>
                <w:b/>
                <w:sz w:val="24"/>
                <w:szCs w:val="24"/>
              </w:rPr>
            </w:pPr>
          </w:p>
        </w:tc>
        <w:tc>
          <w:tcPr>
            <w:tcW w:w="1980" w:type="dxa"/>
          </w:tcPr>
          <w:p w14:paraId="06A500E9" w14:textId="77777777" w:rsidR="008C2BE1" w:rsidRPr="008C2BE1" w:rsidRDefault="00CA7368" w:rsidP="00170191">
            <w:pPr>
              <w:autoSpaceDE w:val="0"/>
              <w:autoSpaceDN w:val="0"/>
              <w:adjustRightInd w:val="0"/>
              <w:spacing w:after="0" w:line="360" w:lineRule="auto"/>
              <w:jc w:val="center"/>
              <w:rPr>
                <w:rFonts w:ascii="Times New Roman" w:hAnsi="Times New Roman"/>
                <w:b/>
                <w:bCs/>
                <w:sz w:val="24"/>
                <w:szCs w:val="24"/>
              </w:rPr>
            </w:pPr>
            <w:r>
              <w:rPr>
                <w:rFonts w:ascii="Times New Roman" w:hAnsi="Times New Roman"/>
                <w:b/>
                <w:bCs/>
                <w:sz w:val="24"/>
                <w:szCs w:val="24"/>
              </w:rPr>
              <w:t>GCB</w:t>
            </w:r>
          </w:p>
        </w:tc>
        <w:tc>
          <w:tcPr>
            <w:tcW w:w="1687" w:type="dxa"/>
          </w:tcPr>
          <w:p w14:paraId="03208F10" w14:textId="77777777" w:rsidR="008C2BE1" w:rsidRPr="008C2BE1" w:rsidRDefault="00CA7368" w:rsidP="00170191">
            <w:pPr>
              <w:autoSpaceDE w:val="0"/>
              <w:autoSpaceDN w:val="0"/>
              <w:adjustRightInd w:val="0"/>
              <w:spacing w:after="0" w:line="360" w:lineRule="auto"/>
              <w:jc w:val="center"/>
              <w:rPr>
                <w:rFonts w:ascii="Times New Roman" w:hAnsi="Times New Roman"/>
                <w:b/>
                <w:bCs/>
                <w:sz w:val="24"/>
                <w:szCs w:val="24"/>
              </w:rPr>
            </w:pPr>
            <w:r>
              <w:rPr>
                <w:rFonts w:ascii="Times New Roman" w:hAnsi="Times New Roman"/>
                <w:b/>
                <w:bCs/>
                <w:sz w:val="24"/>
                <w:szCs w:val="24"/>
              </w:rPr>
              <w:t>ADB</w:t>
            </w:r>
          </w:p>
        </w:tc>
      </w:tr>
      <w:tr w:rsidR="008C2BE1" w:rsidRPr="00C5101D" w14:paraId="74E58FF1" w14:textId="77777777" w:rsidTr="001040EB">
        <w:trPr>
          <w:trHeight w:val="593"/>
        </w:trPr>
        <w:tc>
          <w:tcPr>
            <w:tcW w:w="4855" w:type="dxa"/>
          </w:tcPr>
          <w:p w14:paraId="5E057231" w14:textId="77777777" w:rsidR="008C2BE1" w:rsidRPr="008C2BE1" w:rsidRDefault="008C2BE1" w:rsidP="00170191">
            <w:pPr>
              <w:spacing w:after="0" w:line="360" w:lineRule="auto"/>
              <w:contextualSpacing/>
              <w:rPr>
                <w:rFonts w:ascii="Times New Roman" w:hAnsi="Times New Roman"/>
                <w:sz w:val="24"/>
                <w:szCs w:val="24"/>
              </w:rPr>
            </w:pPr>
            <w:r w:rsidRPr="008C2BE1">
              <w:rPr>
                <w:rFonts w:ascii="Times New Roman" w:hAnsi="Times New Roman"/>
                <w:bCs/>
                <w:sz w:val="24"/>
                <w:szCs w:val="24"/>
              </w:rPr>
              <w:t>Capital Adequacy Ratio</w:t>
            </w:r>
          </w:p>
        </w:tc>
        <w:tc>
          <w:tcPr>
            <w:tcW w:w="1980" w:type="dxa"/>
          </w:tcPr>
          <w:p w14:paraId="11FAA875" w14:textId="77777777" w:rsidR="008C2BE1" w:rsidRPr="008C2BE1" w:rsidRDefault="00670C33" w:rsidP="00170191">
            <w:pPr>
              <w:tabs>
                <w:tab w:val="left" w:pos="690"/>
                <w:tab w:val="center" w:pos="942"/>
              </w:tabs>
              <w:spacing w:after="0" w:line="360" w:lineRule="auto"/>
              <w:contextualSpacing/>
              <w:jc w:val="center"/>
              <w:rPr>
                <w:rFonts w:ascii="Times New Roman" w:hAnsi="Times New Roman"/>
                <w:sz w:val="24"/>
                <w:szCs w:val="24"/>
              </w:rPr>
            </w:pPr>
            <w:r>
              <w:rPr>
                <w:rFonts w:ascii="Times New Roman" w:hAnsi="Times New Roman"/>
                <w:sz w:val="24"/>
                <w:szCs w:val="24"/>
              </w:rPr>
              <w:t>58.02</w:t>
            </w:r>
          </w:p>
        </w:tc>
        <w:tc>
          <w:tcPr>
            <w:tcW w:w="1687" w:type="dxa"/>
          </w:tcPr>
          <w:p w14:paraId="581D3E22" w14:textId="77777777" w:rsidR="008C2BE1" w:rsidRPr="008C2BE1" w:rsidRDefault="00670C33" w:rsidP="00170191">
            <w:pPr>
              <w:spacing w:after="0" w:line="360" w:lineRule="auto"/>
              <w:contextualSpacing/>
              <w:jc w:val="center"/>
              <w:rPr>
                <w:rFonts w:ascii="Times New Roman" w:hAnsi="Times New Roman"/>
                <w:sz w:val="24"/>
                <w:szCs w:val="24"/>
              </w:rPr>
            </w:pPr>
            <w:r>
              <w:rPr>
                <w:rFonts w:ascii="Times New Roman" w:hAnsi="Times New Roman"/>
                <w:sz w:val="24"/>
                <w:szCs w:val="24"/>
              </w:rPr>
              <w:t>59.46</w:t>
            </w:r>
          </w:p>
        </w:tc>
      </w:tr>
      <w:tr w:rsidR="008C2BE1" w:rsidRPr="00C5101D" w14:paraId="3D183F91" w14:textId="77777777" w:rsidTr="001040EB">
        <w:trPr>
          <w:trHeight w:val="593"/>
        </w:trPr>
        <w:tc>
          <w:tcPr>
            <w:tcW w:w="4855" w:type="dxa"/>
          </w:tcPr>
          <w:p w14:paraId="25CFF87A" w14:textId="77777777" w:rsidR="008C2BE1" w:rsidRPr="008C2BE1" w:rsidRDefault="008C2BE1" w:rsidP="00170191">
            <w:pPr>
              <w:spacing w:after="0" w:line="360" w:lineRule="auto"/>
              <w:contextualSpacing/>
              <w:rPr>
                <w:rFonts w:ascii="Times New Roman" w:hAnsi="Times New Roman"/>
                <w:sz w:val="24"/>
                <w:szCs w:val="24"/>
              </w:rPr>
            </w:pPr>
            <w:r w:rsidRPr="008C2BE1">
              <w:rPr>
                <w:rFonts w:ascii="Times New Roman" w:hAnsi="Times New Roman"/>
                <w:bCs/>
                <w:sz w:val="24"/>
                <w:szCs w:val="24"/>
              </w:rPr>
              <w:t>Advances / Loans Funds</w:t>
            </w:r>
          </w:p>
        </w:tc>
        <w:tc>
          <w:tcPr>
            <w:tcW w:w="1980" w:type="dxa"/>
          </w:tcPr>
          <w:p w14:paraId="367C37C3" w14:textId="77777777" w:rsidR="008C2BE1" w:rsidRPr="008C2BE1" w:rsidRDefault="00670C33" w:rsidP="00170191">
            <w:pPr>
              <w:spacing w:after="0" w:line="360" w:lineRule="auto"/>
              <w:contextualSpacing/>
              <w:jc w:val="center"/>
              <w:rPr>
                <w:rFonts w:ascii="Times New Roman" w:hAnsi="Times New Roman"/>
                <w:sz w:val="24"/>
                <w:szCs w:val="24"/>
              </w:rPr>
            </w:pPr>
            <w:r>
              <w:rPr>
                <w:rFonts w:ascii="Times New Roman" w:hAnsi="Times New Roman"/>
                <w:sz w:val="24"/>
                <w:szCs w:val="24"/>
              </w:rPr>
              <w:t>88.20</w:t>
            </w:r>
          </w:p>
        </w:tc>
        <w:tc>
          <w:tcPr>
            <w:tcW w:w="1687" w:type="dxa"/>
          </w:tcPr>
          <w:p w14:paraId="56740CB4" w14:textId="77777777" w:rsidR="008C2BE1" w:rsidRPr="008C2BE1" w:rsidRDefault="00670C33" w:rsidP="00170191">
            <w:pPr>
              <w:spacing w:after="0" w:line="360" w:lineRule="auto"/>
              <w:contextualSpacing/>
              <w:jc w:val="center"/>
              <w:rPr>
                <w:rFonts w:ascii="Times New Roman" w:hAnsi="Times New Roman"/>
                <w:sz w:val="24"/>
                <w:szCs w:val="24"/>
              </w:rPr>
            </w:pPr>
            <w:r>
              <w:rPr>
                <w:rFonts w:ascii="Times New Roman" w:hAnsi="Times New Roman"/>
                <w:sz w:val="24"/>
                <w:szCs w:val="24"/>
              </w:rPr>
              <w:t>89.09</w:t>
            </w:r>
          </w:p>
        </w:tc>
      </w:tr>
      <w:tr w:rsidR="008C2BE1" w:rsidRPr="00C5101D" w14:paraId="74AB5D5C" w14:textId="77777777" w:rsidTr="001040EB">
        <w:trPr>
          <w:trHeight w:val="593"/>
        </w:trPr>
        <w:tc>
          <w:tcPr>
            <w:tcW w:w="8522" w:type="dxa"/>
            <w:gridSpan w:val="3"/>
          </w:tcPr>
          <w:p w14:paraId="664B5FE9" w14:textId="77777777" w:rsidR="008C2BE1" w:rsidRPr="008C2BE1" w:rsidRDefault="008C2BE1" w:rsidP="00170191">
            <w:pPr>
              <w:tabs>
                <w:tab w:val="left" w:pos="3120"/>
                <w:tab w:val="center" w:pos="4153"/>
              </w:tabs>
              <w:spacing w:after="0" w:line="360" w:lineRule="auto"/>
              <w:contextualSpacing/>
              <w:rPr>
                <w:rFonts w:ascii="Times New Roman" w:hAnsi="Times New Roman"/>
                <w:b/>
                <w:sz w:val="24"/>
                <w:szCs w:val="24"/>
              </w:rPr>
            </w:pPr>
            <w:r w:rsidRPr="008C2BE1">
              <w:rPr>
                <w:rFonts w:ascii="Times New Roman" w:hAnsi="Times New Roman"/>
                <w:b/>
                <w:bCs/>
                <w:sz w:val="24"/>
                <w:szCs w:val="24"/>
              </w:rPr>
              <w:tab/>
            </w:r>
            <w:r w:rsidRPr="008C2BE1">
              <w:rPr>
                <w:rFonts w:ascii="Times New Roman" w:hAnsi="Times New Roman"/>
                <w:b/>
                <w:bCs/>
                <w:sz w:val="24"/>
                <w:szCs w:val="24"/>
              </w:rPr>
              <w:tab/>
              <w:t>Debt Coverage Ratio</w:t>
            </w:r>
          </w:p>
        </w:tc>
      </w:tr>
      <w:tr w:rsidR="008C2BE1" w:rsidRPr="00C5101D" w14:paraId="0371EA69" w14:textId="77777777" w:rsidTr="001040EB">
        <w:trPr>
          <w:trHeight w:val="593"/>
        </w:trPr>
        <w:tc>
          <w:tcPr>
            <w:tcW w:w="4855" w:type="dxa"/>
          </w:tcPr>
          <w:p w14:paraId="6D298BF4" w14:textId="77777777" w:rsidR="008C2BE1" w:rsidRPr="008C2BE1" w:rsidRDefault="008C2BE1" w:rsidP="00170191">
            <w:pPr>
              <w:spacing w:after="0" w:line="360" w:lineRule="auto"/>
              <w:contextualSpacing/>
              <w:rPr>
                <w:rFonts w:ascii="Times New Roman" w:hAnsi="Times New Roman"/>
                <w:sz w:val="24"/>
                <w:szCs w:val="24"/>
              </w:rPr>
            </w:pPr>
            <w:r w:rsidRPr="008C2BE1">
              <w:rPr>
                <w:rFonts w:ascii="Times New Roman" w:hAnsi="Times New Roman"/>
                <w:bCs/>
                <w:sz w:val="24"/>
                <w:szCs w:val="24"/>
              </w:rPr>
              <w:t>Credit Deposit Ratio</w:t>
            </w:r>
          </w:p>
        </w:tc>
        <w:tc>
          <w:tcPr>
            <w:tcW w:w="1980" w:type="dxa"/>
          </w:tcPr>
          <w:p w14:paraId="6DEB0174" w14:textId="77777777" w:rsidR="008C2BE1" w:rsidRPr="008C2BE1" w:rsidRDefault="00670C33" w:rsidP="00170191">
            <w:pPr>
              <w:spacing w:after="0" w:line="360" w:lineRule="auto"/>
              <w:contextualSpacing/>
              <w:jc w:val="center"/>
              <w:rPr>
                <w:rFonts w:ascii="Times New Roman" w:hAnsi="Times New Roman"/>
                <w:sz w:val="24"/>
                <w:szCs w:val="24"/>
              </w:rPr>
            </w:pPr>
            <w:r>
              <w:rPr>
                <w:rFonts w:ascii="Times New Roman" w:hAnsi="Times New Roman"/>
                <w:sz w:val="24"/>
                <w:szCs w:val="24"/>
              </w:rPr>
              <w:t>81</w:t>
            </w:r>
          </w:p>
        </w:tc>
        <w:tc>
          <w:tcPr>
            <w:tcW w:w="1687" w:type="dxa"/>
          </w:tcPr>
          <w:p w14:paraId="6BA3BC0B" w14:textId="77777777" w:rsidR="008C2BE1" w:rsidRPr="008C2BE1" w:rsidRDefault="00670C33" w:rsidP="00170191">
            <w:pPr>
              <w:spacing w:after="0" w:line="360" w:lineRule="auto"/>
              <w:contextualSpacing/>
              <w:jc w:val="center"/>
              <w:rPr>
                <w:rFonts w:ascii="Times New Roman" w:hAnsi="Times New Roman"/>
                <w:sz w:val="24"/>
                <w:szCs w:val="24"/>
              </w:rPr>
            </w:pPr>
            <w:r>
              <w:rPr>
                <w:rFonts w:ascii="Times New Roman" w:hAnsi="Times New Roman"/>
                <w:sz w:val="24"/>
                <w:szCs w:val="24"/>
              </w:rPr>
              <w:t>87.36</w:t>
            </w:r>
          </w:p>
        </w:tc>
      </w:tr>
      <w:tr w:rsidR="008C2BE1" w:rsidRPr="00C5101D" w14:paraId="42A26129" w14:textId="77777777" w:rsidTr="001040EB">
        <w:trPr>
          <w:trHeight w:val="593"/>
        </w:trPr>
        <w:tc>
          <w:tcPr>
            <w:tcW w:w="4855" w:type="dxa"/>
          </w:tcPr>
          <w:p w14:paraId="443A6DB9" w14:textId="77777777" w:rsidR="008C2BE1" w:rsidRPr="008C2BE1" w:rsidRDefault="008C2BE1" w:rsidP="00170191">
            <w:pPr>
              <w:spacing w:after="0" w:line="360" w:lineRule="auto"/>
              <w:contextualSpacing/>
              <w:rPr>
                <w:rFonts w:ascii="Times New Roman" w:hAnsi="Times New Roman"/>
                <w:sz w:val="24"/>
                <w:szCs w:val="24"/>
              </w:rPr>
            </w:pPr>
            <w:r w:rsidRPr="008C2BE1">
              <w:rPr>
                <w:rFonts w:ascii="Times New Roman" w:hAnsi="Times New Roman"/>
                <w:bCs/>
                <w:sz w:val="24"/>
                <w:szCs w:val="24"/>
              </w:rPr>
              <w:t>Investment Deposit Ratio</w:t>
            </w:r>
          </w:p>
        </w:tc>
        <w:tc>
          <w:tcPr>
            <w:tcW w:w="1980" w:type="dxa"/>
          </w:tcPr>
          <w:p w14:paraId="10903929" w14:textId="77777777" w:rsidR="008C2BE1" w:rsidRPr="008C2BE1" w:rsidRDefault="00670C33" w:rsidP="00170191">
            <w:pPr>
              <w:spacing w:after="0" w:line="360" w:lineRule="auto"/>
              <w:contextualSpacing/>
              <w:jc w:val="center"/>
              <w:rPr>
                <w:rFonts w:ascii="Times New Roman" w:hAnsi="Times New Roman"/>
                <w:sz w:val="24"/>
                <w:szCs w:val="24"/>
              </w:rPr>
            </w:pPr>
            <w:r>
              <w:rPr>
                <w:rFonts w:ascii="Times New Roman" w:hAnsi="Times New Roman"/>
                <w:sz w:val="24"/>
                <w:szCs w:val="24"/>
              </w:rPr>
              <w:t>44.56</w:t>
            </w:r>
          </w:p>
        </w:tc>
        <w:tc>
          <w:tcPr>
            <w:tcW w:w="1687" w:type="dxa"/>
          </w:tcPr>
          <w:p w14:paraId="07EDA367" w14:textId="77777777" w:rsidR="008C2BE1" w:rsidRPr="008C2BE1" w:rsidRDefault="00670C33" w:rsidP="00170191">
            <w:pPr>
              <w:spacing w:after="0" w:line="360" w:lineRule="auto"/>
              <w:contextualSpacing/>
              <w:jc w:val="center"/>
              <w:rPr>
                <w:rFonts w:ascii="Times New Roman" w:hAnsi="Times New Roman"/>
                <w:sz w:val="24"/>
                <w:szCs w:val="24"/>
              </w:rPr>
            </w:pPr>
            <w:r>
              <w:rPr>
                <w:rFonts w:ascii="Times New Roman" w:hAnsi="Times New Roman"/>
                <w:sz w:val="24"/>
                <w:szCs w:val="24"/>
              </w:rPr>
              <w:t>41.86</w:t>
            </w:r>
          </w:p>
        </w:tc>
      </w:tr>
      <w:tr w:rsidR="008C2BE1" w:rsidRPr="00C5101D" w14:paraId="031C7074" w14:textId="77777777" w:rsidTr="001040EB">
        <w:trPr>
          <w:trHeight w:val="593"/>
        </w:trPr>
        <w:tc>
          <w:tcPr>
            <w:tcW w:w="4855" w:type="dxa"/>
          </w:tcPr>
          <w:p w14:paraId="6A764B51" w14:textId="77777777" w:rsidR="008C2BE1" w:rsidRPr="008C2BE1" w:rsidRDefault="008C2BE1" w:rsidP="00170191">
            <w:pPr>
              <w:spacing w:after="0" w:line="360" w:lineRule="auto"/>
              <w:contextualSpacing/>
              <w:rPr>
                <w:rFonts w:ascii="Times New Roman" w:hAnsi="Times New Roman"/>
                <w:sz w:val="24"/>
                <w:szCs w:val="24"/>
              </w:rPr>
            </w:pPr>
            <w:r w:rsidRPr="008C2BE1">
              <w:rPr>
                <w:rFonts w:ascii="Times New Roman" w:hAnsi="Times New Roman"/>
                <w:bCs/>
                <w:sz w:val="24"/>
                <w:szCs w:val="24"/>
              </w:rPr>
              <w:t>Cash Deposit Ratio</w:t>
            </w:r>
          </w:p>
        </w:tc>
        <w:tc>
          <w:tcPr>
            <w:tcW w:w="1980" w:type="dxa"/>
          </w:tcPr>
          <w:p w14:paraId="57345211" w14:textId="77777777" w:rsidR="008C2BE1" w:rsidRPr="008C2BE1" w:rsidRDefault="00670C33" w:rsidP="00170191">
            <w:pPr>
              <w:spacing w:after="0" w:line="360" w:lineRule="auto"/>
              <w:contextualSpacing/>
              <w:jc w:val="center"/>
              <w:rPr>
                <w:rFonts w:ascii="Times New Roman" w:hAnsi="Times New Roman"/>
                <w:sz w:val="24"/>
                <w:szCs w:val="24"/>
              </w:rPr>
            </w:pPr>
            <w:r>
              <w:rPr>
                <w:rFonts w:ascii="Times New Roman" w:hAnsi="Times New Roman"/>
                <w:sz w:val="24"/>
                <w:szCs w:val="24"/>
              </w:rPr>
              <w:t>22.32</w:t>
            </w:r>
          </w:p>
        </w:tc>
        <w:tc>
          <w:tcPr>
            <w:tcW w:w="1687" w:type="dxa"/>
          </w:tcPr>
          <w:p w14:paraId="0D3D48BF" w14:textId="77777777" w:rsidR="008C2BE1" w:rsidRPr="008C2BE1" w:rsidRDefault="00670C33" w:rsidP="00170191">
            <w:pPr>
              <w:spacing w:after="0" w:line="360" w:lineRule="auto"/>
              <w:contextualSpacing/>
              <w:jc w:val="center"/>
              <w:rPr>
                <w:rFonts w:ascii="Times New Roman" w:hAnsi="Times New Roman"/>
                <w:sz w:val="24"/>
                <w:szCs w:val="24"/>
              </w:rPr>
            </w:pPr>
            <w:r>
              <w:rPr>
                <w:rFonts w:ascii="Times New Roman" w:hAnsi="Times New Roman"/>
                <w:sz w:val="24"/>
                <w:szCs w:val="24"/>
              </w:rPr>
              <w:t>21.64</w:t>
            </w:r>
          </w:p>
        </w:tc>
      </w:tr>
      <w:tr w:rsidR="008C2BE1" w:rsidRPr="00C5101D" w14:paraId="0C43F001" w14:textId="77777777" w:rsidTr="001040EB">
        <w:trPr>
          <w:trHeight w:val="593"/>
        </w:trPr>
        <w:tc>
          <w:tcPr>
            <w:tcW w:w="4855" w:type="dxa"/>
          </w:tcPr>
          <w:p w14:paraId="7512B3EE" w14:textId="77777777" w:rsidR="008C2BE1" w:rsidRPr="008C2BE1" w:rsidRDefault="008C2BE1" w:rsidP="00170191">
            <w:pPr>
              <w:spacing w:after="0" w:line="360" w:lineRule="auto"/>
              <w:contextualSpacing/>
              <w:rPr>
                <w:rFonts w:ascii="Times New Roman" w:hAnsi="Times New Roman"/>
                <w:sz w:val="24"/>
                <w:szCs w:val="24"/>
              </w:rPr>
            </w:pPr>
            <w:r w:rsidRPr="008C2BE1">
              <w:rPr>
                <w:rFonts w:ascii="Times New Roman" w:hAnsi="Times New Roman"/>
                <w:bCs/>
                <w:sz w:val="24"/>
                <w:szCs w:val="24"/>
              </w:rPr>
              <w:lastRenderedPageBreak/>
              <w:t>Total Debt to Owners Fund</w:t>
            </w:r>
          </w:p>
        </w:tc>
        <w:tc>
          <w:tcPr>
            <w:tcW w:w="1980" w:type="dxa"/>
          </w:tcPr>
          <w:p w14:paraId="698DAE97" w14:textId="77777777" w:rsidR="008C2BE1" w:rsidRPr="008C2BE1" w:rsidRDefault="00670C33" w:rsidP="00170191">
            <w:pPr>
              <w:spacing w:after="0" w:line="360" w:lineRule="auto"/>
              <w:contextualSpacing/>
              <w:jc w:val="center"/>
              <w:rPr>
                <w:rFonts w:ascii="Times New Roman" w:hAnsi="Times New Roman"/>
                <w:sz w:val="24"/>
                <w:szCs w:val="24"/>
              </w:rPr>
            </w:pPr>
            <w:r>
              <w:rPr>
                <w:rFonts w:ascii="Times New Roman" w:hAnsi="Times New Roman"/>
                <w:sz w:val="24"/>
                <w:szCs w:val="24"/>
              </w:rPr>
              <w:t>25.48</w:t>
            </w:r>
          </w:p>
        </w:tc>
        <w:tc>
          <w:tcPr>
            <w:tcW w:w="1687" w:type="dxa"/>
          </w:tcPr>
          <w:p w14:paraId="7B6FD4CE" w14:textId="77777777" w:rsidR="008C2BE1" w:rsidRPr="008C2BE1" w:rsidRDefault="00670C33" w:rsidP="00170191">
            <w:pPr>
              <w:spacing w:after="0" w:line="360" w:lineRule="auto"/>
              <w:contextualSpacing/>
              <w:jc w:val="center"/>
              <w:rPr>
                <w:rFonts w:ascii="Times New Roman" w:hAnsi="Times New Roman"/>
                <w:sz w:val="24"/>
                <w:szCs w:val="24"/>
              </w:rPr>
            </w:pPr>
            <w:r>
              <w:rPr>
                <w:rFonts w:ascii="Times New Roman" w:hAnsi="Times New Roman"/>
                <w:sz w:val="24"/>
                <w:szCs w:val="24"/>
              </w:rPr>
              <w:t>26.73</w:t>
            </w:r>
          </w:p>
        </w:tc>
      </w:tr>
      <w:tr w:rsidR="008C2BE1" w:rsidRPr="00C5101D" w14:paraId="450B3AB3" w14:textId="77777777" w:rsidTr="001040EB">
        <w:trPr>
          <w:trHeight w:val="593"/>
        </w:trPr>
        <w:tc>
          <w:tcPr>
            <w:tcW w:w="4855" w:type="dxa"/>
          </w:tcPr>
          <w:p w14:paraId="255B11EF" w14:textId="77777777" w:rsidR="008C2BE1" w:rsidRPr="008C2BE1" w:rsidRDefault="008C2BE1" w:rsidP="00170191">
            <w:pPr>
              <w:spacing w:after="0" w:line="360" w:lineRule="auto"/>
              <w:contextualSpacing/>
              <w:rPr>
                <w:rFonts w:ascii="Times New Roman" w:hAnsi="Times New Roman"/>
                <w:bCs/>
                <w:sz w:val="24"/>
                <w:szCs w:val="24"/>
              </w:rPr>
            </w:pPr>
            <w:r w:rsidRPr="008C2BE1">
              <w:rPr>
                <w:rFonts w:ascii="Times New Roman" w:hAnsi="Times New Roman"/>
                <w:bCs/>
                <w:sz w:val="24"/>
                <w:szCs w:val="24"/>
              </w:rPr>
              <w:t>Financial Charges Coverage Ratio</w:t>
            </w:r>
          </w:p>
        </w:tc>
        <w:tc>
          <w:tcPr>
            <w:tcW w:w="1980" w:type="dxa"/>
          </w:tcPr>
          <w:p w14:paraId="31CBC0D0" w14:textId="77777777" w:rsidR="008C2BE1" w:rsidRPr="008C2BE1" w:rsidRDefault="00670C33" w:rsidP="00170191">
            <w:pPr>
              <w:spacing w:after="0" w:line="360" w:lineRule="auto"/>
              <w:contextualSpacing/>
              <w:jc w:val="center"/>
              <w:rPr>
                <w:rFonts w:ascii="Times New Roman" w:hAnsi="Times New Roman"/>
                <w:sz w:val="24"/>
                <w:szCs w:val="24"/>
              </w:rPr>
            </w:pPr>
            <w:r>
              <w:rPr>
                <w:rFonts w:ascii="Times New Roman" w:hAnsi="Times New Roman"/>
                <w:sz w:val="24"/>
                <w:szCs w:val="24"/>
              </w:rPr>
              <w:t>1.45</w:t>
            </w:r>
          </w:p>
        </w:tc>
        <w:tc>
          <w:tcPr>
            <w:tcW w:w="1687" w:type="dxa"/>
          </w:tcPr>
          <w:p w14:paraId="70B0ADDF" w14:textId="77777777" w:rsidR="008C2BE1" w:rsidRPr="008C2BE1" w:rsidRDefault="00670C33" w:rsidP="00170191">
            <w:pPr>
              <w:spacing w:after="0" w:line="360" w:lineRule="auto"/>
              <w:contextualSpacing/>
              <w:jc w:val="center"/>
              <w:rPr>
                <w:rFonts w:ascii="Times New Roman" w:hAnsi="Times New Roman"/>
                <w:sz w:val="24"/>
                <w:szCs w:val="24"/>
              </w:rPr>
            </w:pPr>
            <w:r>
              <w:rPr>
                <w:rFonts w:ascii="Times New Roman" w:hAnsi="Times New Roman"/>
                <w:sz w:val="24"/>
                <w:szCs w:val="24"/>
              </w:rPr>
              <w:t>1.58</w:t>
            </w:r>
          </w:p>
        </w:tc>
      </w:tr>
      <w:tr w:rsidR="008C2BE1" w:rsidRPr="00C5101D" w14:paraId="78894ECD" w14:textId="77777777" w:rsidTr="001040EB">
        <w:trPr>
          <w:trHeight w:val="593"/>
        </w:trPr>
        <w:tc>
          <w:tcPr>
            <w:tcW w:w="4855" w:type="dxa"/>
          </w:tcPr>
          <w:p w14:paraId="5AD7B413" w14:textId="77777777" w:rsidR="008C2BE1" w:rsidRPr="008C2BE1" w:rsidRDefault="008C2BE1" w:rsidP="00170191">
            <w:pPr>
              <w:spacing w:after="0" w:line="360" w:lineRule="auto"/>
              <w:rPr>
                <w:rFonts w:ascii="Times New Roman" w:hAnsi="Times New Roman"/>
                <w:bCs/>
                <w:sz w:val="24"/>
                <w:szCs w:val="24"/>
              </w:rPr>
            </w:pPr>
            <w:r w:rsidRPr="008C2BE1">
              <w:rPr>
                <w:rFonts w:ascii="Times New Roman" w:hAnsi="Times New Roman"/>
                <w:bCs/>
                <w:sz w:val="24"/>
                <w:szCs w:val="24"/>
              </w:rPr>
              <w:t>Financial Charges Coverage ratio</w:t>
            </w:r>
          </w:p>
          <w:p w14:paraId="20242EF2" w14:textId="77777777" w:rsidR="008C2BE1" w:rsidRPr="008C2BE1" w:rsidRDefault="008C2BE1" w:rsidP="00170191">
            <w:pPr>
              <w:spacing w:after="0" w:line="360" w:lineRule="auto"/>
              <w:contextualSpacing/>
              <w:rPr>
                <w:rFonts w:ascii="Times New Roman" w:hAnsi="Times New Roman"/>
                <w:bCs/>
                <w:sz w:val="24"/>
                <w:szCs w:val="24"/>
              </w:rPr>
            </w:pPr>
            <w:r w:rsidRPr="008C2BE1">
              <w:rPr>
                <w:rFonts w:ascii="Times New Roman" w:hAnsi="Times New Roman"/>
                <w:bCs/>
                <w:sz w:val="24"/>
                <w:szCs w:val="24"/>
              </w:rPr>
              <w:t>Post tax</w:t>
            </w:r>
          </w:p>
        </w:tc>
        <w:tc>
          <w:tcPr>
            <w:tcW w:w="1980" w:type="dxa"/>
          </w:tcPr>
          <w:p w14:paraId="2729BEED" w14:textId="77777777" w:rsidR="008C2BE1" w:rsidRPr="008C2BE1" w:rsidRDefault="00670C33" w:rsidP="00170191">
            <w:pPr>
              <w:spacing w:after="0" w:line="360" w:lineRule="auto"/>
              <w:contextualSpacing/>
              <w:jc w:val="center"/>
              <w:rPr>
                <w:rFonts w:ascii="Times New Roman" w:hAnsi="Times New Roman"/>
                <w:sz w:val="24"/>
                <w:szCs w:val="24"/>
              </w:rPr>
            </w:pPr>
            <w:r>
              <w:rPr>
                <w:rFonts w:ascii="Times New Roman" w:hAnsi="Times New Roman"/>
                <w:sz w:val="24"/>
                <w:szCs w:val="24"/>
              </w:rPr>
              <w:t>2.20</w:t>
            </w:r>
          </w:p>
        </w:tc>
        <w:tc>
          <w:tcPr>
            <w:tcW w:w="1687" w:type="dxa"/>
          </w:tcPr>
          <w:p w14:paraId="078E48BE" w14:textId="77777777" w:rsidR="008C2BE1" w:rsidRPr="008C2BE1" w:rsidRDefault="00670C33" w:rsidP="00170191">
            <w:pPr>
              <w:spacing w:after="0" w:line="360" w:lineRule="auto"/>
              <w:contextualSpacing/>
              <w:jc w:val="center"/>
              <w:rPr>
                <w:rFonts w:ascii="Times New Roman" w:hAnsi="Times New Roman"/>
                <w:sz w:val="24"/>
                <w:szCs w:val="24"/>
              </w:rPr>
            </w:pPr>
            <w:r>
              <w:rPr>
                <w:rFonts w:ascii="Times New Roman" w:hAnsi="Times New Roman"/>
                <w:sz w:val="24"/>
                <w:szCs w:val="24"/>
              </w:rPr>
              <w:t>2.42</w:t>
            </w:r>
          </w:p>
        </w:tc>
      </w:tr>
      <w:tr w:rsidR="008C2BE1" w:rsidRPr="00C5101D" w14:paraId="2BA2F5D6" w14:textId="77777777" w:rsidTr="001040EB">
        <w:trPr>
          <w:trHeight w:val="593"/>
        </w:trPr>
        <w:tc>
          <w:tcPr>
            <w:tcW w:w="8522" w:type="dxa"/>
            <w:gridSpan w:val="3"/>
          </w:tcPr>
          <w:p w14:paraId="46A10E00" w14:textId="77777777" w:rsidR="008C2BE1" w:rsidRPr="008C2BE1" w:rsidRDefault="008C2BE1" w:rsidP="00170191">
            <w:pPr>
              <w:spacing w:after="0" w:line="360" w:lineRule="auto"/>
              <w:contextualSpacing/>
              <w:jc w:val="center"/>
              <w:rPr>
                <w:rFonts w:ascii="Times New Roman" w:hAnsi="Times New Roman"/>
                <w:sz w:val="24"/>
                <w:szCs w:val="24"/>
              </w:rPr>
            </w:pPr>
            <w:r w:rsidRPr="008C2BE1">
              <w:rPr>
                <w:rFonts w:ascii="Times New Roman" w:hAnsi="Times New Roman"/>
                <w:b/>
                <w:bCs/>
                <w:sz w:val="24"/>
                <w:szCs w:val="24"/>
              </w:rPr>
              <w:t>Leverage Ratio</w:t>
            </w:r>
          </w:p>
        </w:tc>
      </w:tr>
      <w:tr w:rsidR="008C2BE1" w:rsidRPr="00C5101D" w14:paraId="6F7CEBBE" w14:textId="77777777" w:rsidTr="001040EB">
        <w:trPr>
          <w:trHeight w:val="593"/>
        </w:trPr>
        <w:tc>
          <w:tcPr>
            <w:tcW w:w="4855" w:type="dxa"/>
          </w:tcPr>
          <w:p w14:paraId="25BDD26F" w14:textId="77777777" w:rsidR="008C2BE1" w:rsidRPr="008C2BE1" w:rsidRDefault="008C2BE1" w:rsidP="00170191">
            <w:pPr>
              <w:spacing w:after="0" w:line="360" w:lineRule="auto"/>
              <w:rPr>
                <w:rFonts w:ascii="Times New Roman" w:hAnsi="Times New Roman"/>
                <w:bCs/>
                <w:sz w:val="24"/>
                <w:szCs w:val="24"/>
              </w:rPr>
            </w:pPr>
            <w:r w:rsidRPr="008C2BE1">
              <w:rPr>
                <w:rFonts w:ascii="Times New Roman" w:hAnsi="Times New Roman"/>
                <w:bCs/>
                <w:sz w:val="24"/>
                <w:szCs w:val="24"/>
              </w:rPr>
              <w:t>Current Ratio</w:t>
            </w:r>
          </w:p>
        </w:tc>
        <w:tc>
          <w:tcPr>
            <w:tcW w:w="1980" w:type="dxa"/>
          </w:tcPr>
          <w:p w14:paraId="7E3EAEEF" w14:textId="77777777" w:rsidR="008C2BE1" w:rsidRPr="008C2BE1" w:rsidRDefault="00670C33" w:rsidP="00170191">
            <w:pPr>
              <w:spacing w:after="0" w:line="360" w:lineRule="auto"/>
              <w:contextualSpacing/>
              <w:jc w:val="center"/>
              <w:rPr>
                <w:rFonts w:ascii="Times New Roman" w:hAnsi="Times New Roman"/>
                <w:sz w:val="24"/>
                <w:szCs w:val="24"/>
              </w:rPr>
            </w:pPr>
            <w:r>
              <w:rPr>
                <w:rFonts w:ascii="Times New Roman" w:hAnsi="Times New Roman"/>
                <w:sz w:val="24"/>
                <w:szCs w:val="24"/>
              </w:rPr>
              <w:t>0.15</w:t>
            </w:r>
          </w:p>
        </w:tc>
        <w:tc>
          <w:tcPr>
            <w:tcW w:w="1687" w:type="dxa"/>
          </w:tcPr>
          <w:p w14:paraId="45C9F305" w14:textId="77777777" w:rsidR="008C2BE1" w:rsidRPr="008C2BE1" w:rsidRDefault="00670C33" w:rsidP="00170191">
            <w:pPr>
              <w:spacing w:after="0" w:line="360" w:lineRule="auto"/>
              <w:contextualSpacing/>
              <w:jc w:val="center"/>
              <w:rPr>
                <w:rFonts w:ascii="Times New Roman" w:hAnsi="Times New Roman"/>
                <w:sz w:val="24"/>
                <w:szCs w:val="24"/>
              </w:rPr>
            </w:pPr>
            <w:r>
              <w:rPr>
                <w:rFonts w:ascii="Times New Roman" w:hAnsi="Times New Roman"/>
                <w:sz w:val="24"/>
                <w:szCs w:val="24"/>
              </w:rPr>
              <w:t>0.14</w:t>
            </w:r>
          </w:p>
        </w:tc>
      </w:tr>
      <w:tr w:rsidR="008C2BE1" w:rsidRPr="00C5101D" w14:paraId="3E34A63F" w14:textId="77777777" w:rsidTr="001040EB">
        <w:trPr>
          <w:trHeight w:val="593"/>
        </w:trPr>
        <w:tc>
          <w:tcPr>
            <w:tcW w:w="4855" w:type="dxa"/>
          </w:tcPr>
          <w:p w14:paraId="266CCB91" w14:textId="77777777" w:rsidR="008C2BE1" w:rsidRPr="008C2BE1" w:rsidRDefault="008C2BE1" w:rsidP="00170191">
            <w:pPr>
              <w:spacing w:after="0" w:line="360" w:lineRule="auto"/>
              <w:rPr>
                <w:rFonts w:ascii="Times New Roman" w:hAnsi="Times New Roman"/>
                <w:bCs/>
                <w:sz w:val="24"/>
                <w:szCs w:val="24"/>
              </w:rPr>
            </w:pPr>
            <w:r w:rsidRPr="008C2BE1">
              <w:rPr>
                <w:rFonts w:ascii="Times New Roman" w:hAnsi="Times New Roman"/>
                <w:bCs/>
                <w:sz w:val="24"/>
                <w:szCs w:val="24"/>
              </w:rPr>
              <w:t>Quick Ratio</w:t>
            </w:r>
          </w:p>
        </w:tc>
        <w:tc>
          <w:tcPr>
            <w:tcW w:w="1980" w:type="dxa"/>
          </w:tcPr>
          <w:p w14:paraId="36CA30C0" w14:textId="77777777" w:rsidR="008C2BE1" w:rsidRPr="008C2BE1" w:rsidRDefault="00670C33" w:rsidP="00170191">
            <w:pPr>
              <w:spacing w:after="0" w:line="360" w:lineRule="auto"/>
              <w:contextualSpacing/>
              <w:jc w:val="center"/>
              <w:rPr>
                <w:rFonts w:ascii="Times New Roman" w:hAnsi="Times New Roman"/>
                <w:sz w:val="24"/>
                <w:szCs w:val="24"/>
              </w:rPr>
            </w:pPr>
            <w:r>
              <w:rPr>
                <w:rFonts w:ascii="Times New Roman" w:hAnsi="Times New Roman"/>
                <w:sz w:val="24"/>
                <w:szCs w:val="24"/>
              </w:rPr>
              <w:t>9.6</w:t>
            </w:r>
          </w:p>
        </w:tc>
        <w:tc>
          <w:tcPr>
            <w:tcW w:w="1687" w:type="dxa"/>
          </w:tcPr>
          <w:p w14:paraId="05BCFCA3" w14:textId="77777777" w:rsidR="008C2BE1" w:rsidRPr="008C2BE1" w:rsidRDefault="00670C33" w:rsidP="00170191">
            <w:pPr>
              <w:spacing w:after="0" w:line="360" w:lineRule="auto"/>
              <w:contextualSpacing/>
              <w:jc w:val="center"/>
              <w:rPr>
                <w:rFonts w:ascii="Times New Roman" w:hAnsi="Times New Roman"/>
                <w:sz w:val="24"/>
                <w:szCs w:val="24"/>
              </w:rPr>
            </w:pPr>
            <w:r>
              <w:rPr>
                <w:rFonts w:ascii="Times New Roman" w:hAnsi="Times New Roman"/>
                <w:sz w:val="24"/>
                <w:szCs w:val="24"/>
              </w:rPr>
              <w:t>33.35</w:t>
            </w:r>
          </w:p>
        </w:tc>
      </w:tr>
    </w:tbl>
    <w:p w14:paraId="04DA9F19" w14:textId="77777777" w:rsidR="00CA7368" w:rsidRPr="00CA7368" w:rsidRDefault="00CA7368" w:rsidP="008137B1">
      <w:pPr>
        <w:autoSpaceDE w:val="0"/>
        <w:autoSpaceDN w:val="0"/>
        <w:adjustRightInd w:val="0"/>
        <w:spacing w:after="0" w:line="480" w:lineRule="auto"/>
        <w:jc w:val="center"/>
        <w:rPr>
          <w:rFonts w:ascii="Times New Roman" w:hAnsi="Times New Roman"/>
          <w:b/>
          <w:bCs/>
          <w:sz w:val="24"/>
          <w:szCs w:val="24"/>
        </w:rPr>
      </w:pPr>
      <w:r w:rsidRPr="00CA7368">
        <w:rPr>
          <w:rFonts w:ascii="Times New Roman" w:hAnsi="Times New Roman"/>
          <w:b/>
          <w:bCs/>
          <w:sz w:val="24"/>
          <w:szCs w:val="24"/>
        </w:rPr>
        <w:t xml:space="preserve">Table </w:t>
      </w:r>
      <w:r w:rsidR="00AE4B0A">
        <w:rPr>
          <w:rFonts w:ascii="Times New Roman" w:hAnsi="Times New Roman"/>
          <w:b/>
          <w:bCs/>
          <w:sz w:val="24"/>
          <w:szCs w:val="24"/>
        </w:rPr>
        <w:t>4</w:t>
      </w:r>
      <w:r w:rsidRPr="00CA7368">
        <w:rPr>
          <w:rFonts w:ascii="Times New Roman" w:hAnsi="Times New Roman"/>
          <w:b/>
          <w:bCs/>
          <w:sz w:val="24"/>
          <w:szCs w:val="24"/>
        </w:rPr>
        <w:t>: Balance Sheet Ratios</w:t>
      </w:r>
    </w:p>
    <w:p w14:paraId="52163E40" w14:textId="77777777" w:rsidR="009F0567" w:rsidRDefault="00CA7368" w:rsidP="008137B1">
      <w:pPr>
        <w:autoSpaceDE w:val="0"/>
        <w:autoSpaceDN w:val="0"/>
        <w:adjustRightInd w:val="0"/>
        <w:spacing w:after="0" w:line="480" w:lineRule="auto"/>
        <w:jc w:val="center"/>
        <w:rPr>
          <w:rFonts w:ascii="Times New Roman" w:hAnsi="Times New Roman"/>
          <w:sz w:val="24"/>
          <w:szCs w:val="24"/>
        </w:rPr>
      </w:pPr>
      <w:r w:rsidRPr="00CA7368">
        <w:rPr>
          <w:rFonts w:ascii="Times New Roman" w:hAnsi="Times New Roman"/>
          <w:sz w:val="24"/>
          <w:szCs w:val="24"/>
        </w:rPr>
        <w:t>(Source: Created by Author</w:t>
      </w:r>
      <w:r w:rsidR="007E036C">
        <w:rPr>
          <w:rFonts w:ascii="Times New Roman" w:hAnsi="Times New Roman"/>
          <w:sz w:val="24"/>
          <w:szCs w:val="24"/>
        </w:rPr>
        <w:t xml:space="preserve">, based on annual reports </w:t>
      </w:r>
      <w:r w:rsidR="007E036C" w:rsidRPr="007E036C">
        <w:rPr>
          <w:rFonts w:ascii="Times New Roman" w:hAnsi="Times New Roman"/>
          <w:sz w:val="24"/>
          <w:szCs w:val="24"/>
        </w:rPr>
        <w:t>GCB an ADB</w:t>
      </w:r>
      <w:r w:rsidRPr="00CA7368">
        <w:rPr>
          <w:rFonts w:ascii="Times New Roman" w:hAnsi="Times New Roman"/>
          <w:sz w:val="24"/>
          <w:szCs w:val="24"/>
        </w:rPr>
        <w:t>)</w:t>
      </w:r>
    </w:p>
    <w:p w14:paraId="3A5EF19F" w14:textId="39D657DB" w:rsidR="008C2BE1" w:rsidRDefault="00740D1A" w:rsidP="008137B1">
      <w:pPr>
        <w:autoSpaceDE w:val="0"/>
        <w:autoSpaceDN w:val="0"/>
        <w:adjustRightInd w:val="0"/>
        <w:spacing w:after="0" w:line="480" w:lineRule="auto"/>
        <w:rPr>
          <w:rFonts w:ascii="Times New Roman" w:hAnsi="Times New Roman"/>
          <w:sz w:val="24"/>
          <w:szCs w:val="24"/>
        </w:rPr>
      </w:pPr>
      <w:r w:rsidRPr="00C5101D">
        <w:rPr>
          <w:rFonts w:ascii="Times New Roman" w:hAnsi="Times New Roman"/>
          <w:noProof/>
          <w:sz w:val="24"/>
          <w:szCs w:val="24"/>
        </w:rPr>
        <w:drawing>
          <wp:inline distT="0" distB="0" distL="0" distR="0" wp14:anchorId="1B7771EB" wp14:editId="015876E8">
            <wp:extent cx="5505450" cy="3209925"/>
            <wp:effectExtent l="0" t="0" r="0" b="0"/>
            <wp:docPr id="6" name="Chart 2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67682877" w14:textId="422D86FB" w:rsidR="001040EB" w:rsidRDefault="00CA5FA0" w:rsidP="008137B1">
      <w:pPr>
        <w:autoSpaceDE w:val="0"/>
        <w:autoSpaceDN w:val="0"/>
        <w:adjustRightInd w:val="0"/>
        <w:spacing w:after="0" w:line="480" w:lineRule="auto"/>
        <w:jc w:val="center"/>
        <w:rPr>
          <w:rFonts w:ascii="Times New Roman" w:hAnsi="Times New Roman"/>
          <w:b/>
          <w:bCs/>
          <w:sz w:val="24"/>
          <w:szCs w:val="24"/>
        </w:rPr>
      </w:pPr>
      <w:ins w:id="739" w:author="thomasmoore adingo" w:date="2017-03-21T08:55:00Z">
        <w:r>
          <w:rPr>
            <w:rFonts w:ascii="Times New Roman" w:hAnsi="Times New Roman"/>
            <w:b/>
            <w:bCs/>
            <w:sz w:val="24"/>
            <w:szCs w:val="24"/>
          </w:rPr>
          <w:t xml:space="preserve"> Figure </w:t>
        </w:r>
      </w:ins>
      <w:ins w:id="740" w:author="akanboyuure lucy" w:date="2017-06-20T00:54:00Z">
        <w:r w:rsidR="005F13B5">
          <w:rPr>
            <w:rFonts w:ascii="Times New Roman" w:hAnsi="Times New Roman"/>
            <w:b/>
            <w:bCs/>
            <w:sz w:val="24"/>
            <w:szCs w:val="24"/>
          </w:rPr>
          <w:t xml:space="preserve">8 </w:t>
        </w:r>
      </w:ins>
      <w:r w:rsidR="001040EB">
        <w:rPr>
          <w:rFonts w:ascii="Times New Roman" w:hAnsi="Times New Roman"/>
          <w:b/>
          <w:bCs/>
          <w:sz w:val="24"/>
          <w:szCs w:val="24"/>
        </w:rPr>
        <w:t>: Balance Sheet Ratios</w:t>
      </w:r>
    </w:p>
    <w:p w14:paraId="21E556EB" w14:textId="77777777" w:rsidR="00EC4453" w:rsidRDefault="001040EB" w:rsidP="008137B1">
      <w:pPr>
        <w:autoSpaceDE w:val="0"/>
        <w:autoSpaceDN w:val="0"/>
        <w:adjustRightInd w:val="0"/>
        <w:spacing w:after="0" w:line="480" w:lineRule="auto"/>
        <w:jc w:val="center"/>
        <w:rPr>
          <w:ins w:id="741" w:author="Francis" w:date="2017-09-14T11:19:00Z"/>
          <w:rFonts w:ascii="Times New Roman" w:hAnsi="Times New Roman"/>
          <w:sz w:val="24"/>
          <w:szCs w:val="24"/>
        </w:rPr>
      </w:pPr>
      <w:r>
        <w:rPr>
          <w:rFonts w:ascii="Times New Roman" w:hAnsi="Times New Roman"/>
          <w:sz w:val="24"/>
          <w:szCs w:val="24"/>
        </w:rPr>
        <w:t>(</w:t>
      </w:r>
      <w:r w:rsidR="00EC4453">
        <w:rPr>
          <w:rFonts w:ascii="Times New Roman" w:hAnsi="Times New Roman"/>
          <w:sz w:val="24"/>
          <w:szCs w:val="24"/>
        </w:rPr>
        <w:t>Created by Author</w:t>
      </w:r>
      <w:r w:rsidR="007E036C">
        <w:rPr>
          <w:rFonts w:ascii="Times New Roman" w:hAnsi="Times New Roman"/>
          <w:sz w:val="24"/>
          <w:szCs w:val="24"/>
        </w:rPr>
        <w:t xml:space="preserve">, based on annual reports </w:t>
      </w:r>
      <w:r w:rsidR="007E036C" w:rsidRPr="007E036C">
        <w:rPr>
          <w:rFonts w:ascii="Times New Roman" w:hAnsi="Times New Roman"/>
          <w:sz w:val="24"/>
          <w:szCs w:val="24"/>
        </w:rPr>
        <w:t>GCB an ADB</w:t>
      </w:r>
      <w:r w:rsidR="00EC4453">
        <w:rPr>
          <w:rFonts w:ascii="Times New Roman" w:hAnsi="Times New Roman"/>
          <w:sz w:val="24"/>
          <w:szCs w:val="24"/>
        </w:rPr>
        <w:t>)</w:t>
      </w:r>
    </w:p>
    <w:p w14:paraId="0E76A126" w14:textId="458FEA6A" w:rsidR="005730B8" w:rsidRPr="0036059C" w:rsidRDefault="00DF306D">
      <w:pPr>
        <w:pStyle w:val="Heading2"/>
        <w:spacing w:line="480" w:lineRule="auto"/>
        <w:rPr>
          <w:ins w:id="742" w:author="Francis" w:date="2017-09-14T12:39:00Z"/>
          <w:rFonts w:ascii="Times New Roman" w:hAnsi="Times New Roman"/>
          <w:b/>
          <w:sz w:val="24"/>
          <w:szCs w:val="24"/>
        </w:rPr>
        <w:pPrChange w:id="743" w:author="Francis" w:date="2017-09-15T08:28:00Z">
          <w:pPr>
            <w:autoSpaceDE w:val="0"/>
            <w:autoSpaceDN w:val="0"/>
            <w:adjustRightInd w:val="0"/>
            <w:spacing w:after="0" w:line="480" w:lineRule="auto"/>
            <w:contextualSpacing/>
          </w:pPr>
        </w:pPrChange>
      </w:pPr>
      <w:bookmarkStart w:id="744" w:name="_Toc493384818"/>
      <w:ins w:id="745" w:author="Francis" w:date="2017-09-15T08:28:00Z">
        <w:r w:rsidRPr="0036059C">
          <w:rPr>
            <w:rFonts w:ascii="Times New Roman" w:eastAsia="Calibri" w:hAnsi="Times New Roman"/>
            <w:b/>
            <w:sz w:val="24"/>
            <w:szCs w:val="24"/>
          </w:rPr>
          <w:t>4.2.</w:t>
        </w:r>
      </w:ins>
      <w:ins w:id="746" w:author="ADINGO HILLARY" w:date="2018-01-29T08:40:00Z">
        <w:r w:rsidR="00D80972">
          <w:rPr>
            <w:rFonts w:ascii="Times New Roman" w:eastAsia="Calibri" w:hAnsi="Times New Roman"/>
            <w:b/>
            <w:sz w:val="24"/>
            <w:szCs w:val="24"/>
          </w:rPr>
          <w:t>5</w:t>
        </w:r>
      </w:ins>
      <w:del w:id="747" w:author="ADINGO HILLARY" w:date="2018-01-29T08:40:00Z">
        <w:r w:rsidR="00905712" w:rsidRPr="0036059C" w:rsidDel="00D80972">
          <w:rPr>
            <w:rFonts w:ascii="Times New Roman" w:eastAsia="Calibri" w:hAnsi="Times New Roman"/>
            <w:b/>
            <w:sz w:val="24"/>
            <w:szCs w:val="24"/>
          </w:rPr>
          <w:delText>4</w:delText>
        </w:r>
      </w:del>
      <w:ins w:id="748" w:author="Francis" w:date="2017-09-15T08:28:00Z">
        <w:r w:rsidRPr="0036059C">
          <w:rPr>
            <w:rFonts w:ascii="Times New Roman" w:eastAsia="Calibri" w:hAnsi="Times New Roman"/>
            <w:b/>
            <w:sz w:val="24"/>
            <w:szCs w:val="24"/>
          </w:rPr>
          <w:t xml:space="preserve"> </w:t>
        </w:r>
      </w:ins>
      <w:ins w:id="749" w:author="Francis" w:date="2017-09-14T12:39:00Z">
        <w:r w:rsidR="005730B8" w:rsidRPr="0036059C">
          <w:rPr>
            <w:rFonts w:ascii="Times New Roman" w:eastAsia="Calibri" w:hAnsi="Times New Roman"/>
            <w:b/>
            <w:sz w:val="24"/>
            <w:szCs w:val="24"/>
          </w:rPr>
          <w:t>Theme 3. Various</w:t>
        </w:r>
        <w:r w:rsidR="005730B8" w:rsidRPr="0036059C">
          <w:rPr>
            <w:rFonts w:ascii="Times New Roman" w:hAnsi="Times New Roman"/>
            <w:b/>
            <w:sz w:val="24"/>
            <w:szCs w:val="24"/>
          </w:rPr>
          <w:t xml:space="preserve"> asset and liability management models that help in measuring risk</w:t>
        </w:r>
        <w:r w:rsidR="005730B8" w:rsidRPr="0036059C">
          <w:rPr>
            <w:rFonts w:ascii="Times New Roman" w:eastAsia="Calibri" w:hAnsi="Times New Roman"/>
            <w:b/>
            <w:sz w:val="24"/>
            <w:szCs w:val="24"/>
          </w:rPr>
          <w:t>.</w:t>
        </w:r>
        <w:bookmarkEnd w:id="744"/>
      </w:ins>
    </w:p>
    <w:p w14:paraId="510D6ADA" w14:textId="66976CA9" w:rsidR="00CE34F3" w:rsidRPr="00CE34F3" w:rsidRDefault="00D654B8" w:rsidP="00C46D9E">
      <w:pPr>
        <w:autoSpaceDE w:val="0"/>
        <w:autoSpaceDN w:val="0"/>
        <w:adjustRightInd w:val="0"/>
        <w:spacing w:after="0" w:line="480" w:lineRule="auto"/>
        <w:contextualSpacing/>
        <w:rPr>
          <w:rFonts w:ascii="Times New Roman" w:hAnsi="Times New Roman"/>
          <w:b/>
          <w:sz w:val="24"/>
          <w:szCs w:val="24"/>
        </w:rPr>
      </w:pPr>
      <w:ins w:id="750" w:author="Francis" w:date="2017-09-16T07:52:00Z">
        <w:r>
          <w:rPr>
            <w:rFonts w:ascii="Times New Roman" w:hAnsi="Times New Roman"/>
            <w:sz w:val="24"/>
            <w:szCs w:val="24"/>
          </w:rPr>
          <w:t xml:space="preserve">The various </w:t>
        </w:r>
      </w:ins>
      <w:ins w:id="751" w:author="Francis" w:date="2017-09-16T07:53:00Z">
        <w:r>
          <w:rPr>
            <w:rFonts w:ascii="Times New Roman" w:hAnsi="Times New Roman"/>
            <w:sz w:val="24"/>
            <w:szCs w:val="24"/>
          </w:rPr>
          <w:t>assets and liability</w:t>
        </w:r>
      </w:ins>
      <w:ins w:id="752" w:author="Francis" w:date="2017-09-14T11:19:00Z">
        <w:r w:rsidR="00CE34F3" w:rsidRPr="00CE34F3">
          <w:rPr>
            <w:rFonts w:ascii="Times New Roman" w:hAnsi="Times New Roman"/>
            <w:sz w:val="24"/>
            <w:szCs w:val="24"/>
          </w:rPr>
          <w:t xml:space="preserve"> management </w:t>
        </w:r>
      </w:ins>
      <w:ins w:id="753" w:author="Francis" w:date="2017-09-16T07:53:00Z">
        <w:r>
          <w:rPr>
            <w:rFonts w:ascii="Times New Roman" w:hAnsi="Times New Roman"/>
            <w:sz w:val="24"/>
            <w:szCs w:val="24"/>
          </w:rPr>
          <w:t xml:space="preserve">models </w:t>
        </w:r>
      </w:ins>
      <w:ins w:id="754" w:author="Francis" w:date="2017-09-14T11:19:00Z">
        <w:r>
          <w:rPr>
            <w:rFonts w:ascii="Times New Roman" w:hAnsi="Times New Roman"/>
            <w:sz w:val="24"/>
            <w:szCs w:val="24"/>
          </w:rPr>
          <w:t xml:space="preserve">used as tools </w:t>
        </w:r>
        <w:r w:rsidR="00CE34F3" w:rsidRPr="00CE34F3">
          <w:rPr>
            <w:rFonts w:ascii="Times New Roman" w:hAnsi="Times New Roman"/>
            <w:sz w:val="24"/>
            <w:szCs w:val="24"/>
          </w:rPr>
          <w:t xml:space="preserve">for </w:t>
        </w:r>
      </w:ins>
      <w:ins w:id="755" w:author="Francis" w:date="2017-09-16T07:57:00Z">
        <w:r>
          <w:rPr>
            <w:rFonts w:ascii="Times New Roman" w:hAnsi="Times New Roman"/>
            <w:sz w:val="24"/>
            <w:szCs w:val="24"/>
          </w:rPr>
          <w:t>the two Banks GCB and ADB, (17) 94</w:t>
        </w:r>
      </w:ins>
      <w:ins w:id="756" w:author="Francis" w:date="2017-09-16T08:01:00Z">
        <w:r>
          <w:rPr>
            <w:rFonts w:ascii="Times New Roman" w:hAnsi="Times New Roman"/>
            <w:sz w:val="24"/>
            <w:szCs w:val="24"/>
          </w:rPr>
          <w:t>.44%</w:t>
        </w:r>
      </w:ins>
      <w:ins w:id="757" w:author="Francis" w:date="2017-09-16T08:07:00Z">
        <w:r w:rsidR="00B76943">
          <w:rPr>
            <w:rFonts w:ascii="Times New Roman" w:hAnsi="Times New Roman"/>
            <w:sz w:val="24"/>
            <w:szCs w:val="24"/>
          </w:rPr>
          <w:t xml:space="preserve"> and (15) 83.33% respectively</w:t>
        </w:r>
      </w:ins>
      <w:ins w:id="758" w:author="Francis" w:date="2017-09-16T08:01:00Z">
        <w:r>
          <w:rPr>
            <w:rFonts w:ascii="Times New Roman" w:hAnsi="Times New Roman"/>
            <w:sz w:val="24"/>
            <w:szCs w:val="24"/>
          </w:rPr>
          <w:t xml:space="preserve"> interviewees responded</w:t>
        </w:r>
      </w:ins>
      <w:ins w:id="759" w:author="Francis" w:date="2017-09-16T08:02:00Z">
        <w:r>
          <w:rPr>
            <w:rFonts w:ascii="Times New Roman" w:hAnsi="Times New Roman"/>
            <w:sz w:val="24"/>
            <w:szCs w:val="24"/>
          </w:rPr>
          <w:t xml:space="preserve"> that the</w:t>
        </w:r>
      </w:ins>
      <w:ins w:id="760" w:author="Francis" w:date="2017-09-16T08:03:00Z">
        <w:r w:rsidR="00B76943">
          <w:rPr>
            <w:rFonts w:ascii="Times New Roman" w:hAnsi="Times New Roman"/>
            <w:sz w:val="24"/>
            <w:szCs w:val="24"/>
          </w:rPr>
          <w:t xml:space="preserve"> Gap Analysis and Duration models helps in </w:t>
        </w:r>
      </w:ins>
      <w:ins w:id="761" w:author="Francis" w:date="2017-09-16T08:07:00Z">
        <w:r w:rsidR="00B76943">
          <w:rPr>
            <w:rFonts w:ascii="Times New Roman" w:hAnsi="Times New Roman"/>
            <w:sz w:val="24"/>
            <w:szCs w:val="24"/>
          </w:rPr>
          <w:t>measuring</w:t>
        </w:r>
      </w:ins>
      <w:ins w:id="762" w:author="Francis" w:date="2017-09-16T08:03:00Z">
        <w:r w:rsidR="00B76943">
          <w:rPr>
            <w:rFonts w:ascii="Times New Roman" w:hAnsi="Times New Roman"/>
            <w:sz w:val="24"/>
            <w:szCs w:val="24"/>
          </w:rPr>
          <w:t xml:space="preserve"> risk whist the other models represents </w:t>
        </w:r>
        <w:r w:rsidR="00B76943">
          <w:rPr>
            <w:rFonts w:ascii="Times New Roman" w:hAnsi="Times New Roman"/>
            <w:sz w:val="24"/>
            <w:szCs w:val="24"/>
          </w:rPr>
          <w:lastRenderedPageBreak/>
          <w:t xml:space="preserve">5.56% </w:t>
        </w:r>
      </w:ins>
      <w:ins w:id="763" w:author="Francis" w:date="2017-09-16T08:08:00Z">
        <w:r w:rsidR="00B76943">
          <w:rPr>
            <w:rFonts w:ascii="Times New Roman" w:hAnsi="Times New Roman"/>
            <w:sz w:val="24"/>
            <w:szCs w:val="24"/>
          </w:rPr>
          <w:t>and 16.67%</w:t>
        </w:r>
      </w:ins>
      <w:ins w:id="764" w:author="Francis" w:date="2017-09-16T08:01:00Z">
        <w:r>
          <w:rPr>
            <w:rFonts w:ascii="Times New Roman" w:hAnsi="Times New Roman"/>
            <w:sz w:val="24"/>
            <w:szCs w:val="24"/>
          </w:rPr>
          <w:t xml:space="preserve"> </w:t>
        </w:r>
      </w:ins>
      <w:ins w:id="765" w:author="Francis" w:date="2017-09-16T08:09:00Z">
        <w:r w:rsidR="00B76943">
          <w:rPr>
            <w:rFonts w:ascii="Times New Roman" w:hAnsi="Times New Roman"/>
            <w:sz w:val="24"/>
            <w:szCs w:val="24"/>
          </w:rPr>
          <w:t>are also for</w:t>
        </w:r>
      </w:ins>
      <w:ins w:id="766" w:author="Francis" w:date="2017-09-14T11:19:00Z">
        <w:r w:rsidR="00CE34F3" w:rsidRPr="00CE34F3">
          <w:rPr>
            <w:rFonts w:ascii="Times New Roman" w:hAnsi="Times New Roman"/>
            <w:sz w:val="24"/>
            <w:szCs w:val="24"/>
          </w:rPr>
          <w:t xml:space="preserve"> international banking system to mitigating the risk that are associated to risk of operations risk, development, </w:t>
        </w:r>
        <w:r w:rsidR="009E7DCB">
          <w:rPr>
            <w:rFonts w:ascii="Times New Roman" w:hAnsi="Times New Roman"/>
            <w:sz w:val="24"/>
            <w:szCs w:val="24"/>
          </w:rPr>
          <w:t>interest</w:t>
        </w:r>
      </w:ins>
      <w:ins w:id="767" w:author="Francis" w:date="2017-09-16T08:14:00Z">
        <w:r w:rsidR="009E7DCB">
          <w:rPr>
            <w:rFonts w:ascii="Times New Roman" w:hAnsi="Times New Roman"/>
            <w:sz w:val="24"/>
            <w:szCs w:val="24"/>
          </w:rPr>
          <w:t>, value at risk</w:t>
        </w:r>
      </w:ins>
      <w:ins w:id="768" w:author="Francis" w:date="2017-09-14T11:19:00Z">
        <w:r w:rsidR="00CE34F3" w:rsidRPr="00CE34F3">
          <w:rPr>
            <w:rFonts w:ascii="Times New Roman" w:hAnsi="Times New Roman"/>
            <w:sz w:val="24"/>
            <w:szCs w:val="24"/>
          </w:rPr>
          <w:t xml:space="preserve"> and marketing risk and impending growth risk. The risk management can be effectively applied in the banks for managing the potential risk. The GCB and ADB banks has many several locations and also operating internationally. Thus, the banks may not be able to control the risk effectively and the implementation of risk management can help the banks in knowing the risk that can have effect on the earnings and cash flows and on the balance sheet too.</w:t>
        </w:r>
      </w:ins>
      <w:ins w:id="769" w:author="Francis" w:date="2017-09-16T02:01:00Z">
        <w:r w:rsidR="001E2F69" w:rsidRPr="001E2F69">
          <w:rPr>
            <w:rFonts w:ascii="Times New Roman" w:hAnsi="Times New Roman"/>
            <w:sz w:val="24"/>
            <w:szCs w:val="24"/>
          </w:rPr>
          <w:t xml:space="preserve"> </w:t>
        </w:r>
      </w:ins>
      <w:ins w:id="770" w:author="Francis" w:date="2017-09-16T02:17:00Z">
        <w:r w:rsidR="00737F81">
          <w:rPr>
            <w:rFonts w:ascii="Times New Roman" w:hAnsi="Times New Roman"/>
            <w:sz w:val="24"/>
            <w:szCs w:val="24"/>
          </w:rPr>
          <w:t>GCB and ADB</w:t>
        </w:r>
      </w:ins>
      <w:ins w:id="771" w:author="Francis" w:date="2017-09-16T02:01:00Z">
        <w:r w:rsidR="001E2F69" w:rsidRPr="00847471">
          <w:rPr>
            <w:rFonts w:ascii="Times New Roman" w:hAnsi="Times New Roman"/>
            <w:sz w:val="24"/>
            <w:szCs w:val="24"/>
          </w:rPr>
          <w:t xml:space="preserve"> need to manage these risks in a </w:t>
        </w:r>
        <w:r w:rsidR="001E2F69">
          <w:rPr>
            <w:rFonts w:ascii="Times New Roman" w:hAnsi="Times New Roman"/>
            <w:sz w:val="24"/>
            <w:szCs w:val="24"/>
          </w:rPr>
          <w:t xml:space="preserve">structured </w:t>
        </w:r>
        <w:r w:rsidR="001E2F69" w:rsidRPr="00847471">
          <w:rPr>
            <w:rFonts w:ascii="Times New Roman" w:hAnsi="Times New Roman"/>
            <w:sz w:val="24"/>
            <w:szCs w:val="24"/>
          </w:rPr>
          <w:t>manner by upgrading their Ri</w:t>
        </w:r>
        <w:r w:rsidR="001E2F69">
          <w:rPr>
            <w:rFonts w:ascii="Times New Roman" w:hAnsi="Times New Roman"/>
            <w:sz w:val="24"/>
            <w:szCs w:val="24"/>
          </w:rPr>
          <w:t xml:space="preserve">sk Management and adopting more complete Asset and </w:t>
        </w:r>
        <w:r w:rsidR="001E2F69" w:rsidRPr="00847471">
          <w:rPr>
            <w:rFonts w:ascii="Times New Roman" w:hAnsi="Times New Roman"/>
            <w:sz w:val="24"/>
            <w:szCs w:val="24"/>
          </w:rPr>
          <w:t>Liability Mana</w:t>
        </w:r>
        <w:r w:rsidR="009E7DCB">
          <w:rPr>
            <w:rFonts w:ascii="Times New Roman" w:hAnsi="Times New Roman"/>
            <w:sz w:val="24"/>
            <w:szCs w:val="24"/>
          </w:rPr>
          <w:t xml:space="preserve">gement (ALM). Thus, the manager of GCB </w:t>
        </w:r>
      </w:ins>
      <w:ins w:id="772" w:author="Francis" w:date="2017-09-16T08:16:00Z">
        <w:r w:rsidR="009E7DCB">
          <w:rPr>
            <w:rFonts w:ascii="Times New Roman" w:hAnsi="Times New Roman"/>
            <w:sz w:val="24"/>
            <w:szCs w:val="24"/>
          </w:rPr>
          <w:t>responded</w:t>
        </w:r>
      </w:ins>
      <w:ins w:id="773" w:author="Francis" w:date="2017-09-16T02:01:00Z">
        <w:r w:rsidR="009E7DCB">
          <w:rPr>
            <w:rFonts w:ascii="Times New Roman" w:hAnsi="Times New Roman"/>
            <w:sz w:val="24"/>
            <w:szCs w:val="24"/>
          </w:rPr>
          <w:t xml:space="preserve"> </w:t>
        </w:r>
      </w:ins>
      <w:ins w:id="774" w:author="Francis" w:date="2017-09-16T08:16:00Z">
        <w:r w:rsidR="009E7DCB">
          <w:rPr>
            <w:rFonts w:ascii="Times New Roman" w:hAnsi="Times New Roman"/>
            <w:sz w:val="24"/>
            <w:szCs w:val="24"/>
          </w:rPr>
          <w:t>that “</w:t>
        </w:r>
      </w:ins>
      <w:ins w:id="775" w:author="Francis" w:date="2017-09-16T02:01:00Z">
        <w:r w:rsidR="001E2F69">
          <w:rPr>
            <w:rFonts w:ascii="Times New Roman" w:hAnsi="Times New Roman"/>
            <w:sz w:val="24"/>
            <w:szCs w:val="24"/>
          </w:rPr>
          <w:t xml:space="preserve">ALM involves </w:t>
        </w:r>
        <w:r w:rsidR="001E2F69" w:rsidRPr="00847471">
          <w:rPr>
            <w:rFonts w:ascii="Times New Roman" w:hAnsi="Times New Roman"/>
            <w:sz w:val="24"/>
            <w:szCs w:val="24"/>
          </w:rPr>
          <w:t xml:space="preserve">assessment of various types of risks and altering the asset </w:t>
        </w:r>
      </w:ins>
      <w:ins w:id="776" w:author="Francis" w:date="2017-09-16T02:14:00Z">
        <w:r w:rsidR="00737F81">
          <w:rPr>
            <w:rFonts w:ascii="Times New Roman" w:hAnsi="Times New Roman"/>
            <w:sz w:val="24"/>
            <w:szCs w:val="24"/>
          </w:rPr>
          <w:t xml:space="preserve">and </w:t>
        </w:r>
      </w:ins>
      <w:ins w:id="777" w:author="Francis" w:date="2017-09-16T02:01:00Z">
        <w:r w:rsidR="001E2F69" w:rsidRPr="00847471">
          <w:rPr>
            <w:rFonts w:ascii="Times New Roman" w:hAnsi="Times New Roman"/>
            <w:sz w:val="24"/>
            <w:szCs w:val="24"/>
          </w:rPr>
          <w:t>liability</w:t>
        </w:r>
        <w:r w:rsidR="001E2F69">
          <w:rPr>
            <w:rFonts w:ascii="Times New Roman" w:hAnsi="Times New Roman"/>
            <w:sz w:val="24"/>
            <w:szCs w:val="24"/>
          </w:rPr>
          <w:t xml:space="preserve"> </w:t>
        </w:r>
      </w:ins>
      <w:ins w:id="778" w:author="Francis" w:date="2017-09-16T02:14:00Z">
        <w:r w:rsidR="00737F81">
          <w:rPr>
            <w:rFonts w:ascii="Times New Roman" w:hAnsi="Times New Roman"/>
            <w:sz w:val="24"/>
            <w:szCs w:val="24"/>
          </w:rPr>
          <w:t xml:space="preserve">in </w:t>
        </w:r>
      </w:ins>
      <w:ins w:id="779" w:author="Francis" w:date="2017-09-16T02:01:00Z">
        <w:r w:rsidR="00737F81">
          <w:rPr>
            <w:rFonts w:ascii="Times New Roman" w:hAnsi="Times New Roman"/>
            <w:sz w:val="24"/>
            <w:szCs w:val="24"/>
          </w:rPr>
          <w:t>an active</w:t>
        </w:r>
        <w:r w:rsidR="001E2F69" w:rsidRPr="00847471">
          <w:rPr>
            <w:rFonts w:ascii="Times New Roman" w:hAnsi="Times New Roman"/>
            <w:sz w:val="24"/>
            <w:szCs w:val="24"/>
          </w:rPr>
          <w:t xml:space="preserve"> way in order to manage risks</w:t>
        </w:r>
      </w:ins>
      <w:ins w:id="780" w:author="Francis" w:date="2017-09-16T08:17:00Z">
        <w:r w:rsidR="009E7DCB">
          <w:rPr>
            <w:rFonts w:ascii="Times New Roman" w:hAnsi="Times New Roman"/>
            <w:sz w:val="24"/>
            <w:szCs w:val="24"/>
          </w:rPr>
          <w:t>”</w:t>
        </w:r>
      </w:ins>
      <w:ins w:id="781" w:author="Francis" w:date="2017-09-16T02:14:00Z">
        <w:r w:rsidR="00737F81">
          <w:rPr>
            <w:rFonts w:ascii="Times New Roman" w:hAnsi="Times New Roman"/>
            <w:sz w:val="24"/>
            <w:szCs w:val="24"/>
          </w:rPr>
          <w:t>.</w:t>
        </w:r>
      </w:ins>
      <w:ins w:id="782" w:author="Francis" w:date="2017-09-16T08:17:00Z">
        <w:r w:rsidR="009E7DCB">
          <w:rPr>
            <w:rFonts w:ascii="Times New Roman" w:hAnsi="Times New Roman"/>
            <w:sz w:val="24"/>
            <w:szCs w:val="24"/>
          </w:rPr>
          <w:t xml:space="preserve"> Table 4 above analysis are presented below.</w:t>
        </w:r>
      </w:ins>
    </w:p>
    <w:p w14:paraId="7644283F" w14:textId="77777777" w:rsidR="00EC4453" w:rsidRPr="00EC4453" w:rsidRDefault="00EC4453" w:rsidP="008137B1">
      <w:pPr>
        <w:autoSpaceDE w:val="0"/>
        <w:autoSpaceDN w:val="0"/>
        <w:adjustRightInd w:val="0"/>
        <w:spacing w:after="0" w:line="480" w:lineRule="auto"/>
        <w:ind w:firstLine="720"/>
        <w:rPr>
          <w:rFonts w:ascii="Times New Roman" w:hAnsi="Times New Roman"/>
          <w:sz w:val="24"/>
          <w:szCs w:val="24"/>
        </w:rPr>
      </w:pPr>
      <w:r w:rsidRPr="00EC4453">
        <w:rPr>
          <w:rFonts w:ascii="Times New Roman" w:hAnsi="Times New Roman"/>
          <w:sz w:val="24"/>
          <w:szCs w:val="24"/>
        </w:rPr>
        <w:t>The analysis of the balance sheet ratios has helped in determinin</w:t>
      </w:r>
      <w:r>
        <w:rPr>
          <w:rFonts w:ascii="Times New Roman" w:hAnsi="Times New Roman"/>
          <w:sz w:val="24"/>
          <w:szCs w:val="24"/>
        </w:rPr>
        <w:t xml:space="preserve">g the financial health of </w:t>
      </w:r>
      <w:r w:rsidR="0008788E">
        <w:rPr>
          <w:rFonts w:ascii="Times New Roman" w:hAnsi="Times New Roman"/>
          <w:sz w:val="24"/>
          <w:szCs w:val="24"/>
        </w:rPr>
        <w:t xml:space="preserve">GCB </w:t>
      </w:r>
      <w:r w:rsidRPr="00EC4453">
        <w:rPr>
          <w:rFonts w:ascii="Times New Roman" w:hAnsi="Times New Roman"/>
          <w:sz w:val="24"/>
          <w:szCs w:val="24"/>
        </w:rPr>
        <w:t xml:space="preserve">and </w:t>
      </w:r>
      <w:r w:rsidR="0008788E">
        <w:rPr>
          <w:rFonts w:ascii="Times New Roman" w:hAnsi="Times New Roman"/>
          <w:sz w:val="24"/>
          <w:szCs w:val="24"/>
        </w:rPr>
        <w:t>ADB</w:t>
      </w:r>
      <w:r w:rsidRPr="00EC4453">
        <w:rPr>
          <w:rFonts w:ascii="Times New Roman" w:hAnsi="Times New Roman"/>
          <w:sz w:val="24"/>
          <w:szCs w:val="24"/>
        </w:rPr>
        <w:t xml:space="preserve">. The ratios have effectively identified the </w:t>
      </w:r>
      <w:r w:rsidR="0008788E" w:rsidRPr="00EC4453">
        <w:rPr>
          <w:rFonts w:ascii="Times New Roman" w:hAnsi="Times New Roman"/>
          <w:sz w:val="24"/>
          <w:szCs w:val="24"/>
        </w:rPr>
        <w:t>effect</w:t>
      </w:r>
      <w:r w:rsidRPr="00EC4453">
        <w:rPr>
          <w:rFonts w:ascii="Times New Roman" w:hAnsi="Times New Roman"/>
          <w:sz w:val="24"/>
          <w:szCs w:val="24"/>
        </w:rPr>
        <w:t xml:space="preserve"> of assets</w:t>
      </w:r>
      <w:r>
        <w:rPr>
          <w:rFonts w:ascii="Times New Roman" w:hAnsi="Times New Roman"/>
          <w:sz w:val="24"/>
          <w:szCs w:val="24"/>
        </w:rPr>
        <w:t xml:space="preserve"> </w:t>
      </w:r>
      <w:r w:rsidRPr="00EC4453">
        <w:rPr>
          <w:rFonts w:ascii="Times New Roman" w:hAnsi="Times New Roman"/>
          <w:sz w:val="24"/>
          <w:szCs w:val="24"/>
        </w:rPr>
        <w:t>and liabilities on the fina</w:t>
      </w:r>
      <w:r w:rsidR="00A07C1E">
        <w:rPr>
          <w:rFonts w:ascii="Times New Roman" w:hAnsi="Times New Roman"/>
          <w:sz w:val="24"/>
          <w:szCs w:val="24"/>
        </w:rPr>
        <w:t>ncial status. C</w:t>
      </w:r>
      <w:r w:rsidRPr="00EC4453">
        <w:rPr>
          <w:rFonts w:ascii="Times New Roman" w:hAnsi="Times New Roman"/>
          <w:sz w:val="24"/>
          <w:szCs w:val="24"/>
        </w:rPr>
        <w:t>hart 3</w:t>
      </w:r>
      <w:r>
        <w:rPr>
          <w:rFonts w:ascii="Times New Roman" w:hAnsi="Times New Roman"/>
          <w:sz w:val="24"/>
          <w:szCs w:val="24"/>
        </w:rPr>
        <w:t xml:space="preserve"> </w:t>
      </w:r>
      <w:r w:rsidRPr="00EC4453">
        <w:rPr>
          <w:rFonts w:ascii="Times New Roman" w:hAnsi="Times New Roman"/>
          <w:sz w:val="24"/>
          <w:szCs w:val="24"/>
        </w:rPr>
        <w:t xml:space="preserve">comprehensively showcase that the performance is on </w:t>
      </w:r>
      <w:r w:rsidR="00A07C1E">
        <w:rPr>
          <w:rFonts w:ascii="Times New Roman" w:hAnsi="Times New Roman"/>
          <w:sz w:val="24"/>
          <w:szCs w:val="24"/>
        </w:rPr>
        <w:t xml:space="preserve">the </w:t>
      </w:r>
      <w:r w:rsidRPr="00EC4453">
        <w:rPr>
          <w:rFonts w:ascii="Times New Roman" w:hAnsi="Times New Roman"/>
          <w:sz w:val="24"/>
          <w:szCs w:val="24"/>
        </w:rPr>
        <w:t>increasing side. The capital</w:t>
      </w:r>
      <w:r>
        <w:rPr>
          <w:rFonts w:ascii="Times New Roman" w:hAnsi="Times New Roman"/>
          <w:sz w:val="24"/>
          <w:szCs w:val="24"/>
        </w:rPr>
        <w:t xml:space="preserve"> </w:t>
      </w:r>
      <w:r w:rsidR="002A2861">
        <w:rPr>
          <w:rFonts w:ascii="Times New Roman" w:hAnsi="Times New Roman"/>
          <w:sz w:val="24"/>
          <w:szCs w:val="24"/>
        </w:rPr>
        <w:t>adequacy ratio of GCB is 58.02 and AD</w:t>
      </w:r>
      <w:r w:rsidRPr="00EC4453">
        <w:rPr>
          <w:rFonts w:ascii="Times New Roman" w:hAnsi="Times New Roman"/>
          <w:sz w:val="24"/>
          <w:szCs w:val="24"/>
        </w:rPr>
        <w:t xml:space="preserve">B is </w:t>
      </w:r>
      <w:r w:rsidR="002A2861">
        <w:rPr>
          <w:rFonts w:ascii="Times New Roman" w:hAnsi="Times New Roman"/>
          <w:sz w:val="24"/>
          <w:szCs w:val="24"/>
        </w:rPr>
        <w:t>59.36.</w:t>
      </w:r>
      <w:r w:rsidRPr="00EC4453">
        <w:rPr>
          <w:rFonts w:ascii="Times New Roman" w:hAnsi="Times New Roman"/>
          <w:sz w:val="24"/>
          <w:szCs w:val="24"/>
        </w:rPr>
        <w:t xml:space="preserve"> Thus, it can be evaluated that </w:t>
      </w:r>
      <w:r w:rsidR="00A07C1E">
        <w:rPr>
          <w:rFonts w:ascii="Times New Roman" w:hAnsi="Times New Roman"/>
          <w:sz w:val="24"/>
          <w:szCs w:val="24"/>
        </w:rPr>
        <w:t xml:space="preserve">ADB and GCB </w:t>
      </w:r>
      <w:r w:rsidRPr="00EC4453">
        <w:rPr>
          <w:rFonts w:ascii="Times New Roman" w:hAnsi="Times New Roman"/>
          <w:sz w:val="24"/>
          <w:szCs w:val="24"/>
        </w:rPr>
        <w:t>were able to maintain sufficient capital</w:t>
      </w:r>
      <w:r>
        <w:rPr>
          <w:rFonts w:ascii="Times New Roman" w:hAnsi="Times New Roman"/>
          <w:sz w:val="24"/>
          <w:szCs w:val="24"/>
        </w:rPr>
        <w:t xml:space="preserve"> </w:t>
      </w:r>
      <w:r w:rsidRPr="00EC4453">
        <w:rPr>
          <w:rFonts w:ascii="Times New Roman" w:hAnsi="Times New Roman"/>
          <w:sz w:val="24"/>
          <w:szCs w:val="24"/>
        </w:rPr>
        <w:t>in order to control the losses that might arise due to various risk of interest rate risk fluctuation,</w:t>
      </w:r>
      <w:r>
        <w:rPr>
          <w:rFonts w:ascii="Times New Roman" w:hAnsi="Times New Roman"/>
          <w:sz w:val="24"/>
          <w:szCs w:val="24"/>
        </w:rPr>
        <w:t xml:space="preserve"> </w:t>
      </w:r>
      <w:r w:rsidRPr="00EC4453">
        <w:rPr>
          <w:rFonts w:ascii="Times New Roman" w:hAnsi="Times New Roman"/>
          <w:sz w:val="24"/>
          <w:szCs w:val="24"/>
        </w:rPr>
        <w:t>credit risk and liquidity risk. Therefore, the positive capital adequacy ratio have influenced</w:t>
      </w:r>
      <w:r>
        <w:rPr>
          <w:rFonts w:ascii="Times New Roman" w:hAnsi="Times New Roman"/>
          <w:sz w:val="24"/>
          <w:szCs w:val="24"/>
        </w:rPr>
        <w:t xml:space="preserve"> </w:t>
      </w:r>
      <w:r w:rsidRPr="00EC4453">
        <w:rPr>
          <w:rFonts w:ascii="Times New Roman" w:hAnsi="Times New Roman"/>
          <w:sz w:val="24"/>
          <w:szCs w:val="24"/>
        </w:rPr>
        <w:t>positively in enhancing and strengthenin</w:t>
      </w:r>
      <w:r w:rsidR="00BD7BF7">
        <w:rPr>
          <w:rFonts w:ascii="Times New Roman" w:hAnsi="Times New Roman"/>
          <w:sz w:val="24"/>
          <w:szCs w:val="24"/>
        </w:rPr>
        <w:t>g the balance sheet</w:t>
      </w:r>
      <w:r w:rsidRPr="00EC4453">
        <w:rPr>
          <w:rFonts w:ascii="Times New Roman" w:hAnsi="Times New Roman"/>
          <w:sz w:val="24"/>
          <w:szCs w:val="24"/>
        </w:rPr>
        <w:t>. Therefore maintaining</w:t>
      </w:r>
      <w:r>
        <w:rPr>
          <w:rFonts w:ascii="Times New Roman" w:hAnsi="Times New Roman"/>
          <w:sz w:val="24"/>
          <w:szCs w:val="24"/>
        </w:rPr>
        <w:t xml:space="preserve"> </w:t>
      </w:r>
      <w:r w:rsidRPr="00EC4453">
        <w:rPr>
          <w:rFonts w:ascii="Times New Roman" w:hAnsi="Times New Roman"/>
          <w:sz w:val="24"/>
          <w:szCs w:val="24"/>
        </w:rPr>
        <w:t>the capital adequacy ratio has helped in analyzing the risk and risk measurement</w:t>
      </w:r>
      <w:r>
        <w:rPr>
          <w:rFonts w:ascii="Times New Roman" w:hAnsi="Times New Roman"/>
          <w:sz w:val="24"/>
          <w:szCs w:val="24"/>
        </w:rPr>
        <w:t xml:space="preserve"> </w:t>
      </w:r>
      <w:r w:rsidRPr="00EC4453">
        <w:rPr>
          <w:rFonts w:ascii="Times New Roman" w:hAnsi="Times New Roman"/>
          <w:sz w:val="24"/>
          <w:szCs w:val="24"/>
        </w:rPr>
        <w:t xml:space="preserve">techniques for reducing the </w:t>
      </w:r>
      <w:r w:rsidR="002A2861" w:rsidRPr="00EC4453">
        <w:rPr>
          <w:rFonts w:ascii="Times New Roman" w:hAnsi="Times New Roman"/>
          <w:sz w:val="24"/>
          <w:szCs w:val="24"/>
        </w:rPr>
        <w:t>effect</w:t>
      </w:r>
      <w:r w:rsidRPr="00EC4453">
        <w:rPr>
          <w:rFonts w:ascii="Times New Roman" w:hAnsi="Times New Roman"/>
          <w:sz w:val="24"/>
          <w:szCs w:val="24"/>
        </w:rPr>
        <w:t xml:space="preserve"> of the ri</w:t>
      </w:r>
      <w:r w:rsidR="00BD7BF7">
        <w:rPr>
          <w:rFonts w:ascii="Times New Roman" w:hAnsi="Times New Roman"/>
          <w:sz w:val="24"/>
          <w:szCs w:val="24"/>
        </w:rPr>
        <w:t>sks on the earnings</w:t>
      </w:r>
      <w:r w:rsidRPr="00EC4453">
        <w:rPr>
          <w:rFonts w:ascii="Times New Roman" w:hAnsi="Times New Roman"/>
          <w:sz w:val="24"/>
          <w:szCs w:val="24"/>
        </w:rPr>
        <w:t>.</w:t>
      </w:r>
    </w:p>
    <w:p w14:paraId="2FC8DF8A" w14:textId="77777777" w:rsidR="00EC4453" w:rsidRPr="00EC4453" w:rsidRDefault="00EC4453" w:rsidP="008137B1">
      <w:pPr>
        <w:autoSpaceDE w:val="0"/>
        <w:autoSpaceDN w:val="0"/>
        <w:adjustRightInd w:val="0"/>
        <w:spacing w:after="0" w:line="480" w:lineRule="auto"/>
        <w:ind w:firstLine="720"/>
        <w:rPr>
          <w:rFonts w:ascii="Times New Roman" w:hAnsi="Times New Roman"/>
          <w:sz w:val="24"/>
          <w:szCs w:val="24"/>
        </w:rPr>
      </w:pPr>
      <w:r w:rsidRPr="00EC4453">
        <w:rPr>
          <w:rFonts w:ascii="Times New Roman" w:hAnsi="Times New Roman"/>
          <w:sz w:val="24"/>
          <w:szCs w:val="24"/>
        </w:rPr>
        <w:t xml:space="preserve">The advance to loan fund ratio of </w:t>
      </w:r>
      <w:r w:rsidR="002A2861">
        <w:rPr>
          <w:rFonts w:ascii="Times New Roman" w:hAnsi="Times New Roman"/>
          <w:sz w:val="24"/>
          <w:szCs w:val="24"/>
        </w:rPr>
        <w:t>GCB is 88.20% and</w:t>
      </w:r>
      <w:r w:rsidRPr="00EC4453">
        <w:rPr>
          <w:rFonts w:ascii="Times New Roman" w:hAnsi="Times New Roman"/>
          <w:sz w:val="24"/>
          <w:szCs w:val="24"/>
        </w:rPr>
        <w:t xml:space="preserve"> </w:t>
      </w:r>
      <w:r w:rsidR="007F008A">
        <w:rPr>
          <w:rFonts w:ascii="Times New Roman" w:hAnsi="Times New Roman"/>
          <w:sz w:val="24"/>
          <w:szCs w:val="24"/>
        </w:rPr>
        <w:t>AD</w:t>
      </w:r>
      <w:r w:rsidRPr="00EC4453">
        <w:rPr>
          <w:rFonts w:ascii="Times New Roman" w:hAnsi="Times New Roman"/>
          <w:sz w:val="24"/>
          <w:szCs w:val="24"/>
        </w:rPr>
        <w:t>B is 89.67</w:t>
      </w:r>
      <w:r w:rsidR="002A2861">
        <w:rPr>
          <w:rFonts w:ascii="Times New Roman" w:hAnsi="Times New Roman"/>
          <w:sz w:val="24"/>
          <w:szCs w:val="24"/>
        </w:rPr>
        <w:t>.</w:t>
      </w:r>
      <w:r w:rsidRPr="00EC4453">
        <w:rPr>
          <w:rFonts w:ascii="Times New Roman" w:hAnsi="Times New Roman"/>
          <w:sz w:val="24"/>
          <w:szCs w:val="24"/>
        </w:rPr>
        <w:t xml:space="preserve"> </w:t>
      </w:r>
      <w:r w:rsidR="00BD7BF7">
        <w:rPr>
          <w:rFonts w:ascii="Times New Roman" w:hAnsi="Times New Roman"/>
          <w:sz w:val="24"/>
          <w:szCs w:val="24"/>
        </w:rPr>
        <w:t xml:space="preserve">They </w:t>
      </w:r>
      <w:r w:rsidRPr="00EC4453">
        <w:rPr>
          <w:rFonts w:ascii="Times New Roman" w:hAnsi="Times New Roman"/>
          <w:sz w:val="24"/>
          <w:szCs w:val="24"/>
        </w:rPr>
        <w:t xml:space="preserve">have higher advance to loan fund </w:t>
      </w:r>
      <w:r w:rsidR="00264660" w:rsidRPr="00EC4453">
        <w:rPr>
          <w:rFonts w:ascii="Times New Roman" w:hAnsi="Times New Roman"/>
          <w:sz w:val="24"/>
          <w:szCs w:val="24"/>
        </w:rPr>
        <w:t>ratio</w:t>
      </w:r>
      <w:r w:rsidR="00264660">
        <w:rPr>
          <w:rFonts w:ascii="Times New Roman" w:hAnsi="Times New Roman"/>
          <w:sz w:val="24"/>
          <w:szCs w:val="24"/>
        </w:rPr>
        <w:t>s that</w:t>
      </w:r>
      <w:r>
        <w:rPr>
          <w:rFonts w:ascii="Times New Roman" w:hAnsi="Times New Roman"/>
          <w:sz w:val="24"/>
          <w:szCs w:val="24"/>
        </w:rPr>
        <w:t xml:space="preserve"> </w:t>
      </w:r>
      <w:r w:rsidRPr="00EC4453">
        <w:rPr>
          <w:rFonts w:ascii="Times New Roman" w:hAnsi="Times New Roman"/>
          <w:sz w:val="24"/>
          <w:szCs w:val="24"/>
        </w:rPr>
        <w:t xml:space="preserve">indicates </w:t>
      </w:r>
      <w:r w:rsidR="00FF399D">
        <w:rPr>
          <w:rFonts w:ascii="Times New Roman" w:hAnsi="Times New Roman"/>
          <w:sz w:val="24"/>
          <w:szCs w:val="24"/>
        </w:rPr>
        <w:t xml:space="preserve">that </w:t>
      </w:r>
      <w:r w:rsidR="00BD7BF7">
        <w:rPr>
          <w:rFonts w:ascii="Times New Roman" w:hAnsi="Times New Roman"/>
          <w:sz w:val="24"/>
          <w:szCs w:val="24"/>
        </w:rPr>
        <w:t xml:space="preserve">ADB and GCB </w:t>
      </w:r>
      <w:r w:rsidRPr="00EC4453">
        <w:rPr>
          <w:rFonts w:ascii="Times New Roman" w:hAnsi="Times New Roman"/>
          <w:sz w:val="24"/>
          <w:szCs w:val="24"/>
        </w:rPr>
        <w:t>borrow</w:t>
      </w:r>
      <w:r w:rsidR="00BD7BF7">
        <w:rPr>
          <w:rFonts w:ascii="Times New Roman" w:hAnsi="Times New Roman"/>
          <w:sz w:val="24"/>
          <w:szCs w:val="24"/>
        </w:rPr>
        <w:t>ed</w:t>
      </w:r>
      <w:r w:rsidRPr="00EC4453">
        <w:rPr>
          <w:rFonts w:ascii="Times New Roman" w:hAnsi="Times New Roman"/>
          <w:sz w:val="24"/>
          <w:szCs w:val="24"/>
        </w:rPr>
        <w:t xml:space="preserve"> more money </w:t>
      </w:r>
      <w:r w:rsidRPr="00EC4453">
        <w:rPr>
          <w:rFonts w:ascii="Times New Roman" w:hAnsi="Times New Roman"/>
          <w:sz w:val="24"/>
          <w:szCs w:val="24"/>
        </w:rPr>
        <w:lastRenderedPageBreak/>
        <w:t>to finance their loans with a view to manage</w:t>
      </w:r>
      <w:r>
        <w:rPr>
          <w:rFonts w:ascii="Times New Roman" w:hAnsi="Times New Roman"/>
          <w:sz w:val="24"/>
          <w:szCs w:val="24"/>
        </w:rPr>
        <w:t xml:space="preserve"> </w:t>
      </w:r>
      <w:r w:rsidRPr="00EC4453">
        <w:rPr>
          <w:rFonts w:ascii="Times New Roman" w:hAnsi="Times New Roman"/>
          <w:sz w:val="24"/>
          <w:szCs w:val="24"/>
        </w:rPr>
        <w:t>the assets and liabilities and the cash flows that can strengthen the balance sheet.</w:t>
      </w:r>
    </w:p>
    <w:p w14:paraId="48348547" w14:textId="77777777" w:rsidR="008C2BE1" w:rsidRDefault="00BD7BF7" w:rsidP="008137B1">
      <w:pPr>
        <w:autoSpaceDE w:val="0"/>
        <w:autoSpaceDN w:val="0"/>
        <w:adjustRightInd w:val="0"/>
        <w:spacing w:after="0" w:line="480" w:lineRule="auto"/>
        <w:ind w:firstLine="720"/>
        <w:rPr>
          <w:rFonts w:ascii="Times New Roman" w:hAnsi="Times New Roman"/>
          <w:sz w:val="24"/>
          <w:szCs w:val="24"/>
        </w:rPr>
      </w:pPr>
      <w:r>
        <w:rPr>
          <w:rFonts w:ascii="Times New Roman" w:hAnsi="Times New Roman"/>
          <w:sz w:val="24"/>
          <w:szCs w:val="24"/>
        </w:rPr>
        <w:t>Therefore, both</w:t>
      </w:r>
      <w:r w:rsidR="00EC4453" w:rsidRPr="00EC4453">
        <w:rPr>
          <w:rFonts w:ascii="Times New Roman" w:hAnsi="Times New Roman"/>
          <w:sz w:val="24"/>
          <w:szCs w:val="24"/>
        </w:rPr>
        <w:t xml:space="preserve"> ratios</w:t>
      </w:r>
      <w:r>
        <w:rPr>
          <w:rFonts w:ascii="Times New Roman" w:hAnsi="Times New Roman"/>
          <w:sz w:val="24"/>
          <w:szCs w:val="24"/>
        </w:rPr>
        <w:t>,</w:t>
      </w:r>
      <w:r w:rsidR="00EC4453" w:rsidRPr="00EC4453">
        <w:rPr>
          <w:rFonts w:ascii="Times New Roman" w:hAnsi="Times New Roman"/>
          <w:sz w:val="24"/>
          <w:szCs w:val="24"/>
        </w:rPr>
        <w:t xml:space="preserve"> capital adequacy and advance to loan have effectively enhance</w:t>
      </w:r>
      <w:r w:rsidR="00FF399D">
        <w:rPr>
          <w:rFonts w:ascii="Times New Roman" w:hAnsi="Times New Roman"/>
          <w:sz w:val="24"/>
          <w:szCs w:val="24"/>
        </w:rPr>
        <w:t>d</w:t>
      </w:r>
      <w:r w:rsidR="00EC4453" w:rsidRPr="00EC4453">
        <w:rPr>
          <w:rFonts w:ascii="Times New Roman" w:hAnsi="Times New Roman"/>
          <w:sz w:val="24"/>
          <w:szCs w:val="24"/>
        </w:rPr>
        <w:t xml:space="preserve"> the</w:t>
      </w:r>
      <w:r w:rsidR="00EC4453">
        <w:rPr>
          <w:rFonts w:ascii="Times New Roman" w:hAnsi="Times New Roman"/>
          <w:sz w:val="24"/>
          <w:szCs w:val="24"/>
        </w:rPr>
        <w:t xml:space="preserve"> </w:t>
      </w:r>
      <w:r w:rsidR="00EC4453" w:rsidRPr="00EC4453">
        <w:rPr>
          <w:rFonts w:ascii="Times New Roman" w:hAnsi="Times New Roman"/>
          <w:sz w:val="24"/>
          <w:szCs w:val="24"/>
        </w:rPr>
        <w:t>proficiency that helps in managing the cash inflow and cash outflow for</w:t>
      </w:r>
      <w:r w:rsidR="00EC4453">
        <w:rPr>
          <w:rFonts w:ascii="Times New Roman" w:hAnsi="Times New Roman"/>
          <w:sz w:val="24"/>
          <w:szCs w:val="24"/>
        </w:rPr>
        <w:t xml:space="preserve"> </w:t>
      </w:r>
      <w:r w:rsidR="00EC4453" w:rsidRPr="00EC4453">
        <w:rPr>
          <w:rFonts w:ascii="Times New Roman" w:hAnsi="Times New Roman"/>
          <w:sz w:val="24"/>
          <w:szCs w:val="24"/>
        </w:rPr>
        <w:t>carrying out the necessary activities of depositing and lending.</w:t>
      </w:r>
    </w:p>
    <w:p w14:paraId="21E9CDF6" w14:textId="560C073A" w:rsidR="00EC4453" w:rsidRDefault="00740D1A" w:rsidP="008137B1">
      <w:pPr>
        <w:autoSpaceDE w:val="0"/>
        <w:autoSpaceDN w:val="0"/>
        <w:adjustRightInd w:val="0"/>
        <w:spacing w:after="0" w:line="480" w:lineRule="auto"/>
        <w:rPr>
          <w:rFonts w:ascii="Times New Roman" w:hAnsi="Times New Roman"/>
          <w:sz w:val="24"/>
          <w:szCs w:val="24"/>
        </w:rPr>
      </w:pPr>
      <w:r w:rsidRPr="00C5101D">
        <w:rPr>
          <w:rFonts w:ascii="Times New Roman" w:hAnsi="Times New Roman"/>
          <w:noProof/>
          <w:sz w:val="24"/>
          <w:szCs w:val="24"/>
        </w:rPr>
        <w:drawing>
          <wp:inline distT="0" distB="0" distL="0" distR="0" wp14:anchorId="505A0EED" wp14:editId="769F3DA0">
            <wp:extent cx="5505450" cy="3209925"/>
            <wp:effectExtent l="0" t="0" r="0" b="0"/>
            <wp:docPr id="7" name="Chart 22"/>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218F0FB1" w14:textId="6D1833BF" w:rsidR="0024048E" w:rsidRDefault="00CA5FA0" w:rsidP="008137B1">
      <w:pPr>
        <w:autoSpaceDE w:val="0"/>
        <w:autoSpaceDN w:val="0"/>
        <w:adjustRightInd w:val="0"/>
        <w:spacing w:after="0" w:line="480" w:lineRule="auto"/>
        <w:jc w:val="center"/>
        <w:rPr>
          <w:rFonts w:ascii="Times New Roman" w:hAnsi="Times New Roman"/>
          <w:b/>
          <w:bCs/>
          <w:sz w:val="24"/>
          <w:szCs w:val="24"/>
        </w:rPr>
      </w:pPr>
      <w:ins w:id="783" w:author="thomasmoore adingo" w:date="2017-03-21T08:56:00Z">
        <w:r>
          <w:rPr>
            <w:rFonts w:ascii="Times New Roman" w:hAnsi="Times New Roman"/>
            <w:b/>
            <w:bCs/>
            <w:sz w:val="24"/>
            <w:szCs w:val="24"/>
          </w:rPr>
          <w:t xml:space="preserve"> Figure </w:t>
        </w:r>
      </w:ins>
      <w:ins w:id="784" w:author="akanboyuure lucy" w:date="2017-06-20T00:55:00Z">
        <w:r w:rsidR="005F13B5">
          <w:rPr>
            <w:rFonts w:ascii="Times New Roman" w:hAnsi="Times New Roman"/>
            <w:b/>
            <w:bCs/>
            <w:sz w:val="24"/>
            <w:szCs w:val="24"/>
          </w:rPr>
          <w:t xml:space="preserve">9 </w:t>
        </w:r>
      </w:ins>
      <w:r w:rsidR="0024048E">
        <w:rPr>
          <w:rFonts w:ascii="Times New Roman" w:hAnsi="Times New Roman"/>
          <w:b/>
          <w:bCs/>
          <w:sz w:val="24"/>
          <w:szCs w:val="24"/>
        </w:rPr>
        <w:t>: Debt Coverage Ratio</w:t>
      </w:r>
    </w:p>
    <w:p w14:paraId="0859AB0F" w14:textId="77777777" w:rsidR="0024048E" w:rsidRDefault="0024048E" w:rsidP="008137B1">
      <w:pPr>
        <w:autoSpaceDE w:val="0"/>
        <w:autoSpaceDN w:val="0"/>
        <w:adjustRightInd w:val="0"/>
        <w:spacing w:after="0" w:line="480" w:lineRule="auto"/>
        <w:jc w:val="center"/>
        <w:rPr>
          <w:rFonts w:ascii="Times New Roman" w:hAnsi="Times New Roman"/>
          <w:b/>
          <w:bCs/>
          <w:sz w:val="24"/>
          <w:szCs w:val="24"/>
        </w:rPr>
      </w:pPr>
      <w:r>
        <w:rPr>
          <w:rFonts w:ascii="Times New Roman" w:hAnsi="Times New Roman"/>
          <w:sz w:val="24"/>
          <w:szCs w:val="24"/>
        </w:rPr>
        <w:t>(Source: Created by Author</w:t>
      </w:r>
      <w:r w:rsidR="007E036C">
        <w:rPr>
          <w:rFonts w:ascii="Times New Roman" w:hAnsi="Times New Roman"/>
          <w:sz w:val="24"/>
          <w:szCs w:val="24"/>
        </w:rPr>
        <w:t xml:space="preserve">, based on annual reports </w:t>
      </w:r>
      <w:r w:rsidR="007E036C" w:rsidRPr="007E036C">
        <w:rPr>
          <w:rFonts w:ascii="Times New Roman" w:hAnsi="Times New Roman"/>
          <w:sz w:val="24"/>
          <w:szCs w:val="24"/>
        </w:rPr>
        <w:t>GCB an ADB</w:t>
      </w:r>
      <w:r>
        <w:rPr>
          <w:rFonts w:ascii="Times New Roman" w:hAnsi="Times New Roman"/>
          <w:sz w:val="24"/>
          <w:szCs w:val="24"/>
        </w:rPr>
        <w:t>)</w:t>
      </w:r>
    </w:p>
    <w:p w14:paraId="4DD99CDC" w14:textId="2B83D5E5" w:rsidR="00186855" w:rsidRPr="0036059C" w:rsidRDefault="00DF306D">
      <w:pPr>
        <w:pStyle w:val="Heading2"/>
        <w:spacing w:before="0" w:line="480" w:lineRule="auto"/>
        <w:rPr>
          <w:ins w:id="785" w:author="Francis" w:date="2017-09-16T11:29:00Z"/>
          <w:rFonts w:ascii="Times New Roman" w:hAnsi="Times New Roman"/>
          <w:b/>
          <w:sz w:val="24"/>
          <w:szCs w:val="24"/>
        </w:rPr>
        <w:pPrChange w:id="786" w:author="Francis" w:date="2017-09-16T11:30:00Z">
          <w:pPr>
            <w:autoSpaceDE w:val="0"/>
            <w:autoSpaceDN w:val="0"/>
            <w:adjustRightInd w:val="0"/>
            <w:spacing w:after="0" w:line="480" w:lineRule="auto"/>
            <w:contextualSpacing/>
          </w:pPr>
        </w:pPrChange>
      </w:pPr>
      <w:bookmarkStart w:id="787" w:name="_Toc493384819"/>
      <w:ins w:id="788" w:author="Francis" w:date="2017-09-15T08:30:00Z">
        <w:r w:rsidRPr="0036059C">
          <w:rPr>
            <w:rFonts w:ascii="Times New Roman" w:eastAsia="Calibri" w:hAnsi="Times New Roman"/>
            <w:b/>
            <w:sz w:val="24"/>
            <w:szCs w:val="24"/>
          </w:rPr>
          <w:t>4.2.</w:t>
        </w:r>
      </w:ins>
      <w:del w:id="789" w:author="ADINGO HILLARY" w:date="2018-01-29T08:40:00Z">
        <w:r w:rsidR="00905712" w:rsidRPr="0036059C" w:rsidDel="00D80972">
          <w:rPr>
            <w:rFonts w:ascii="Times New Roman" w:eastAsia="Calibri" w:hAnsi="Times New Roman"/>
            <w:b/>
            <w:sz w:val="24"/>
            <w:szCs w:val="24"/>
          </w:rPr>
          <w:delText>5</w:delText>
        </w:r>
      </w:del>
      <w:ins w:id="790" w:author="ADINGO HILLARY" w:date="2018-01-29T08:40:00Z">
        <w:r w:rsidR="00D80972">
          <w:rPr>
            <w:rFonts w:ascii="Times New Roman" w:eastAsia="Calibri" w:hAnsi="Times New Roman"/>
            <w:b/>
            <w:sz w:val="24"/>
            <w:szCs w:val="24"/>
          </w:rPr>
          <w:t>6</w:t>
        </w:r>
      </w:ins>
      <w:ins w:id="791" w:author="Francis" w:date="2017-09-15T08:30:00Z">
        <w:r w:rsidRPr="0036059C">
          <w:rPr>
            <w:rFonts w:ascii="Times New Roman" w:eastAsia="Calibri" w:hAnsi="Times New Roman"/>
            <w:b/>
            <w:sz w:val="24"/>
            <w:szCs w:val="24"/>
          </w:rPr>
          <w:t xml:space="preserve"> </w:t>
        </w:r>
      </w:ins>
      <w:ins w:id="792" w:author="Francis" w:date="2017-09-15T08:18:00Z">
        <w:r w:rsidR="001644E3" w:rsidRPr="0036059C">
          <w:rPr>
            <w:rFonts w:ascii="Times New Roman" w:eastAsia="Calibri" w:hAnsi="Times New Roman"/>
            <w:b/>
            <w:sz w:val="24"/>
            <w:szCs w:val="24"/>
          </w:rPr>
          <w:t>Theme 4. The</w:t>
        </w:r>
        <w:r w:rsidR="001644E3" w:rsidRPr="0036059C">
          <w:rPr>
            <w:rFonts w:ascii="Times New Roman" w:hAnsi="Times New Roman"/>
            <w:b/>
            <w:sz w:val="24"/>
            <w:szCs w:val="24"/>
          </w:rPr>
          <w:t xml:space="preserve"> suitable strategies to mitigate risk in the international banking system for GCB an ADB</w:t>
        </w:r>
      </w:ins>
      <w:ins w:id="793" w:author="Francis" w:date="2017-09-16T11:28:00Z">
        <w:r w:rsidR="00186855" w:rsidRPr="0036059C">
          <w:rPr>
            <w:rFonts w:ascii="Times New Roman" w:hAnsi="Times New Roman"/>
            <w:b/>
            <w:sz w:val="24"/>
            <w:szCs w:val="24"/>
          </w:rPr>
          <w:t>.</w:t>
        </w:r>
      </w:ins>
      <w:bookmarkEnd w:id="787"/>
    </w:p>
    <w:p w14:paraId="46FB5DEC" w14:textId="2382F2D2" w:rsidR="00186855" w:rsidRPr="00186855" w:rsidRDefault="00186855" w:rsidP="00F95033">
      <w:pPr>
        <w:spacing w:line="480" w:lineRule="auto"/>
        <w:ind w:firstLine="720"/>
        <w:rPr>
          <w:ins w:id="794" w:author="Francis" w:date="2017-09-15T08:18:00Z"/>
        </w:rPr>
      </w:pPr>
      <w:ins w:id="795" w:author="Francis" w:date="2017-09-16T11:29:00Z">
        <w:r w:rsidRPr="005E705D">
          <w:rPr>
            <w:rFonts w:ascii="Times New Roman" w:eastAsia="Times New Roman" w:hAnsi="Times New Roman"/>
            <w:sz w:val="24"/>
            <w:szCs w:val="24"/>
          </w:rPr>
          <w:t xml:space="preserve">The </w:t>
        </w:r>
        <w:r>
          <w:rPr>
            <w:rFonts w:ascii="Times New Roman" w:eastAsia="Times New Roman" w:hAnsi="Times New Roman"/>
            <w:sz w:val="24"/>
            <w:szCs w:val="24"/>
          </w:rPr>
          <w:t xml:space="preserve">two managers of GCB and ADB recognised that a suitable </w:t>
        </w:r>
        <w:r w:rsidRPr="005E705D">
          <w:rPr>
            <w:rFonts w:ascii="Times New Roman" w:eastAsia="Times New Roman" w:hAnsi="Times New Roman"/>
            <w:sz w:val="24"/>
            <w:szCs w:val="24"/>
          </w:rPr>
          <w:t xml:space="preserve">strategy should first determine the level of market risk the </w:t>
        </w:r>
        <w:r>
          <w:rPr>
            <w:rFonts w:ascii="Times New Roman" w:eastAsia="Times New Roman" w:hAnsi="Times New Roman"/>
            <w:sz w:val="24"/>
            <w:szCs w:val="24"/>
          </w:rPr>
          <w:t>bank</w:t>
        </w:r>
        <w:r w:rsidRPr="005E705D">
          <w:rPr>
            <w:rFonts w:ascii="Times New Roman" w:eastAsia="Times New Roman" w:hAnsi="Times New Roman"/>
            <w:sz w:val="24"/>
            <w:szCs w:val="24"/>
          </w:rPr>
          <w:t xml:space="preserve"> is willing to </w:t>
        </w:r>
        <w:r>
          <w:rPr>
            <w:rFonts w:ascii="Times New Roman" w:eastAsia="Times New Roman" w:hAnsi="Times New Roman"/>
            <w:sz w:val="24"/>
            <w:szCs w:val="24"/>
          </w:rPr>
          <w:t>assume and it</w:t>
        </w:r>
        <w:r w:rsidRPr="005E705D">
          <w:rPr>
            <w:rFonts w:ascii="Times New Roman" w:eastAsia="Times New Roman" w:hAnsi="Times New Roman"/>
            <w:sz w:val="24"/>
            <w:szCs w:val="24"/>
          </w:rPr>
          <w:t xml:space="preserve">s market risk tolerance is determined, the </w:t>
        </w:r>
        <w:r>
          <w:rPr>
            <w:rFonts w:ascii="Times New Roman" w:eastAsia="Times New Roman" w:hAnsi="Times New Roman"/>
            <w:sz w:val="24"/>
            <w:szCs w:val="24"/>
          </w:rPr>
          <w:t>bank</w:t>
        </w:r>
        <w:r w:rsidRPr="005E705D">
          <w:rPr>
            <w:rFonts w:ascii="Times New Roman" w:eastAsia="Times New Roman" w:hAnsi="Times New Roman"/>
            <w:sz w:val="24"/>
            <w:szCs w:val="24"/>
          </w:rPr>
          <w:t xml:space="preserve"> should develop a strategy that balances its business </w:t>
        </w:r>
        <w:r>
          <w:rPr>
            <w:rFonts w:ascii="Times New Roman" w:eastAsia="Times New Roman" w:hAnsi="Times New Roman"/>
            <w:sz w:val="24"/>
            <w:szCs w:val="24"/>
          </w:rPr>
          <w:t>goals with its market risk</w:t>
        </w:r>
        <w:r w:rsidRPr="005E705D">
          <w:rPr>
            <w:rFonts w:ascii="Times New Roman" w:eastAsia="Times New Roman" w:hAnsi="Times New Roman"/>
            <w:sz w:val="24"/>
            <w:szCs w:val="24"/>
          </w:rPr>
          <w:t xml:space="preserve">. </w:t>
        </w:r>
        <w:r>
          <w:rPr>
            <w:rFonts w:ascii="Times New Roman" w:eastAsia="Times New Roman" w:hAnsi="Times New Roman"/>
            <w:sz w:val="24"/>
            <w:szCs w:val="24"/>
          </w:rPr>
          <w:t xml:space="preserve">Out of the 36 interviewees, 12 33.33% represents </w:t>
        </w:r>
        <w:r w:rsidRPr="00E8783D">
          <w:rPr>
            <w:rFonts w:ascii="Times New Roman" w:eastAsia="Times New Roman" w:hAnsi="Times New Roman"/>
            <w:sz w:val="24"/>
            <w:szCs w:val="24"/>
          </w:rPr>
          <w:t>market risk strategy</w:t>
        </w:r>
        <w:r>
          <w:rPr>
            <w:rFonts w:ascii="Times New Roman" w:eastAsia="Times New Roman" w:hAnsi="Times New Roman"/>
            <w:sz w:val="24"/>
            <w:szCs w:val="24"/>
          </w:rPr>
          <w:t xml:space="preserve"> </w:t>
        </w:r>
        <w:r w:rsidRPr="00E8783D">
          <w:rPr>
            <w:rFonts w:ascii="Times New Roman" w:eastAsia="Times New Roman" w:hAnsi="Times New Roman"/>
            <w:sz w:val="24"/>
            <w:szCs w:val="24"/>
          </w:rPr>
          <w:t>a</w:t>
        </w:r>
        <w:r>
          <w:rPr>
            <w:rFonts w:ascii="Times New Roman" w:eastAsia="Times New Roman" w:hAnsi="Times New Roman"/>
            <w:sz w:val="24"/>
            <w:szCs w:val="24"/>
          </w:rPr>
          <w:t>s banks would be considering</w:t>
        </w:r>
        <w:r w:rsidRPr="00E8783D">
          <w:rPr>
            <w:rFonts w:ascii="Times New Roman" w:eastAsia="Times New Roman" w:hAnsi="Times New Roman"/>
            <w:sz w:val="24"/>
            <w:szCs w:val="24"/>
          </w:rPr>
          <w:t xml:space="preserve"> the</w:t>
        </w:r>
        <w:r>
          <w:rPr>
            <w:rFonts w:ascii="Times New Roman" w:eastAsia="Times New Roman" w:hAnsi="Times New Roman"/>
            <w:sz w:val="24"/>
            <w:szCs w:val="24"/>
          </w:rPr>
          <w:t xml:space="preserve"> c</w:t>
        </w:r>
        <w:r w:rsidRPr="00E8783D">
          <w:rPr>
            <w:rFonts w:ascii="Times New Roman" w:eastAsia="Times New Roman" w:hAnsi="Times New Roman"/>
            <w:sz w:val="24"/>
            <w:szCs w:val="24"/>
          </w:rPr>
          <w:t>auses</w:t>
        </w:r>
        <w:r>
          <w:rPr>
            <w:rFonts w:ascii="Times New Roman" w:eastAsia="Times New Roman" w:hAnsi="Times New Roman"/>
            <w:sz w:val="24"/>
            <w:szCs w:val="24"/>
          </w:rPr>
          <w:t xml:space="preserve"> like </w:t>
        </w:r>
        <w:r w:rsidRPr="00E8783D">
          <w:rPr>
            <w:rFonts w:ascii="Times New Roman" w:eastAsia="Times New Roman" w:hAnsi="Times New Roman"/>
            <w:sz w:val="24"/>
            <w:szCs w:val="24"/>
          </w:rPr>
          <w:t xml:space="preserve">economic and market conditions and their impact on market </w:t>
        </w:r>
        <w:r>
          <w:rPr>
            <w:rFonts w:ascii="Times New Roman" w:eastAsia="Times New Roman" w:hAnsi="Times New Roman"/>
            <w:sz w:val="24"/>
            <w:szCs w:val="24"/>
          </w:rPr>
          <w:t xml:space="preserve">risk and </w:t>
        </w:r>
        <w:r w:rsidRPr="00E8783D">
          <w:rPr>
            <w:rFonts w:ascii="Times New Roman" w:eastAsia="Times New Roman" w:hAnsi="Times New Roman"/>
            <w:sz w:val="24"/>
            <w:szCs w:val="24"/>
          </w:rPr>
          <w:t xml:space="preserve">whether the </w:t>
        </w:r>
        <w:r>
          <w:rPr>
            <w:rFonts w:ascii="Times New Roman" w:eastAsia="Times New Roman" w:hAnsi="Times New Roman"/>
            <w:sz w:val="24"/>
            <w:szCs w:val="24"/>
          </w:rPr>
          <w:t>banks</w:t>
        </w:r>
        <w:r w:rsidRPr="00E8783D">
          <w:rPr>
            <w:rFonts w:ascii="Times New Roman" w:eastAsia="Times New Roman" w:hAnsi="Times New Roman"/>
            <w:sz w:val="24"/>
            <w:szCs w:val="24"/>
          </w:rPr>
          <w:t xml:space="preserve"> has the expertise to profit in specific </w:t>
        </w:r>
        <w:r>
          <w:rPr>
            <w:rFonts w:ascii="Times New Roman" w:eastAsia="Times New Roman" w:hAnsi="Times New Roman"/>
            <w:sz w:val="24"/>
            <w:szCs w:val="24"/>
          </w:rPr>
          <w:t>markets and are</w:t>
        </w:r>
        <w:r w:rsidRPr="00E8783D">
          <w:rPr>
            <w:rFonts w:ascii="Times New Roman" w:eastAsia="Times New Roman" w:hAnsi="Times New Roman"/>
            <w:sz w:val="24"/>
            <w:szCs w:val="24"/>
          </w:rPr>
          <w:t xml:space="preserve"> able to identify, monitor and control the ma</w:t>
        </w:r>
        <w:r w:rsidRPr="00155EA7">
          <w:rPr>
            <w:rFonts w:ascii="Times New Roman" w:eastAsia="Times New Roman" w:hAnsi="Times New Roman"/>
            <w:sz w:val="24"/>
            <w:szCs w:val="24"/>
          </w:rPr>
          <w:t>rket risk in those markets.</w:t>
        </w:r>
        <w:r>
          <w:rPr>
            <w:rFonts w:ascii="Times New Roman" w:eastAsia="Times New Roman" w:hAnsi="Times New Roman"/>
            <w:sz w:val="24"/>
            <w:szCs w:val="24"/>
          </w:rPr>
          <w:t xml:space="preserve"> 14 38.89% </w:t>
        </w:r>
        <w:r>
          <w:rPr>
            <w:rFonts w:ascii="Times New Roman" w:eastAsia="Times New Roman" w:hAnsi="Times New Roman"/>
            <w:sz w:val="24"/>
            <w:szCs w:val="24"/>
          </w:rPr>
          <w:lastRenderedPageBreak/>
          <w:t xml:space="preserve">said, its suitability strategy </w:t>
        </w:r>
        <w:r w:rsidRPr="00155EA7">
          <w:rPr>
            <w:rFonts w:ascii="Times New Roman" w:eastAsia="Times New Roman" w:hAnsi="Times New Roman"/>
            <w:sz w:val="24"/>
            <w:szCs w:val="24"/>
          </w:rPr>
          <w:t>depend</w:t>
        </w:r>
        <w:r>
          <w:rPr>
            <w:rFonts w:ascii="Times New Roman" w:eastAsia="Times New Roman" w:hAnsi="Times New Roman"/>
            <w:sz w:val="24"/>
            <w:szCs w:val="24"/>
          </w:rPr>
          <w:t>s</w:t>
        </w:r>
        <w:r w:rsidRPr="00155EA7">
          <w:rPr>
            <w:rFonts w:ascii="Times New Roman" w:eastAsia="Times New Roman" w:hAnsi="Times New Roman"/>
            <w:sz w:val="24"/>
            <w:szCs w:val="24"/>
          </w:rPr>
          <w:t xml:space="preserve"> on the complexity and variety of actions of the indiv</w:t>
        </w:r>
        <w:r>
          <w:rPr>
            <w:rFonts w:ascii="Times New Roman" w:eastAsia="Times New Roman" w:hAnsi="Times New Roman"/>
            <w:sz w:val="24"/>
            <w:szCs w:val="24"/>
          </w:rPr>
          <w:t xml:space="preserve">idual banks will adopt to </w:t>
        </w:r>
        <w:r w:rsidRPr="00155EA7">
          <w:rPr>
            <w:rFonts w:ascii="Times New Roman" w:eastAsia="Times New Roman" w:hAnsi="Times New Roman"/>
            <w:sz w:val="24"/>
            <w:szCs w:val="24"/>
          </w:rPr>
          <w:t xml:space="preserve">have interest rate risk measurement systems that </w:t>
        </w:r>
        <w:r>
          <w:rPr>
            <w:rFonts w:ascii="Times New Roman" w:eastAsia="Times New Roman" w:hAnsi="Times New Roman"/>
            <w:sz w:val="24"/>
            <w:szCs w:val="24"/>
          </w:rPr>
          <w:t xml:space="preserve">can </w:t>
        </w:r>
        <w:r w:rsidRPr="00155EA7">
          <w:rPr>
            <w:rFonts w:ascii="Times New Roman" w:eastAsia="Times New Roman" w:hAnsi="Times New Roman"/>
            <w:sz w:val="24"/>
            <w:szCs w:val="24"/>
          </w:rPr>
          <w:t xml:space="preserve">assess the effects of rate changes on both earnings and economic value. These systems should provide meaningful measures of </w:t>
        </w:r>
        <w:r>
          <w:rPr>
            <w:rFonts w:ascii="Times New Roman" w:eastAsia="Times New Roman" w:hAnsi="Times New Roman"/>
            <w:sz w:val="24"/>
            <w:szCs w:val="24"/>
          </w:rPr>
          <w:t>bank</w:t>
        </w:r>
        <w:r w:rsidRPr="00155EA7">
          <w:rPr>
            <w:rFonts w:ascii="Times New Roman" w:eastAsia="Times New Roman" w:hAnsi="Times New Roman"/>
            <w:sz w:val="24"/>
            <w:szCs w:val="24"/>
          </w:rPr>
          <w:t>'s current levels of interest rate risk exposure, and should be capable of identifying any excessive exposures that might arise</w:t>
        </w:r>
      </w:ins>
      <w:ins w:id="796" w:author="Francis" w:date="2017-09-16T11:50:00Z">
        <w:r w:rsidR="00F95033">
          <w:rPr>
            <w:rFonts w:ascii="Times New Roman" w:eastAsia="Times New Roman" w:hAnsi="Times New Roman"/>
            <w:sz w:val="24"/>
            <w:szCs w:val="24"/>
          </w:rPr>
          <w:t xml:space="preserve">. </w:t>
        </w:r>
      </w:ins>
      <w:ins w:id="797" w:author="Francis" w:date="2017-09-16T11:51:00Z">
        <w:r w:rsidR="00F95033">
          <w:rPr>
            <w:rFonts w:ascii="Times New Roman" w:hAnsi="Times New Roman"/>
            <w:sz w:val="24"/>
            <w:szCs w:val="24"/>
          </w:rPr>
          <w:t>Table 4 above analysis are presented below.</w:t>
        </w:r>
      </w:ins>
    </w:p>
    <w:p w14:paraId="730402F0" w14:textId="77777777" w:rsidR="0024048E" w:rsidRDefault="0024048E" w:rsidP="008137B1">
      <w:pPr>
        <w:autoSpaceDE w:val="0"/>
        <w:autoSpaceDN w:val="0"/>
        <w:adjustRightInd w:val="0"/>
        <w:spacing w:after="0" w:line="480" w:lineRule="auto"/>
        <w:ind w:firstLine="720"/>
        <w:rPr>
          <w:rFonts w:ascii="Times New Roman" w:hAnsi="Times New Roman"/>
          <w:bCs/>
          <w:sz w:val="24"/>
          <w:szCs w:val="24"/>
        </w:rPr>
      </w:pPr>
      <w:r w:rsidRPr="0024048E">
        <w:rPr>
          <w:rFonts w:ascii="Times New Roman" w:hAnsi="Times New Roman"/>
          <w:bCs/>
          <w:sz w:val="24"/>
          <w:szCs w:val="24"/>
        </w:rPr>
        <w:t xml:space="preserve">The analysis of debt coverage ratio depicts that </w:t>
      </w:r>
      <w:r w:rsidR="00BD7BF7">
        <w:rPr>
          <w:rFonts w:ascii="Times New Roman" w:hAnsi="Times New Roman"/>
          <w:sz w:val="24"/>
          <w:szCs w:val="24"/>
        </w:rPr>
        <w:t xml:space="preserve">ADB and GCB </w:t>
      </w:r>
      <w:r w:rsidRPr="0024048E">
        <w:rPr>
          <w:rFonts w:ascii="Times New Roman" w:hAnsi="Times New Roman"/>
          <w:bCs/>
          <w:sz w:val="24"/>
          <w:szCs w:val="24"/>
        </w:rPr>
        <w:t>are effective in generating income</w:t>
      </w:r>
      <w:r>
        <w:rPr>
          <w:rFonts w:ascii="Times New Roman" w:hAnsi="Times New Roman"/>
          <w:bCs/>
          <w:sz w:val="24"/>
          <w:szCs w:val="24"/>
        </w:rPr>
        <w:t xml:space="preserve"> </w:t>
      </w:r>
      <w:r w:rsidRPr="0024048E">
        <w:rPr>
          <w:rFonts w:ascii="Times New Roman" w:hAnsi="Times New Roman"/>
          <w:bCs/>
          <w:sz w:val="24"/>
          <w:szCs w:val="24"/>
        </w:rPr>
        <w:t>from their operations that are helping them to cap the pay</w:t>
      </w:r>
      <w:r w:rsidR="00BD7BF7">
        <w:rPr>
          <w:rFonts w:ascii="Times New Roman" w:hAnsi="Times New Roman"/>
          <w:bCs/>
          <w:sz w:val="24"/>
          <w:szCs w:val="24"/>
        </w:rPr>
        <w:t xml:space="preserve">ments of outstanding debts. They </w:t>
      </w:r>
      <w:r w:rsidRPr="0024048E">
        <w:rPr>
          <w:rFonts w:ascii="Times New Roman" w:hAnsi="Times New Roman"/>
          <w:bCs/>
          <w:sz w:val="24"/>
          <w:szCs w:val="24"/>
        </w:rPr>
        <w:t>have generated the payment of loan</w:t>
      </w:r>
      <w:r w:rsidR="001A2B49">
        <w:rPr>
          <w:rFonts w:ascii="Times New Roman" w:hAnsi="Times New Roman"/>
          <w:bCs/>
          <w:sz w:val="24"/>
          <w:szCs w:val="24"/>
        </w:rPr>
        <w:t>s</w:t>
      </w:r>
      <w:r w:rsidRPr="0024048E">
        <w:rPr>
          <w:rFonts w:ascii="Times New Roman" w:hAnsi="Times New Roman"/>
          <w:bCs/>
          <w:sz w:val="24"/>
          <w:szCs w:val="24"/>
        </w:rPr>
        <w:t xml:space="preserve"> from the borrowers on time because of which they were able</w:t>
      </w:r>
      <w:r>
        <w:rPr>
          <w:rFonts w:ascii="Times New Roman" w:hAnsi="Times New Roman"/>
          <w:bCs/>
          <w:sz w:val="24"/>
          <w:szCs w:val="24"/>
        </w:rPr>
        <w:t xml:space="preserve"> </w:t>
      </w:r>
      <w:r w:rsidRPr="0024048E">
        <w:rPr>
          <w:rFonts w:ascii="Times New Roman" w:hAnsi="Times New Roman"/>
          <w:bCs/>
          <w:sz w:val="24"/>
          <w:szCs w:val="24"/>
        </w:rPr>
        <w:t>to maintain their cash outflow and inflows. The credit deposit ratio is very high that</w:t>
      </w:r>
      <w:r>
        <w:rPr>
          <w:rFonts w:ascii="Times New Roman" w:hAnsi="Times New Roman"/>
          <w:bCs/>
          <w:sz w:val="24"/>
          <w:szCs w:val="24"/>
        </w:rPr>
        <w:t xml:space="preserve"> </w:t>
      </w:r>
      <w:r w:rsidRPr="0024048E">
        <w:rPr>
          <w:rFonts w:ascii="Times New Roman" w:hAnsi="Times New Roman"/>
          <w:bCs/>
          <w:sz w:val="24"/>
          <w:szCs w:val="24"/>
        </w:rPr>
        <w:t xml:space="preserve">indicates that </w:t>
      </w:r>
      <w:r w:rsidR="00264660" w:rsidRPr="0024048E">
        <w:rPr>
          <w:rFonts w:ascii="Times New Roman" w:hAnsi="Times New Roman"/>
          <w:bCs/>
          <w:sz w:val="24"/>
          <w:szCs w:val="24"/>
        </w:rPr>
        <w:t>the</w:t>
      </w:r>
      <w:r w:rsidR="00264660">
        <w:rPr>
          <w:rFonts w:ascii="Times New Roman" w:hAnsi="Times New Roman"/>
          <w:bCs/>
          <w:sz w:val="24"/>
          <w:szCs w:val="24"/>
        </w:rPr>
        <w:t xml:space="preserve">y </w:t>
      </w:r>
      <w:r w:rsidR="00264660" w:rsidRPr="0024048E">
        <w:rPr>
          <w:rFonts w:ascii="Times New Roman" w:hAnsi="Times New Roman"/>
          <w:bCs/>
          <w:sz w:val="24"/>
          <w:szCs w:val="24"/>
        </w:rPr>
        <w:t>might</w:t>
      </w:r>
      <w:r w:rsidRPr="0024048E">
        <w:rPr>
          <w:rFonts w:ascii="Times New Roman" w:hAnsi="Times New Roman"/>
          <w:bCs/>
          <w:sz w:val="24"/>
          <w:szCs w:val="24"/>
        </w:rPr>
        <w:t xml:space="preserve"> not have sufficient liquidity to meet future unexpected</w:t>
      </w:r>
      <w:r>
        <w:rPr>
          <w:rFonts w:ascii="Times New Roman" w:hAnsi="Times New Roman"/>
          <w:bCs/>
          <w:sz w:val="24"/>
          <w:szCs w:val="24"/>
        </w:rPr>
        <w:t xml:space="preserve"> </w:t>
      </w:r>
      <w:r w:rsidRPr="0024048E">
        <w:rPr>
          <w:rFonts w:ascii="Times New Roman" w:hAnsi="Times New Roman"/>
          <w:bCs/>
          <w:sz w:val="24"/>
          <w:szCs w:val="24"/>
        </w:rPr>
        <w:t>requirements of fund</w:t>
      </w:r>
      <w:r w:rsidR="001A2B49">
        <w:rPr>
          <w:rFonts w:ascii="Times New Roman" w:hAnsi="Times New Roman"/>
          <w:bCs/>
          <w:sz w:val="24"/>
          <w:szCs w:val="24"/>
        </w:rPr>
        <w:t>s</w:t>
      </w:r>
      <w:r w:rsidRPr="0024048E">
        <w:rPr>
          <w:rFonts w:ascii="Times New Roman" w:hAnsi="Times New Roman"/>
          <w:bCs/>
          <w:sz w:val="24"/>
          <w:szCs w:val="24"/>
        </w:rPr>
        <w:t>. Theref</w:t>
      </w:r>
      <w:r w:rsidR="00BD7BF7">
        <w:rPr>
          <w:rFonts w:ascii="Times New Roman" w:hAnsi="Times New Roman"/>
          <w:bCs/>
          <w:sz w:val="24"/>
          <w:szCs w:val="24"/>
        </w:rPr>
        <w:t xml:space="preserve">ore, it can be pointed </w:t>
      </w:r>
      <w:r w:rsidR="001A2B49">
        <w:rPr>
          <w:rFonts w:ascii="Times New Roman" w:hAnsi="Times New Roman"/>
          <w:bCs/>
          <w:sz w:val="24"/>
          <w:szCs w:val="24"/>
        </w:rPr>
        <w:t xml:space="preserve">out </w:t>
      </w:r>
      <w:r w:rsidR="00BD7BF7">
        <w:rPr>
          <w:rFonts w:ascii="Times New Roman" w:hAnsi="Times New Roman"/>
          <w:bCs/>
          <w:sz w:val="24"/>
          <w:szCs w:val="24"/>
        </w:rPr>
        <w:t xml:space="preserve">that they </w:t>
      </w:r>
      <w:r w:rsidRPr="0024048E">
        <w:rPr>
          <w:rFonts w:ascii="Times New Roman" w:hAnsi="Times New Roman"/>
          <w:bCs/>
          <w:sz w:val="24"/>
          <w:szCs w:val="24"/>
        </w:rPr>
        <w:t>have granted more money from</w:t>
      </w:r>
      <w:r>
        <w:rPr>
          <w:rFonts w:ascii="Times New Roman" w:hAnsi="Times New Roman"/>
          <w:bCs/>
          <w:sz w:val="24"/>
          <w:szCs w:val="24"/>
        </w:rPr>
        <w:t xml:space="preserve"> </w:t>
      </w:r>
      <w:r w:rsidRPr="0024048E">
        <w:rPr>
          <w:rFonts w:ascii="Times New Roman" w:hAnsi="Times New Roman"/>
          <w:bCs/>
          <w:sz w:val="24"/>
          <w:szCs w:val="24"/>
        </w:rPr>
        <w:t xml:space="preserve">the deposits. According to the ratio the </w:t>
      </w:r>
      <w:r w:rsidR="006E14DE">
        <w:rPr>
          <w:rFonts w:ascii="Times New Roman" w:hAnsi="Times New Roman"/>
          <w:bCs/>
          <w:sz w:val="24"/>
          <w:szCs w:val="24"/>
        </w:rPr>
        <w:t>ADB</w:t>
      </w:r>
      <w:r w:rsidRPr="0024048E">
        <w:rPr>
          <w:rFonts w:ascii="Times New Roman" w:hAnsi="Times New Roman"/>
          <w:bCs/>
          <w:sz w:val="24"/>
          <w:szCs w:val="24"/>
        </w:rPr>
        <w:t xml:space="preserve"> has lend more credit followed by </w:t>
      </w:r>
      <w:r w:rsidR="006E14DE">
        <w:rPr>
          <w:rFonts w:ascii="Times New Roman" w:hAnsi="Times New Roman"/>
          <w:bCs/>
          <w:sz w:val="24"/>
          <w:szCs w:val="24"/>
        </w:rPr>
        <w:t>GCB</w:t>
      </w:r>
      <w:r w:rsidRPr="0024048E">
        <w:rPr>
          <w:rFonts w:ascii="Times New Roman" w:hAnsi="Times New Roman"/>
          <w:bCs/>
          <w:sz w:val="24"/>
          <w:szCs w:val="24"/>
        </w:rPr>
        <w:t xml:space="preserve"> from its deposits. The investment deposit ratio is also high for </w:t>
      </w:r>
      <w:r w:rsidR="00BD7BF7">
        <w:rPr>
          <w:rFonts w:ascii="Times New Roman" w:hAnsi="Times New Roman"/>
          <w:bCs/>
          <w:sz w:val="24"/>
          <w:szCs w:val="24"/>
        </w:rPr>
        <w:t xml:space="preserve">both, </w:t>
      </w:r>
      <w:r w:rsidRPr="0024048E">
        <w:rPr>
          <w:rFonts w:ascii="Times New Roman" w:hAnsi="Times New Roman"/>
          <w:bCs/>
          <w:sz w:val="24"/>
          <w:szCs w:val="24"/>
        </w:rPr>
        <w:t>that</w:t>
      </w:r>
      <w:r>
        <w:rPr>
          <w:rFonts w:ascii="Times New Roman" w:hAnsi="Times New Roman"/>
          <w:bCs/>
          <w:sz w:val="24"/>
          <w:szCs w:val="24"/>
        </w:rPr>
        <w:t xml:space="preserve"> </w:t>
      </w:r>
      <w:r w:rsidR="00BD7BF7">
        <w:rPr>
          <w:rFonts w:ascii="Times New Roman" w:hAnsi="Times New Roman"/>
          <w:bCs/>
          <w:sz w:val="24"/>
          <w:szCs w:val="24"/>
        </w:rPr>
        <w:t xml:space="preserve">represents that they </w:t>
      </w:r>
      <w:r w:rsidR="001A2B49">
        <w:rPr>
          <w:rFonts w:ascii="Times New Roman" w:hAnsi="Times New Roman"/>
          <w:bCs/>
          <w:sz w:val="24"/>
          <w:szCs w:val="24"/>
        </w:rPr>
        <w:t>have made large</w:t>
      </w:r>
      <w:r w:rsidRPr="0024048E">
        <w:rPr>
          <w:rFonts w:ascii="Times New Roman" w:hAnsi="Times New Roman"/>
          <w:bCs/>
          <w:sz w:val="24"/>
          <w:szCs w:val="24"/>
        </w:rPr>
        <w:t xml:space="preserve"> investment</w:t>
      </w:r>
      <w:r w:rsidR="001A2B49">
        <w:rPr>
          <w:rFonts w:ascii="Times New Roman" w:hAnsi="Times New Roman"/>
          <w:bCs/>
          <w:sz w:val="24"/>
          <w:szCs w:val="24"/>
        </w:rPr>
        <w:t>s</w:t>
      </w:r>
      <w:r w:rsidRPr="0024048E">
        <w:rPr>
          <w:rFonts w:ascii="Times New Roman" w:hAnsi="Times New Roman"/>
          <w:bCs/>
          <w:sz w:val="24"/>
          <w:szCs w:val="24"/>
        </w:rPr>
        <w:t xml:space="preserve"> from the capital mobilised by them</w:t>
      </w:r>
      <w:r w:rsidR="00BD7BF7">
        <w:rPr>
          <w:rFonts w:ascii="Times New Roman" w:hAnsi="Times New Roman"/>
          <w:bCs/>
          <w:sz w:val="24"/>
          <w:szCs w:val="24"/>
        </w:rPr>
        <w:t>,</w:t>
      </w:r>
      <w:r w:rsidRPr="0024048E">
        <w:rPr>
          <w:rFonts w:ascii="Times New Roman" w:hAnsi="Times New Roman"/>
          <w:bCs/>
          <w:sz w:val="24"/>
          <w:szCs w:val="24"/>
        </w:rPr>
        <w:t xml:space="preserve"> that</w:t>
      </w:r>
      <w:r>
        <w:rPr>
          <w:rFonts w:ascii="Times New Roman" w:hAnsi="Times New Roman"/>
          <w:bCs/>
          <w:sz w:val="24"/>
          <w:szCs w:val="24"/>
        </w:rPr>
        <w:t xml:space="preserve"> </w:t>
      </w:r>
      <w:r w:rsidRPr="0024048E">
        <w:rPr>
          <w:rFonts w:ascii="Times New Roman" w:hAnsi="Times New Roman"/>
          <w:bCs/>
          <w:sz w:val="24"/>
          <w:szCs w:val="24"/>
        </w:rPr>
        <w:t xml:space="preserve">shows more cash outflows then cash inflows. </w:t>
      </w:r>
      <w:r w:rsidR="006E14DE">
        <w:rPr>
          <w:rFonts w:ascii="Times New Roman" w:hAnsi="Times New Roman"/>
          <w:bCs/>
          <w:sz w:val="24"/>
          <w:szCs w:val="24"/>
        </w:rPr>
        <w:t>GCB</w:t>
      </w:r>
      <w:r w:rsidRPr="0024048E">
        <w:rPr>
          <w:rFonts w:ascii="Times New Roman" w:hAnsi="Times New Roman"/>
          <w:bCs/>
          <w:sz w:val="24"/>
          <w:szCs w:val="24"/>
        </w:rPr>
        <w:t xml:space="preserve"> has invested more</w:t>
      </w:r>
      <w:r>
        <w:rPr>
          <w:rFonts w:ascii="Times New Roman" w:hAnsi="Times New Roman"/>
          <w:bCs/>
          <w:sz w:val="24"/>
          <w:szCs w:val="24"/>
        </w:rPr>
        <w:t xml:space="preserve"> </w:t>
      </w:r>
      <w:r w:rsidR="00BD7BF7">
        <w:rPr>
          <w:rFonts w:ascii="Times New Roman" w:hAnsi="Times New Roman"/>
          <w:bCs/>
          <w:sz w:val="24"/>
          <w:szCs w:val="24"/>
        </w:rPr>
        <w:t>money than</w:t>
      </w:r>
      <w:r w:rsidRPr="0024048E">
        <w:rPr>
          <w:rFonts w:ascii="Times New Roman" w:hAnsi="Times New Roman"/>
          <w:bCs/>
          <w:sz w:val="24"/>
          <w:szCs w:val="24"/>
        </w:rPr>
        <w:t xml:space="preserve"> </w:t>
      </w:r>
      <w:r w:rsidR="006E14DE">
        <w:rPr>
          <w:rFonts w:ascii="Times New Roman" w:hAnsi="Times New Roman"/>
          <w:bCs/>
          <w:sz w:val="24"/>
          <w:szCs w:val="24"/>
        </w:rPr>
        <w:t>ADB</w:t>
      </w:r>
      <w:r w:rsidRPr="0024048E">
        <w:rPr>
          <w:rFonts w:ascii="Times New Roman" w:hAnsi="Times New Roman"/>
          <w:bCs/>
          <w:sz w:val="24"/>
          <w:szCs w:val="24"/>
        </w:rPr>
        <w:t xml:space="preserve"> into projects from the cash acquired through</w:t>
      </w:r>
      <w:r>
        <w:rPr>
          <w:rFonts w:ascii="Times New Roman" w:hAnsi="Times New Roman"/>
          <w:bCs/>
          <w:sz w:val="24"/>
          <w:szCs w:val="24"/>
        </w:rPr>
        <w:t xml:space="preserve"> </w:t>
      </w:r>
      <w:r w:rsidR="006E14DE">
        <w:rPr>
          <w:rFonts w:ascii="Times New Roman" w:hAnsi="Times New Roman"/>
          <w:bCs/>
          <w:sz w:val="24"/>
          <w:szCs w:val="24"/>
        </w:rPr>
        <w:t>deposits</w:t>
      </w:r>
      <w:r w:rsidRPr="0024048E">
        <w:rPr>
          <w:rFonts w:ascii="Times New Roman" w:hAnsi="Times New Roman"/>
          <w:bCs/>
          <w:sz w:val="24"/>
          <w:szCs w:val="24"/>
        </w:rPr>
        <w:t xml:space="preserve">. It can be regarded that </w:t>
      </w:r>
      <w:r w:rsidR="00BD7BF7">
        <w:rPr>
          <w:rFonts w:ascii="Times New Roman" w:hAnsi="Times New Roman"/>
          <w:bCs/>
          <w:sz w:val="24"/>
          <w:szCs w:val="24"/>
        </w:rPr>
        <w:t>they have made investments. This</w:t>
      </w:r>
      <w:r w:rsidRPr="0024048E">
        <w:rPr>
          <w:rFonts w:ascii="Times New Roman" w:hAnsi="Times New Roman"/>
          <w:bCs/>
          <w:sz w:val="24"/>
          <w:szCs w:val="24"/>
        </w:rPr>
        <w:t xml:space="preserve"> is </w:t>
      </w:r>
      <w:r w:rsidR="00BD7BF7">
        <w:rPr>
          <w:rFonts w:ascii="Times New Roman" w:hAnsi="Times New Roman"/>
          <w:bCs/>
          <w:sz w:val="24"/>
          <w:szCs w:val="24"/>
        </w:rPr>
        <w:t xml:space="preserve">a </w:t>
      </w:r>
      <w:r w:rsidRPr="0024048E">
        <w:rPr>
          <w:rFonts w:ascii="Times New Roman" w:hAnsi="Times New Roman"/>
          <w:bCs/>
          <w:sz w:val="24"/>
          <w:szCs w:val="24"/>
        </w:rPr>
        <w:t>positive sign that the</w:t>
      </w:r>
      <w:r w:rsidR="00BD7BF7">
        <w:rPr>
          <w:rFonts w:ascii="Times New Roman" w:hAnsi="Times New Roman"/>
          <w:bCs/>
          <w:sz w:val="24"/>
          <w:szCs w:val="24"/>
        </w:rPr>
        <w:t>y</w:t>
      </w:r>
      <w:r w:rsidRPr="0024048E">
        <w:rPr>
          <w:rFonts w:ascii="Times New Roman" w:hAnsi="Times New Roman"/>
          <w:bCs/>
          <w:sz w:val="24"/>
          <w:szCs w:val="24"/>
        </w:rPr>
        <w:t xml:space="preserve"> are able to gain deposits so</w:t>
      </w:r>
      <w:r>
        <w:rPr>
          <w:rFonts w:ascii="Times New Roman" w:hAnsi="Times New Roman"/>
          <w:bCs/>
          <w:sz w:val="24"/>
          <w:szCs w:val="24"/>
        </w:rPr>
        <w:t xml:space="preserve"> </w:t>
      </w:r>
      <w:r w:rsidRPr="0024048E">
        <w:rPr>
          <w:rFonts w:ascii="Times New Roman" w:hAnsi="Times New Roman"/>
          <w:bCs/>
          <w:sz w:val="24"/>
          <w:szCs w:val="24"/>
        </w:rPr>
        <w:t>that they can lend credit and make investment effectively for the stability of cash flows and</w:t>
      </w:r>
      <w:r>
        <w:rPr>
          <w:rFonts w:ascii="Times New Roman" w:hAnsi="Times New Roman"/>
          <w:bCs/>
          <w:sz w:val="24"/>
          <w:szCs w:val="24"/>
        </w:rPr>
        <w:t xml:space="preserve"> </w:t>
      </w:r>
      <w:r w:rsidRPr="0024048E">
        <w:rPr>
          <w:rFonts w:ascii="Times New Roman" w:hAnsi="Times New Roman"/>
          <w:bCs/>
          <w:sz w:val="24"/>
          <w:szCs w:val="24"/>
        </w:rPr>
        <w:t>assets and liabilit</w:t>
      </w:r>
      <w:r w:rsidR="001A2B49">
        <w:rPr>
          <w:rFonts w:ascii="Times New Roman" w:hAnsi="Times New Roman"/>
          <w:bCs/>
          <w:sz w:val="24"/>
          <w:szCs w:val="24"/>
        </w:rPr>
        <w:t>ies</w:t>
      </w:r>
      <w:r w:rsidRPr="0024048E">
        <w:rPr>
          <w:rFonts w:ascii="Times New Roman" w:hAnsi="Times New Roman"/>
          <w:bCs/>
          <w:sz w:val="24"/>
          <w:szCs w:val="24"/>
        </w:rPr>
        <w:t>.</w:t>
      </w:r>
    </w:p>
    <w:p w14:paraId="7BF19CA2" w14:textId="77777777" w:rsidR="0024048E" w:rsidRPr="0024048E" w:rsidRDefault="001A2B49" w:rsidP="008137B1">
      <w:pPr>
        <w:autoSpaceDE w:val="0"/>
        <w:autoSpaceDN w:val="0"/>
        <w:adjustRightInd w:val="0"/>
        <w:spacing w:after="0" w:line="480" w:lineRule="auto"/>
        <w:ind w:firstLine="720"/>
        <w:rPr>
          <w:rFonts w:ascii="Times New Roman" w:hAnsi="Times New Roman"/>
          <w:bCs/>
          <w:sz w:val="24"/>
          <w:szCs w:val="24"/>
        </w:rPr>
      </w:pPr>
      <w:r>
        <w:rPr>
          <w:rFonts w:ascii="Times New Roman" w:hAnsi="Times New Roman"/>
          <w:bCs/>
          <w:sz w:val="24"/>
          <w:szCs w:val="24"/>
        </w:rPr>
        <w:t>I</w:t>
      </w:r>
      <w:r w:rsidR="00BD7BF7">
        <w:rPr>
          <w:rFonts w:ascii="Times New Roman" w:hAnsi="Times New Roman"/>
          <w:bCs/>
          <w:sz w:val="24"/>
          <w:szCs w:val="24"/>
        </w:rPr>
        <w:t xml:space="preserve">t shows that </w:t>
      </w:r>
      <w:r w:rsidR="00BD7BF7">
        <w:rPr>
          <w:rFonts w:ascii="Times New Roman" w:hAnsi="Times New Roman"/>
          <w:sz w:val="24"/>
          <w:szCs w:val="24"/>
        </w:rPr>
        <w:t xml:space="preserve">ADB and GCB </w:t>
      </w:r>
      <w:r w:rsidR="0024048E" w:rsidRPr="0024048E">
        <w:rPr>
          <w:rFonts w:ascii="Times New Roman" w:hAnsi="Times New Roman"/>
          <w:bCs/>
          <w:sz w:val="24"/>
          <w:szCs w:val="24"/>
        </w:rPr>
        <w:t>are having more debt than the value of equity.</w:t>
      </w:r>
      <w:r w:rsidR="0095106A">
        <w:rPr>
          <w:rFonts w:ascii="Times New Roman" w:hAnsi="Times New Roman"/>
          <w:bCs/>
          <w:sz w:val="24"/>
          <w:szCs w:val="24"/>
        </w:rPr>
        <w:t xml:space="preserve"> </w:t>
      </w:r>
      <w:r w:rsidR="0024048E" w:rsidRPr="0024048E">
        <w:rPr>
          <w:rFonts w:ascii="Times New Roman" w:hAnsi="Times New Roman"/>
          <w:bCs/>
          <w:sz w:val="24"/>
          <w:szCs w:val="24"/>
        </w:rPr>
        <w:t>The financial charges coverage ratio are greater than the standard ratio of 1.</w:t>
      </w:r>
    </w:p>
    <w:p w14:paraId="7F12DEF8" w14:textId="77777777" w:rsidR="0024048E" w:rsidRDefault="0024048E" w:rsidP="008137B1">
      <w:pPr>
        <w:autoSpaceDE w:val="0"/>
        <w:autoSpaceDN w:val="0"/>
        <w:adjustRightInd w:val="0"/>
        <w:spacing w:after="0" w:line="480" w:lineRule="auto"/>
        <w:rPr>
          <w:rFonts w:ascii="Times New Roman" w:hAnsi="Times New Roman"/>
          <w:bCs/>
          <w:sz w:val="24"/>
          <w:szCs w:val="24"/>
        </w:rPr>
      </w:pPr>
      <w:r w:rsidRPr="0024048E">
        <w:rPr>
          <w:rFonts w:ascii="Times New Roman" w:hAnsi="Times New Roman"/>
          <w:bCs/>
          <w:sz w:val="24"/>
          <w:szCs w:val="24"/>
        </w:rPr>
        <w:t xml:space="preserve">Therefore, it can be depicted that </w:t>
      </w:r>
      <w:r w:rsidR="00BD7BF7">
        <w:rPr>
          <w:rFonts w:ascii="Times New Roman" w:hAnsi="Times New Roman"/>
          <w:bCs/>
          <w:sz w:val="24"/>
          <w:szCs w:val="24"/>
        </w:rPr>
        <w:t xml:space="preserve">they </w:t>
      </w:r>
      <w:r w:rsidRPr="0024048E">
        <w:rPr>
          <w:rFonts w:ascii="Times New Roman" w:hAnsi="Times New Roman"/>
          <w:bCs/>
          <w:sz w:val="24"/>
          <w:szCs w:val="24"/>
        </w:rPr>
        <w:t>are able to pay off the financing expenses like</w:t>
      </w:r>
      <w:r w:rsidR="00211AAE">
        <w:rPr>
          <w:rFonts w:ascii="Times New Roman" w:hAnsi="Times New Roman"/>
          <w:bCs/>
          <w:sz w:val="24"/>
          <w:szCs w:val="24"/>
        </w:rPr>
        <w:t xml:space="preserve"> </w:t>
      </w:r>
      <w:r w:rsidRPr="0024048E">
        <w:rPr>
          <w:rFonts w:ascii="Times New Roman" w:hAnsi="Times New Roman"/>
          <w:bCs/>
          <w:sz w:val="24"/>
          <w:szCs w:val="24"/>
        </w:rPr>
        <w:t>intere</w:t>
      </w:r>
      <w:r w:rsidR="00BD7BF7">
        <w:rPr>
          <w:rFonts w:ascii="Times New Roman" w:hAnsi="Times New Roman"/>
          <w:bCs/>
          <w:sz w:val="24"/>
          <w:szCs w:val="24"/>
        </w:rPr>
        <w:t>st or lease from their cash, which</w:t>
      </w:r>
      <w:r w:rsidRPr="0024048E">
        <w:rPr>
          <w:rFonts w:ascii="Times New Roman" w:hAnsi="Times New Roman"/>
          <w:bCs/>
          <w:sz w:val="24"/>
          <w:szCs w:val="24"/>
        </w:rPr>
        <w:t xml:space="preserve"> helps i</w:t>
      </w:r>
      <w:r w:rsidR="00BD7BF7">
        <w:rPr>
          <w:rFonts w:ascii="Times New Roman" w:hAnsi="Times New Roman"/>
          <w:bCs/>
          <w:sz w:val="24"/>
          <w:szCs w:val="24"/>
        </w:rPr>
        <w:t>n maintaining the cash flows,</w:t>
      </w:r>
      <w:r w:rsidRPr="0024048E">
        <w:rPr>
          <w:rFonts w:ascii="Times New Roman" w:hAnsi="Times New Roman"/>
          <w:bCs/>
          <w:sz w:val="24"/>
          <w:szCs w:val="24"/>
        </w:rPr>
        <w:t xml:space="preserve"> assets and liabilities</w:t>
      </w:r>
      <w:r>
        <w:rPr>
          <w:rFonts w:ascii="Times New Roman" w:hAnsi="Times New Roman"/>
          <w:bCs/>
          <w:sz w:val="24"/>
          <w:szCs w:val="24"/>
        </w:rPr>
        <w:t xml:space="preserve"> </w:t>
      </w:r>
      <w:r w:rsidRPr="0024048E">
        <w:rPr>
          <w:rFonts w:ascii="Times New Roman" w:hAnsi="Times New Roman"/>
          <w:bCs/>
          <w:sz w:val="24"/>
          <w:szCs w:val="24"/>
        </w:rPr>
        <w:t>and improving the</w:t>
      </w:r>
      <w:r w:rsidR="001A2B49">
        <w:rPr>
          <w:rFonts w:ascii="Times New Roman" w:hAnsi="Times New Roman"/>
          <w:bCs/>
          <w:sz w:val="24"/>
          <w:szCs w:val="24"/>
        </w:rPr>
        <w:t>ir</w:t>
      </w:r>
      <w:r w:rsidRPr="0024048E">
        <w:rPr>
          <w:rFonts w:ascii="Times New Roman" w:hAnsi="Times New Roman"/>
          <w:bCs/>
          <w:sz w:val="24"/>
          <w:szCs w:val="24"/>
        </w:rPr>
        <w:t xml:space="preserve"> financial strength. The financial charges coverage ratio post </w:t>
      </w:r>
      <w:r w:rsidRPr="0024048E">
        <w:rPr>
          <w:rFonts w:ascii="Times New Roman" w:hAnsi="Times New Roman"/>
          <w:bCs/>
          <w:sz w:val="24"/>
          <w:szCs w:val="24"/>
        </w:rPr>
        <w:lastRenderedPageBreak/>
        <w:t>tax</w:t>
      </w:r>
      <w:r>
        <w:rPr>
          <w:rFonts w:ascii="Times New Roman" w:hAnsi="Times New Roman"/>
          <w:bCs/>
          <w:sz w:val="24"/>
          <w:szCs w:val="24"/>
        </w:rPr>
        <w:t xml:space="preserve"> </w:t>
      </w:r>
      <w:r w:rsidRPr="0024048E">
        <w:rPr>
          <w:rFonts w:ascii="Times New Roman" w:hAnsi="Times New Roman"/>
          <w:bCs/>
          <w:sz w:val="24"/>
          <w:szCs w:val="24"/>
        </w:rPr>
        <w:t xml:space="preserve">is also acceptable </w:t>
      </w:r>
      <w:r w:rsidR="00BD7BF7">
        <w:rPr>
          <w:rFonts w:ascii="Times New Roman" w:hAnsi="Times New Roman"/>
          <w:bCs/>
          <w:sz w:val="24"/>
          <w:szCs w:val="24"/>
        </w:rPr>
        <w:t xml:space="preserve">which </w:t>
      </w:r>
      <w:r w:rsidRPr="0024048E">
        <w:rPr>
          <w:rFonts w:ascii="Times New Roman" w:hAnsi="Times New Roman"/>
          <w:bCs/>
          <w:sz w:val="24"/>
          <w:szCs w:val="24"/>
        </w:rPr>
        <w:t>reflect</w:t>
      </w:r>
      <w:r w:rsidR="00BD7BF7">
        <w:rPr>
          <w:rFonts w:ascii="Times New Roman" w:hAnsi="Times New Roman"/>
          <w:bCs/>
          <w:sz w:val="24"/>
          <w:szCs w:val="24"/>
        </w:rPr>
        <w:t>s</w:t>
      </w:r>
      <w:r w:rsidRPr="0024048E">
        <w:rPr>
          <w:rFonts w:ascii="Times New Roman" w:hAnsi="Times New Roman"/>
          <w:bCs/>
          <w:sz w:val="24"/>
          <w:szCs w:val="24"/>
        </w:rPr>
        <w:t xml:space="preserve"> that the</w:t>
      </w:r>
      <w:r w:rsidR="00BD7BF7">
        <w:rPr>
          <w:rFonts w:ascii="Times New Roman" w:hAnsi="Times New Roman"/>
          <w:bCs/>
          <w:sz w:val="24"/>
          <w:szCs w:val="24"/>
        </w:rPr>
        <w:t>y</w:t>
      </w:r>
      <w:r w:rsidR="0032381A">
        <w:rPr>
          <w:rFonts w:ascii="Times New Roman" w:hAnsi="Times New Roman"/>
          <w:bCs/>
          <w:sz w:val="24"/>
          <w:szCs w:val="24"/>
        </w:rPr>
        <w:t xml:space="preserve"> are effectively covering</w:t>
      </w:r>
      <w:r w:rsidRPr="0024048E">
        <w:rPr>
          <w:rFonts w:ascii="Times New Roman" w:hAnsi="Times New Roman"/>
          <w:bCs/>
          <w:sz w:val="24"/>
          <w:szCs w:val="24"/>
        </w:rPr>
        <w:t xml:space="preserve"> the</w:t>
      </w:r>
      <w:r>
        <w:rPr>
          <w:rFonts w:ascii="Times New Roman" w:hAnsi="Times New Roman"/>
          <w:bCs/>
          <w:sz w:val="24"/>
          <w:szCs w:val="24"/>
        </w:rPr>
        <w:t xml:space="preserve"> </w:t>
      </w:r>
      <w:r w:rsidRPr="0024048E">
        <w:rPr>
          <w:rFonts w:ascii="Times New Roman" w:hAnsi="Times New Roman"/>
          <w:bCs/>
          <w:sz w:val="24"/>
          <w:szCs w:val="24"/>
        </w:rPr>
        <w:t>requirements of obligations in spite of charge of tax. Therefore, the calculated debt coverage</w:t>
      </w:r>
      <w:r>
        <w:rPr>
          <w:rFonts w:ascii="Times New Roman" w:hAnsi="Times New Roman"/>
          <w:bCs/>
          <w:sz w:val="24"/>
          <w:szCs w:val="24"/>
        </w:rPr>
        <w:t xml:space="preserve"> </w:t>
      </w:r>
      <w:r w:rsidRPr="0024048E">
        <w:rPr>
          <w:rFonts w:ascii="Times New Roman" w:hAnsi="Times New Roman"/>
          <w:bCs/>
          <w:sz w:val="24"/>
          <w:szCs w:val="24"/>
        </w:rPr>
        <w:t>ratios shows that overall performance in generating income has improved</w:t>
      </w:r>
      <w:r w:rsidR="0032381A">
        <w:rPr>
          <w:rFonts w:ascii="Times New Roman" w:hAnsi="Times New Roman"/>
          <w:bCs/>
          <w:sz w:val="24"/>
          <w:szCs w:val="24"/>
        </w:rPr>
        <w:t>.</w:t>
      </w:r>
      <w:r w:rsidRPr="0024048E">
        <w:rPr>
          <w:rFonts w:ascii="Times New Roman" w:hAnsi="Times New Roman"/>
          <w:bCs/>
          <w:sz w:val="24"/>
          <w:szCs w:val="24"/>
        </w:rPr>
        <w:t xml:space="preserve"> </w:t>
      </w:r>
      <w:r w:rsidR="0032381A">
        <w:rPr>
          <w:rFonts w:ascii="Times New Roman" w:hAnsi="Times New Roman"/>
          <w:bCs/>
          <w:sz w:val="24"/>
          <w:szCs w:val="24"/>
        </w:rPr>
        <w:t>D</w:t>
      </w:r>
      <w:r w:rsidRPr="0024048E">
        <w:rPr>
          <w:rFonts w:ascii="Times New Roman" w:hAnsi="Times New Roman"/>
          <w:bCs/>
          <w:sz w:val="24"/>
          <w:szCs w:val="24"/>
        </w:rPr>
        <w:t>ue to</w:t>
      </w:r>
      <w:r>
        <w:rPr>
          <w:rFonts w:ascii="Times New Roman" w:hAnsi="Times New Roman"/>
          <w:bCs/>
          <w:sz w:val="24"/>
          <w:szCs w:val="24"/>
        </w:rPr>
        <w:t xml:space="preserve"> </w:t>
      </w:r>
      <w:r w:rsidRPr="0024048E">
        <w:rPr>
          <w:rFonts w:ascii="Times New Roman" w:hAnsi="Times New Roman"/>
          <w:bCs/>
          <w:sz w:val="24"/>
          <w:szCs w:val="24"/>
        </w:rPr>
        <w:t xml:space="preserve">which they are able to mitigate the limitations of managing assets </w:t>
      </w:r>
      <w:r w:rsidR="00F106A3">
        <w:rPr>
          <w:rFonts w:ascii="Times New Roman" w:hAnsi="Times New Roman"/>
          <w:bCs/>
          <w:sz w:val="24"/>
          <w:szCs w:val="24"/>
        </w:rPr>
        <w:t>and liabilities they</w:t>
      </w:r>
      <w:r w:rsidRPr="0024048E">
        <w:rPr>
          <w:rFonts w:ascii="Times New Roman" w:hAnsi="Times New Roman"/>
          <w:bCs/>
          <w:sz w:val="24"/>
          <w:szCs w:val="24"/>
        </w:rPr>
        <w:t xml:space="preserve"> are capable to generate the returns on the capital and comprehensively deal with the emerging</w:t>
      </w:r>
      <w:r>
        <w:rPr>
          <w:rFonts w:ascii="Times New Roman" w:hAnsi="Times New Roman"/>
          <w:bCs/>
          <w:sz w:val="24"/>
          <w:szCs w:val="24"/>
        </w:rPr>
        <w:t xml:space="preserve"> </w:t>
      </w:r>
      <w:r w:rsidRPr="0024048E">
        <w:rPr>
          <w:rFonts w:ascii="Times New Roman" w:hAnsi="Times New Roman"/>
          <w:bCs/>
          <w:sz w:val="24"/>
          <w:szCs w:val="24"/>
        </w:rPr>
        <w:t xml:space="preserve">competition and risks. Thus, </w:t>
      </w:r>
      <w:r w:rsidR="0032381A">
        <w:rPr>
          <w:rFonts w:ascii="Times New Roman" w:hAnsi="Times New Roman"/>
          <w:sz w:val="24"/>
          <w:szCs w:val="24"/>
        </w:rPr>
        <w:t xml:space="preserve">ADB and GCB </w:t>
      </w:r>
      <w:r w:rsidRPr="0024048E">
        <w:rPr>
          <w:rFonts w:ascii="Times New Roman" w:hAnsi="Times New Roman"/>
          <w:bCs/>
          <w:sz w:val="24"/>
          <w:szCs w:val="24"/>
        </w:rPr>
        <w:t>are able to avail cash for covering the payments of debt</w:t>
      </w:r>
      <w:r>
        <w:rPr>
          <w:rFonts w:ascii="Times New Roman" w:hAnsi="Times New Roman"/>
          <w:bCs/>
          <w:sz w:val="24"/>
          <w:szCs w:val="24"/>
        </w:rPr>
        <w:t xml:space="preserve"> </w:t>
      </w:r>
      <w:r w:rsidRPr="0024048E">
        <w:rPr>
          <w:rFonts w:ascii="Times New Roman" w:hAnsi="Times New Roman"/>
          <w:bCs/>
          <w:sz w:val="24"/>
          <w:szCs w:val="24"/>
        </w:rPr>
        <w:t xml:space="preserve">that can be related to payment of interest or lease and payments of principle on debt. </w:t>
      </w:r>
      <w:r w:rsidR="0032381A">
        <w:rPr>
          <w:rFonts w:ascii="Times New Roman" w:hAnsi="Times New Roman"/>
          <w:bCs/>
          <w:sz w:val="24"/>
          <w:szCs w:val="24"/>
        </w:rPr>
        <w:t>Ano</w:t>
      </w:r>
      <w:r w:rsidRPr="0024048E">
        <w:rPr>
          <w:rFonts w:ascii="Times New Roman" w:hAnsi="Times New Roman"/>
          <w:bCs/>
          <w:sz w:val="24"/>
          <w:szCs w:val="24"/>
        </w:rPr>
        <w:t>ther thing</w:t>
      </w:r>
      <w:r>
        <w:rPr>
          <w:rFonts w:ascii="Times New Roman" w:hAnsi="Times New Roman"/>
          <w:bCs/>
          <w:sz w:val="24"/>
          <w:szCs w:val="24"/>
        </w:rPr>
        <w:t xml:space="preserve"> </w:t>
      </w:r>
      <w:r w:rsidRPr="0024048E">
        <w:rPr>
          <w:rFonts w:ascii="Times New Roman" w:hAnsi="Times New Roman"/>
          <w:bCs/>
          <w:sz w:val="24"/>
          <w:szCs w:val="24"/>
        </w:rPr>
        <w:t>is that the</w:t>
      </w:r>
      <w:r w:rsidR="0032381A">
        <w:rPr>
          <w:rFonts w:ascii="Times New Roman" w:hAnsi="Times New Roman"/>
          <w:bCs/>
          <w:sz w:val="24"/>
          <w:szCs w:val="24"/>
        </w:rPr>
        <w:t>y</w:t>
      </w:r>
      <w:r w:rsidRPr="0024048E">
        <w:rPr>
          <w:rFonts w:ascii="Times New Roman" w:hAnsi="Times New Roman"/>
          <w:bCs/>
          <w:sz w:val="24"/>
          <w:szCs w:val="24"/>
        </w:rPr>
        <w:t xml:space="preserve"> can easily lend to</w:t>
      </w:r>
      <w:r w:rsidR="0032381A">
        <w:rPr>
          <w:rFonts w:ascii="Times New Roman" w:hAnsi="Times New Roman"/>
          <w:bCs/>
          <w:sz w:val="24"/>
          <w:szCs w:val="24"/>
        </w:rPr>
        <w:t xml:space="preserve"> customers to </w:t>
      </w:r>
      <w:r w:rsidRPr="0024048E">
        <w:rPr>
          <w:rFonts w:ascii="Times New Roman" w:hAnsi="Times New Roman"/>
          <w:bCs/>
          <w:sz w:val="24"/>
          <w:szCs w:val="24"/>
        </w:rPr>
        <w:t>increase the income level</w:t>
      </w:r>
      <w:r w:rsidR="0032381A">
        <w:rPr>
          <w:rFonts w:ascii="Times New Roman" w:hAnsi="Times New Roman"/>
          <w:bCs/>
          <w:sz w:val="24"/>
          <w:szCs w:val="24"/>
        </w:rPr>
        <w:t>s</w:t>
      </w:r>
      <w:r w:rsidRPr="0024048E">
        <w:rPr>
          <w:rFonts w:ascii="Times New Roman" w:hAnsi="Times New Roman"/>
          <w:bCs/>
          <w:sz w:val="24"/>
          <w:szCs w:val="24"/>
        </w:rPr>
        <w:t>.</w:t>
      </w:r>
    </w:p>
    <w:p w14:paraId="1200D47F" w14:textId="6D5ACE6C" w:rsidR="00211AAE" w:rsidRPr="0024048E" w:rsidRDefault="00740D1A" w:rsidP="008137B1">
      <w:pPr>
        <w:autoSpaceDE w:val="0"/>
        <w:autoSpaceDN w:val="0"/>
        <w:adjustRightInd w:val="0"/>
        <w:spacing w:after="0" w:line="480" w:lineRule="auto"/>
        <w:rPr>
          <w:rFonts w:ascii="Times New Roman" w:hAnsi="Times New Roman"/>
          <w:bCs/>
          <w:sz w:val="24"/>
          <w:szCs w:val="24"/>
        </w:rPr>
      </w:pPr>
      <w:r w:rsidRPr="00C5101D">
        <w:rPr>
          <w:rFonts w:ascii="Times New Roman" w:hAnsi="Times New Roman"/>
          <w:noProof/>
          <w:sz w:val="24"/>
          <w:szCs w:val="24"/>
        </w:rPr>
        <w:drawing>
          <wp:inline distT="0" distB="0" distL="0" distR="0" wp14:anchorId="29FB69AC" wp14:editId="413019CE">
            <wp:extent cx="5505450" cy="3209925"/>
            <wp:effectExtent l="0" t="0" r="0" b="0"/>
            <wp:docPr id="8" name="Chart 24"/>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44E4BE1D" w14:textId="66C58036" w:rsidR="009562BB" w:rsidRDefault="00CA5FA0" w:rsidP="008137B1">
      <w:pPr>
        <w:autoSpaceDE w:val="0"/>
        <w:autoSpaceDN w:val="0"/>
        <w:adjustRightInd w:val="0"/>
        <w:spacing w:after="0" w:line="480" w:lineRule="auto"/>
        <w:jc w:val="center"/>
        <w:rPr>
          <w:rFonts w:ascii="Times New Roman" w:hAnsi="Times New Roman"/>
          <w:b/>
          <w:bCs/>
          <w:sz w:val="24"/>
          <w:szCs w:val="24"/>
        </w:rPr>
      </w:pPr>
      <w:ins w:id="798" w:author="thomasmoore adingo" w:date="2017-03-21T08:59:00Z">
        <w:r>
          <w:rPr>
            <w:rFonts w:ascii="Times New Roman" w:hAnsi="Times New Roman"/>
            <w:b/>
            <w:bCs/>
            <w:sz w:val="24"/>
            <w:szCs w:val="24"/>
          </w:rPr>
          <w:t xml:space="preserve"> Figure </w:t>
        </w:r>
      </w:ins>
      <w:ins w:id="799" w:author="akanboyuure lucy" w:date="2017-06-20T00:55:00Z">
        <w:r w:rsidR="005F13B5">
          <w:rPr>
            <w:rFonts w:ascii="Times New Roman" w:hAnsi="Times New Roman"/>
            <w:b/>
            <w:bCs/>
            <w:sz w:val="24"/>
            <w:szCs w:val="24"/>
          </w:rPr>
          <w:t xml:space="preserve">10 </w:t>
        </w:r>
      </w:ins>
      <w:r w:rsidR="009562BB">
        <w:rPr>
          <w:rFonts w:ascii="Times New Roman" w:hAnsi="Times New Roman"/>
          <w:b/>
          <w:bCs/>
          <w:sz w:val="24"/>
          <w:szCs w:val="24"/>
        </w:rPr>
        <w:t>: Leverage Ratio</w:t>
      </w:r>
    </w:p>
    <w:p w14:paraId="165E3E4C" w14:textId="77777777" w:rsidR="009562BB" w:rsidRDefault="009562BB" w:rsidP="008137B1">
      <w:pPr>
        <w:autoSpaceDE w:val="0"/>
        <w:autoSpaceDN w:val="0"/>
        <w:adjustRightInd w:val="0"/>
        <w:spacing w:after="0" w:line="480" w:lineRule="auto"/>
        <w:jc w:val="center"/>
        <w:rPr>
          <w:rFonts w:ascii="Times New Roman" w:hAnsi="Times New Roman"/>
          <w:sz w:val="24"/>
          <w:szCs w:val="24"/>
        </w:rPr>
      </w:pPr>
      <w:r>
        <w:rPr>
          <w:rFonts w:ascii="Times New Roman" w:hAnsi="Times New Roman"/>
          <w:sz w:val="24"/>
          <w:szCs w:val="24"/>
        </w:rPr>
        <w:t>(Created by Author</w:t>
      </w:r>
      <w:r w:rsidR="007E036C">
        <w:rPr>
          <w:rFonts w:ascii="Times New Roman" w:hAnsi="Times New Roman"/>
          <w:sz w:val="24"/>
          <w:szCs w:val="24"/>
        </w:rPr>
        <w:t xml:space="preserve">, based on annual reports </w:t>
      </w:r>
      <w:r w:rsidR="007E036C" w:rsidRPr="007E036C">
        <w:rPr>
          <w:rFonts w:ascii="Times New Roman" w:hAnsi="Times New Roman"/>
          <w:sz w:val="24"/>
          <w:szCs w:val="24"/>
        </w:rPr>
        <w:t>GCB an ADB</w:t>
      </w:r>
      <w:r>
        <w:rPr>
          <w:rFonts w:ascii="Times New Roman" w:hAnsi="Times New Roman"/>
          <w:sz w:val="24"/>
          <w:szCs w:val="24"/>
        </w:rPr>
        <w:t>)</w:t>
      </w:r>
    </w:p>
    <w:p w14:paraId="3888A255" w14:textId="77777777" w:rsidR="009562BB" w:rsidRDefault="009562BB" w:rsidP="008137B1">
      <w:pPr>
        <w:autoSpaceDE w:val="0"/>
        <w:autoSpaceDN w:val="0"/>
        <w:adjustRightInd w:val="0"/>
        <w:spacing w:after="0" w:line="480" w:lineRule="auto"/>
        <w:ind w:firstLine="720"/>
        <w:rPr>
          <w:rFonts w:ascii="Times New Roman" w:hAnsi="Times New Roman"/>
          <w:sz w:val="24"/>
          <w:szCs w:val="24"/>
        </w:rPr>
      </w:pPr>
      <w:r w:rsidRPr="009562BB">
        <w:rPr>
          <w:rFonts w:ascii="Times New Roman" w:hAnsi="Times New Roman"/>
          <w:sz w:val="24"/>
          <w:szCs w:val="24"/>
        </w:rPr>
        <w:t>The leverage ratio has been analyzed through the evaluation of current ratio and</w:t>
      </w:r>
      <w:r>
        <w:rPr>
          <w:rFonts w:ascii="Times New Roman" w:hAnsi="Times New Roman"/>
          <w:sz w:val="24"/>
          <w:szCs w:val="24"/>
        </w:rPr>
        <w:t xml:space="preserve"> </w:t>
      </w:r>
      <w:r w:rsidRPr="009562BB">
        <w:rPr>
          <w:rFonts w:ascii="Times New Roman" w:hAnsi="Times New Roman"/>
          <w:sz w:val="24"/>
          <w:szCs w:val="24"/>
        </w:rPr>
        <w:t xml:space="preserve">quick ratio. The leverage ratio depicts that </w:t>
      </w:r>
      <w:r w:rsidR="00AB680E">
        <w:rPr>
          <w:rFonts w:ascii="Times New Roman" w:hAnsi="Times New Roman"/>
          <w:sz w:val="24"/>
          <w:szCs w:val="24"/>
        </w:rPr>
        <w:t>ADB and GCB has more</w:t>
      </w:r>
      <w:r w:rsidRPr="009562BB">
        <w:rPr>
          <w:rFonts w:ascii="Times New Roman" w:hAnsi="Times New Roman"/>
          <w:sz w:val="24"/>
          <w:szCs w:val="24"/>
        </w:rPr>
        <w:t xml:space="preserve"> assets than the level</w:t>
      </w:r>
      <w:r>
        <w:rPr>
          <w:rFonts w:ascii="Times New Roman" w:hAnsi="Times New Roman"/>
          <w:sz w:val="24"/>
          <w:szCs w:val="24"/>
        </w:rPr>
        <w:t xml:space="preserve"> </w:t>
      </w:r>
      <w:r w:rsidRPr="009562BB">
        <w:rPr>
          <w:rFonts w:ascii="Times New Roman" w:hAnsi="Times New Roman"/>
          <w:sz w:val="24"/>
          <w:szCs w:val="24"/>
        </w:rPr>
        <w:t>of debts. Therefo</w:t>
      </w:r>
      <w:r w:rsidR="00AB680E">
        <w:rPr>
          <w:rFonts w:ascii="Times New Roman" w:hAnsi="Times New Roman"/>
          <w:sz w:val="24"/>
          <w:szCs w:val="24"/>
        </w:rPr>
        <w:t xml:space="preserve">re, it can be assessed that they </w:t>
      </w:r>
      <w:r w:rsidRPr="009562BB">
        <w:rPr>
          <w:rFonts w:ascii="Times New Roman" w:hAnsi="Times New Roman"/>
          <w:sz w:val="24"/>
          <w:szCs w:val="24"/>
        </w:rPr>
        <w:t xml:space="preserve">are able to measure </w:t>
      </w:r>
      <w:r w:rsidR="00AB680E" w:rsidRPr="00AB680E">
        <w:rPr>
          <w:rFonts w:ascii="Times New Roman" w:hAnsi="Times New Roman"/>
          <w:sz w:val="24"/>
          <w:szCs w:val="24"/>
        </w:rPr>
        <w:t xml:space="preserve">effectively </w:t>
      </w:r>
      <w:r w:rsidRPr="009562BB">
        <w:rPr>
          <w:rFonts w:ascii="Times New Roman" w:hAnsi="Times New Roman"/>
          <w:sz w:val="24"/>
          <w:szCs w:val="24"/>
        </w:rPr>
        <w:t>the risk</w:t>
      </w:r>
      <w:r w:rsidR="00AB680E">
        <w:rPr>
          <w:rFonts w:ascii="Times New Roman" w:hAnsi="Times New Roman"/>
          <w:sz w:val="24"/>
          <w:szCs w:val="24"/>
        </w:rPr>
        <w:t>s</w:t>
      </w:r>
      <w:r w:rsidRPr="009562BB">
        <w:rPr>
          <w:rFonts w:ascii="Times New Roman" w:hAnsi="Times New Roman"/>
          <w:sz w:val="24"/>
          <w:szCs w:val="24"/>
        </w:rPr>
        <w:t xml:space="preserve"> and</w:t>
      </w:r>
      <w:r>
        <w:rPr>
          <w:rFonts w:ascii="Times New Roman" w:hAnsi="Times New Roman"/>
          <w:sz w:val="24"/>
          <w:szCs w:val="24"/>
        </w:rPr>
        <w:t xml:space="preserve"> </w:t>
      </w:r>
      <w:r w:rsidRPr="009562BB">
        <w:rPr>
          <w:rFonts w:ascii="Times New Roman" w:hAnsi="Times New Roman"/>
          <w:sz w:val="24"/>
          <w:szCs w:val="24"/>
        </w:rPr>
        <w:t xml:space="preserve">cash flows. The current ratio shows that </w:t>
      </w:r>
      <w:r w:rsidR="00AB680E" w:rsidRPr="00AB680E">
        <w:rPr>
          <w:rFonts w:ascii="Times New Roman" w:hAnsi="Times New Roman"/>
          <w:sz w:val="24"/>
          <w:szCs w:val="24"/>
        </w:rPr>
        <w:t xml:space="preserve">ADB and GCB </w:t>
      </w:r>
      <w:r w:rsidRPr="009562BB">
        <w:rPr>
          <w:rFonts w:ascii="Times New Roman" w:hAnsi="Times New Roman"/>
          <w:sz w:val="24"/>
          <w:szCs w:val="24"/>
        </w:rPr>
        <w:t xml:space="preserve">have similar figures. Therefore, it can be noted that </w:t>
      </w:r>
      <w:r w:rsidR="00AB680E">
        <w:rPr>
          <w:rFonts w:ascii="Times New Roman" w:hAnsi="Times New Roman"/>
          <w:sz w:val="24"/>
          <w:szCs w:val="24"/>
        </w:rPr>
        <w:t xml:space="preserve">they were able </w:t>
      </w:r>
      <w:r w:rsidRPr="009562BB">
        <w:rPr>
          <w:rFonts w:ascii="Times New Roman" w:hAnsi="Times New Roman"/>
          <w:sz w:val="24"/>
          <w:szCs w:val="24"/>
        </w:rPr>
        <w:t>to settle their liabilities and</w:t>
      </w:r>
      <w:r>
        <w:rPr>
          <w:rFonts w:ascii="Times New Roman" w:hAnsi="Times New Roman"/>
          <w:sz w:val="24"/>
          <w:szCs w:val="24"/>
        </w:rPr>
        <w:t xml:space="preserve"> </w:t>
      </w:r>
      <w:r w:rsidRPr="009562BB">
        <w:rPr>
          <w:rFonts w:ascii="Times New Roman" w:hAnsi="Times New Roman"/>
          <w:sz w:val="24"/>
          <w:szCs w:val="24"/>
        </w:rPr>
        <w:t xml:space="preserve">realized their assets effectively within 12 months due to </w:t>
      </w:r>
      <w:r w:rsidR="00AB680E">
        <w:rPr>
          <w:rFonts w:ascii="Times New Roman" w:hAnsi="Times New Roman"/>
          <w:sz w:val="24"/>
          <w:szCs w:val="24"/>
        </w:rPr>
        <w:t xml:space="preserve">asset liability </w:t>
      </w:r>
      <w:r w:rsidR="00264660">
        <w:rPr>
          <w:rFonts w:ascii="Times New Roman" w:hAnsi="Times New Roman"/>
          <w:sz w:val="24"/>
          <w:szCs w:val="24"/>
        </w:rPr>
        <w:t>management that</w:t>
      </w:r>
      <w:r>
        <w:rPr>
          <w:rFonts w:ascii="Times New Roman" w:hAnsi="Times New Roman"/>
          <w:sz w:val="24"/>
          <w:szCs w:val="24"/>
        </w:rPr>
        <w:t xml:space="preserve"> </w:t>
      </w:r>
      <w:r w:rsidRPr="009562BB">
        <w:rPr>
          <w:rFonts w:ascii="Times New Roman" w:hAnsi="Times New Roman"/>
          <w:sz w:val="24"/>
          <w:szCs w:val="24"/>
        </w:rPr>
        <w:t xml:space="preserve">improved their movement of cash </w:t>
      </w:r>
      <w:r w:rsidRPr="009562BB">
        <w:rPr>
          <w:rFonts w:ascii="Times New Roman" w:hAnsi="Times New Roman"/>
          <w:sz w:val="24"/>
          <w:szCs w:val="24"/>
        </w:rPr>
        <w:lastRenderedPageBreak/>
        <w:t xml:space="preserve">flows. </w:t>
      </w:r>
      <w:r w:rsidR="00500326">
        <w:rPr>
          <w:rFonts w:ascii="Times New Roman" w:hAnsi="Times New Roman"/>
          <w:sz w:val="24"/>
          <w:szCs w:val="24"/>
        </w:rPr>
        <w:t>GCB</w:t>
      </w:r>
      <w:r w:rsidRPr="009562BB">
        <w:rPr>
          <w:rFonts w:ascii="Times New Roman" w:hAnsi="Times New Roman"/>
          <w:sz w:val="24"/>
          <w:szCs w:val="24"/>
        </w:rPr>
        <w:t xml:space="preserve"> has 0.15</w:t>
      </w:r>
      <w:r w:rsidR="00500326">
        <w:rPr>
          <w:rFonts w:ascii="Times New Roman" w:hAnsi="Times New Roman"/>
          <w:sz w:val="24"/>
          <w:szCs w:val="24"/>
        </w:rPr>
        <w:t xml:space="preserve"> and ADB </w:t>
      </w:r>
      <w:r w:rsidRPr="009562BB">
        <w:rPr>
          <w:rFonts w:ascii="Times New Roman" w:hAnsi="Times New Roman"/>
          <w:sz w:val="24"/>
          <w:szCs w:val="24"/>
        </w:rPr>
        <w:t>has 0.14.</w:t>
      </w:r>
      <w:r>
        <w:rPr>
          <w:rFonts w:ascii="Times New Roman" w:hAnsi="Times New Roman"/>
          <w:sz w:val="24"/>
          <w:szCs w:val="24"/>
        </w:rPr>
        <w:t xml:space="preserve"> </w:t>
      </w:r>
      <w:r w:rsidRPr="009562BB">
        <w:rPr>
          <w:rFonts w:ascii="Times New Roman" w:hAnsi="Times New Roman"/>
          <w:sz w:val="24"/>
          <w:szCs w:val="24"/>
        </w:rPr>
        <w:t>Therefore, it can be evaluated that</w:t>
      </w:r>
      <w:r>
        <w:rPr>
          <w:rFonts w:ascii="Times New Roman" w:hAnsi="Times New Roman"/>
          <w:sz w:val="24"/>
          <w:szCs w:val="24"/>
        </w:rPr>
        <w:t xml:space="preserve"> </w:t>
      </w:r>
      <w:r w:rsidRPr="009562BB">
        <w:rPr>
          <w:rFonts w:ascii="Times New Roman" w:hAnsi="Times New Roman"/>
          <w:sz w:val="24"/>
          <w:szCs w:val="24"/>
        </w:rPr>
        <w:t>the</w:t>
      </w:r>
      <w:r w:rsidR="00AB680E">
        <w:rPr>
          <w:rFonts w:ascii="Times New Roman" w:hAnsi="Times New Roman"/>
          <w:sz w:val="24"/>
          <w:szCs w:val="24"/>
        </w:rPr>
        <w:t>y were</w:t>
      </w:r>
      <w:r w:rsidRPr="009562BB">
        <w:rPr>
          <w:rFonts w:ascii="Times New Roman" w:hAnsi="Times New Roman"/>
          <w:sz w:val="24"/>
          <w:szCs w:val="24"/>
        </w:rPr>
        <w:t xml:space="preserve"> able to manage enough cash and other current assets for meeting the short term</w:t>
      </w:r>
      <w:r>
        <w:rPr>
          <w:rFonts w:ascii="Times New Roman" w:hAnsi="Times New Roman"/>
          <w:sz w:val="24"/>
          <w:szCs w:val="24"/>
        </w:rPr>
        <w:t xml:space="preserve"> </w:t>
      </w:r>
      <w:r w:rsidRPr="009562BB">
        <w:rPr>
          <w:rFonts w:ascii="Times New Roman" w:hAnsi="Times New Roman"/>
          <w:sz w:val="24"/>
          <w:szCs w:val="24"/>
        </w:rPr>
        <w:t xml:space="preserve">obligations </w:t>
      </w:r>
      <w:r w:rsidR="00AB680E">
        <w:rPr>
          <w:rFonts w:ascii="Times New Roman" w:hAnsi="Times New Roman"/>
          <w:sz w:val="24"/>
          <w:szCs w:val="24"/>
        </w:rPr>
        <w:t xml:space="preserve">and </w:t>
      </w:r>
      <w:r w:rsidRPr="009562BB">
        <w:rPr>
          <w:rFonts w:ascii="Times New Roman" w:hAnsi="Times New Roman"/>
          <w:sz w:val="24"/>
          <w:szCs w:val="24"/>
        </w:rPr>
        <w:t>to reduce the liquidity risk that helps in stabilizing the cash flows.</w:t>
      </w:r>
      <w:r w:rsidR="0095106A">
        <w:rPr>
          <w:rFonts w:ascii="Times New Roman" w:hAnsi="Times New Roman"/>
          <w:sz w:val="24"/>
          <w:szCs w:val="24"/>
        </w:rPr>
        <w:t xml:space="preserve"> </w:t>
      </w:r>
      <w:r w:rsidRPr="009562BB">
        <w:rPr>
          <w:rFonts w:ascii="Times New Roman" w:hAnsi="Times New Roman"/>
          <w:sz w:val="24"/>
          <w:szCs w:val="24"/>
        </w:rPr>
        <w:t xml:space="preserve">As per the figure </w:t>
      </w:r>
      <w:r w:rsidR="00E22A5A">
        <w:rPr>
          <w:rFonts w:ascii="Times New Roman" w:hAnsi="Times New Roman"/>
          <w:sz w:val="24"/>
          <w:szCs w:val="24"/>
        </w:rPr>
        <w:t>GCB</w:t>
      </w:r>
      <w:r w:rsidRPr="009562BB">
        <w:rPr>
          <w:rFonts w:ascii="Times New Roman" w:hAnsi="Times New Roman"/>
          <w:sz w:val="24"/>
          <w:szCs w:val="24"/>
        </w:rPr>
        <w:t xml:space="preserve"> and </w:t>
      </w:r>
      <w:r w:rsidR="00E22A5A">
        <w:rPr>
          <w:rFonts w:ascii="Times New Roman" w:hAnsi="Times New Roman"/>
          <w:sz w:val="24"/>
          <w:szCs w:val="24"/>
        </w:rPr>
        <w:t>ADB</w:t>
      </w:r>
      <w:r w:rsidRPr="009562BB">
        <w:rPr>
          <w:rFonts w:ascii="Times New Roman" w:hAnsi="Times New Roman"/>
          <w:sz w:val="24"/>
          <w:szCs w:val="24"/>
        </w:rPr>
        <w:t xml:space="preserve"> are investing more resources in the working</w:t>
      </w:r>
      <w:r>
        <w:rPr>
          <w:rFonts w:ascii="Times New Roman" w:hAnsi="Times New Roman"/>
          <w:sz w:val="24"/>
          <w:szCs w:val="24"/>
        </w:rPr>
        <w:t xml:space="preserve"> </w:t>
      </w:r>
      <w:r w:rsidRPr="009562BB">
        <w:rPr>
          <w:rFonts w:ascii="Times New Roman" w:hAnsi="Times New Roman"/>
          <w:sz w:val="24"/>
          <w:szCs w:val="24"/>
        </w:rPr>
        <w:t>capital in order to gain profit.</w:t>
      </w:r>
    </w:p>
    <w:p w14:paraId="6CC85D9C" w14:textId="77777777" w:rsidR="009562BB" w:rsidRPr="009562BB" w:rsidRDefault="009562BB" w:rsidP="008137B1">
      <w:pPr>
        <w:autoSpaceDE w:val="0"/>
        <w:autoSpaceDN w:val="0"/>
        <w:adjustRightInd w:val="0"/>
        <w:spacing w:after="0" w:line="480" w:lineRule="auto"/>
        <w:ind w:firstLine="720"/>
        <w:rPr>
          <w:rFonts w:ascii="Times New Roman" w:hAnsi="Times New Roman"/>
          <w:sz w:val="24"/>
          <w:szCs w:val="24"/>
        </w:rPr>
      </w:pPr>
      <w:r w:rsidRPr="009562BB">
        <w:rPr>
          <w:rFonts w:ascii="Times New Roman" w:hAnsi="Times New Roman"/>
          <w:sz w:val="24"/>
          <w:szCs w:val="24"/>
        </w:rPr>
        <w:t xml:space="preserve">Therefore, overall analysis shows that </w:t>
      </w:r>
      <w:r w:rsidR="00912CC3">
        <w:rPr>
          <w:rFonts w:ascii="Times New Roman" w:hAnsi="Times New Roman"/>
          <w:sz w:val="24"/>
          <w:szCs w:val="24"/>
        </w:rPr>
        <w:t xml:space="preserve">GCB and ADB are </w:t>
      </w:r>
      <w:r w:rsidRPr="009562BB">
        <w:rPr>
          <w:rFonts w:ascii="Times New Roman" w:hAnsi="Times New Roman"/>
          <w:sz w:val="24"/>
          <w:szCs w:val="24"/>
        </w:rPr>
        <w:t>performing well in terms of</w:t>
      </w:r>
      <w:r>
        <w:rPr>
          <w:rFonts w:ascii="Times New Roman" w:hAnsi="Times New Roman"/>
          <w:sz w:val="24"/>
          <w:szCs w:val="24"/>
        </w:rPr>
        <w:t xml:space="preserve"> </w:t>
      </w:r>
      <w:r w:rsidRPr="009562BB">
        <w:rPr>
          <w:rFonts w:ascii="Times New Roman" w:hAnsi="Times New Roman"/>
          <w:sz w:val="24"/>
          <w:szCs w:val="24"/>
        </w:rPr>
        <w:t>prof</w:t>
      </w:r>
      <w:r w:rsidR="00912CC3">
        <w:rPr>
          <w:rFonts w:ascii="Times New Roman" w:hAnsi="Times New Roman"/>
          <w:sz w:val="24"/>
          <w:szCs w:val="24"/>
        </w:rPr>
        <w:t xml:space="preserve">itability ratio and </w:t>
      </w:r>
      <w:r w:rsidR="00912CC3" w:rsidRPr="009562BB">
        <w:rPr>
          <w:rFonts w:ascii="Times New Roman" w:hAnsi="Times New Roman"/>
          <w:sz w:val="24"/>
          <w:szCs w:val="24"/>
        </w:rPr>
        <w:t>doing</w:t>
      </w:r>
      <w:r w:rsidRPr="009562BB">
        <w:rPr>
          <w:rFonts w:ascii="Times New Roman" w:hAnsi="Times New Roman"/>
          <w:sz w:val="24"/>
          <w:szCs w:val="24"/>
        </w:rPr>
        <w:t xml:space="preserve"> better in asset turnover ratio, profits ratios and</w:t>
      </w:r>
      <w:r>
        <w:rPr>
          <w:rFonts w:ascii="Times New Roman" w:hAnsi="Times New Roman"/>
          <w:sz w:val="24"/>
          <w:szCs w:val="24"/>
        </w:rPr>
        <w:t xml:space="preserve"> </w:t>
      </w:r>
      <w:r w:rsidRPr="009562BB">
        <w:rPr>
          <w:rFonts w:ascii="Times New Roman" w:hAnsi="Times New Roman"/>
          <w:sz w:val="24"/>
          <w:szCs w:val="24"/>
        </w:rPr>
        <w:t xml:space="preserve">management efficiency ratios. </w:t>
      </w:r>
      <w:r w:rsidR="00912CC3">
        <w:rPr>
          <w:rFonts w:ascii="Times New Roman" w:hAnsi="Times New Roman"/>
          <w:sz w:val="24"/>
          <w:szCs w:val="24"/>
        </w:rPr>
        <w:t>T</w:t>
      </w:r>
      <w:r w:rsidRPr="009562BB">
        <w:rPr>
          <w:rFonts w:ascii="Times New Roman" w:hAnsi="Times New Roman"/>
          <w:sz w:val="24"/>
          <w:szCs w:val="24"/>
        </w:rPr>
        <w:t>he</w:t>
      </w:r>
      <w:r w:rsidR="00AB680E">
        <w:rPr>
          <w:rFonts w:ascii="Times New Roman" w:hAnsi="Times New Roman"/>
          <w:sz w:val="24"/>
          <w:szCs w:val="24"/>
        </w:rPr>
        <w:t>y</w:t>
      </w:r>
      <w:r w:rsidRPr="009562BB">
        <w:rPr>
          <w:rFonts w:ascii="Times New Roman" w:hAnsi="Times New Roman"/>
          <w:sz w:val="24"/>
          <w:szCs w:val="24"/>
        </w:rPr>
        <w:t xml:space="preserve"> are using re-pricing gap analysis and duration analysis to</w:t>
      </w:r>
      <w:r>
        <w:rPr>
          <w:rFonts w:ascii="Times New Roman" w:hAnsi="Times New Roman"/>
          <w:sz w:val="24"/>
          <w:szCs w:val="24"/>
        </w:rPr>
        <w:t xml:space="preserve"> </w:t>
      </w:r>
      <w:r w:rsidRPr="009562BB">
        <w:rPr>
          <w:rFonts w:ascii="Times New Roman" w:hAnsi="Times New Roman"/>
          <w:sz w:val="24"/>
          <w:szCs w:val="24"/>
        </w:rPr>
        <w:t xml:space="preserve">tackle down the risk related to interest rate risk, liquidity risk and credit risk. </w:t>
      </w:r>
      <w:r w:rsidR="00AB680E">
        <w:rPr>
          <w:rFonts w:ascii="Times New Roman" w:hAnsi="Times New Roman"/>
          <w:sz w:val="24"/>
          <w:szCs w:val="24"/>
        </w:rPr>
        <w:t xml:space="preserve">They </w:t>
      </w:r>
      <w:r w:rsidRPr="009562BB">
        <w:rPr>
          <w:rFonts w:ascii="Times New Roman" w:hAnsi="Times New Roman"/>
          <w:sz w:val="24"/>
          <w:szCs w:val="24"/>
        </w:rPr>
        <w:t>are</w:t>
      </w:r>
      <w:r>
        <w:rPr>
          <w:rFonts w:ascii="Times New Roman" w:hAnsi="Times New Roman"/>
          <w:sz w:val="24"/>
          <w:szCs w:val="24"/>
        </w:rPr>
        <w:t xml:space="preserve"> </w:t>
      </w:r>
      <w:r w:rsidR="00AB680E">
        <w:rPr>
          <w:rFonts w:ascii="Times New Roman" w:hAnsi="Times New Roman"/>
          <w:sz w:val="24"/>
          <w:szCs w:val="24"/>
        </w:rPr>
        <w:t xml:space="preserve">also </w:t>
      </w:r>
      <w:r w:rsidRPr="009562BB">
        <w:rPr>
          <w:rFonts w:ascii="Times New Roman" w:hAnsi="Times New Roman"/>
          <w:sz w:val="24"/>
          <w:szCs w:val="24"/>
        </w:rPr>
        <w:t>effectively using interest rate derivatives for efficient management of position of assets and</w:t>
      </w:r>
      <w:r>
        <w:rPr>
          <w:rFonts w:ascii="Times New Roman" w:hAnsi="Times New Roman"/>
          <w:sz w:val="24"/>
          <w:szCs w:val="24"/>
        </w:rPr>
        <w:t xml:space="preserve"> </w:t>
      </w:r>
      <w:r w:rsidRPr="009562BB">
        <w:rPr>
          <w:rFonts w:ascii="Times New Roman" w:hAnsi="Times New Roman"/>
          <w:sz w:val="24"/>
          <w:szCs w:val="24"/>
        </w:rPr>
        <w:t xml:space="preserve">liabilities and </w:t>
      </w:r>
      <w:r w:rsidR="00AB680E">
        <w:rPr>
          <w:rFonts w:ascii="Times New Roman" w:hAnsi="Times New Roman"/>
          <w:sz w:val="24"/>
          <w:szCs w:val="24"/>
        </w:rPr>
        <w:t>cash</w:t>
      </w:r>
      <w:r w:rsidRPr="009562BB">
        <w:rPr>
          <w:rFonts w:ascii="Times New Roman" w:hAnsi="Times New Roman"/>
          <w:sz w:val="24"/>
          <w:szCs w:val="24"/>
        </w:rPr>
        <w:t xml:space="preserve">flow in </w:t>
      </w:r>
      <w:r w:rsidR="00AB680E">
        <w:rPr>
          <w:rFonts w:ascii="Times New Roman" w:hAnsi="Times New Roman"/>
          <w:sz w:val="24"/>
          <w:szCs w:val="24"/>
        </w:rPr>
        <w:t xml:space="preserve">their </w:t>
      </w:r>
      <w:r w:rsidRPr="009562BB">
        <w:rPr>
          <w:rFonts w:ascii="Times New Roman" w:hAnsi="Times New Roman"/>
          <w:sz w:val="24"/>
          <w:szCs w:val="24"/>
        </w:rPr>
        <w:t xml:space="preserve">business operation. </w:t>
      </w:r>
      <w:r w:rsidR="00AB680E">
        <w:rPr>
          <w:rFonts w:ascii="Times New Roman" w:hAnsi="Times New Roman"/>
          <w:sz w:val="24"/>
          <w:szCs w:val="24"/>
        </w:rPr>
        <w:t xml:space="preserve">ADB and GCB </w:t>
      </w:r>
      <w:r w:rsidRPr="009562BB">
        <w:rPr>
          <w:rFonts w:ascii="Times New Roman" w:hAnsi="Times New Roman"/>
          <w:sz w:val="24"/>
          <w:szCs w:val="24"/>
        </w:rPr>
        <w:t>are able to see improvement</w:t>
      </w:r>
      <w:r w:rsidR="00AB680E">
        <w:rPr>
          <w:rFonts w:ascii="Times New Roman" w:hAnsi="Times New Roman"/>
          <w:sz w:val="24"/>
          <w:szCs w:val="24"/>
        </w:rPr>
        <w:t>s</w:t>
      </w:r>
      <w:r>
        <w:rPr>
          <w:rFonts w:ascii="Times New Roman" w:hAnsi="Times New Roman"/>
          <w:sz w:val="24"/>
          <w:szCs w:val="24"/>
        </w:rPr>
        <w:t xml:space="preserve"> </w:t>
      </w:r>
      <w:r w:rsidRPr="009562BB">
        <w:rPr>
          <w:rFonts w:ascii="Times New Roman" w:hAnsi="Times New Roman"/>
          <w:sz w:val="24"/>
          <w:szCs w:val="24"/>
        </w:rPr>
        <w:t>in their performance and earnings that are helping them to maintain balance between liabilities</w:t>
      </w:r>
      <w:r>
        <w:rPr>
          <w:rFonts w:ascii="Times New Roman" w:hAnsi="Times New Roman"/>
          <w:sz w:val="24"/>
          <w:szCs w:val="24"/>
        </w:rPr>
        <w:t xml:space="preserve"> </w:t>
      </w:r>
      <w:r w:rsidRPr="009562BB">
        <w:rPr>
          <w:rFonts w:ascii="Times New Roman" w:hAnsi="Times New Roman"/>
          <w:sz w:val="24"/>
          <w:szCs w:val="24"/>
        </w:rPr>
        <w:t>and assets and monitoring the probable risks and strengthening the</w:t>
      </w:r>
      <w:r w:rsidR="00AB680E">
        <w:rPr>
          <w:rFonts w:ascii="Times New Roman" w:hAnsi="Times New Roman"/>
          <w:sz w:val="24"/>
          <w:szCs w:val="24"/>
        </w:rPr>
        <w:t>ir</w:t>
      </w:r>
      <w:r w:rsidRPr="009562BB">
        <w:rPr>
          <w:rFonts w:ascii="Times New Roman" w:hAnsi="Times New Roman"/>
          <w:sz w:val="24"/>
          <w:szCs w:val="24"/>
        </w:rPr>
        <w:t xml:space="preserve"> balance sheet.</w:t>
      </w:r>
    </w:p>
    <w:p w14:paraId="5DBC157E" w14:textId="77777777" w:rsidR="009562BB" w:rsidRPr="009562BB" w:rsidRDefault="00772200" w:rsidP="008137B1">
      <w:pPr>
        <w:autoSpaceDE w:val="0"/>
        <w:autoSpaceDN w:val="0"/>
        <w:adjustRightInd w:val="0"/>
        <w:spacing w:after="0" w:line="480" w:lineRule="auto"/>
        <w:ind w:firstLine="720"/>
        <w:rPr>
          <w:rFonts w:ascii="Times New Roman" w:hAnsi="Times New Roman"/>
          <w:sz w:val="24"/>
          <w:szCs w:val="24"/>
        </w:rPr>
      </w:pPr>
      <w:r>
        <w:rPr>
          <w:rFonts w:ascii="Times New Roman" w:hAnsi="Times New Roman"/>
          <w:sz w:val="24"/>
          <w:szCs w:val="24"/>
        </w:rPr>
        <w:t>Thence, asset liability management is an effective</w:t>
      </w:r>
      <w:r w:rsidR="009562BB" w:rsidRPr="009562BB">
        <w:rPr>
          <w:rFonts w:ascii="Times New Roman" w:hAnsi="Times New Roman"/>
          <w:sz w:val="24"/>
          <w:szCs w:val="24"/>
        </w:rPr>
        <w:t xml:space="preserve"> </w:t>
      </w:r>
      <w:r>
        <w:rPr>
          <w:rFonts w:ascii="Times New Roman" w:hAnsi="Times New Roman"/>
          <w:sz w:val="24"/>
          <w:szCs w:val="24"/>
        </w:rPr>
        <w:t xml:space="preserve">instrument in </w:t>
      </w:r>
      <w:r w:rsidR="002503E7">
        <w:rPr>
          <w:rFonts w:ascii="Times New Roman" w:hAnsi="Times New Roman"/>
          <w:sz w:val="24"/>
          <w:szCs w:val="24"/>
        </w:rPr>
        <w:t xml:space="preserve">managing </w:t>
      </w:r>
      <w:r w:rsidR="009562BB" w:rsidRPr="009562BB">
        <w:rPr>
          <w:rFonts w:ascii="Times New Roman" w:hAnsi="Times New Roman"/>
          <w:sz w:val="24"/>
          <w:szCs w:val="24"/>
        </w:rPr>
        <w:t>investments, deposits, credit, borrowing, FOREX reserves and capital and minimizing the gap</w:t>
      </w:r>
      <w:r w:rsidR="009562BB">
        <w:rPr>
          <w:rFonts w:ascii="Times New Roman" w:hAnsi="Times New Roman"/>
          <w:sz w:val="24"/>
          <w:szCs w:val="24"/>
        </w:rPr>
        <w:t xml:space="preserve"> </w:t>
      </w:r>
      <w:r w:rsidR="009562BB" w:rsidRPr="009562BB">
        <w:rPr>
          <w:rFonts w:ascii="Times New Roman" w:hAnsi="Times New Roman"/>
          <w:sz w:val="24"/>
          <w:szCs w:val="24"/>
        </w:rPr>
        <w:t>among rate sensitive assets and rate sensitive liabilities and reducing the mismatch of maturity so</w:t>
      </w:r>
      <w:r w:rsidR="009562BB">
        <w:rPr>
          <w:rFonts w:ascii="Times New Roman" w:hAnsi="Times New Roman"/>
          <w:sz w:val="24"/>
          <w:szCs w:val="24"/>
        </w:rPr>
        <w:t xml:space="preserve"> </w:t>
      </w:r>
      <w:r w:rsidR="009562BB" w:rsidRPr="009562BB">
        <w:rPr>
          <w:rFonts w:ascii="Times New Roman" w:hAnsi="Times New Roman"/>
          <w:sz w:val="24"/>
          <w:szCs w:val="24"/>
        </w:rPr>
        <w:t xml:space="preserve">that liquidity problem can be </w:t>
      </w:r>
      <w:commentRangeStart w:id="800"/>
      <w:r w:rsidR="009562BB" w:rsidRPr="009562BB">
        <w:rPr>
          <w:rFonts w:ascii="Times New Roman" w:hAnsi="Times New Roman"/>
          <w:sz w:val="24"/>
          <w:szCs w:val="24"/>
        </w:rPr>
        <w:t>dodged</w:t>
      </w:r>
      <w:commentRangeEnd w:id="800"/>
      <w:r w:rsidR="00034D6D">
        <w:rPr>
          <w:rStyle w:val="CommentReference"/>
        </w:rPr>
        <w:commentReference w:id="800"/>
      </w:r>
      <w:r w:rsidR="009562BB" w:rsidRPr="009562BB">
        <w:rPr>
          <w:rFonts w:ascii="Times New Roman" w:hAnsi="Times New Roman"/>
          <w:sz w:val="24"/>
          <w:szCs w:val="24"/>
        </w:rPr>
        <w:t>.</w:t>
      </w:r>
    </w:p>
    <w:p w14:paraId="13916B4D" w14:textId="77777777" w:rsidR="008C2BE1" w:rsidRPr="00ED2859" w:rsidRDefault="0076567B" w:rsidP="008137B1">
      <w:pPr>
        <w:pStyle w:val="Heading2"/>
        <w:spacing w:line="480" w:lineRule="auto"/>
        <w:rPr>
          <w:rFonts w:ascii="Times New Roman" w:hAnsi="Times New Roman"/>
          <w:b/>
          <w:color w:val="000000"/>
          <w:sz w:val="24"/>
          <w:szCs w:val="24"/>
        </w:rPr>
      </w:pPr>
      <w:bookmarkStart w:id="801" w:name="_Toc493384820"/>
      <w:r w:rsidRPr="00ED2859">
        <w:rPr>
          <w:rFonts w:ascii="Times New Roman" w:hAnsi="Times New Roman"/>
          <w:b/>
          <w:color w:val="000000"/>
          <w:sz w:val="24"/>
          <w:szCs w:val="24"/>
        </w:rPr>
        <w:t>4.3: Summary</w:t>
      </w:r>
      <w:bookmarkEnd w:id="801"/>
    </w:p>
    <w:p w14:paraId="4CCE2B5C" w14:textId="77777777" w:rsidR="008C2BE1" w:rsidRDefault="008C2BE1" w:rsidP="008137B1">
      <w:pPr>
        <w:autoSpaceDE w:val="0"/>
        <w:autoSpaceDN w:val="0"/>
        <w:adjustRightInd w:val="0"/>
        <w:spacing w:after="0" w:line="480" w:lineRule="auto"/>
        <w:ind w:firstLine="720"/>
        <w:rPr>
          <w:rFonts w:ascii="Times New Roman" w:hAnsi="Times New Roman"/>
          <w:sz w:val="24"/>
          <w:szCs w:val="24"/>
        </w:rPr>
      </w:pPr>
      <w:r w:rsidRPr="008C2BE1">
        <w:rPr>
          <w:rFonts w:ascii="Times New Roman" w:hAnsi="Times New Roman"/>
          <w:sz w:val="24"/>
          <w:szCs w:val="24"/>
        </w:rPr>
        <w:t xml:space="preserve">As concluded in the study, the research work throws light on </w:t>
      </w:r>
      <w:commentRangeStart w:id="802"/>
      <w:r w:rsidR="002503E7">
        <w:rPr>
          <w:rFonts w:ascii="Times New Roman" w:hAnsi="Times New Roman"/>
          <w:sz w:val="24"/>
          <w:szCs w:val="24"/>
        </w:rPr>
        <w:t xml:space="preserve">ADB and GCB </w:t>
      </w:r>
      <w:r w:rsidRPr="008C2BE1">
        <w:rPr>
          <w:rFonts w:ascii="Times New Roman" w:hAnsi="Times New Roman"/>
          <w:sz w:val="24"/>
          <w:szCs w:val="24"/>
        </w:rPr>
        <w:t>cash flows through</w:t>
      </w:r>
      <w:r w:rsidR="00B96B3D">
        <w:rPr>
          <w:rFonts w:ascii="Times New Roman" w:hAnsi="Times New Roman"/>
          <w:sz w:val="24"/>
          <w:szCs w:val="24"/>
        </w:rPr>
        <w:t xml:space="preserve"> </w:t>
      </w:r>
      <w:r w:rsidR="002503E7">
        <w:rPr>
          <w:rFonts w:ascii="Times New Roman" w:hAnsi="Times New Roman"/>
          <w:sz w:val="24"/>
          <w:szCs w:val="24"/>
        </w:rPr>
        <w:t>asset liability management</w:t>
      </w:r>
      <w:r w:rsidRPr="008C2BE1">
        <w:rPr>
          <w:rFonts w:ascii="Times New Roman" w:hAnsi="Times New Roman"/>
          <w:sz w:val="24"/>
          <w:szCs w:val="24"/>
        </w:rPr>
        <w:t>.</w:t>
      </w:r>
      <w:commentRangeEnd w:id="802"/>
      <w:r w:rsidR="00157A9A">
        <w:rPr>
          <w:rStyle w:val="CommentReference"/>
        </w:rPr>
        <w:commentReference w:id="802"/>
      </w:r>
      <w:r w:rsidRPr="008C2BE1">
        <w:rPr>
          <w:rFonts w:ascii="Times New Roman" w:hAnsi="Times New Roman"/>
          <w:sz w:val="24"/>
          <w:szCs w:val="24"/>
        </w:rPr>
        <w:t xml:space="preserve"> The whole chapter on the chosen topic covers the aspects of</w:t>
      </w:r>
      <w:r w:rsidR="00B96B3D">
        <w:rPr>
          <w:rFonts w:ascii="Times New Roman" w:hAnsi="Times New Roman"/>
          <w:sz w:val="24"/>
          <w:szCs w:val="24"/>
        </w:rPr>
        <w:t xml:space="preserve"> </w:t>
      </w:r>
      <w:r w:rsidRPr="008C2BE1">
        <w:rPr>
          <w:rFonts w:ascii="Times New Roman" w:hAnsi="Times New Roman"/>
          <w:sz w:val="24"/>
          <w:szCs w:val="24"/>
        </w:rPr>
        <w:t xml:space="preserve">knowing the performance </w:t>
      </w:r>
      <w:r w:rsidR="00F106A3">
        <w:rPr>
          <w:rFonts w:ascii="Times New Roman" w:hAnsi="Times New Roman"/>
          <w:sz w:val="24"/>
          <w:szCs w:val="24"/>
        </w:rPr>
        <w:t xml:space="preserve">of </w:t>
      </w:r>
      <w:r w:rsidR="002503E7">
        <w:rPr>
          <w:rFonts w:ascii="Times New Roman" w:hAnsi="Times New Roman"/>
          <w:sz w:val="24"/>
          <w:szCs w:val="24"/>
        </w:rPr>
        <w:t>ADB and GCB in relation to asset liability</w:t>
      </w:r>
      <w:r w:rsidRPr="008C2BE1">
        <w:rPr>
          <w:rFonts w:ascii="Times New Roman" w:hAnsi="Times New Roman"/>
          <w:sz w:val="24"/>
          <w:szCs w:val="24"/>
        </w:rPr>
        <w:t xml:space="preserve"> management through</w:t>
      </w:r>
      <w:r w:rsidR="00B96B3D">
        <w:rPr>
          <w:rFonts w:ascii="Times New Roman" w:hAnsi="Times New Roman"/>
          <w:sz w:val="24"/>
          <w:szCs w:val="24"/>
        </w:rPr>
        <w:t xml:space="preserve"> </w:t>
      </w:r>
      <w:r w:rsidRPr="008C2BE1">
        <w:rPr>
          <w:rFonts w:ascii="Times New Roman" w:hAnsi="Times New Roman"/>
          <w:sz w:val="24"/>
          <w:szCs w:val="24"/>
        </w:rPr>
        <w:t xml:space="preserve">various important ratios. As </w:t>
      </w:r>
      <w:commentRangeStart w:id="803"/>
      <w:r w:rsidRPr="008C2BE1">
        <w:rPr>
          <w:rFonts w:ascii="Times New Roman" w:hAnsi="Times New Roman"/>
          <w:sz w:val="24"/>
          <w:szCs w:val="24"/>
        </w:rPr>
        <w:t>realized from the primary res</w:t>
      </w:r>
      <w:r w:rsidR="005E52E4">
        <w:rPr>
          <w:rFonts w:ascii="Times New Roman" w:hAnsi="Times New Roman"/>
          <w:sz w:val="24"/>
          <w:szCs w:val="24"/>
        </w:rPr>
        <w:t>earch</w:t>
      </w:r>
      <w:commentRangeEnd w:id="803"/>
      <w:r w:rsidR="00157A9A">
        <w:rPr>
          <w:rStyle w:val="CommentReference"/>
        </w:rPr>
        <w:commentReference w:id="803"/>
      </w:r>
      <w:r w:rsidR="005E52E4">
        <w:rPr>
          <w:rFonts w:ascii="Times New Roman" w:hAnsi="Times New Roman"/>
          <w:sz w:val="24"/>
          <w:szCs w:val="24"/>
        </w:rPr>
        <w:t>, the impact of asset</w:t>
      </w:r>
      <w:r w:rsidR="00B96B3D">
        <w:rPr>
          <w:rFonts w:ascii="Times New Roman" w:hAnsi="Times New Roman"/>
          <w:sz w:val="24"/>
          <w:szCs w:val="24"/>
        </w:rPr>
        <w:t xml:space="preserve"> </w:t>
      </w:r>
      <w:r w:rsidR="005E52E4">
        <w:rPr>
          <w:rFonts w:ascii="Times New Roman" w:hAnsi="Times New Roman"/>
          <w:sz w:val="24"/>
          <w:szCs w:val="24"/>
        </w:rPr>
        <w:t>liability</w:t>
      </w:r>
      <w:r w:rsidRPr="008C2BE1">
        <w:rPr>
          <w:rFonts w:ascii="Times New Roman" w:hAnsi="Times New Roman"/>
          <w:sz w:val="24"/>
          <w:szCs w:val="24"/>
        </w:rPr>
        <w:t xml:space="preserve"> management is positive on the financial position and the cash flows. The</w:t>
      </w:r>
      <w:r w:rsidR="00B96B3D">
        <w:rPr>
          <w:rFonts w:ascii="Times New Roman" w:hAnsi="Times New Roman"/>
          <w:sz w:val="24"/>
          <w:szCs w:val="24"/>
        </w:rPr>
        <w:t xml:space="preserve"> </w:t>
      </w:r>
      <w:r w:rsidRPr="008C2BE1">
        <w:rPr>
          <w:rFonts w:ascii="Times New Roman" w:hAnsi="Times New Roman"/>
          <w:sz w:val="24"/>
          <w:szCs w:val="24"/>
        </w:rPr>
        <w:t xml:space="preserve">study of the chapter explains the </w:t>
      </w:r>
      <w:r w:rsidR="00B96B3D" w:rsidRPr="008C2BE1">
        <w:rPr>
          <w:rFonts w:ascii="Times New Roman" w:hAnsi="Times New Roman"/>
          <w:sz w:val="24"/>
          <w:szCs w:val="24"/>
        </w:rPr>
        <w:t>effect</w:t>
      </w:r>
      <w:r w:rsidRPr="008C2BE1">
        <w:rPr>
          <w:rFonts w:ascii="Times New Roman" w:hAnsi="Times New Roman"/>
          <w:sz w:val="24"/>
          <w:szCs w:val="24"/>
        </w:rPr>
        <w:t xml:space="preserve"> of assets and liabilities on the financial ratios.</w:t>
      </w:r>
    </w:p>
    <w:p w14:paraId="1C623FB7" w14:textId="77777777" w:rsidR="004E629F" w:rsidRDefault="004E629F" w:rsidP="008137B1">
      <w:pPr>
        <w:autoSpaceDE w:val="0"/>
        <w:autoSpaceDN w:val="0"/>
        <w:adjustRightInd w:val="0"/>
        <w:spacing w:after="0" w:line="480" w:lineRule="auto"/>
        <w:rPr>
          <w:rFonts w:ascii="Times New Roman" w:hAnsi="Times New Roman"/>
          <w:sz w:val="24"/>
          <w:szCs w:val="24"/>
        </w:rPr>
      </w:pPr>
    </w:p>
    <w:p w14:paraId="00331A6A" w14:textId="77777777" w:rsidR="00643634" w:rsidRDefault="00643634" w:rsidP="008137B1">
      <w:pPr>
        <w:autoSpaceDE w:val="0"/>
        <w:autoSpaceDN w:val="0"/>
        <w:adjustRightInd w:val="0"/>
        <w:spacing w:after="0" w:line="480" w:lineRule="auto"/>
        <w:rPr>
          <w:rFonts w:ascii="Times New Roman" w:hAnsi="Times New Roman"/>
          <w:sz w:val="24"/>
          <w:szCs w:val="24"/>
        </w:rPr>
      </w:pPr>
    </w:p>
    <w:p w14:paraId="4388FA32" w14:textId="77777777" w:rsidR="00643634" w:rsidRDefault="00643634" w:rsidP="008137B1">
      <w:pPr>
        <w:autoSpaceDE w:val="0"/>
        <w:autoSpaceDN w:val="0"/>
        <w:adjustRightInd w:val="0"/>
        <w:spacing w:after="0" w:line="480" w:lineRule="auto"/>
        <w:rPr>
          <w:rFonts w:ascii="Times New Roman" w:hAnsi="Times New Roman"/>
          <w:sz w:val="24"/>
          <w:szCs w:val="24"/>
        </w:rPr>
      </w:pPr>
    </w:p>
    <w:p w14:paraId="78F33803" w14:textId="77777777" w:rsidR="00026927" w:rsidRDefault="00026927" w:rsidP="008137B1">
      <w:pPr>
        <w:autoSpaceDE w:val="0"/>
        <w:autoSpaceDN w:val="0"/>
        <w:adjustRightInd w:val="0"/>
        <w:spacing w:after="0" w:line="480" w:lineRule="auto"/>
        <w:rPr>
          <w:rFonts w:ascii="Times New Roman" w:hAnsi="Times New Roman"/>
          <w:sz w:val="24"/>
          <w:szCs w:val="24"/>
        </w:rPr>
      </w:pPr>
    </w:p>
    <w:p w14:paraId="25B8D03D" w14:textId="77777777" w:rsidR="00026927" w:rsidRDefault="00026927" w:rsidP="008137B1">
      <w:pPr>
        <w:autoSpaceDE w:val="0"/>
        <w:autoSpaceDN w:val="0"/>
        <w:adjustRightInd w:val="0"/>
        <w:spacing w:after="0" w:line="480" w:lineRule="auto"/>
        <w:rPr>
          <w:rFonts w:ascii="Times New Roman" w:hAnsi="Times New Roman"/>
          <w:sz w:val="24"/>
          <w:szCs w:val="24"/>
        </w:rPr>
      </w:pPr>
    </w:p>
    <w:p w14:paraId="3E198575" w14:textId="77777777" w:rsidR="00026927" w:rsidRDefault="00026927" w:rsidP="008137B1">
      <w:pPr>
        <w:autoSpaceDE w:val="0"/>
        <w:autoSpaceDN w:val="0"/>
        <w:adjustRightInd w:val="0"/>
        <w:spacing w:after="0" w:line="480" w:lineRule="auto"/>
        <w:rPr>
          <w:rFonts w:ascii="Times New Roman" w:hAnsi="Times New Roman"/>
          <w:sz w:val="24"/>
          <w:szCs w:val="24"/>
        </w:rPr>
      </w:pPr>
    </w:p>
    <w:p w14:paraId="7421B66A" w14:textId="77777777" w:rsidR="00026927" w:rsidRDefault="00026927" w:rsidP="008137B1">
      <w:pPr>
        <w:autoSpaceDE w:val="0"/>
        <w:autoSpaceDN w:val="0"/>
        <w:adjustRightInd w:val="0"/>
        <w:spacing w:after="0" w:line="480" w:lineRule="auto"/>
        <w:rPr>
          <w:rFonts w:ascii="Times New Roman" w:hAnsi="Times New Roman"/>
          <w:sz w:val="24"/>
          <w:szCs w:val="24"/>
        </w:rPr>
      </w:pPr>
    </w:p>
    <w:p w14:paraId="4C5FE356" w14:textId="77777777" w:rsidR="00026927" w:rsidRDefault="00026927" w:rsidP="008137B1">
      <w:pPr>
        <w:autoSpaceDE w:val="0"/>
        <w:autoSpaceDN w:val="0"/>
        <w:adjustRightInd w:val="0"/>
        <w:spacing w:after="0" w:line="480" w:lineRule="auto"/>
        <w:rPr>
          <w:rFonts w:ascii="Times New Roman" w:hAnsi="Times New Roman"/>
          <w:sz w:val="24"/>
          <w:szCs w:val="24"/>
        </w:rPr>
      </w:pPr>
    </w:p>
    <w:p w14:paraId="15A14A90" w14:textId="77777777" w:rsidR="00170191" w:rsidDel="00984808" w:rsidRDefault="00170191" w:rsidP="008137B1">
      <w:pPr>
        <w:autoSpaceDE w:val="0"/>
        <w:autoSpaceDN w:val="0"/>
        <w:adjustRightInd w:val="0"/>
        <w:spacing w:after="0" w:line="480" w:lineRule="auto"/>
        <w:rPr>
          <w:del w:id="804" w:author="thomasmoore adingo" w:date="2017-03-21T09:33:00Z"/>
          <w:rFonts w:ascii="Times New Roman" w:hAnsi="Times New Roman"/>
          <w:sz w:val="24"/>
          <w:szCs w:val="24"/>
        </w:rPr>
      </w:pPr>
    </w:p>
    <w:p w14:paraId="67B63480" w14:textId="77777777" w:rsidR="00170191" w:rsidDel="009E70D3" w:rsidRDefault="00170191" w:rsidP="008137B1">
      <w:pPr>
        <w:autoSpaceDE w:val="0"/>
        <w:autoSpaceDN w:val="0"/>
        <w:adjustRightInd w:val="0"/>
        <w:spacing w:after="0" w:line="480" w:lineRule="auto"/>
        <w:rPr>
          <w:del w:id="805" w:author="thomasmoore adingo" w:date="2017-03-21T09:09:00Z"/>
          <w:rFonts w:ascii="Times New Roman" w:hAnsi="Times New Roman"/>
          <w:sz w:val="24"/>
          <w:szCs w:val="24"/>
        </w:rPr>
      </w:pPr>
    </w:p>
    <w:p w14:paraId="5409098F" w14:textId="77777777" w:rsidR="00170191" w:rsidDel="005F13B5" w:rsidRDefault="00170191" w:rsidP="008137B1">
      <w:pPr>
        <w:autoSpaceDE w:val="0"/>
        <w:autoSpaceDN w:val="0"/>
        <w:adjustRightInd w:val="0"/>
        <w:spacing w:after="0" w:line="480" w:lineRule="auto"/>
        <w:rPr>
          <w:del w:id="806" w:author="akanboyuure lucy" w:date="2017-06-20T00:56:00Z"/>
          <w:rFonts w:ascii="Times New Roman" w:hAnsi="Times New Roman"/>
          <w:sz w:val="24"/>
          <w:szCs w:val="24"/>
        </w:rPr>
      </w:pPr>
    </w:p>
    <w:p w14:paraId="79C0A4D6" w14:textId="684B607E" w:rsidR="00170191" w:rsidDel="005F13B5" w:rsidRDefault="00170191" w:rsidP="008137B1">
      <w:pPr>
        <w:autoSpaceDE w:val="0"/>
        <w:autoSpaceDN w:val="0"/>
        <w:adjustRightInd w:val="0"/>
        <w:spacing w:after="0" w:line="480" w:lineRule="auto"/>
        <w:rPr>
          <w:del w:id="807" w:author="akanboyuure lucy" w:date="2017-06-20T00:56:00Z"/>
          <w:rFonts w:ascii="Times New Roman" w:hAnsi="Times New Roman"/>
          <w:sz w:val="24"/>
          <w:szCs w:val="24"/>
        </w:rPr>
      </w:pPr>
    </w:p>
    <w:p w14:paraId="6E80A98A" w14:textId="77777777" w:rsidR="00170191" w:rsidDel="005F13B5" w:rsidRDefault="00170191" w:rsidP="008137B1">
      <w:pPr>
        <w:autoSpaceDE w:val="0"/>
        <w:autoSpaceDN w:val="0"/>
        <w:adjustRightInd w:val="0"/>
        <w:spacing w:after="0" w:line="480" w:lineRule="auto"/>
        <w:rPr>
          <w:del w:id="808" w:author="akanboyuure lucy" w:date="2017-06-20T00:56:00Z"/>
          <w:rFonts w:ascii="Times New Roman" w:hAnsi="Times New Roman"/>
          <w:sz w:val="24"/>
          <w:szCs w:val="24"/>
        </w:rPr>
      </w:pPr>
    </w:p>
    <w:p w14:paraId="58F50074" w14:textId="77777777" w:rsidR="00170191" w:rsidRDefault="00170191" w:rsidP="008137B1">
      <w:pPr>
        <w:autoSpaceDE w:val="0"/>
        <w:autoSpaceDN w:val="0"/>
        <w:adjustRightInd w:val="0"/>
        <w:spacing w:after="0" w:line="480" w:lineRule="auto"/>
        <w:rPr>
          <w:rFonts w:ascii="Times New Roman" w:hAnsi="Times New Roman"/>
          <w:sz w:val="24"/>
          <w:szCs w:val="24"/>
        </w:rPr>
      </w:pPr>
    </w:p>
    <w:p w14:paraId="4A1F3C94" w14:textId="77777777" w:rsidR="009F0567" w:rsidRPr="00ED2859" w:rsidRDefault="002E5BEA" w:rsidP="008137B1">
      <w:pPr>
        <w:pStyle w:val="Heading1"/>
        <w:spacing w:line="480" w:lineRule="auto"/>
        <w:jc w:val="center"/>
        <w:rPr>
          <w:rFonts w:ascii="Times New Roman" w:hAnsi="Times New Roman"/>
          <w:color w:val="000000"/>
          <w:sz w:val="24"/>
          <w:szCs w:val="24"/>
        </w:rPr>
      </w:pPr>
      <w:bookmarkStart w:id="809" w:name="_Toc493384821"/>
      <w:r w:rsidRPr="00ED2859">
        <w:rPr>
          <w:rFonts w:ascii="Times New Roman" w:hAnsi="Times New Roman"/>
          <w:color w:val="000000"/>
          <w:sz w:val="24"/>
          <w:szCs w:val="24"/>
        </w:rPr>
        <w:t xml:space="preserve">Chapter </w:t>
      </w:r>
      <w:r w:rsidR="00ED4718" w:rsidRPr="00ED2859">
        <w:rPr>
          <w:rFonts w:ascii="Times New Roman" w:hAnsi="Times New Roman"/>
          <w:color w:val="000000"/>
          <w:sz w:val="24"/>
          <w:szCs w:val="24"/>
        </w:rPr>
        <w:t>Five</w:t>
      </w:r>
      <w:r w:rsidRPr="00ED2859">
        <w:rPr>
          <w:rFonts w:ascii="Times New Roman" w:hAnsi="Times New Roman"/>
          <w:color w:val="000000"/>
          <w:sz w:val="24"/>
          <w:szCs w:val="24"/>
        </w:rPr>
        <w:t xml:space="preserve">: </w:t>
      </w:r>
      <w:r w:rsidR="009F0567" w:rsidRPr="00ED2859">
        <w:rPr>
          <w:rFonts w:ascii="Times New Roman" w:hAnsi="Times New Roman"/>
          <w:color w:val="000000"/>
          <w:sz w:val="24"/>
          <w:szCs w:val="24"/>
        </w:rPr>
        <w:t>Conclusions and Recommendations</w:t>
      </w:r>
      <w:bookmarkEnd w:id="809"/>
    </w:p>
    <w:p w14:paraId="2B63DCD3" w14:textId="77777777" w:rsidR="009F0567" w:rsidRPr="00ED2859" w:rsidRDefault="00B9191F" w:rsidP="008137B1">
      <w:pPr>
        <w:pStyle w:val="Heading2"/>
        <w:spacing w:line="480" w:lineRule="auto"/>
        <w:rPr>
          <w:rFonts w:ascii="Times New Roman" w:hAnsi="Times New Roman"/>
          <w:b/>
          <w:color w:val="000000"/>
          <w:sz w:val="24"/>
          <w:szCs w:val="24"/>
        </w:rPr>
      </w:pPr>
      <w:bookmarkStart w:id="810" w:name="_Toc493384822"/>
      <w:r w:rsidRPr="00ED2859">
        <w:rPr>
          <w:rFonts w:ascii="Times New Roman" w:hAnsi="Times New Roman"/>
          <w:b/>
          <w:color w:val="000000"/>
          <w:sz w:val="24"/>
          <w:szCs w:val="24"/>
        </w:rPr>
        <w:t xml:space="preserve">5.1:  </w:t>
      </w:r>
      <w:r w:rsidR="0067797A" w:rsidRPr="00ED2859">
        <w:rPr>
          <w:rFonts w:ascii="Times New Roman" w:hAnsi="Times New Roman"/>
          <w:b/>
          <w:color w:val="000000"/>
          <w:sz w:val="24"/>
          <w:szCs w:val="24"/>
        </w:rPr>
        <w:t>Conclusions</w:t>
      </w:r>
      <w:bookmarkEnd w:id="810"/>
    </w:p>
    <w:p w14:paraId="311B4313" w14:textId="77777777" w:rsidR="009F0567" w:rsidRDefault="009F0567" w:rsidP="008137B1">
      <w:pPr>
        <w:autoSpaceDE w:val="0"/>
        <w:autoSpaceDN w:val="0"/>
        <w:adjustRightInd w:val="0"/>
        <w:spacing w:after="0" w:line="480" w:lineRule="auto"/>
        <w:ind w:firstLine="720"/>
        <w:rPr>
          <w:rFonts w:ascii="Times New Roman" w:hAnsi="Times New Roman"/>
          <w:sz w:val="24"/>
          <w:szCs w:val="24"/>
        </w:rPr>
      </w:pPr>
      <w:r>
        <w:rPr>
          <w:rFonts w:ascii="Times New Roman" w:hAnsi="Times New Roman"/>
          <w:sz w:val="24"/>
          <w:szCs w:val="24"/>
        </w:rPr>
        <w:t xml:space="preserve">The whole research study was </w:t>
      </w:r>
      <w:r w:rsidR="00ED4718">
        <w:rPr>
          <w:rFonts w:ascii="Times New Roman" w:hAnsi="Times New Roman"/>
          <w:sz w:val="24"/>
          <w:szCs w:val="24"/>
        </w:rPr>
        <w:t>focused</w:t>
      </w:r>
      <w:r>
        <w:rPr>
          <w:rFonts w:ascii="Times New Roman" w:hAnsi="Times New Roman"/>
          <w:sz w:val="24"/>
          <w:szCs w:val="24"/>
        </w:rPr>
        <w:t xml:space="preserve"> on the concept of </w:t>
      </w:r>
      <w:r w:rsidR="003A7C92">
        <w:rPr>
          <w:rFonts w:ascii="Times New Roman" w:hAnsi="Times New Roman"/>
          <w:sz w:val="24"/>
          <w:szCs w:val="24"/>
        </w:rPr>
        <w:t>asset liability</w:t>
      </w:r>
      <w:r w:rsidR="003A7C92" w:rsidRPr="003C4646">
        <w:rPr>
          <w:rFonts w:ascii="Times New Roman" w:hAnsi="Times New Roman"/>
          <w:sz w:val="24"/>
          <w:szCs w:val="24"/>
        </w:rPr>
        <w:t xml:space="preserve"> management</w:t>
      </w:r>
      <w:r w:rsidR="003A7C92" w:rsidRPr="00D3406C">
        <w:rPr>
          <w:rFonts w:ascii="Times New Roman" w:hAnsi="Times New Roman"/>
          <w:sz w:val="24"/>
          <w:szCs w:val="24"/>
        </w:rPr>
        <w:t xml:space="preserve"> </w:t>
      </w:r>
      <w:r>
        <w:rPr>
          <w:rFonts w:ascii="Times New Roman" w:hAnsi="Times New Roman"/>
          <w:sz w:val="24"/>
          <w:szCs w:val="24"/>
        </w:rPr>
        <w:t xml:space="preserve">and its impact on the earnings of </w:t>
      </w:r>
      <w:r w:rsidR="00350E66">
        <w:rPr>
          <w:rFonts w:ascii="Times New Roman" w:hAnsi="Times New Roman"/>
          <w:sz w:val="24"/>
          <w:szCs w:val="24"/>
        </w:rPr>
        <w:t>GCB</w:t>
      </w:r>
      <w:r w:rsidR="002E5BEA">
        <w:rPr>
          <w:rFonts w:ascii="Times New Roman" w:hAnsi="Times New Roman"/>
          <w:sz w:val="24"/>
          <w:szCs w:val="24"/>
        </w:rPr>
        <w:t xml:space="preserve"> and </w:t>
      </w:r>
      <w:r>
        <w:rPr>
          <w:rFonts w:ascii="Times New Roman" w:hAnsi="Times New Roman"/>
          <w:sz w:val="24"/>
          <w:szCs w:val="24"/>
        </w:rPr>
        <w:t>A</w:t>
      </w:r>
      <w:r w:rsidR="00350E66">
        <w:rPr>
          <w:rFonts w:ascii="Times New Roman" w:hAnsi="Times New Roman"/>
          <w:sz w:val="24"/>
          <w:szCs w:val="24"/>
        </w:rPr>
        <w:t>DB</w:t>
      </w:r>
      <w:r>
        <w:rPr>
          <w:rFonts w:ascii="Times New Roman" w:hAnsi="Times New Roman"/>
          <w:sz w:val="24"/>
          <w:szCs w:val="24"/>
        </w:rPr>
        <w:t xml:space="preserve"> and reducing the </w:t>
      </w:r>
      <w:r w:rsidR="00695F59">
        <w:rPr>
          <w:rFonts w:ascii="Times New Roman" w:hAnsi="Times New Roman"/>
          <w:sz w:val="24"/>
          <w:szCs w:val="24"/>
        </w:rPr>
        <w:t>effect</w:t>
      </w:r>
      <w:r>
        <w:rPr>
          <w:rFonts w:ascii="Times New Roman" w:hAnsi="Times New Roman"/>
          <w:sz w:val="24"/>
          <w:szCs w:val="24"/>
        </w:rPr>
        <w:t xml:space="preserve"> of various financial and market risk</w:t>
      </w:r>
      <w:r w:rsidR="002E5BEA">
        <w:rPr>
          <w:rFonts w:ascii="Times New Roman" w:hAnsi="Times New Roman"/>
          <w:sz w:val="24"/>
          <w:szCs w:val="24"/>
        </w:rPr>
        <w:t>s.</w:t>
      </w:r>
      <w:r>
        <w:rPr>
          <w:rFonts w:ascii="Times New Roman" w:hAnsi="Times New Roman"/>
          <w:sz w:val="24"/>
          <w:szCs w:val="24"/>
        </w:rPr>
        <w:t xml:space="preserve"> The effect of </w:t>
      </w:r>
      <w:r w:rsidR="003A7C92">
        <w:rPr>
          <w:rFonts w:ascii="Times New Roman" w:hAnsi="Times New Roman"/>
          <w:sz w:val="24"/>
          <w:szCs w:val="24"/>
        </w:rPr>
        <w:t>asset liability</w:t>
      </w:r>
      <w:r w:rsidR="003A7C92" w:rsidRPr="003C4646">
        <w:rPr>
          <w:rFonts w:ascii="Times New Roman" w:hAnsi="Times New Roman"/>
          <w:sz w:val="24"/>
          <w:szCs w:val="24"/>
        </w:rPr>
        <w:t xml:space="preserve"> management</w:t>
      </w:r>
      <w:r w:rsidR="003A7C92" w:rsidRPr="00D3406C">
        <w:rPr>
          <w:rFonts w:ascii="Times New Roman" w:hAnsi="Times New Roman"/>
          <w:sz w:val="24"/>
          <w:szCs w:val="24"/>
        </w:rPr>
        <w:t xml:space="preserve"> </w:t>
      </w:r>
      <w:r w:rsidR="002E5BEA">
        <w:rPr>
          <w:rFonts w:ascii="Times New Roman" w:hAnsi="Times New Roman"/>
          <w:sz w:val="24"/>
          <w:szCs w:val="24"/>
        </w:rPr>
        <w:t xml:space="preserve">is positively related on </w:t>
      </w:r>
      <w:r>
        <w:rPr>
          <w:rFonts w:ascii="Times New Roman" w:hAnsi="Times New Roman"/>
          <w:sz w:val="24"/>
          <w:szCs w:val="24"/>
        </w:rPr>
        <w:t xml:space="preserve">the performance of </w:t>
      </w:r>
      <w:r w:rsidR="002503E7">
        <w:rPr>
          <w:rFonts w:ascii="Times New Roman" w:hAnsi="Times New Roman"/>
          <w:sz w:val="24"/>
          <w:szCs w:val="24"/>
        </w:rPr>
        <w:t xml:space="preserve">ADB and GCB </w:t>
      </w:r>
      <w:r>
        <w:rPr>
          <w:rFonts w:ascii="Times New Roman" w:hAnsi="Times New Roman"/>
          <w:sz w:val="24"/>
          <w:szCs w:val="24"/>
        </w:rPr>
        <w:t>and controlling the risks and stre</w:t>
      </w:r>
      <w:r w:rsidR="002E5BEA">
        <w:rPr>
          <w:rFonts w:ascii="Times New Roman" w:hAnsi="Times New Roman"/>
          <w:sz w:val="24"/>
          <w:szCs w:val="24"/>
        </w:rPr>
        <w:t xml:space="preserve">ngthening the flow of cash. The </w:t>
      </w:r>
      <w:r>
        <w:rPr>
          <w:rFonts w:ascii="Times New Roman" w:hAnsi="Times New Roman"/>
          <w:sz w:val="24"/>
          <w:szCs w:val="24"/>
        </w:rPr>
        <w:t xml:space="preserve">data acquired helped in knowing the level of success of </w:t>
      </w:r>
      <w:r w:rsidR="003A7C92">
        <w:rPr>
          <w:rFonts w:ascii="Times New Roman" w:hAnsi="Times New Roman"/>
          <w:sz w:val="24"/>
          <w:szCs w:val="24"/>
        </w:rPr>
        <w:t>asset liability</w:t>
      </w:r>
      <w:r w:rsidR="003A7C92" w:rsidRPr="003C4646">
        <w:rPr>
          <w:rFonts w:ascii="Times New Roman" w:hAnsi="Times New Roman"/>
          <w:sz w:val="24"/>
          <w:szCs w:val="24"/>
        </w:rPr>
        <w:t xml:space="preserve"> management</w:t>
      </w:r>
      <w:r w:rsidR="003A7C92" w:rsidRPr="00D3406C">
        <w:rPr>
          <w:rFonts w:ascii="Times New Roman" w:hAnsi="Times New Roman"/>
          <w:sz w:val="24"/>
          <w:szCs w:val="24"/>
        </w:rPr>
        <w:t xml:space="preserve"> </w:t>
      </w:r>
      <w:r w:rsidR="002E5BEA">
        <w:rPr>
          <w:rFonts w:ascii="Times New Roman" w:hAnsi="Times New Roman"/>
          <w:sz w:val="24"/>
          <w:szCs w:val="24"/>
        </w:rPr>
        <w:t>on the</w:t>
      </w:r>
      <w:r w:rsidR="00B43896">
        <w:rPr>
          <w:rFonts w:ascii="Times New Roman" w:hAnsi="Times New Roman"/>
          <w:sz w:val="24"/>
          <w:szCs w:val="24"/>
        </w:rPr>
        <w:t>ir</w:t>
      </w:r>
      <w:r w:rsidR="002E5BEA">
        <w:rPr>
          <w:rFonts w:ascii="Times New Roman" w:hAnsi="Times New Roman"/>
          <w:sz w:val="24"/>
          <w:szCs w:val="24"/>
        </w:rPr>
        <w:t xml:space="preserve"> </w:t>
      </w:r>
      <w:r>
        <w:rPr>
          <w:rFonts w:ascii="Times New Roman" w:hAnsi="Times New Roman"/>
          <w:sz w:val="24"/>
          <w:szCs w:val="24"/>
        </w:rPr>
        <w:t>balance sheet</w:t>
      </w:r>
      <w:r w:rsidR="00B43896">
        <w:rPr>
          <w:rFonts w:ascii="Times New Roman" w:hAnsi="Times New Roman"/>
          <w:sz w:val="24"/>
          <w:szCs w:val="24"/>
        </w:rPr>
        <w:t>s</w:t>
      </w:r>
      <w:r>
        <w:rPr>
          <w:rFonts w:ascii="Times New Roman" w:hAnsi="Times New Roman"/>
          <w:sz w:val="24"/>
          <w:szCs w:val="24"/>
        </w:rPr>
        <w:t xml:space="preserve">. It has been found that </w:t>
      </w:r>
      <w:r w:rsidR="00B43896">
        <w:rPr>
          <w:rFonts w:ascii="Times New Roman" w:hAnsi="Times New Roman"/>
          <w:sz w:val="24"/>
          <w:szCs w:val="24"/>
        </w:rPr>
        <w:t xml:space="preserve">ADB and GCB </w:t>
      </w:r>
      <w:r w:rsidR="002E5BEA">
        <w:rPr>
          <w:rFonts w:ascii="Times New Roman" w:hAnsi="Times New Roman"/>
          <w:sz w:val="24"/>
          <w:szCs w:val="24"/>
        </w:rPr>
        <w:t xml:space="preserve">have register growth in their </w:t>
      </w:r>
      <w:r>
        <w:rPr>
          <w:rFonts w:ascii="Times New Roman" w:hAnsi="Times New Roman"/>
          <w:sz w:val="24"/>
          <w:szCs w:val="24"/>
        </w:rPr>
        <w:t>performance and income that are positively affecting the cash in</w:t>
      </w:r>
      <w:r w:rsidR="002E5BEA">
        <w:rPr>
          <w:rFonts w:ascii="Times New Roman" w:hAnsi="Times New Roman"/>
          <w:sz w:val="24"/>
          <w:szCs w:val="24"/>
        </w:rPr>
        <w:t xml:space="preserve">flow and outflow </w:t>
      </w:r>
      <w:r>
        <w:rPr>
          <w:rFonts w:ascii="Times New Roman" w:hAnsi="Times New Roman"/>
          <w:sz w:val="24"/>
          <w:szCs w:val="24"/>
        </w:rPr>
        <w:t>and recognize the possible risk</w:t>
      </w:r>
      <w:r w:rsidR="00B43896">
        <w:rPr>
          <w:rFonts w:ascii="Times New Roman" w:hAnsi="Times New Roman"/>
          <w:sz w:val="24"/>
          <w:szCs w:val="24"/>
        </w:rPr>
        <w:t>s</w:t>
      </w:r>
      <w:r>
        <w:rPr>
          <w:rFonts w:ascii="Times New Roman" w:hAnsi="Times New Roman"/>
          <w:sz w:val="24"/>
          <w:szCs w:val="24"/>
        </w:rPr>
        <w:t>.</w:t>
      </w:r>
    </w:p>
    <w:p w14:paraId="7DE9011F" w14:textId="77777777" w:rsidR="009F0567" w:rsidRPr="00ED2859" w:rsidRDefault="003B1C1B" w:rsidP="008137B1">
      <w:pPr>
        <w:pStyle w:val="Heading2"/>
        <w:spacing w:line="480" w:lineRule="auto"/>
        <w:rPr>
          <w:rFonts w:ascii="Times New Roman" w:hAnsi="Times New Roman"/>
          <w:b/>
          <w:color w:val="000000"/>
          <w:sz w:val="24"/>
          <w:szCs w:val="24"/>
        </w:rPr>
      </w:pPr>
      <w:bookmarkStart w:id="811" w:name="_Toc493384823"/>
      <w:r w:rsidRPr="00ED2859">
        <w:rPr>
          <w:rFonts w:ascii="Times New Roman" w:hAnsi="Times New Roman"/>
          <w:b/>
          <w:color w:val="000000"/>
          <w:sz w:val="24"/>
          <w:szCs w:val="24"/>
        </w:rPr>
        <w:lastRenderedPageBreak/>
        <w:t xml:space="preserve">5.2: </w:t>
      </w:r>
      <w:r w:rsidR="009F0567" w:rsidRPr="00ED2859">
        <w:rPr>
          <w:rFonts w:ascii="Times New Roman" w:hAnsi="Times New Roman"/>
          <w:b/>
          <w:color w:val="000000"/>
          <w:sz w:val="24"/>
          <w:szCs w:val="24"/>
        </w:rPr>
        <w:t>Linking with the objectives</w:t>
      </w:r>
      <w:bookmarkEnd w:id="811"/>
    </w:p>
    <w:p w14:paraId="6EDCFE91" w14:textId="77777777" w:rsidR="009F0567" w:rsidRDefault="009F0567" w:rsidP="008137B1">
      <w:pPr>
        <w:autoSpaceDE w:val="0"/>
        <w:autoSpaceDN w:val="0"/>
        <w:adjustRightInd w:val="0"/>
        <w:spacing w:after="0" w:line="480" w:lineRule="auto"/>
        <w:ind w:firstLine="720"/>
        <w:rPr>
          <w:rFonts w:ascii="Times New Roman" w:hAnsi="Times New Roman"/>
          <w:sz w:val="24"/>
          <w:szCs w:val="24"/>
        </w:rPr>
      </w:pPr>
      <w:r>
        <w:rPr>
          <w:rFonts w:ascii="Times New Roman" w:hAnsi="Times New Roman"/>
          <w:sz w:val="24"/>
          <w:szCs w:val="24"/>
        </w:rPr>
        <w:t>On the basis of collection of data, the researcher will try to</w:t>
      </w:r>
      <w:r w:rsidR="002E5BEA">
        <w:rPr>
          <w:rFonts w:ascii="Times New Roman" w:hAnsi="Times New Roman"/>
          <w:sz w:val="24"/>
          <w:szCs w:val="24"/>
        </w:rPr>
        <w:t xml:space="preserve"> figure out the links generated </w:t>
      </w:r>
      <w:r>
        <w:rPr>
          <w:rFonts w:ascii="Times New Roman" w:hAnsi="Times New Roman"/>
          <w:sz w:val="24"/>
          <w:szCs w:val="24"/>
        </w:rPr>
        <w:t>between the practical applications and the objectives of the re</w:t>
      </w:r>
      <w:r w:rsidR="002E5BEA">
        <w:rPr>
          <w:rFonts w:ascii="Times New Roman" w:hAnsi="Times New Roman"/>
          <w:sz w:val="24"/>
          <w:szCs w:val="24"/>
        </w:rPr>
        <w:t xml:space="preserve">search work. As per aims of the </w:t>
      </w:r>
      <w:r>
        <w:rPr>
          <w:rFonts w:ascii="Times New Roman" w:hAnsi="Times New Roman"/>
          <w:sz w:val="24"/>
          <w:szCs w:val="24"/>
        </w:rPr>
        <w:t>research study, the researcher has focused to link the associated d</w:t>
      </w:r>
      <w:r w:rsidR="002E5BEA">
        <w:rPr>
          <w:rFonts w:ascii="Times New Roman" w:hAnsi="Times New Roman"/>
          <w:sz w:val="24"/>
          <w:szCs w:val="24"/>
        </w:rPr>
        <w:t xml:space="preserve">ata so that the reliability and </w:t>
      </w:r>
      <w:r>
        <w:rPr>
          <w:rFonts w:ascii="Times New Roman" w:hAnsi="Times New Roman"/>
          <w:sz w:val="24"/>
          <w:szCs w:val="24"/>
        </w:rPr>
        <w:t>achievement rate of the study can be enhanced.</w:t>
      </w:r>
    </w:p>
    <w:p w14:paraId="2F1EE7B4" w14:textId="77777777" w:rsidR="009F0567" w:rsidRPr="00ED2859" w:rsidRDefault="003B1C1B" w:rsidP="008137B1">
      <w:pPr>
        <w:pStyle w:val="Heading2"/>
        <w:spacing w:line="480" w:lineRule="auto"/>
        <w:rPr>
          <w:rFonts w:ascii="Times New Roman" w:hAnsi="Times New Roman"/>
          <w:b/>
          <w:color w:val="000000"/>
          <w:sz w:val="24"/>
          <w:szCs w:val="24"/>
        </w:rPr>
      </w:pPr>
      <w:bookmarkStart w:id="812" w:name="_Toc493384824"/>
      <w:r w:rsidRPr="00ED2859">
        <w:rPr>
          <w:rFonts w:ascii="Times New Roman" w:hAnsi="Times New Roman"/>
          <w:b/>
          <w:color w:val="000000"/>
          <w:sz w:val="24"/>
          <w:szCs w:val="24"/>
        </w:rPr>
        <w:t xml:space="preserve">5.2.1: </w:t>
      </w:r>
      <w:r w:rsidR="009F0567" w:rsidRPr="00ED2859">
        <w:rPr>
          <w:rFonts w:ascii="Times New Roman" w:hAnsi="Times New Roman"/>
          <w:b/>
          <w:color w:val="000000"/>
          <w:sz w:val="24"/>
          <w:szCs w:val="24"/>
        </w:rPr>
        <w:t>Linking Objective 1: To recognise the role pla</w:t>
      </w:r>
      <w:r w:rsidR="002E5BEA" w:rsidRPr="00ED2859">
        <w:rPr>
          <w:rFonts w:ascii="Times New Roman" w:hAnsi="Times New Roman"/>
          <w:b/>
          <w:color w:val="000000"/>
          <w:sz w:val="24"/>
          <w:szCs w:val="24"/>
        </w:rPr>
        <w:t>yed by asset</w:t>
      </w:r>
      <w:r w:rsidR="003A7C92" w:rsidRPr="00ED2859">
        <w:rPr>
          <w:rFonts w:ascii="Times New Roman" w:hAnsi="Times New Roman"/>
          <w:b/>
          <w:color w:val="000000"/>
          <w:sz w:val="24"/>
          <w:szCs w:val="24"/>
        </w:rPr>
        <w:t>s</w:t>
      </w:r>
      <w:r w:rsidR="0086095B" w:rsidRPr="00ED2859">
        <w:rPr>
          <w:rFonts w:ascii="Times New Roman" w:hAnsi="Times New Roman"/>
          <w:b/>
          <w:color w:val="000000"/>
          <w:sz w:val="24"/>
          <w:szCs w:val="24"/>
        </w:rPr>
        <w:t xml:space="preserve"> and liabilities in</w:t>
      </w:r>
      <w:r w:rsidR="002E5BEA" w:rsidRPr="00ED2859">
        <w:rPr>
          <w:rFonts w:ascii="Times New Roman" w:hAnsi="Times New Roman"/>
          <w:b/>
          <w:color w:val="000000"/>
          <w:sz w:val="24"/>
          <w:szCs w:val="24"/>
        </w:rPr>
        <w:t xml:space="preserve"> </w:t>
      </w:r>
      <w:r w:rsidR="009F0567" w:rsidRPr="00ED2859">
        <w:rPr>
          <w:rFonts w:ascii="Times New Roman" w:hAnsi="Times New Roman"/>
          <w:b/>
          <w:color w:val="000000"/>
          <w:sz w:val="24"/>
          <w:szCs w:val="24"/>
        </w:rPr>
        <w:t xml:space="preserve">international banking in accordance with </w:t>
      </w:r>
      <w:r w:rsidR="004E629F" w:rsidRPr="00ED2859">
        <w:rPr>
          <w:rFonts w:ascii="Times New Roman" w:hAnsi="Times New Roman"/>
          <w:b/>
          <w:color w:val="000000"/>
          <w:sz w:val="24"/>
          <w:szCs w:val="24"/>
        </w:rPr>
        <w:t>Ghana</w:t>
      </w:r>
      <w:r w:rsidR="009F0567" w:rsidRPr="00ED2859">
        <w:rPr>
          <w:rFonts w:ascii="Times New Roman" w:hAnsi="Times New Roman"/>
          <w:b/>
          <w:color w:val="000000"/>
          <w:sz w:val="24"/>
          <w:szCs w:val="24"/>
        </w:rPr>
        <w:t>ian banks</w:t>
      </w:r>
      <w:bookmarkEnd w:id="812"/>
    </w:p>
    <w:p w14:paraId="4FABB4F0" w14:textId="585D4A07" w:rsidR="009F0567" w:rsidRDefault="009F0567" w:rsidP="008137B1">
      <w:pPr>
        <w:autoSpaceDE w:val="0"/>
        <w:autoSpaceDN w:val="0"/>
        <w:adjustRightInd w:val="0"/>
        <w:spacing w:after="0" w:line="480" w:lineRule="auto"/>
        <w:ind w:firstLine="720"/>
        <w:rPr>
          <w:rFonts w:ascii="Times New Roman" w:hAnsi="Times New Roman"/>
          <w:sz w:val="24"/>
          <w:szCs w:val="24"/>
        </w:rPr>
      </w:pPr>
      <w:commentRangeStart w:id="813"/>
      <w:r>
        <w:rPr>
          <w:rFonts w:ascii="Times New Roman" w:hAnsi="Times New Roman"/>
          <w:sz w:val="24"/>
          <w:szCs w:val="24"/>
        </w:rPr>
        <w:t>As observed in data findings and analysis</w:t>
      </w:r>
      <w:commentRangeEnd w:id="813"/>
      <w:r w:rsidR="00157A9A">
        <w:rPr>
          <w:rStyle w:val="CommentReference"/>
        </w:rPr>
        <w:commentReference w:id="813"/>
      </w:r>
      <w:r>
        <w:rPr>
          <w:rFonts w:ascii="Times New Roman" w:hAnsi="Times New Roman"/>
          <w:sz w:val="24"/>
          <w:szCs w:val="24"/>
        </w:rPr>
        <w:t>,</w:t>
      </w:r>
      <w:ins w:id="814" w:author="thomasmoore adingo" w:date="2017-03-21T09:10:00Z">
        <w:r w:rsidR="009E70D3">
          <w:rPr>
            <w:rFonts w:ascii="Times New Roman" w:hAnsi="Times New Roman"/>
            <w:sz w:val="24"/>
            <w:szCs w:val="24"/>
          </w:rPr>
          <w:t xml:space="preserve"> in figure </w:t>
        </w:r>
      </w:ins>
      <w:ins w:id="815" w:author="akanboyuure lucy" w:date="2017-06-20T01:13:00Z">
        <w:r w:rsidR="000F345D">
          <w:rPr>
            <w:rFonts w:ascii="Times New Roman" w:hAnsi="Times New Roman"/>
            <w:sz w:val="24"/>
            <w:szCs w:val="24"/>
          </w:rPr>
          <w:t>7</w:t>
        </w:r>
      </w:ins>
      <w:ins w:id="816" w:author="thomasmoore adingo" w:date="2017-03-21T09:10:00Z">
        <w:r w:rsidR="009E70D3">
          <w:rPr>
            <w:rFonts w:ascii="Times New Roman" w:hAnsi="Times New Roman"/>
            <w:sz w:val="24"/>
            <w:szCs w:val="24"/>
          </w:rPr>
          <w:t>,</w:t>
        </w:r>
      </w:ins>
      <w:r>
        <w:rPr>
          <w:rFonts w:ascii="Times New Roman" w:hAnsi="Times New Roman"/>
          <w:sz w:val="24"/>
          <w:szCs w:val="24"/>
        </w:rPr>
        <w:t xml:space="preserve"> the role of </w:t>
      </w:r>
      <w:r w:rsidR="003A7C92">
        <w:rPr>
          <w:rFonts w:ascii="Times New Roman" w:hAnsi="Times New Roman"/>
          <w:sz w:val="24"/>
          <w:szCs w:val="24"/>
        </w:rPr>
        <w:t>asset liability</w:t>
      </w:r>
      <w:r w:rsidR="003A7C92" w:rsidRPr="003C4646">
        <w:rPr>
          <w:rFonts w:ascii="Times New Roman" w:hAnsi="Times New Roman"/>
          <w:sz w:val="24"/>
          <w:szCs w:val="24"/>
        </w:rPr>
        <w:t xml:space="preserve"> management</w:t>
      </w:r>
      <w:r w:rsidR="003A7C92" w:rsidRPr="00D3406C">
        <w:rPr>
          <w:rFonts w:ascii="Times New Roman" w:hAnsi="Times New Roman"/>
          <w:sz w:val="24"/>
          <w:szCs w:val="24"/>
        </w:rPr>
        <w:t xml:space="preserve"> </w:t>
      </w:r>
      <w:r w:rsidR="002E5BEA">
        <w:rPr>
          <w:rFonts w:ascii="Times New Roman" w:hAnsi="Times New Roman"/>
          <w:sz w:val="24"/>
          <w:szCs w:val="24"/>
        </w:rPr>
        <w:t xml:space="preserve">is very </w:t>
      </w:r>
      <w:r>
        <w:rPr>
          <w:rFonts w:ascii="Times New Roman" w:hAnsi="Times New Roman"/>
          <w:sz w:val="24"/>
          <w:szCs w:val="24"/>
        </w:rPr>
        <w:t xml:space="preserve">effective on the performance </w:t>
      </w:r>
      <w:r w:rsidR="00F106A3">
        <w:rPr>
          <w:rFonts w:ascii="Times New Roman" w:hAnsi="Times New Roman"/>
          <w:sz w:val="24"/>
          <w:szCs w:val="24"/>
        </w:rPr>
        <w:t xml:space="preserve">GCB an ADB </w:t>
      </w:r>
      <w:r>
        <w:rPr>
          <w:rFonts w:ascii="Times New Roman" w:hAnsi="Times New Roman"/>
          <w:sz w:val="24"/>
          <w:szCs w:val="24"/>
        </w:rPr>
        <w:t>that are positively influ</w:t>
      </w:r>
      <w:r w:rsidR="003A7C92">
        <w:rPr>
          <w:rFonts w:ascii="Times New Roman" w:hAnsi="Times New Roman"/>
          <w:sz w:val="24"/>
          <w:szCs w:val="24"/>
        </w:rPr>
        <w:t>encing the balance sheet</w:t>
      </w:r>
      <w:r>
        <w:rPr>
          <w:rFonts w:ascii="Times New Roman" w:hAnsi="Times New Roman"/>
          <w:sz w:val="24"/>
          <w:szCs w:val="24"/>
        </w:rPr>
        <w:t xml:space="preserve">. Based on the survey, the researcher determined that </w:t>
      </w:r>
      <w:r w:rsidR="00350E66">
        <w:rPr>
          <w:rFonts w:ascii="Times New Roman" w:hAnsi="Times New Roman"/>
          <w:sz w:val="24"/>
          <w:szCs w:val="24"/>
        </w:rPr>
        <w:t>GCB and ADB</w:t>
      </w:r>
      <w:r w:rsidR="00380714">
        <w:rPr>
          <w:rFonts w:ascii="Times New Roman" w:hAnsi="Times New Roman"/>
          <w:sz w:val="24"/>
          <w:szCs w:val="24"/>
        </w:rPr>
        <w:t xml:space="preserve"> are deeply concentrating on</w:t>
      </w:r>
      <w:r>
        <w:rPr>
          <w:rFonts w:ascii="Times New Roman" w:hAnsi="Times New Roman"/>
          <w:sz w:val="24"/>
          <w:szCs w:val="24"/>
        </w:rPr>
        <w:t xml:space="preserve"> </w:t>
      </w:r>
      <w:r w:rsidR="003A7C92">
        <w:rPr>
          <w:rFonts w:ascii="Times New Roman" w:hAnsi="Times New Roman"/>
          <w:sz w:val="24"/>
          <w:szCs w:val="24"/>
        </w:rPr>
        <w:t>asset liability</w:t>
      </w:r>
      <w:r w:rsidR="003A7C92" w:rsidRPr="003C4646">
        <w:rPr>
          <w:rFonts w:ascii="Times New Roman" w:hAnsi="Times New Roman"/>
          <w:sz w:val="24"/>
          <w:szCs w:val="24"/>
        </w:rPr>
        <w:t xml:space="preserve"> management</w:t>
      </w:r>
      <w:r w:rsidR="003A7C92" w:rsidRPr="00D3406C">
        <w:rPr>
          <w:rFonts w:ascii="Times New Roman" w:hAnsi="Times New Roman"/>
          <w:sz w:val="24"/>
          <w:szCs w:val="24"/>
        </w:rPr>
        <w:t xml:space="preserve"> </w:t>
      </w:r>
      <w:r w:rsidR="002E5BEA">
        <w:rPr>
          <w:rFonts w:ascii="Times New Roman" w:hAnsi="Times New Roman"/>
          <w:sz w:val="24"/>
          <w:szCs w:val="24"/>
        </w:rPr>
        <w:t xml:space="preserve">that are </w:t>
      </w:r>
      <w:r w:rsidR="00380714">
        <w:rPr>
          <w:rFonts w:ascii="Times New Roman" w:hAnsi="Times New Roman"/>
          <w:sz w:val="24"/>
          <w:szCs w:val="24"/>
        </w:rPr>
        <w:t xml:space="preserve">them </w:t>
      </w:r>
      <w:r>
        <w:rPr>
          <w:rFonts w:ascii="Times New Roman" w:hAnsi="Times New Roman"/>
          <w:sz w:val="24"/>
          <w:szCs w:val="24"/>
        </w:rPr>
        <w:t>to mobilize</w:t>
      </w:r>
      <w:r w:rsidR="003A7C92">
        <w:rPr>
          <w:rFonts w:ascii="Times New Roman" w:hAnsi="Times New Roman"/>
          <w:sz w:val="24"/>
          <w:szCs w:val="24"/>
        </w:rPr>
        <w:t xml:space="preserve"> their savings effectively. </w:t>
      </w:r>
      <w:r w:rsidR="00FD3E80">
        <w:rPr>
          <w:rFonts w:ascii="Times New Roman" w:hAnsi="Times New Roman"/>
          <w:sz w:val="24"/>
          <w:szCs w:val="24"/>
        </w:rPr>
        <w:t xml:space="preserve">ADB and GCB </w:t>
      </w:r>
      <w:r>
        <w:rPr>
          <w:rFonts w:ascii="Times New Roman" w:hAnsi="Times New Roman"/>
          <w:sz w:val="24"/>
          <w:szCs w:val="24"/>
        </w:rPr>
        <w:t xml:space="preserve">are </w:t>
      </w:r>
      <w:r w:rsidR="002E5BEA">
        <w:rPr>
          <w:rFonts w:ascii="Times New Roman" w:hAnsi="Times New Roman"/>
          <w:sz w:val="24"/>
          <w:szCs w:val="24"/>
        </w:rPr>
        <w:t xml:space="preserve">able to maintain the acceptable </w:t>
      </w:r>
      <w:r>
        <w:rPr>
          <w:rFonts w:ascii="Times New Roman" w:hAnsi="Times New Roman"/>
          <w:sz w:val="24"/>
          <w:szCs w:val="24"/>
        </w:rPr>
        <w:t>profitability and minimized the risk of interest risk and provid</w:t>
      </w:r>
      <w:r w:rsidR="002E5BEA">
        <w:rPr>
          <w:rFonts w:ascii="Times New Roman" w:hAnsi="Times New Roman"/>
          <w:sz w:val="24"/>
          <w:szCs w:val="24"/>
        </w:rPr>
        <w:t xml:space="preserve">ed adequate amount of liquidity </w:t>
      </w:r>
      <w:r>
        <w:rPr>
          <w:rFonts w:ascii="Times New Roman" w:hAnsi="Times New Roman"/>
          <w:sz w:val="24"/>
          <w:szCs w:val="24"/>
        </w:rPr>
        <w:t xml:space="preserve">comprehensively as well. The role of assets and liabilities has made </w:t>
      </w:r>
      <w:r w:rsidR="00FD3E80">
        <w:rPr>
          <w:rFonts w:ascii="Times New Roman" w:hAnsi="Times New Roman"/>
          <w:sz w:val="24"/>
          <w:szCs w:val="24"/>
        </w:rPr>
        <w:t xml:space="preserve">ADB and GCB </w:t>
      </w:r>
      <w:r w:rsidR="002E5BEA">
        <w:rPr>
          <w:rFonts w:ascii="Times New Roman" w:hAnsi="Times New Roman"/>
          <w:sz w:val="24"/>
          <w:szCs w:val="24"/>
        </w:rPr>
        <w:t xml:space="preserve">to adapt to the </w:t>
      </w:r>
      <w:r>
        <w:rPr>
          <w:rFonts w:ascii="Times New Roman" w:hAnsi="Times New Roman"/>
          <w:sz w:val="24"/>
          <w:szCs w:val="24"/>
        </w:rPr>
        <w:t>changes that occur in the market in terms of risk. The net in</w:t>
      </w:r>
      <w:r w:rsidR="003A7C92">
        <w:rPr>
          <w:rFonts w:ascii="Times New Roman" w:hAnsi="Times New Roman"/>
          <w:sz w:val="24"/>
          <w:szCs w:val="24"/>
        </w:rPr>
        <w:t xml:space="preserve">terest margin </w:t>
      </w:r>
      <w:r w:rsidR="002E5BEA">
        <w:rPr>
          <w:rFonts w:ascii="Times New Roman" w:hAnsi="Times New Roman"/>
          <w:sz w:val="24"/>
          <w:szCs w:val="24"/>
        </w:rPr>
        <w:t xml:space="preserve">have </w:t>
      </w:r>
      <w:r>
        <w:rPr>
          <w:rFonts w:ascii="Times New Roman" w:hAnsi="Times New Roman"/>
          <w:sz w:val="24"/>
          <w:szCs w:val="24"/>
        </w:rPr>
        <w:t>considerably improved</w:t>
      </w:r>
      <w:r w:rsidR="00380714">
        <w:rPr>
          <w:rFonts w:ascii="Times New Roman" w:hAnsi="Times New Roman"/>
          <w:sz w:val="24"/>
          <w:szCs w:val="24"/>
        </w:rPr>
        <w:t xml:space="preserve"> and</w:t>
      </w:r>
      <w:r>
        <w:rPr>
          <w:rFonts w:ascii="Times New Roman" w:hAnsi="Times New Roman"/>
          <w:sz w:val="24"/>
          <w:szCs w:val="24"/>
        </w:rPr>
        <w:t xml:space="preserve"> maximized their income by </w:t>
      </w:r>
      <w:r w:rsidR="002E5BEA">
        <w:rPr>
          <w:rFonts w:ascii="Times New Roman" w:hAnsi="Times New Roman"/>
          <w:sz w:val="24"/>
          <w:szCs w:val="24"/>
        </w:rPr>
        <w:t xml:space="preserve">comprehensively quantify to the </w:t>
      </w:r>
      <w:r w:rsidR="00FD3E80">
        <w:rPr>
          <w:rFonts w:ascii="Times New Roman" w:hAnsi="Times New Roman"/>
          <w:sz w:val="24"/>
          <w:szCs w:val="24"/>
        </w:rPr>
        <w:t>exposure to risk. Thus,</w:t>
      </w:r>
      <w:r>
        <w:rPr>
          <w:rFonts w:ascii="Times New Roman" w:hAnsi="Times New Roman"/>
          <w:sz w:val="24"/>
          <w:szCs w:val="24"/>
        </w:rPr>
        <w:t xml:space="preserve"> effective </w:t>
      </w:r>
      <w:r w:rsidR="00FD3E80">
        <w:rPr>
          <w:rFonts w:ascii="Times New Roman" w:hAnsi="Times New Roman"/>
          <w:sz w:val="24"/>
          <w:szCs w:val="24"/>
        </w:rPr>
        <w:t>asset</w:t>
      </w:r>
      <w:r>
        <w:rPr>
          <w:rFonts w:ascii="Times New Roman" w:hAnsi="Times New Roman"/>
          <w:sz w:val="24"/>
          <w:szCs w:val="24"/>
        </w:rPr>
        <w:t xml:space="preserve"> </w:t>
      </w:r>
      <w:r w:rsidR="00FD3E80">
        <w:rPr>
          <w:rFonts w:ascii="Times New Roman" w:hAnsi="Times New Roman"/>
          <w:sz w:val="24"/>
          <w:szCs w:val="24"/>
        </w:rPr>
        <w:t>liability management has</w:t>
      </w:r>
      <w:r w:rsidR="00FD3E80" w:rsidRPr="00FD3E80">
        <w:rPr>
          <w:rFonts w:ascii="Times New Roman" w:hAnsi="Times New Roman"/>
          <w:sz w:val="24"/>
          <w:szCs w:val="24"/>
        </w:rPr>
        <w:t xml:space="preserve"> </w:t>
      </w:r>
      <w:r w:rsidR="00FD3E80">
        <w:rPr>
          <w:rFonts w:ascii="Times New Roman" w:hAnsi="Times New Roman"/>
          <w:sz w:val="24"/>
          <w:szCs w:val="24"/>
        </w:rPr>
        <w:t>helped ADB and GCB</w:t>
      </w:r>
      <w:r w:rsidR="003A7C92">
        <w:rPr>
          <w:rFonts w:ascii="Times New Roman" w:hAnsi="Times New Roman"/>
          <w:sz w:val="24"/>
          <w:szCs w:val="24"/>
        </w:rPr>
        <w:t xml:space="preserve"> </w:t>
      </w:r>
      <w:r w:rsidR="002E5BEA">
        <w:rPr>
          <w:rFonts w:ascii="Times New Roman" w:hAnsi="Times New Roman"/>
          <w:sz w:val="24"/>
          <w:szCs w:val="24"/>
        </w:rPr>
        <w:t xml:space="preserve">in </w:t>
      </w:r>
      <w:r>
        <w:rPr>
          <w:rFonts w:ascii="Times New Roman" w:hAnsi="Times New Roman"/>
          <w:sz w:val="24"/>
          <w:szCs w:val="24"/>
        </w:rPr>
        <w:t>managing the mix, volume, maturity, rate sensitivity, quality and t</w:t>
      </w:r>
      <w:r w:rsidR="002E5BEA">
        <w:rPr>
          <w:rFonts w:ascii="Times New Roman" w:hAnsi="Times New Roman"/>
          <w:sz w:val="24"/>
          <w:szCs w:val="24"/>
        </w:rPr>
        <w:t xml:space="preserve">he liquidity of liabilities and </w:t>
      </w:r>
      <w:r>
        <w:rPr>
          <w:rFonts w:ascii="Times New Roman" w:hAnsi="Times New Roman"/>
          <w:sz w:val="24"/>
          <w:szCs w:val="24"/>
        </w:rPr>
        <w:t>assets so as to receive a prearranged adequate ratio of risk or reward.</w:t>
      </w:r>
    </w:p>
    <w:p w14:paraId="09493F25" w14:textId="77777777" w:rsidR="009F0567" w:rsidRPr="00ED2859" w:rsidRDefault="003B1C1B" w:rsidP="008137B1">
      <w:pPr>
        <w:pStyle w:val="Heading2"/>
        <w:spacing w:line="480" w:lineRule="auto"/>
        <w:rPr>
          <w:rFonts w:ascii="Times New Roman" w:hAnsi="Times New Roman"/>
          <w:b/>
          <w:color w:val="000000"/>
          <w:sz w:val="24"/>
          <w:szCs w:val="24"/>
        </w:rPr>
      </w:pPr>
      <w:bookmarkStart w:id="817" w:name="_Toc493384825"/>
      <w:r w:rsidRPr="00ED2859">
        <w:rPr>
          <w:rFonts w:ascii="Times New Roman" w:hAnsi="Times New Roman"/>
          <w:b/>
          <w:color w:val="000000"/>
          <w:sz w:val="24"/>
          <w:szCs w:val="24"/>
        </w:rPr>
        <w:t xml:space="preserve">5.2.2: </w:t>
      </w:r>
      <w:r w:rsidR="009F0567" w:rsidRPr="00ED2859">
        <w:rPr>
          <w:rFonts w:ascii="Times New Roman" w:hAnsi="Times New Roman"/>
          <w:b/>
          <w:color w:val="000000"/>
          <w:sz w:val="24"/>
          <w:szCs w:val="24"/>
        </w:rPr>
        <w:t xml:space="preserve">Linking Objective 2: </w:t>
      </w:r>
      <w:r w:rsidR="00ED54C3" w:rsidRPr="00ED2859">
        <w:rPr>
          <w:rFonts w:ascii="Times New Roman" w:hAnsi="Times New Roman"/>
          <w:b/>
          <w:color w:val="000000"/>
          <w:sz w:val="24"/>
          <w:szCs w:val="24"/>
        </w:rPr>
        <w:t>To analyse the importance of</w:t>
      </w:r>
      <w:r w:rsidR="002E5BEA" w:rsidRPr="00ED2859">
        <w:rPr>
          <w:rFonts w:ascii="Times New Roman" w:hAnsi="Times New Roman"/>
          <w:b/>
          <w:color w:val="000000"/>
          <w:sz w:val="24"/>
          <w:szCs w:val="24"/>
        </w:rPr>
        <w:t xml:space="preserve"> managing asset</w:t>
      </w:r>
      <w:r w:rsidR="00ED54C3" w:rsidRPr="00ED2859">
        <w:rPr>
          <w:rFonts w:ascii="Times New Roman" w:hAnsi="Times New Roman"/>
          <w:b/>
          <w:color w:val="000000"/>
          <w:sz w:val="24"/>
          <w:szCs w:val="24"/>
        </w:rPr>
        <w:t>s</w:t>
      </w:r>
      <w:r w:rsidR="002E5BEA" w:rsidRPr="00ED2859">
        <w:rPr>
          <w:rFonts w:ascii="Times New Roman" w:hAnsi="Times New Roman"/>
          <w:b/>
          <w:color w:val="000000"/>
          <w:sz w:val="24"/>
          <w:szCs w:val="24"/>
        </w:rPr>
        <w:t xml:space="preserve"> and liabilities </w:t>
      </w:r>
      <w:r w:rsidR="00ED54C3" w:rsidRPr="00ED2859">
        <w:rPr>
          <w:rFonts w:ascii="Times New Roman" w:hAnsi="Times New Roman"/>
          <w:b/>
          <w:color w:val="000000"/>
          <w:sz w:val="24"/>
          <w:szCs w:val="24"/>
        </w:rPr>
        <w:t>in</w:t>
      </w:r>
      <w:r w:rsidR="004E629F" w:rsidRPr="00ED2859">
        <w:rPr>
          <w:rFonts w:ascii="Times New Roman" w:hAnsi="Times New Roman"/>
          <w:b/>
          <w:color w:val="000000"/>
          <w:sz w:val="24"/>
          <w:szCs w:val="24"/>
        </w:rPr>
        <w:t xml:space="preserve"> International banking in Ghana</w:t>
      </w:r>
      <w:r w:rsidR="009F0567" w:rsidRPr="00ED2859">
        <w:rPr>
          <w:rFonts w:ascii="Times New Roman" w:hAnsi="Times New Roman"/>
          <w:b/>
          <w:color w:val="000000"/>
          <w:sz w:val="24"/>
          <w:szCs w:val="24"/>
        </w:rPr>
        <w:t>ian banks</w:t>
      </w:r>
      <w:bookmarkEnd w:id="817"/>
    </w:p>
    <w:p w14:paraId="5A082DC1" w14:textId="77777777" w:rsidR="009F0567" w:rsidRDefault="009F0567" w:rsidP="008137B1">
      <w:pPr>
        <w:autoSpaceDE w:val="0"/>
        <w:autoSpaceDN w:val="0"/>
        <w:adjustRightInd w:val="0"/>
        <w:spacing w:after="0" w:line="480" w:lineRule="auto"/>
        <w:ind w:firstLine="720"/>
        <w:rPr>
          <w:rFonts w:ascii="Times New Roman" w:hAnsi="Times New Roman"/>
          <w:sz w:val="24"/>
          <w:szCs w:val="24"/>
        </w:rPr>
      </w:pPr>
      <w:r>
        <w:rPr>
          <w:rFonts w:ascii="Times New Roman" w:hAnsi="Times New Roman"/>
          <w:sz w:val="24"/>
          <w:szCs w:val="24"/>
        </w:rPr>
        <w:t>With the assistance of</w:t>
      </w:r>
      <w:r w:rsidR="003A7C92" w:rsidRPr="003A7C92">
        <w:rPr>
          <w:rFonts w:ascii="Times New Roman" w:hAnsi="Times New Roman"/>
          <w:sz w:val="24"/>
          <w:szCs w:val="24"/>
        </w:rPr>
        <w:t xml:space="preserve"> </w:t>
      </w:r>
      <w:r w:rsidR="003A7C92">
        <w:rPr>
          <w:rFonts w:ascii="Times New Roman" w:hAnsi="Times New Roman"/>
          <w:sz w:val="24"/>
          <w:szCs w:val="24"/>
        </w:rPr>
        <w:t>asset liability</w:t>
      </w:r>
      <w:r w:rsidR="003A7C92" w:rsidRPr="003C4646">
        <w:rPr>
          <w:rFonts w:ascii="Times New Roman" w:hAnsi="Times New Roman"/>
          <w:sz w:val="24"/>
          <w:szCs w:val="24"/>
        </w:rPr>
        <w:t xml:space="preserve"> management</w:t>
      </w:r>
      <w:r>
        <w:rPr>
          <w:rFonts w:ascii="Times New Roman" w:hAnsi="Times New Roman"/>
          <w:sz w:val="24"/>
          <w:szCs w:val="24"/>
        </w:rPr>
        <w:t>, it has be</w:t>
      </w:r>
      <w:r w:rsidR="003A7C92">
        <w:rPr>
          <w:rFonts w:ascii="Times New Roman" w:hAnsi="Times New Roman"/>
          <w:sz w:val="24"/>
          <w:szCs w:val="24"/>
        </w:rPr>
        <w:t>en proven</w:t>
      </w:r>
      <w:r w:rsidR="002E5BEA">
        <w:rPr>
          <w:rFonts w:ascii="Times New Roman" w:hAnsi="Times New Roman"/>
          <w:sz w:val="24"/>
          <w:szCs w:val="24"/>
        </w:rPr>
        <w:t xml:space="preserve"> that </w:t>
      </w:r>
      <w:r w:rsidR="00FD3E80">
        <w:rPr>
          <w:rFonts w:ascii="Times New Roman" w:hAnsi="Times New Roman"/>
          <w:sz w:val="24"/>
          <w:szCs w:val="24"/>
        </w:rPr>
        <w:t xml:space="preserve">ADB and GCB </w:t>
      </w:r>
      <w:r>
        <w:rPr>
          <w:rFonts w:ascii="Times New Roman" w:hAnsi="Times New Roman"/>
          <w:sz w:val="24"/>
          <w:szCs w:val="24"/>
        </w:rPr>
        <w:t>are able to gain sufficient amount of earnings along with the bette</w:t>
      </w:r>
      <w:r w:rsidR="002E5BEA">
        <w:rPr>
          <w:rFonts w:ascii="Times New Roman" w:hAnsi="Times New Roman"/>
          <w:sz w:val="24"/>
          <w:szCs w:val="24"/>
        </w:rPr>
        <w:t xml:space="preserve">r flow of cash both in domestic </w:t>
      </w:r>
      <w:r>
        <w:rPr>
          <w:rFonts w:ascii="Times New Roman" w:hAnsi="Times New Roman"/>
          <w:sz w:val="24"/>
          <w:szCs w:val="24"/>
        </w:rPr>
        <w:t xml:space="preserve">market as well as in foreign markets. </w:t>
      </w:r>
      <w:r w:rsidR="00FD3E80">
        <w:rPr>
          <w:rFonts w:ascii="Times New Roman" w:hAnsi="Times New Roman"/>
          <w:sz w:val="24"/>
          <w:szCs w:val="24"/>
        </w:rPr>
        <w:t xml:space="preserve">They have </w:t>
      </w:r>
      <w:r>
        <w:rPr>
          <w:rFonts w:ascii="Times New Roman" w:hAnsi="Times New Roman"/>
          <w:sz w:val="24"/>
          <w:szCs w:val="24"/>
        </w:rPr>
        <w:t>productively ad</w:t>
      </w:r>
      <w:r w:rsidR="00FD3E80">
        <w:rPr>
          <w:rFonts w:ascii="Times New Roman" w:hAnsi="Times New Roman"/>
          <w:sz w:val="24"/>
          <w:szCs w:val="24"/>
        </w:rPr>
        <w:t>opted techniques of asset</w:t>
      </w:r>
      <w:r w:rsidR="002E5BEA">
        <w:rPr>
          <w:rFonts w:ascii="Times New Roman" w:hAnsi="Times New Roman"/>
          <w:sz w:val="24"/>
          <w:szCs w:val="24"/>
        </w:rPr>
        <w:t xml:space="preserve"> </w:t>
      </w:r>
      <w:r w:rsidR="00FD3E80">
        <w:rPr>
          <w:rFonts w:ascii="Times New Roman" w:hAnsi="Times New Roman"/>
          <w:sz w:val="24"/>
          <w:szCs w:val="24"/>
        </w:rPr>
        <w:t>liability management</w:t>
      </w:r>
      <w:r>
        <w:rPr>
          <w:rFonts w:ascii="Times New Roman" w:hAnsi="Times New Roman"/>
          <w:sz w:val="24"/>
          <w:szCs w:val="24"/>
        </w:rPr>
        <w:t xml:space="preserve"> and risk measurement techniques that are </w:t>
      </w:r>
      <w:r>
        <w:rPr>
          <w:rFonts w:ascii="Times New Roman" w:hAnsi="Times New Roman"/>
          <w:sz w:val="24"/>
          <w:szCs w:val="24"/>
        </w:rPr>
        <w:lastRenderedPageBreak/>
        <w:t>effectively mi</w:t>
      </w:r>
      <w:r w:rsidR="002E5BEA">
        <w:rPr>
          <w:rFonts w:ascii="Times New Roman" w:hAnsi="Times New Roman"/>
          <w:sz w:val="24"/>
          <w:szCs w:val="24"/>
        </w:rPr>
        <w:t xml:space="preserve">nimizing the financial risk and </w:t>
      </w:r>
      <w:r>
        <w:rPr>
          <w:rFonts w:ascii="Times New Roman" w:hAnsi="Times New Roman"/>
          <w:sz w:val="24"/>
          <w:szCs w:val="24"/>
        </w:rPr>
        <w:t>market risk be</w:t>
      </w:r>
      <w:r w:rsidR="00E329A7">
        <w:rPr>
          <w:rFonts w:ascii="Times New Roman" w:hAnsi="Times New Roman"/>
          <w:sz w:val="24"/>
          <w:szCs w:val="24"/>
        </w:rPr>
        <w:t xml:space="preserve">cause of that the balance sheets </w:t>
      </w:r>
      <w:r>
        <w:rPr>
          <w:rFonts w:ascii="Times New Roman" w:hAnsi="Times New Roman"/>
          <w:sz w:val="24"/>
          <w:szCs w:val="24"/>
        </w:rPr>
        <w:t>are show</w:t>
      </w:r>
      <w:r w:rsidR="002E5BEA">
        <w:rPr>
          <w:rFonts w:ascii="Times New Roman" w:hAnsi="Times New Roman"/>
          <w:sz w:val="24"/>
          <w:szCs w:val="24"/>
        </w:rPr>
        <w:t>ing a better financial position</w:t>
      </w:r>
      <w:r>
        <w:rPr>
          <w:rFonts w:ascii="Times New Roman" w:hAnsi="Times New Roman"/>
          <w:sz w:val="24"/>
          <w:szCs w:val="24"/>
        </w:rPr>
        <w:t xml:space="preserve">. </w:t>
      </w:r>
      <w:r w:rsidR="003A7C92">
        <w:rPr>
          <w:rFonts w:ascii="Times New Roman" w:hAnsi="Times New Roman"/>
          <w:sz w:val="24"/>
          <w:szCs w:val="24"/>
        </w:rPr>
        <w:t>Asset liability</w:t>
      </w:r>
      <w:r w:rsidR="003A7C92" w:rsidRPr="003C4646">
        <w:rPr>
          <w:rFonts w:ascii="Times New Roman" w:hAnsi="Times New Roman"/>
          <w:sz w:val="24"/>
          <w:szCs w:val="24"/>
        </w:rPr>
        <w:t xml:space="preserve"> management</w:t>
      </w:r>
      <w:r w:rsidR="003A7C92" w:rsidRPr="00D3406C">
        <w:rPr>
          <w:rFonts w:ascii="Times New Roman" w:hAnsi="Times New Roman"/>
          <w:sz w:val="24"/>
          <w:szCs w:val="24"/>
        </w:rPr>
        <w:t xml:space="preserve"> </w:t>
      </w:r>
      <w:r>
        <w:rPr>
          <w:rFonts w:ascii="Times New Roman" w:hAnsi="Times New Roman"/>
          <w:sz w:val="24"/>
          <w:szCs w:val="24"/>
        </w:rPr>
        <w:t>has helped in</w:t>
      </w:r>
      <w:r w:rsidR="002E5BEA">
        <w:rPr>
          <w:rFonts w:ascii="Times New Roman" w:hAnsi="Times New Roman"/>
          <w:sz w:val="24"/>
          <w:szCs w:val="24"/>
        </w:rPr>
        <w:t xml:space="preserve"> minimizing the fluctuations in </w:t>
      </w:r>
      <w:r>
        <w:rPr>
          <w:rFonts w:ascii="Times New Roman" w:hAnsi="Times New Roman"/>
          <w:sz w:val="24"/>
          <w:szCs w:val="24"/>
        </w:rPr>
        <w:t xml:space="preserve">the returns due to </w:t>
      </w:r>
      <w:r w:rsidR="00E329A7">
        <w:rPr>
          <w:rFonts w:ascii="Times New Roman" w:hAnsi="Times New Roman"/>
          <w:sz w:val="24"/>
          <w:szCs w:val="24"/>
        </w:rPr>
        <w:t xml:space="preserve">a </w:t>
      </w:r>
      <w:r>
        <w:rPr>
          <w:rFonts w:ascii="Times New Roman" w:hAnsi="Times New Roman"/>
          <w:sz w:val="24"/>
          <w:szCs w:val="24"/>
        </w:rPr>
        <w:t>change in interest rate and credit rat</w:t>
      </w:r>
      <w:r w:rsidR="002E5BEA">
        <w:rPr>
          <w:rFonts w:ascii="Times New Roman" w:hAnsi="Times New Roman"/>
          <w:sz w:val="24"/>
          <w:szCs w:val="24"/>
        </w:rPr>
        <w:t xml:space="preserve">e. Therefore, the liquidity and </w:t>
      </w:r>
      <w:r>
        <w:rPr>
          <w:rFonts w:ascii="Times New Roman" w:hAnsi="Times New Roman"/>
          <w:sz w:val="24"/>
          <w:szCs w:val="24"/>
        </w:rPr>
        <w:t>profitability have improved. Asset liability man</w:t>
      </w:r>
      <w:r w:rsidR="002E5BEA">
        <w:rPr>
          <w:rFonts w:ascii="Times New Roman" w:hAnsi="Times New Roman"/>
          <w:sz w:val="24"/>
          <w:szCs w:val="24"/>
        </w:rPr>
        <w:t xml:space="preserve">agement has helped in planning, </w:t>
      </w:r>
      <w:r>
        <w:rPr>
          <w:rFonts w:ascii="Times New Roman" w:hAnsi="Times New Roman"/>
          <w:sz w:val="24"/>
          <w:szCs w:val="24"/>
        </w:rPr>
        <w:t>organizing and controlling the volumes of assets and liabilities and yields so as to</w:t>
      </w:r>
      <w:r w:rsidR="002E5BEA">
        <w:rPr>
          <w:rFonts w:ascii="Times New Roman" w:hAnsi="Times New Roman"/>
          <w:sz w:val="24"/>
          <w:szCs w:val="24"/>
        </w:rPr>
        <w:t xml:space="preserve"> gain the </w:t>
      </w:r>
      <w:r>
        <w:rPr>
          <w:rFonts w:ascii="Times New Roman" w:hAnsi="Times New Roman"/>
          <w:sz w:val="24"/>
          <w:szCs w:val="24"/>
        </w:rPr>
        <w:t>profitability levels through minimisa</w:t>
      </w:r>
      <w:r w:rsidR="00135D86">
        <w:rPr>
          <w:rFonts w:ascii="Times New Roman" w:hAnsi="Times New Roman"/>
          <w:sz w:val="24"/>
          <w:szCs w:val="24"/>
        </w:rPr>
        <w:t>tion of interest rate risk. Therefore</w:t>
      </w:r>
      <w:r>
        <w:rPr>
          <w:rFonts w:ascii="Times New Roman" w:hAnsi="Times New Roman"/>
          <w:sz w:val="24"/>
          <w:szCs w:val="24"/>
        </w:rPr>
        <w:t xml:space="preserve">, </w:t>
      </w:r>
      <w:r w:rsidR="002E5BEA">
        <w:rPr>
          <w:rFonts w:ascii="Times New Roman" w:hAnsi="Times New Roman"/>
          <w:sz w:val="24"/>
          <w:szCs w:val="24"/>
        </w:rPr>
        <w:t xml:space="preserve">it can be linked that </w:t>
      </w:r>
      <w:r w:rsidR="00E329A7">
        <w:rPr>
          <w:rFonts w:ascii="Times New Roman" w:hAnsi="Times New Roman"/>
          <w:sz w:val="24"/>
          <w:szCs w:val="24"/>
        </w:rPr>
        <w:t xml:space="preserve">ADB and GCB </w:t>
      </w:r>
      <w:r>
        <w:rPr>
          <w:rFonts w:ascii="Times New Roman" w:hAnsi="Times New Roman"/>
          <w:sz w:val="24"/>
          <w:szCs w:val="24"/>
        </w:rPr>
        <w:t xml:space="preserve">can effectively anticipate the change in their returns through </w:t>
      </w:r>
      <w:r w:rsidR="00E77EC4">
        <w:rPr>
          <w:rFonts w:ascii="Times New Roman" w:hAnsi="Times New Roman"/>
          <w:sz w:val="24"/>
          <w:szCs w:val="24"/>
        </w:rPr>
        <w:t>asset liability</w:t>
      </w:r>
      <w:r w:rsidR="00E77EC4" w:rsidRPr="003C4646">
        <w:rPr>
          <w:rFonts w:ascii="Times New Roman" w:hAnsi="Times New Roman"/>
          <w:sz w:val="24"/>
          <w:szCs w:val="24"/>
        </w:rPr>
        <w:t xml:space="preserve"> management</w:t>
      </w:r>
      <w:r w:rsidR="00E77EC4" w:rsidRPr="00D3406C">
        <w:rPr>
          <w:rFonts w:ascii="Times New Roman" w:hAnsi="Times New Roman"/>
          <w:sz w:val="24"/>
          <w:szCs w:val="24"/>
        </w:rPr>
        <w:t xml:space="preserve"> </w:t>
      </w:r>
      <w:r>
        <w:rPr>
          <w:rFonts w:ascii="Times New Roman" w:hAnsi="Times New Roman"/>
          <w:sz w:val="24"/>
          <w:szCs w:val="24"/>
        </w:rPr>
        <w:t>that arise due to various risks. The</w:t>
      </w:r>
      <w:r w:rsidR="00E329A7">
        <w:rPr>
          <w:rFonts w:ascii="Times New Roman" w:hAnsi="Times New Roman"/>
          <w:sz w:val="24"/>
          <w:szCs w:val="24"/>
        </w:rPr>
        <w:t>y</w:t>
      </w:r>
      <w:r>
        <w:rPr>
          <w:rFonts w:ascii="Times New Roman" w:hAnsi="Times New Roman"/>
          <w:sz w:val="24"/>
          <w:szCs w:val="24"/>
        </w:rPr>
        <w:t xml:space="preserve"> can identify the sour</w:t>
      </w:r>
      <w:r w:rsidR="002E5BEA">
        <w:rPr>
          <w:rFonts w:ascii="Times New Roman" w:hAnsi="Times New Roman"/>
          <w:sz w:val="24"/>
          <w:szCs w:val="24"/>
        </w:rPr>
        <w:t xml:space="preserve">ces of risk that can affect the </w:t>
      </w:r>
      <w:r>
        <w:rPr>
          <w:rFonts w:ascii="Times New Roman" w:hAnsi="Times New Roman"/>
          <w:sz w:val="24"/>
          <w:szCs w:val="24"/>
        </w:rPr>
        <w:t>ba</w:t>
      </w:r>
      <w:r w:rsidR="00135D86">
        <w:rPr>
          <w:rFonts w:ascii="Times New Roman" w:hAnsi="Times New Roman"/>
          <w:sz w:val="24"/>
          <w:szCs w:val="24"/>
        </w:rPr>
        <w:t>lance between</w:t>
      </w:r>
      <w:r>
        <w:rPr>
          <w:rFonts w:ascii="Times New Roman" w:hAnsi="Times New Roman"/>
          <w:sz w:val="24"/>
          <w:szCs w:val="24"/>
        </w:rPr>
        <w:t xml:space="preserve"> assets and liabilities. The rate sensitive assets</w:t>
      </w:r>
      <w:r w:rsidR="002E5BEA">
        <w:rPr>
          <w:rFonts w:ascii="Times New Roman" w:hAnsi="Times New Roman"/>
          <w:sz w:val="24"/>
          <w:szCs w:val="24"/>
        </w:rPr>
        <w:t xml:space="preserve"> and rate sensitive liabilities </w:t>
      </w:r>
      <w:r>
        <w:rPr>
          <w:rFonts w:ascii="Times New Roman" w:hAnsi="Times New Roman"/>
          <w:sz w:val="24"/>
          <w:szCs w:val="24"/>
        </w:rPr>
        <w:t>are effectively measured.</w:t>
      </w:r>
    </w:p>
    <w:p w14:paraId="06D0319D" w14:textId="77777777" w:rsidR="009F0567" w:rsidRPr="00ED2859" w:rsidRDefault="003B1C1B" w:rsidP="008137B1">
      <w:pPr>
        <w:pStyle w:val="Heading2"/>
        <w:spacing w:line="480" w:lineRule="auto"/>
        <w:rPr>
          <w:rFonts w:ascii="Times New Roman" w:hAnsi="Times New Roman"/>
          <w:b/>
          <w:color w:val="000000"/>
          <w:sz w:val="24"/>
          <w:szCs w:val="24"/>
        </w:rPr>
      </w:pPr>
      <w:bookmarkStart w:id="818" w:name="_Toc493384826"/>
      <w:r w:rsidRPr="00ED2859">
        <w:rPr>
          <w:rFonts w:ascii="Times New Roman" w:hAnsi="Times New Roman"/>
          <w:b/>
          <w:color w:val="000000"/>
          <w:sz w:val="24"/>
          <w:szCs w:val="24"/>
        </w:rPr>
        <w:t xml:space="preserve">5.2.3:  </w:t>
      </w:r>
      <w:r w:rsidR="009F0567" w:rsidRPr="00ED2859">
        <w:rPr>
          <w:rFonts w:ascii="Times New Roman" w:hAnsi="Times New Roman"/>
          <w:b/>
          <w:color w:val="000000"/>
          <w:sz w:val="24"/>
          <w:szCs w:val="24"/>
        </w:rPr>
        <w:t>Linking Objective 3: To identify the issues and risk as</w:t>
      </w:r>
      <w:r w:rsidR="002E5BEA" w:rsidRPr="00ED2859">
        <w:rPr>
          <w:rFonts w:ascii="Times New Roman" w:hAnsi="Times New Roman"/>
          <w:b/>
          <w:color w:val="000000"/>
          <w:sz w:val="24"/>
          <w:szCs w:val="24"/>
        </w:rPr>
        <w:t xml:space="preserve">sociated with the asset and </w:t>
      </w:r>
      <w:r w:rsidR="009F0567" w:rsidRPr="00ED2859">
        <w:rPr>
          <w:rFonts w:ascii="Times New Roman" w:hAnsi="Times New Roman"/>
          <w:b/>
          <w:color w:val="000000"/>
          <w:sz w:val="24"/>
          <w:szCs w:val="24"/>
        </w:rPr>
        <w:t xml:space="preserve">liability trend in </w:t>
      </w:r>
      <w:r w:rsidR="00D41C8B" w:rsidRPr="00ED2859">
        <w:rPr>
          <w:rFonts w:ascii="Times New Roman" w:hAnsi="Times New Roman"/>
          <w:b/>
          <w:color w:val="000000"/>
          <w:sz w:val="24"/>
          <w:szCs w:val="24"/>
        </w:rPr>
        <w:t xml:space="preserve">the </w:t>
      </w:r>
      <w:r w:rsidR="004E629F" w:rsidRPr="00ED2859">
        <w:rPr>
          <w:rFonts w:ascii="Times New Roman" w:hAnsi="Times New Roman"/>
          <w:b/>
          <w:color w:val="000000"/>
          <w:sz w:val="24"/>
          <w:szCs w:val="24"/>
        </w:rPr>
        <w:t>Ghanaian</w:t>
      </w:r>
      <w:r w:rsidR="009F0567" w:rsidRPr="00ED2859">
        <w:rPr>
          <w:rFonts w:ascii="Times New Roman" w:hAnsi="Times New Roman"/>
          <w:b/>
          <w:color w:val="000000"/>
          <w:sz w:val="24"/>
          <w:szCs w:val="24"/>
        </w:rPr>
        <w:t xml:space="preserve"> banking system</w:t>
      </w:r>
      <w:r w:rsidR="004E629F" w:rsidRPr="00ED2859">
        <w:rPr>
          <w:rFonts w:ascii="Times New Roman" w:hAnsi="Times New Roman"/>
          <w:b/>
          <w:color w:val="000000"/>
          <w:sz w:val="24"/>
          <w:szCs w:val="24"/>
        </w:rPr>
        <w:t>.</w:t>
      </w:r>
      <w:bookmarkEnd w:id="818"/>
    </w:p>
    <w:p w14:paraId="7C0C081B" w14:textId="77777777" w:rsidR="002E5BEA" w:rsidRDefault="009F0567" w:rsidP="008137B1">
      <w:pPr>
        <w:autoSpaceDE w:val="0"/>
        <w:autoSpaceDN w:val="0"/>
        <w:adjustRightInd w:val="0"/>
        <w:spacing w:after="0" w:line="480" w:lineRule="auto"/>
        <w:ind w:firstLine="720"/>
        <w:rPr>
          <w:rFonts w:ascii="Times New Roman" w:hAnsi="Times New Roman"/>
          <w:sz w:val="24"/>
          <w:szCs w:val="24"/>
        </w:rPr>
      </w:pPr>
      <w:r>
        <w:rPr>
          <w:rFonts w:ascii="Times New Roman" w:hAnsi="Times New Roman"/>
          <w:sz w:val="24"/>
          <w:szCs w:val="24"/>
        </w:rPr>
        <w:t xml:space="preserve">The findings of </w:t>
      </w:r>
      <w:r w:rsidR="00135D86">
        <w:rPr>
          <w:rFonts w:ascii="Times New Roman" w:hAnsi="Times New Roman"/>
          <w:sz w:val="24"/>
          <w:szCs w:val="24"/>
        </w:rPr>
        <w:t>the research work shows that</w:t>
      </w:r>
      <w:r>
        <w:rPr>
          <w:rFonts w:ascii="Times New Roman" w:hAnsi="Times New Roman"/>
          <w:sz w:val="24"/>
          <w:szCs w:val="24"/>
        </w:rPr>
        <w:t xml:space="preserve"> assets and liabili</w:t>
      </w:r>
      <w:r w:rsidR="009A727E">
        <w:rPr>
          <w:rFonts w:ascii="Times New Roman" w:hAnsi="Times New Roman"/>
          <w:sz w:val="24"/>
          <w:szCs w:val="24"/>
        </w:rPr>
        <w:t xml:space="preserve">ties </w:t>
      </w:r>
      <w:r w:rsidR="002E5BEA">
        <w:rPr>
          <w:rFonts w:ascii="Times New Roman" w:hAnsi="Times New Roman"/>
          <w:sz w:val="24"/>
          <w:szCs w:val="24"/>
        </w:rPr>
        <w:t xml:space="preserve">are connected </w:t>
      </w:r>
      <w:r>
        <w:rPr>
          <w:rFonts w:ascii="Times New Roman" w:hAnsi="Times New Roman"/>
          <w:sz w:val="24"/>
          <w:szCs w:val="24"/>
        </w:rPr>
        <w:t>with various types of risk such as interest rate risk, credit risk and liquidity risk. T</w:t>
      </w:r>
      <w:r w:rsidR="002E5BEA">
        <w:rPr>
          <w:rFonts w:ascii="Times New Roman" w:hAnsi="Times New Roman"/>
          <w:sz w:val="24"/>
          <w:szCs w:val="24"/>
        </w:rPr>
        <w:t xml:space="preserve">here are also </w:t>
      </w:r>
      <w:r>
        <w:rPr>
          <w:rFonts w:ascii="Times New Roman" w:hAnsi="Times New Roman"/>
          <w:sz w:val="24"/>
          <w:szCs w:val="24"/>
        </w:rPr>
        <w:t>other types of risk like FOREX risk, currency risk, operational ris</w:t>
      </w:r>
      <w:r w:rsidR="002E5BEA">
        <w:rPr>
          <w:rFonts w:ascii="Times New Roman" w:hAnsi="Times New Roman"/>
          <w:sz w:val="24"/>
          <w:szCs w:val="24"/>
        </w:rPr>
        <w:t>k, reputation and country risk.</w:t>
      </w:r>
    </w:p>
    <w:p w14:paraId="749FFD39" w14:textId="77777777" w:rsidR="009F0567" w:rsidRDefault="009F0567" w:rsidP="008137B1">
      <w:pPr>
        <w:autoSpaceDE w:val="0"/>
        <w:autoSpaceDN w:val="0"/>
        <w:adjustRightInd w:val="0"/>
        <w:spacing w:after="0" w:line="480" w:lineRule="auto"/>
        <w:ind w:firstLine="720"/>
        <w:rPr>
          <w:rFonts w:ascii="Times New Roman" w:hAnsi="Times New Roman"/>
          <w:sz w:val="24"/>
          <w:szCs w:val="24"/>
        </w:rPr>
      </w:pPr>
      <w:r>
        <w:rPr>
          <w:rFonts w:ascii="Times New Roman" w:hAnsi="Times New Roman"/>
          <w:sz w:val="24"/>
          <w:szCs w:val="24"/>
        </w:rPr>
        <w:t>Thus, these risks are influencing the net interest income an</w:t>
      </w:r>
      <w:r w:rsidR="00F12E8B">
        <w:rPr>
          <w:rFonts w:ascii="Times New Roman" w:hAnsi="Times New Roman"/>
          <w:sz w:val="24"/>
          <w:szCs w:val="24"/>
        </w:rPr>
        <w:t>d margin of</w:t>
      </w:r>
      <w:r w:rsidR="002E5BEA">
        <w:rPr>
          <w:rFonts w:ascii="Times New Roman" w:hAnsi="Times New Roman"/>
          <w:sz w:val="24"/>
          <w:szCs w:val="24"/>
        </w:rPr>
        <w:t xml:space="preserve"> </w:t>
      </w:r>
      <w:r w:rsidR="00350E66">
        <w:rPr>
          <w:rFonts w:ascii="Times New Roman" w:hAnsi="Times New Roman"/>
          <w:sz w:val="24"/>
          <w:szCs w:val="24"/>
        </w:rPr>
        <w:t>GCB and ADB</w:t>
      </w:r>
      <w:r w:rsidR="00F12E8B">
        <w:rPr>
          <w:rFonts w:ascii="Times New Roman" w:hAnsi="Times New Roman"/>
          <w:sz w:val="24"/>
          <w:szCs w:val="24"/>
        </w:rPr>
        <w:t>. They</w:t>
      </w:r>
      <w:r>
        <w:rPr>
          <w:rFonts w:ascii="Times New Roman" w:hAnsi="Times New Roman"/>
          <w:sz w:val="24"/>
          <w:szCs w:val="24"/>
        </w:rPr>
        <w:t xml:space="preserve"> have successfully a</w:t>
      </w:r>
      <w:r w:rsidR="002E5BEA">
        <w:rPr>
          <w:rFonts w:ascii="Times New Roman" w:hAnsi="Times New Roman"/>
          <w:sz w:val="24"/>
          <w:szCs w:val="24"/>
        </w:rPr>
        <w:t xml:space="preserve">dopted various risk measurement </w:t>
      </w:r>
      <w:r>
        <w:rPr>
          <w:rFonts w:ascii="Times New Roman" w:hAnsi="Times New Roman"/>
          <w:sz w:val="24"/>
          <w:szCs w:val="24"/>
        </w:rPr>
        <w:t>techniques to mitigate the effects of risks on the balance sheet a</w:t>
      </w:r>
      <w:r w:rsidR="002E5BEA">
        <w:rPr>
          <w:rFonts w:ascii="Times New Roman" w:hAnsi="Times New Roman"/>
          <w:sz w:val="24"/>
          <w:szCs w:val="24"/>
        </w:rPr>
        <w:t>nd the cash flows</w:t>
      </w:r>
      <w:r w:rsidR="004E629F">
        <w:rPr>
          <w:rFonts w:ascii="Times New Roman" w:hAnsi="Times New Roman"/>
          <w:sz w:val="24"/>
          <w:szCs w:val="24"/>
        </w:rPr>
        <w:t>. The</w:t>
      </w:r>
      <w:r>
        <w:rPr>
          <w:rFonts w:ascii="Times New Roman" w:hAnsi="Times New Roman"/>
          <w:sz w:val="24"/>
          <w:szCs w:val="24"/>
        </w:rPr>
        <w:t xml:space="preserve"> gap analysis and duration analysis are used to me</w:t>
      </w:r>
      <w:r w:rsidR="002E5BEA">
        <w:rPr>
          <w:rFonts w:ascii="Times New Roman" w:hAnsi="Times New Roman"/>
          <w:sz w:val="24"/>
          <w:szCs w:val="24"/>
        </w:rPr>
        <w:t xml:space="preserve">asure the rate sensitive assets </w:t>
      </w:r>
      <w:r>
        <w:rPr>
          <w:rFonts w:ascii="Times New Roman" w:hAnsi="Times New Roman"/>
          <w:sz w:val="24"/>
          <w:szCs w:val="24"/>
        </w:rPr>
        <w:t>and rate sensitive liabilities and also the measurement of ris</w:t>
      </w:r>
      <w:r w:rsidR="002E5BEA">
        <w:rPr>
          <w:rFonts w:ascii="Times New Roman" w:hAnsi="Times New Roman"/>
          <w:sz w:val="24"/>
          <w:szCs w:val="24"/>
        </w:rPr>
        <w:t xml:space="preserve">ks effectively. Thus, using the </w:t>
      </w:r>
      <w:r>
        <w:rPr>
          <w:rFonts w:ascii="Times New Roman" w:hAnsi="Times New Roman"/>
          <w:sz w:val="24"/>
          <w:szCs w:val="24"/>
        </w:rPr>
        <w:t>techniques for risk measurement has helped in identify</w:t>
      </w:r>
      <w:r w:rsidR="002E5BEA">
        <w:rPr>
          <w:rFonts w:ascii="Times New Roman" w:hAnsi="Times New Roman"/>
          <w:sz w:val="24"/>
          <w:szCs w:val="24"/>
        </w:rPr>
        <w:t xml:space="preserve">ing the potential risk that are </w:t>
      </w:r>
      <w:r w:rsidR="00047452">
        <w:rPr>
          <w:rFonts w:ascii="Times New Roman" w:hAnsi="Times New Roman"/>
          <w:sz w:val="24"/>
          <w:szCs w:val="24"/>
        </w:rPr>
        <w:t>associated with</w:t>
      </w:r>
      <w:r>
        <w:rPr>
          <w:rFonts w:ascii="Times New Roman" w:hAnsi="Times New Roman"/>
          <w:sz w:val="24"/>
          <w:szCs w:val="24"/>
        </w:rPr>
        <w:t xml:space="preserve"> assets and liabilities and helped in measuring and stabil</w:t>
      </w:r>
      <w:r w:rsidR="002E5BEA">
        <w:rPr>
          <w:rFonts w:ascii="Times New Roman" w:hAnsi="Times New Roman"/>
          <w:sz w:val="24"/>
          <w:szCs w:val="24"/>
        </w:rPr>
        <w:t>izing the cash outflow a</w:t>
      </w:r>
      <w:r>
        <w:rPr>
          <w:rFonts w:ascii="Times New Roman" w:hAnsi="Times New Roman"/>
          <w:sz w:val="24"/>
          <w:szCs w:val="24"/>
        </w:rPr>
        <w:t xml:space="preserve">nd cash inflow. Therefore, it has been linked that the </w:t>
      </w:r>
      <w:r w:rsidR="0030640F">
        <w:rPr>
          <w:rFonts w:ascii="Times New Roman" w:hAnsi="Times New Roman"/>
          <w:sz w:val="24"/>
          <w:szCs w:val="24"/>
        </w:rPr>
        <w:t xml:space="preserve">ADB and GCB </w:t>
      </w:r>
      <w:r w:rsidR="002E5BEA">
        <w:rPr>
          <w:rFonts w:ascii="Times New Roman" w:hAnsi="Times New Roman"/>
          <w:sz w:val="24"/>
          <w:szCs w:val="24"/>
        </w:rPr>
        <w:t xml:space="preserve">are able to manage </w:t>
      </w:r>
      <w:r>
        <w:rPr>
          <w:rFonts w:ascii="Times New Roman" w:hAnsi="Times New Roman"/>
          <w:sz w:val="24"/>
          <w:szCs w:val="24"/>
        </w:rPr>
        <w:t>effectively the</w:t>
      </w:r>
      <w:r w:rsidR="0030640F">
        <w:rPr>
          <w:rFonts w:ascii="Times New Roman" w:hAnsi="Times New Roman"/>
          <w:sz w:val="24"/>
          <w:szCs w:val="24"/>
        </w:rPr>
        <w:t>ir</w:t>
      </w:r>
      <w:r>
        <w:rPr>
          <w:rFonts w:ascii="Times New Roman" w:hAnsi="Times New Roman"/>
          <w:sz w:val="24"/>
          <w:szCs w:val="24"/>
        </w:rPr>
        <w:t xml:space="preserve"> assets and liabilities </w:t>
      </w:r>
      <w:r w:rsidR="0030640F">
        <w:rPr>
          <w:rFonts w:ascii="Times New Roman" w:hAnsi="Times New Roman"/>
          <w:sz w:val="24"/>
          <w:szCs w:val="24"/>
        </w:rPr>
        <w:t xml:space="preserve">which </w:t>
      </w:r>
      <w:r>
        <w:rPr>
          <w:rFonts w:ascii="Times New Roman" w:hAnsi="Times New Roman"/>
          <w:sz w:val="24"/>
          <w:szCs w:val="24"/>
        </w:rPr>
        <w:t>are strengthening the balan</w:t>
      </w:r>
      <w:r w:rsidR="002E5BEA">
        <w:rPr>
          <w:rFonts w:ascii="Times New Roman" w:hAnsi="Times New Roman"/>
          <w:sz w:val="24"/>
          <w:szCs w:val="24"/>
        </w:rPr>
        <w:t>ce sheet and financial position</w:t>
      </w:r>
      <w:r>
        <w:rPr>
          <w:rFonts w:ascii="Times New Roman" w:hAnsi="Times New Roman"/>
          <w:sz w:val="24"/>
          <w:szCs w:val="24"/>
        </w:rPr>
        <w:t>.</w:t>
      </w:r>
    </w:p>
    <w:p w14:paraId="38C27901" w14:textId="77777777" w:rsidR="009F0567" w:rsidRPr="00ED2859" w:rsidRDefault="003B1C1B" w:rsidP="008137B1">
      <w:pPr>
        <w:pStyle w:val="Heading2"/>
        <w:spacing w:line="480" w:lineRule="auto"/>
        <w:rPr>
          <w:rFonts w:ascii="Times New Roman" w:hAnsi="Times New Roman"/>
          <w:b/>
          <w:color w:val="000000"/>
          <w:sz w:val="24"/>
          <w:szCs w:val="24"/>
        </w:rPr>
      </w:pPr>
      <w:bookmarkStart w:id="819" w:name="_Toc493384827"/>
      <w:r w:rsidRPr="00ED2859">
        <w:rPr>
          <w:rFonts w:ascii="Times New Roman" w:hAnsi="Times New Roman"/>
          <w:b/>
          <w:color w:val="000000"/>
          <w:sz w:val="24"/>
          <w:szCs w:val="24"/>
        </w:rPr>
        <w:lastRenderedPageBreak/>
        <w:t xml:space="preserve">5.3: </w:t>
      </w:r>
      <w:r w:rsidR="002E5BEA" w:rsidRPr="00ED2859">
        <w:rPr>
          <w:rFonts w:ascii="Times New Roman" w:hAnsi="Times New Roman"/>
          <w:b/>
          <w:color w:val="000000"/>
          <w:sz w:val="24"/>
          <w:szCs w:val="24"/>
        </w:rPr>
        <w:t>R</w:t>
      </w:r>
      <w:r w:rsidR="009F0567" w:rsidRPr="00ED2859">
        <w:rPr>
          <w:rFonts w:ascii="Times New Roman" w:hAnsi="Times New Roman"/>
          <w:b/>
          <w:color w:val="000000"/>
          <w:sz w:val="24"/>
          <w:szCs w:val="24"/>
        </w:rPr>
        <w:t>ecommendations</w:t>
      </w:r>
      <w:bookmarkEnd w:id="819"/>
    </w:p>
    <w:p w14:paraId="17A8FA9A" w14:textId="77777777" w:rsidR="009F0567" w:rsidRDefault="009F0567" w:rsidP="008137B1">
      <w:pPr>
        <w:autoSpaceDE w:val="0"/>
        <w:autoSpaceDN w:val="0"/>
        <w:adjustRightInd w:val="0"/>
        <w:spacing w:after="0" w:line="480" w:lineRule="auto"/>
        <w:ind w:firstLine="720"/>
        <w:rPr>
          <w:rFonts w:ascii="Times New Roman" w:hAnsi="Times New Roman"/>
          <w:sz w:val="24"/>
          <w:szCs w:val="24"/>
        </w:rPr>
      </w:pPr>
      <w:r>
        <w:rPr>
          <w:rFonts w:ascii="Times New Roman" w:hAnsi="Times New Roman"/>
          <w:sz w:val="24"/>
          <w:szCs w:val="24"/>
        </w:rPr>
        <w:t>Depending on the analysis and outcome of the research study, t</w:t>
      </w:r>
      <w:r w:rsidR="002E5BEA">
        <w:rPr>
          <w:rFonts w:ascii="Times New Roman" w:hAnsi="Times New Roman"/>
          <w:sz w:val="24"/>
          <w:szCs w:val="24"/>
        </w:rPr>
        <w:t xml:space="preserve">he researcher has enlisted some </w:t>
      </w:r>
      <w:r>
        <w:rPr>
          <w:rFonts w:ascii="Times New Roman" w:hAnsi="Times New Roman"/>
          <w:sz w:val="24"/>
          <w:szCs w:val="24"/>
        </w:rPr>
        <w:t>suggestions that can help in reducing the difference in the ris</w:t>
      </w:r>
      <w:r w:rsidR="002E5BEA">
        <w:rPr>
          <w:rFonts w:ascii="Times New Roman" w:hAnsi="Times New Roman"/>
          <w:sz w:val="24"/>
          <w:szCs w:val="24"/>
        </w:rPr>
        <w:t xml:space="preserve">ks and management of assets and </w:t>
      </w:r>
      <w:r>
        <w:rPr>
          <w:rFonts w:ascii="Times New Roman" w:hAnsi="Times New Roman"/>
          <w:sz w:val="24"/>
          <w:szCs w:val="24"/>
        </w:rPr>
        <w:t>liabilities</w:t>
      </w:r>
      <w:r w:rsidR="0030640F" w:rsidRPr="0030640F">
        <w:rPr>
          <w:rFonts w:ascii="Times New Roman" w:hAnsi="Times New Roman"/>
          <w:sz w:val="24"/>
          <w:szCs w:val="24"/>
        </w:rPr>
        <w:t xml:space="preserve"> </w:t>
      </w:r>
      <w:r w:rsidR="0030640F">
        <w:rPr>
          <w:rFonts w:ascii="Times New Roman" w:hAnsi="Times New Roman"/>
          <w:sz w:val="24"/>
          <w:szCs w:val="24"/>
        </w:rPr>
        <w:t>of ADB and GCB</w:t>
      </w:r>
      <w:r>
        <w:rPr>
          <w:rFonts w:ascii="Times New Roman" w:hAnsi="Times New Roman"/>
          <w:sz w:val="24"/>
          <w:szCs w:val="24"/>
        </w:rPr>
        <w:t>. As per the topic of the research study, th</w:t>
      </w:r>
      <w:r w:rsidR="002E5BEA">
        <w:rPr>
          <w:rFonts w:ascii="Times New Roman" w:hAnsi="Times New Roman"/>
          <w:sz w:val="24"/>
          <w:szCs w:val="24"/>
        </w:rPr>
        <w:t xml:space="preserve">e researcher has </w:t>
      </w:r>
      <w:r>
        <w:rPr>
          <w:rFonts w:ascii="Times New Roman" w:hAnsi="Times New Roman"/>
          <w:sz w:val="24"/>
          <w:szCs w:val="24"/>
        </w:rPr>
        <w:t xml:space="preserve">recommended certain norms that can help in better </w:t>
      </w:r>
      <w:r w:rsidR="009A727E">
        <w:rPr>
          <w:rFonts w:ascii="Times New Roman" w:hAnsi="Times New Roman"/>
          <w:sz w:val="24"/>
          <w:szCs w:val="24"/>
        </w:rPr>
        <w:t>asset liability</w:t>
      </w:r>
      <w:r w:rsidR="009A727E" w:rsidRPr="003C4646">
        <w:rPr>
          <w:rFonts w:ascii="Times New Roman" w:hAnsi="Times New Roman"/>
          <w:sz w:val="24"/>
          <w:szCs w:val="24"/>
        </w:rPr>
        <w:t xml:space="preserve"> management</w:t>
      </w:r>
      <w:r w:rsidR="009A727E" w:rsidRPr="00D3406C">
        <w:rPr>
          <w:rFonts w:ascii="Times New Roman" w:hAnsi="Times New Roman"/>
          <w:sz w:val="24"/>
          <w:szCs w:val="24"/>
        </w:rPr>
        <w:t xml:space="preserve"> </w:t>
      </w:r>
      <w:r w:rsidR="002E5BEA">
        <w:rPr>
          <w:rFonts w:ascii="Times New Roman" w:hAnsi="Times New Roman"/>
          <w:sz w:val="24"/>
          <w:szCs w:val="24"/>
        </w:rPr>
        <w:t xml:space="preserve">in </w:t>
      </w:r>
      <w:r w:rsidR="008A3F89">
        <w:rPr>
          <w:rFonts w:ascii="Times New Roman" w:hAnsi="Times New Roman"/>
          <w:sz w:val="24"/>
          <w:szCs w:val="24"/>
        </w:rPr>
        <w:t>Ghanaian</w:t>
      </w:r>
      <w:r w:rsidR="002E5BEA">
        <w:rPr>
          <w:rFonts w:ascii="Times New Roman" w:hAnsi="Times New Roman"/>
          <w:sz w:val="24"/>
          <w:szCs w:val="24"/>
        </w:rPr>
        <w:t xml:space="preserve"> </w:t>
      </w:r>
      <w:r>
        <w:rPr>
          <w:rFonts w:ascii="Times New Roman" w:hAnsi="Times New Roman"/>
          <w:sz w:val="24"/>
          <w:szCs w:val="24"/>
        </w:rPr>
        <w:t>Banks that can help in balancing the balance sheet and cash flows.</w:t>
      </w:r>
    </w:p>
    <w:p w14:paraId="48A29440" w14:textId="483E7D50" w:rsidR="002E5BEA" w:rsidRPr="002E5BEA" w:rsidRDefault="0030640F" w:rsidP="008137B1">
      <w:pPr>
        <w:pStyle w:val="ListParagraph"/>
        <w:numPr>
          <w:ilvl w:val="0"/>
          <w:numId w:val="20"/>
        </w:numPr>
        <w:autoSpaceDE w:val="0"/>
        <w:autoSpaceDN w:val="0"/>
        <w:adjustRightInd w:val="0"/>
        <w:spacing w:after="0" w:line="480" w:lineRule="auto"/>
        <w:rPr>
          <w:rFonts w:ascii="Times New Roman" w:hAnsi="Times New Roman"/>
          <w:b/>
          <w:bCs/>
          <w:i/>
          <w:iCs/>
          <w:sz w:val="24"/>
          <w:szCs w:val="24"/>
        </w:rPr>
      </w:pPr>
      <w:r>
        <w:rPr>
          <w:rFonts w:ascii="Times New Roman" w:hAnsi="Times New Roman"/>
          <w:sz w:val="24"/>
          <w:szCs w:val="24"/>
        </w:rPr>
        <w:t xml:space="preserve">Ghanaian Banks </w:t>
      </w:r>
      <w:r w:rsidR="009F0567" w:rsidRPr="008A3F89">
        <w:rPr>
          <w:rFonts w:ascii="Times New Roman" w:hAnsi="Times New Roman"/>
          <w:sz w:val="24"/>
          <w:szCs w:val="24"/>
        </w:rPr>
        <w:t xml:space="preserve">have to </w:t>
      </w:r>
      <w:r w:rsidR="009F0567" w:rsidRPr="008A3F89">
        <w:rPr>
          <w:rFonts w:ascii="Times New Roman" w:hAnsi="Times New Roman"/>
          <w:bCs/>
          <w:iCs/>
          <w:sz w:val="24"/>
          <w:szCs w:val="24"/>
        </w:rPr>
        <w:t xml:space="preserve">monitor </w:t>
      </w:r>
      <w:r w:rsidR="009F0567" w:rsidRPr="008A3F89">
        <w:rPr>
          <w:rFonts w:ascii="Times New Roman" w:hAnsi="Times New Roman"/>
          <w:sz w:val="24"/>
          <w:szCs w:val="24"/>
        </w:rPr>
        <w:t xml:space="preserve">and </w:t>
      </w:r>
      <w:r w:rsidR="009F0567" w:rsidRPr="008A3F89">
        <w:rPr>
          <w:rFonts w:ascii="Times New Roman" w:hAnsi="Times New Roman"/>
          <w:bCs/>
          <w:iCs/>
          <w:sz w:val="24"/>
          <w:szCs w:val="24"/>
        </w:rPr>
        <w:t xml:space="preserve">manage </w:t>
      </w:r>
      <w:r w:rsidR="009F0567" w:rsidRPr="008A3F89">
        <w:rPr>
          <w:rFonts w:ascii="Times New Roman" w:hAnsi="Times New Roman"/>
          <w:sz w:val="24"/>
          <w:szCs w:val="24"/>
        </w:rPr>
        <w:t xml:space="preserve">on continuous and regular basis the </w:t>
      </w:r>
      <w:r w:rsidR="009F0567" w:rsidRPr="008A3F89">
        <w:rPr>
          <w:rFonts w:ascii="Times New Roman" w:hAnsi="Times New Roman"/>
          <w:bCs/>
          <w:iCs/>
          <w:sz w:val="24"/>
          <w:szCs w:val="24"/>
        </w:rPr>
        <w:t>interest rate risk</w:t>
      </w:r>
      <w:r w:rsidR="00047452">
        <w:rPr>
          <w:rFonts w:ascii="Times New Roman" w:hAnsi="Times New Roman"/>
          <w:bCs/>
          <w:iCs/>
          <w:sz w:val="24"/>
          <w:szCs w:val="24"/>
        </w:rPr>
        <w:t>s</w:t>
      </w:r>
      <w:r w:rsidR="002E5BEA" w:rsidRPr="008A3F89">
        <w:rPr>
          <w:rFonts w:ascii="Times New Roman" w:hAnsi="Times New Roman"/>
          <w:bCs/>
          <w:iCs/>
          <w:sz w:val="24"/>
          <w:szCs w:val="24"/>
        </w:rPr>
        <w:t xml:space="preserve"> </w:t>
      </w:r>
      <w:r w:rsidR="009F0567" w:rsidRPr="008A3F89">
        <w:rPr>
          <w:rFonts w:ascii="Times New Roman" w:hAnsi="Times New Roman"/>
          <w:sz w:val="24"/>
          <w:szCs w:val="24"/>
        </w:rPr>
        <w:t xml:space="preserve">and </w:t>
      </w:r>
      <w:r w:rsidR="009F0567" w:rsidRPr="008A3F89">
        <w:rPr>
          <w:rFonts w:ascii="Times New Roman" w:hAnsi="Times New Roman"/>
          <w:bCs/>
          <w:iCs/>
          <w:sz w:val="24"/>
          <w:szCs w:val="24"/>
        </w:rPr>
        <w:t xml:space="preserve">liquidity risks </w:t>
      </w:r>
      <w:r w:rsidR="009F0567" w:rsidRPr="008A3F89">
        <w:rPr>
          <w:rFonts w:ascii="Times New Roman" w:hAnsi="Times New Roman"/>
          <w:sz w:val="24"/>
          <w:szCs w:val="24"/>
        </w:rPr>
        <w:t>that are associated with the balance sheet so that possible steps</w:t>
      </w:r>
      <w:r w:rsidR="002E5BEA" w:rsidRPr="008A3F89">
        <w:rPr>
          <w:rFonts w:ascii="Times New Roman" w:hAnsi="Times New Roman"/>
          <w:bCs/>
          <w:iCs/>
          <w:sz w:val="24"/>
          <w:szCs w:val="24"/>
        </w:rPr>
        <w:t xml:space="preserve"> </w:t>
      </w:r>
      <w:r w:rsidR="009F0567" w:rsidRPr="008A3F89">
        <w:rPr>
          <w:rFonts w:ascii="Times New Roman" w:hAnsi="Times New Roman"/>
          <w:sz w:val="24"/>
          <w:szCs w:val="24"/>
        </w:rPr>
        <w:t>can be taken in controlling the risks. Therefore monitoring and managing the risks</w:t>
      </w:r>
      <w:r w:rsidR="002E5BEA" w:rsidRPr="008A3F89">
        <w:rPr>
          <w:rFonts w:ascii="Times New Roman" w:hAnsi="Times New Roman"/>
          <w:bCs/>
          <w:iCs/>
          <w:sz w:val="24"/>
          <w:szCs w:val="24"/>
        </w:rPr>
        <w:t xml:space="preserve"> </w:t>
      </w:r>
      <w:r w:rsidR="009F0567" w:rsidRPr="008A3F89">
        <w:rPr>
          <w:rFonts w:ascii="Times New Roman" w:hAnsi="Times New Roman"/>
          <w:sz w:val="24"/>
          <w:szCs w:val="24"/>
        </w:rPr>
        <w:t>can help in knowing the impact of the risks on the net interest income</w:t>
      </w:r>
      <w:r w:rsidR="009F0567" w:rsidRPr="002E5BEA">
        <w:rPr>
          <w:rFonts w:ascii="Times New Roman" w:hAnsi="Times New Roman"/>
          <w:sz w:val="24"/>
          <w:szCs w:val="24"/>
        </w:rPr>
        <w:t xml:space="preserve"> and </w:t>
      </w:r>
      <w:commentRangeStart w:id="820"/>
      <w:r w:rsidR="009F0567" w:rsidRPr="002E5BEA">
        <w:rPr>
          <w:rFonts w:ascii="Times New Roman" w:hAnsi="Times New Roman"/>
          <w:sz w:val="24"/>
          <w:szCs w:val="24"/>
        </w:rPr>
        <w:t>liquidity</w:t>
      </w:r>
      <w:commentRangeEnd w:id="820"/>
      <w:r w:rsidR="00157A9A">
        <w:rPr>
          <w:rStyle w:val="CommentReference"/>
        </w:rPr>
        <w:commentReference w:id="820"/>
      </w:r>
      <w:ins w:id="821" w:author="thomasmoore adingo" w:date="2017-03-21T09:12:00Z">
        <w:r w:rsidR="009E70D3">
          <w:rPr>
            <w:rFonts w:ascii="Times New Roman" w:hAnsi="Times New Roman"/>
            <w:sz w:val="24"/>
            <w:szCs w:val="24"/>
          </w:rPr>
          <w:t xml:space="preserve"> of the banks (GCB and ADB)</w:t>
        </w:r>
      </w:ins>
      <w:r w:rsidR="009F0567" w:rsidRPr="002E5BEA">
        <w:rPr>
          <w:rFonts w:ascii="Times New Roman" w:hAnsi="Times New Roman"/>
          <w:sz w:val="24"/>
          <w:szCs w:val="24"/>
        </w:rPr>
        <w:t>.</w:t>
      </w:r>
    </w:p>
    <w:p w14:paraId="201E3ED5" w14:textId="217FF1B6" w:rsidR="002E5BEA" w:rsidRPr="008A3F89" w:rsidRDefault="0030640F" w:rsidP="008137B1">
      <w:pPr>
        <w:pStyle w:val="ListParagraph"/>
        <w:numPr>
          <w:ilvl w:val="0"/>
          <w:numId w:val="20"/>
        </w:numPr>
        <w:autoSpaceDE w:val="0"/>
        <w:autoSpaceDN w:val="0"/>
        <w:adjustRightInd w:val="0"/>
        <w:spacing w:after="0" w:line="480" w:lineRule="auto"/>
        <w:rPr>
          <w:rFonts w:ascii="Times New Roman" w:hAnsi="Times New Roman"/>
          <w:bCs/>
          <w:iCs/>
          <w:sz w:val="24"/>
          <w:szCs w:val="24"/>
        </w:rPr>
      </w:pPr>
      <w:r>
        <w:rPr>
          <w:rFonts w:ascii="Times New Roman" w:hAnsi="Times New Roman"/>
          <w:sz w:val="24"/>
          <w:szCs w:val="24"/>
        </w:rPr>
        <w:t xml:space="preserve">Ghanaian Banks </w:t>
      </w:r>
      <w:commentRangeStart w:id="822"/>
      <w:r w:rsidR="009F0567" w:rsidRPr="008A3F89">
        <w:rPr>
          <w:rFonts w:ascii="Times New Roman" w:hAnsi="Times New Roman"/>
          <w:sz w:val="24"/>
          <w:szCs w:val="24"/>
        </w:rPr>
        <w:t xml:space="preserve">have to keep in </w:t>
      </w:r>
      <w:r w:rsidR="009F0567" w:rsidRPr="008A3F89">
        <w:rPr>
          <w:rFonts w:ascii="Times New Roman" w:hAnsi="Times New Roman"/>
          <w:bCs/>
          <w:iCs/>
          <w:sz w:val="24"/>
          <w:szCs w:val="24"/>
        </w:rPr>
        <w:t xml:space="preserve">control the level of assets liability mismatch </w:t>
      </w:r>
      <w:commentRangeEnd w:id="822"/>
      <w:r w:rsidR="00157A9A">
        <w:rPr>
          <w:rStyle w:val="CommentReference"/>
        </w:rPr>
        <w:commentReference w:id="822"/>
      </w:r>
      <w:ins w:id="823" w:author="thomasmoore adingo" w:date="2017-03-21T09:14:00Z">
        <w:r w:rsidR="009E70D3">
          <w:rPr>
            <w:rFonts w:ascii="Times New Roman" w:hAnsi="Times New Roman"/>
            <w:bCs/>
            <w:iCs/>
            <w:sz w:val="24"/>
            <w:szCs w:val="24"/>
          </w:rPr>
          <w:t xml:space="preserve"> </w:t>
        </w:r>
        <w:r w:rsidR="009E70D3" w:rsidRPr="00E61A2F">
          <w:rPr>
            <w:rFonts w:ascii="Times New Roman" w:hAnsi="Times New Roman"/>
            <w:bCs/>
            <w:iCs/>
            <w:sz w:val="24"/>
            <w:szCs w:val="24"/>
          </w:rPr>
          <w:t xml:space="preserve">because, </w:t>
        </w:r>
        <w:r w:rsidR="009E70D3">
          <w:rPr>
            <w:rStyle w:val="CommentReference"/>
          </w:rPr>
          <w:commentReference w:id="824"/>
        </w:r>
        <w:r w:rsidR="009E70D3" w:rsidRPr="00E61A2F">
          <w:rPr>
            <w:rFonts w:ascii="Times New Roman" w:eastAsia="SimSun" w:hAnsi="Times New Roman"/>
            <w:sz w:val="24"/>
            <w:szCs w:val="24"/>
            <w:lang w:val="nb-NO" w:eastAsia="zh-CN"/>
          </w:rPr>
          <w:t xml:space="preserve"> positive mismatch, more liquidity canbe distributed through the money market instruments, by creating new assets and investment swaps and as well as negative mismatch can also be financed from market borrowings, bills re-discounting and deployment of foreign currency converted into cedis (₵), </w:t>
        </w:r>
      </w:ins>
      <w:r w:rsidR="009F0567" w:rsidRPr="008A3F89">
        <w:rPr>
          <w:rFonts w:ascii="Times New Roman" w:hAnsi="Times New Roman"/>
          <w:sz w:val="24"/>
          <w:szCs w:val="24"/>
        </w:rPr>
        <w:t>while expanding the</w:t>
      </w:r>
      <w:r w:rsidR="002E5BEA" w:rsidRPr="008A3F89">
        <w:rPr>
          <w:rFonts w:ascii="Times New Roman" w:hAnsi="Times New Roman"/>
          <w:sz w:val="24"/>
          <w:szCs w:val="24"/>
        </w:rPr>
        <w:t xml:space="preserve"> </w:t>
      </w:r>
      <w:r w:rsidR="009F0567" w:rsidRPr="008A3F89">
        <w:rPr>
          <w:rFonts w:ascii="Times New Roman" w:hAnsi="Times New Roman"/>
          <w:sz w:val="24"/>
          <w:szCs w:val="24"/>
        </w:rPr>
        <w:t>range of the balance sheet. As large mismatch in the assets and liabilities can, result into</w:t>
      </w:r>
      <w:r w:rsidR="002E5BEA" w:rsidRPr="008A3F89">
        <w:rPr>
          <w:rFonts w:ascii="Times New Roman" w:hAnsi="Times New Roman"/>
          <w:sz w:val="24"/>
          <w:szCs w:val="24"/>
        </w:rPr>
        <w:t xml:space="preserve"> </w:t>
      </w:r>
      <w:r w:rsidR="009F0567" w:rsidRPr="008A3F89">
        <w:rPr>
          <w:rFonts w:ascii="Times New Roman" w:hAnsi="Times New Roman"/>
          <w:sz w:val="24"/>
          <w:szCs w:val="24"/>
        </w:rPr>
        <w:t>volatility in the earnings. Thus, controlling the mismatch can strengthen the balance</w:t>
      </w:r>
      <w:r w:rsidR="002E5BEA" w:rsidRPr="008A3F89">
        <w:rPr>
          <w:rFonts w:ascii="Times New Roman" w:hAnsi="Times New Roman"/>
          <w:sz w:val="24"/>
          <w:szCs w:val="24"/>
        </w:rPr>
        <w:t xml:space="preserve"> </w:t>
      </w:r>
      <w:r w:rsidR="009F0567" w:rsidRPr="008A3F89">
        <w:rPr>
          <w:rFonts w:ascii="Times New Roman" w:hAnsi="Times New Roman"/>
          <w:sz w:val="24"/>
          <w:szCs w:val="24"/>
        </w:rPr>
        <w:t>sheet and make s</w:t>
      </w:r>
      <w:r>
        <w:rPr>
          <w:rFonts w:ascii="Times New Roman" w:hAnsi="Times New Roman"/>
          <w:sz w:val="24"/>
          <w:szCs w:val="24"/>
        </w:rPr>
        <w:t>uitable strategies t</w:t>
      </w:r>
      <w:r w:rsidR="009F0567" w:rsidRPr="008A3F89">
        <w:rPr>
          <w:rFonts w:ascii="Times New Roman" w:hAnsi="Times New Roman"/>
          <w:sz w:val="24"/>
          <w:szCs w:val="24"/>
        </w:rPr>
        <w:t>o be protected from</w:t>
      </w:r>
      <w:r w:rsidR="002E5BEA" w:rsidRPr="008A3F89">
        <w:rPr>
          <w:rFonts w:ascii="Times New Roman" w:hAnsi="Times New Roman"/>
          <w:sz w:val="24"/>
          <w:szCs w:val="24"/>
        </w:rPr>
        <w:t xml:space="preserve"> </w:t>
      </w:r>
      <w:r w:rsidR="009F0567" w:rsidRPr="008A3F89">
        <w:rPr>
          <w:rFonts w:ascii="Times New Roman" w:hAnsi="Times New Roman"/>
          <w:sz w:val="24"/>
          <w:szCs w:val="24"/>
        </w:rPr>
        <w:t xml:space="preserve">the </w:t>
      </w:r>
      <w:r w:rsidR="00047452">
        <w:rPr>
          <w:rFonts w:ascii="Times New Roman" w:hAnsi="Times New Roman"/>
          <w:sz w:val="24"/>
          <w:szCs w:val="24"/>
        </w:rPr>
        <w:t>potential risks. Controlling</w:t>
      </w:r>
      <w:r w:rsidR="009F0567" w:rsidRPr="008A3F89">
        <w:rPr>
          <w:rFonts w:ascii="Times New Roman" w:hAnsi="Times New Roman"/>
          <w:sz w:val="24"/>
          <w:szCs w:val="24"/>
        </w:rPr>
        <w:t xml:space="preserve"> ass</w:t>
      </w:r>
      <w:r w:rsidR="009A727E">
        <w:rPr>
          <w:rFonts w:ascii="Times New Roman" w:hAnsi="Times New Roman"/>
          <w:sz w:val="24"/>
          <w:szCs w:val="24"/>
        </w:rPr>
        <w:t>ets and liabilities can help</w:t>
      </w:r>
      <w:r w:rsidR="009F0567" w:rsidRPr="008A3F89">
        <w:rPr>
          <w:rFonts w:ascii="Times New Roman" w:hAnsi="Times New Roman"/>
          <w:sz w:val="24"/>
          <w:szCs w:val="24"/>
        </w:rPr>
        <w:t xml:space="preserve"> to face the financial</w:t>
      </w:r>
      <w:r w:rsidR="002E5BEA" w:rsidRPr="008A3F89">
        <w:rPr>
          <w:rFonts w:ascii="Times New Roman" w:hAnsi="Times New Roman"/>
          <w:sz w:val="24"/>
          <w:szCs w:val="24"/>
        </w:rPr>
        <w:t xml:space="preserve"> </w:t>
      </w:r>
      <w:r w:rsidR="009F0567" w:rsidRPr="008A3F89">
        <w:rPr>
          <w:rFonts w:ascii="Times New Roman" w:hAnsi="Times New Roman"/>
          <w:sz w:val="24"/>
          <w:szCs w:val="24"/>
        </w:rPr>
        <w:t>risks effectively.</w:t>
      </w:r>
    </w:p>
    <w:p w14:paraId="435D3437" w14:textId="77777777" w:rsidR="00EA2E25" w:rsidRPr="008A3F89" w:rsidRDefault="0030640F" w:rsidP="008137B1">
      <w:pPr>
        <w:pStyle w:val="ListParagraph"/>
        <w:numPr>
          <w:ilvl w:val="0"/>
          <w:numId w:val="20"/>
        </w:numPr>
        <w:autoSpaceDE w:val="0"/>
        <w:autoSpaceDN w:val="0"/>
        <w:adjustRightInd w:val="0"/>
        <w:spacing w:after="0" w:line="480" w:lineRule="auto"/>
        <w:rPr>
          <w:rFonts w:ascii="Times New Roman" w:hAnsi="Times New Roman"/>
          <w:bCs/>
          <w:iCs/>
          <w:sz w:val="24"/>
          <w:szCs w:val="24"/>
        </w:rPr>
      </w:pPr>
      <w:r>
        <w:rPr>
          <w:rFonts w:ascii="Times New Roman" w:hAnsi="Times New Roman"/>
          <w:sz w:val="24"/>
          <w:szCs w:val="24"/>
        </w:rPr>
        <w:t xml:space="preserve">Ghanaian Banks </w:t>
      </w:r>
      <w:r w:rsidR="009F0567" w:rsidRPr="008A3F89">
        <w:rPr>
          <w:rFonts w:ascii="Times New Roman" w:hAnsi="Times New Roman"/>
          <w:sz w:val="24"/>
          <w:szCs w:val="24"/>
        </w:rPr>
        <w:t xml:space="preserve">can follow the implementation of </w:t>
      </w:r>
      <w:r w:rsidR="009F0567" w:rsidRPr="008A3F89">
        <w:rPr>
          <w:rFonts w:ascii="Times New Roman" w:hAnsi="Times New Roman"/>
          <w:bCs/>
          <w:iCs/>
          <w:sz w:val="24"/>
          <w:szCs w:val="24"/>
        </w:rPr>
        <w:t xml:space="preserve">sensitivity analysis </w:t>
      </w:r>
      <w:r w:rsidR="009F0567" w:rsidRPr="008A3F89">
        <w:rPr>
          <w:rFonts w:ascii="Times New Roman" w:hAnsi="Times New Roman"/>
          <w:sz w:val="24"/>
          <w:szCs w:val="24"/>
        </w:rPr>
        <w:t>for the determination of</w:t>
      </w:r>
      <w:r w:rsidR="002E5BEA" w:rsidRPr="008A3F89">
        <w:rPr>
          <w:rFonts w:ascii="Times New Roman" w:hAnsi="Times New Roman"/>
          <w:sz w:val="24"/>
          <w:szCs w:val="24"/>
        </w:rPr>
        <w:t xml:space="preserve"> </w:t>
      </w:r>
      <w:r w:rsidR="009A727E">
        <w:rPr>
          <w:rFonts w:ascii="Times New Roman" w:hAnsi="Times New Roman"/>
          <w:sz w:val="24"/>
          <w:szCs w:val="24"/>
        </w:rPr>
        <w:t>management of risks. As, all</w:t>
      </w:r>
      <w:r w:rsidR="009F0567" w:rsidRPr="008A3F89">
        <w:rPr>
          <w:rFonts w:ascii="Times New Roman" w:hAnsi="Times New Roman"/>
          <w:sz w:val="24"/>
          <w:szCs w:val="24"/>
        </w:rPr>
        <w:t xml:space="preserve"> banks </w:t>
      </w:r>
      <w:r>
        <w:rPr>
          <w:rFonts w:ascii="Times New Roman" w:hAnsi="Times New Roman"/>
          <w:sz w:val="24"/>
          <w:szCs w:val="24"/>
        </w:rPr>
        <w:t xml:space="preserve">they </w:t>
      </w:r>
      <w:r w:rsidR="009F0567" w:rsidRPr="008A3F89">
        <w:rPr>
          <w:rFonts w:ascii="Times New Roman" w:hAnsi="Times New Roman"/>
          <w:sz w:val="24"/>
          <w:szCs w:val="24"/>
        </w:rPr>
        <w:t>are considerably influenced by the interest rate risk.</w:t>
      </w:r>
      <w:r w:rsidR="002E5BEA" w:rsidRPr="008A3F89">
        <w:rPr>
          <w:rFonts w:ascii="Times New Roman" w:hAnsi="Times New Roman"/>
          <w:sz w:val="24"/>
          <w:szCs w:val="24"/>
        </w:rPr>
        <w:t xml:space="preserve"> </w:t>
      </w:r>
      <w:r w:rsidR="009F0567" w:rsidRPr="008A3F89">
        <w:rPr>
          <w:rFonts w:ascii="Times New Roman" w:hAnsi="Times New Roman"/>
          <w:sz w:val="24"/>
          <w:szCs w:val="24"/>
        </w:rPr>
        <w:t>Therefore us</w:t>
      </w:r>
      <w:r w:rsidR="009A727E">
        <w:rPr>
          <w:rFonts w:ascii="Times New Roman" w:hAnsi="Times New Roman"/>
          <w:sz w:val="24"/>
          <w:szCs w:val="24"/>
        </w:rPr>
        <w:t>ing the sensitivity analysis</w:t>
      </w:r>
      <w:r w:rsidR="009F0567" w:rsidRPr="008A3F89">
        <w:rPr>
          <w:rFonts w:ascii="Times New Roman" w:hAnsi="Times New Roman"/>
          <w:sz w:val="24"/>
          <w:szCs w:val="24"/>
        </w:rPr>
        <w:t xml:space="preserve"> the risk </w:t>
      </w:r>
      <w:r>
        <w:rPr>
          <w:rFonts w:ascii="Times New Roman" w:hAnsi="Times New Roman"/>
          <w:sz w:val="24"/>
          <w:szCs w:val="24"/>
        </w:rPr>
        <w:lastRenderedPageBreak/>
        <w:t xml:space="preserve">can be assessed </w:t>
      </w:r>
      <w:r w:rsidR="009F0567" w:rsidRPr="008A3F89">
        <w:rPr>
          <w:rFonts w:ascii="Times New Roman" w:hAnsi="Times New Roman"/>
          <w:sz w:val="24"/>
          <w:szCs w:val="24"/>
        </w:rPr>
        <w:t>and effective</w:t>
      </w:r>
      <w:r w:rsidR="002E5BEA" w:rsidRPr="008A3F89">
        <w:rPr>
          <w:rFonts w:ascii="Times New Roman" w:hAnsi="Times New Roman"/>
          <w:sz w:val="24"/>
          <w:szCs w:val="24"/>
        </w:rPr>
        <w:t xml:space="preserve"> </w:t>
      </w:r>
      <w:r w:rsidR="009F0567" w:rsidRPr="008A3F89">
        <w:rPr>
          <w:rFonts w:ascii="Times New Roman" w:hAnsi="Times New Roman"/>
          <w:sz w:val="24"/>
          <w:szCs w:val="24"/>
        </w:rPr>
        <w:t>decisions regarding minimizing the risks</w:t>
      </w:r>
      <w:r>
        <w:rPr>
          <w:rFonts w:ascii="Times New Roman" w:hAnsi="Times New Roman"/>
          <w:sz w:val="24"/>
          <w:szCs w:val="24"/>
        </w:rPr>
        <w:t xml:space="preserve"> can be taken</w:t>
      </w:r>
      <w:r w:rsidR="009F0567" w:rsidRPr="008A3F89">
        <w:rPr>
          <w:rFonts w:ascii="Times New Roman" w:hAnsi="Times New Roman"/>
          <w:sz w:val="24"/>
          <w:szCs w:val="24"/>
        </w:rPr>
        <w:t>. The s</w:t>
      </w:r>
      <w:r w:rsidR="009A727E">
        <w:rPr>
          <w:rFonts w:ascii="Times New Roman" w:hAnsi="Times New Roman"/>
          <w:sz w:val="24"/>
          <w:szCs w:val="24"/>
        </w:rPr>
        <w:t>ensitivity analysis can help</w:t>
      </w:r>
      <w:r w:rsidR="009F0567" w:rsidRPr="008A3F89">
        <w:rPr>
          <w:rFonts w:ascii="Times New Roman" w:hAnsi="Times New Roman"/>
          <w:sz w:val="24"/>
          <w:szCs w:val="24"/>
        </w:rPr>
        <w:t xml:space="preserve"> in </w:t>
      </w:r>
      <w:r w:rsidR="002E5BEA" w:rsidRPr="008A3F89">
        <w:rPr>
          <w:rFonts w:ascii="Times New Roman" w:hAnsi="Times New Roman"/>
          <w:sz w:val="24"/>
          <w:szCs w:val="24"/>
        </w:rPr>
        <w:t xml:space="preserve">analyzing </w:t>
      </w:r>
      <w:r w:rsidR="009F0567" w:rsidRPr="008A3F89">
        <w:rPr>
          <w:rFonts w:ascii="Times New Roman" w:hAnsi="Times New Roman"/>
          <w:sz w:val="24"/>
          <w:szCs w:val="24"/>
        </w:rPr>
        <w:t xml:space="preserve">the risk associated with </w:t>
      </w:r>
      <w:r w:rsidR="009A727E">
        <w:rPr>
          <w:rFonts w:ascii="Times New Roman" w:hAnsi="Times New Roman"/>
          <w:sz w:val="24"/>
          <w:szCs w:val="24"/>
        </w:rPr>
        <w:t xml:space="preserve">their </w:t>
      </w:r>
      <w:r w:rsidR="009F0567" w:rsidRPr="008A3F89">
        <w:rPr>
          <w:rFonts w:ascii="Times New Roman" w:hAnsi="Times New Roman"/>
          <w:sz w:val="24"/>
          <w:szCs w:val="24"/>
        </w:rPr>
        <w:t>portfolios. Thus, the sensitivity analysis can help in</w:t>
      </w:r>
      <w:r w:rsidR="00EA2E25" w:rsidRPr="008A3F89">
        <w:rPr>
          <w:rFonts w:ascii="Times New Roman" w:hAnsi="Times New Roman"/>
          <w:sz w:val="24"/>
          <w:szCs w:val="24"/>
        </w:rPr>
        <w:t xml:space="preserve"> </w:t>
      </w:r>
      <w:r w:rsidR="009F0567" w:rsidRPr="008A3F89">
        <w:rPr>
          <w:rFonts w:ascii="Times New Roman" w:hAnsi="Times New Roman"/>
          <w:sz w:val="24"/>
          <w:szCs w:val="24"/>
        </w:rPr>
        <w:t>measuring the impact of actual outcome on the performance in regard to the</w:t>
      </w:r>
      <w:r w:rsidR="00EA2E25" w:rsidRPr="008A3F89">
        <w:rPr>
          <w:rFonts w:ascii="Times New Roman" w:hAnsi="Times New Roman"/>
          <w:sz w:val="24"/>
          <w:szCs w:val="24"/>
        </w:rPr>
        <w:t xml:space="preserve"> </w:t>
      </w:r>
      <w:r w:rsidR="009F0567" w:rsidRPr="008A3F89">
        <w:rPr>
          <w:rFonts w:ascii="Times New Roman" w:hAnsi="Times New Roman"/>
          <w:sz w:val="24"/>
          <w:szCs w:val="24"/>
        </w:rPr>
        <w:t>assumed outcomes.</w:t>
      </w:r>
    </w:p>
    <w:p w14:paraId="69A8FCB7" w14:textId="64EA55FE" w:rsidR="00EA2E25" w:rsidRPr="008A3F89" w:rsidRDefault="0094709E" w:rsidP="008137B1">
      <w:pPr>
        <w:pStyle w:val="ListParagraph"/>
        <w:numPr>
          <w:ilvl w:val="0"/>
          <w:numId w:val="20"/>
        </w:numPr>
        <w:autoSpaceDE w:val="0"/>
        <w:autoSpaceDN w:val="0"/>
        <w:adjustRightInd w:val="0"/>
        <w:spacing w:after="0" w:line="480" w:lineRule="auto"/>
        <w:rPr>
          <w:rFonts w:ascii="Times New Roman" w:hAnsi="Times New Roman"/>
          <w:bCs/>
          <w:iCs/>
          <w:sz w:val="24"/>
          <w:szCs w:val="24"/>
        </w:rPr>
      </w:pPr>
      <w:r>
        <w:rPr>
          <w:rFonts w:ascii="Times New Roman" w:hAnsi="Times New Roman"/>
          <w:sz w:val="24"/>
          <w:szCs w:val="24"/>
        </w:rPr>
        <w:t xml:space="preserve">Ghanaian Banks </w:t>
      </w:r>
      <w:r w:rsidR="009F0567" w:rsidRPr="008A3F89">
        <w:rPr>
          <w:rFonts w:ascii="Times New Roman" w:hAnsi="Times New Roman"/>
          <w:sz w:val="24"/>
          <w:szCs w:val="24"/>
        </w:rPr>
        <w:t xml:space="preserve">should </w:t>
      </w:r>
      <w:commentRangeStart w:id="825"/>
      <w:r w:rsidR="009F0567" w:rsidRPr="008A3F89">
        <w:rPr>
          <w:rFonts w:ascii="Times New Roman" w:hAnsi="Times New Roman"/>
          <w:sz w:val="24"/>
          <w:szCs w:val="24"/>
        </w:rPr>
        <w:t>focus on strengthening</w:t>
      </w:r>
      <w:ins w:id="826" w:author="thomasmoore adingo" w:date="2017-03-21T09:17:00Z">
        <w:r w:rsidR="00367877">
          <w:rPr>
            <w:rFonts w:ascii="Times New Roman" w:hAnsi="Times New Roman"/>
            <w:sz w:val="24"/>
            <w:szCs w:val="24"/>
          </w:rPr>
          <w:t xml:space="preserve"> and training of staff and resourcing them through w</w:t>
        </w:r>
      </w:ins>
      <w:ins w:id="827" w:author="thomasmoore adingo" w:date="2017-03-21T09:18:00Z">
        <w:r w:rsidR="00367877">
          <w:rPr>
            <w:rFonts w:ascii="Times New Roman" w:hAnsi="Times New Roman"/>
            <w:sz w:val="24"/>
            <w:szCs w:val="24"/>
          </w:rPr>
          <w:t>orkshops on</w:t>
        </w:r>
      </w:ins>
      <w:r w:rsidR="009F0567" w:rsidRPr="008A3F89">
        <w:rPr>
          <w:rFonts w:ascii="Times New Roman" w:hAnsi="Times New Roman"/>
          <w:sz w:val="24"/>
          <w:szCs w:val="24"/>
        </w:rPr>
        <w:t xml:space="preserve"> the</w:t>
      </w:r>
      <w:r>
        <w:rPr>
          <w:rFonts w:ascii="Times New Roman" w:hAnsi="Times New Roman"/>
          <w:sz w:val="24"/>
          <w:szCs w:val="24"/>
        </w:rPr>
        <w:t>ir</w:t>
      </w:r>
      <w:r w:rsidR="009F0567" w:rsidRPr="008A3F89">
        <w:rPr>
          <w:rFonts w:ascii="Times New Roman" w:hAnsi="Times New Roman"/>
          <w:sz w:val="24"/>
          <w:szCs w:val="24"/>
        </w:rPr>
        <w:t xml:space="preserve"> </w:t>
      </w:r>
      <w:r w:rsidR="009F0567" w:rsidRPr="008A3F89">
        <w:rPr>
          <w:rFonts w:ascii="Times New Roman" w:hAnsi="Times New Roman"/>
          <w:bCs/>
          <w:iCs/>
          <w:sz w:val="24"/>
          <w:szCs w:val="24"/>
        </w:rPr>
        <w:t>management information system</w:t>
      </w:r>
      <w:r>
        <w:rPr>
          <w:rFonts w:ascii="Times New Roman" w:hAnsi="Times New Roman"/>
          <w:bCs/>
          <w:iCs/>
          <w:sz w:val="24"/>
          <w:szCs w:val="24"/>
        </w:rPr>
        <w:t>s</w:t>
      </w:r>
      <w:r w:rsidR="009F0567" w:rsidRPr="008A3F89">
        <w:rPr>
          <w:rFonts w:ascii="Times New Roman" w:hAnsi="Times New Roman"/>
          <w:bCs/>
          <w:iCs/>
          <w:sz w:val="24"/>
          <w:szCs w:val="24"/>
        </w:rPr>
        <w:t xml:space="preserve"> </w:t>
      </w:r>
      <w:r w:rsidR="009F0567" w:rsidRPr="008A3F89">
        <w:rPr>
          <w:rFonts w:ascii="Times New Roman" w:hAnsi="Times New Roman"/>
          <w:sz w:val="24"/>
          <w:szCs w:val="24"/>
        </w:rPr>
        <w:t>and efficiency</w:t>
      </w:r>
      <w:commentRangeEnd w:id="825"/>
      <w:r w:rsidR="00157A9A">
        <w:rPr>
          <w:rStyle w:val="CommentReference"/>
        </w:rPr>
        <w:commentReference w:id="825"/>
      </w:r>
      <w:r w:rsidR="00EA2E25" w:rsidRPr="008A3F89">
        <w:rPr>
          <w:rFonts w:ascii="Times New Roman" w:hAnsi="Times New Roman"/>
          <w:sz w:val="24"/>
          <w:szCs w:val="24"/>
        </w:rPr>
        <w:t xml:space="preserve"> </w:t>
      </w:r>
      <w:r w:rsidR="009F0567" w:rsidRPr="008A3F89">
        <w:rPr>
          <w:rFonts w:ascii="Times New Roman" w:hAnsi="Times New Roman"/>
          <w:sz w:val="24"/>
          <w:szCs w:val="24"/>
        </w:rPr>
        <w:t xml:space="preserve">of </w:t>
      </w:r>
      <w:r w:rsidR="009F0567" w:rsidRPr="008A3F89">
        <w:rPr>
          <w:rFonts w:ascii="Times New Roman" w:hAnsi="Times New Roman"/>
          <w:bCs/>
          <w:iCs/>
          <w:sz w:val="24"/>
          <w:szCs w:val="24"/>
        </w:rPr>
        <w:t xml:space="preserve">computer handling </w:t>
      </w:r>
      <w:r w:rsidR="009F0567" w:rsidRPr="008A3F89">
        <w:rPr>
          <w:rFonts w:ascii="Times New Roman" w:hAnsi="Times New Roman"/>
          <w:sz w:val="24"/>
          <w:szCs w:val="24"/>
        </w:rPr>
        <w:t>so that the</w:t>
      </w:r>
      <w:r>
        <w:rPr>
          <w:rFonts w:ascii="Times New Roman" w:hAnsi="Times New Roman"/>
          <w:sz w:val="24"/>
          <w:szCs w:val="24"/>
        </w:rPr>
        <w:t>y</w:t>
      </w:r>
      <w:r w:rsidR="009F0567" w:rsidRPr="008A3F89">
        <w:rPr>
          <w:rFonts w:ascii="Times New Roman" w:hAnsi="Times New Roman"/>
          <w:sz w:val="24"/>
          <w:szCs w:val="24"/>
        </w:rPr>
        <w:t xml:space="preserve"> can accurately measure the liquidity and interest rate</w:t>
      </w:r>
      <w:r w:rsidR="00EA2E25" w:rsidRPr="008A3F89">
        <w:rPr>
          <w:rFonts w:ascii="Times New Roman" w:hAnsi="Times New Roman"/>
          <w:sz w:val="24"/>
          <w:szCs w:val="24"/>
        </w:rPr>
        <w:t xml:space="preserve"> </w:t>
      </w:r>
      <w:r>
        <w:rPr>
          <w:rFonts w:ascii="Times New Roman" w:hAnsi="Times New Roman"/>
          <w:sz w:val="24"/>
          <w:szCs w:val="24"/>
        </w:rPr>
        <w:t xml:space="preserve">risks. </w:t>
      </w:r>
      <w:ins w:id="828" w:author="thomasmoore adingo" w:date="2017-03-21T09:20:00Z">
        <w:r w:rsidR="00367877" w:rsidRPr="008A02DD">
          <w:rPr>
            <w:rFonts w:ascii="Times New Roman" w:hAnsi="Times New Roman"/>
            <w:sz w:val="24"/>
            <w:szCs w:val="24"/>
          </w:rPr>
          <w:t>Staff to take knowledge of the fact that</w:t>
        </w:r>
        <w:r w:rsidR="00367877">
          <w:rPr>
            <w:rFonts w:ascii="Times New Roman" w:hAnsi="Times New Roman"/>
            <w:sz w:val="24"/>
            <w:szCs w:val="24"/>
          </w:rPr>
          <w:t xml:space="preserve"> </w:t>
        </w:r>
        <w:r w:rsidR="00367877" w:rsidRPr="008A02DD">
          <w:rPr>
            <w:rFonts w:ascii="Times New Roman" w:hAnsi="Times New Roman"/>
            <w:sz w:val="24"/>
            <w:szCs w:val="24"/>
          </w:rPr>
          <w:t>management</w:t>
        </w:r>
        <w:r w:rsidR="00367877" w:rsidRPr="00D64785">
          <w:rPr>
            <w:rFonts w:ascii="Times New Roman" w:hAnsi="Times New Roman"/>
            <w:sz w:val="24"/>
            <w:szCs w:val="24"/>
          </w:rPr>
          <w:t xml:space="preserve"> of liquidity risks must not be left to the Asset liquidity management committee but is for all the participants in the organization</w:t>
        </w:r>
        <w:r w:rsidR="00367877">
          <w:rPr>
            <w:rFonts w:ascii="Times New Roman" w:hAnsi="Times New Roman"/>
            <w:sz w:val="24"/>
            <w:szCs w:val="24"/>
          </w:rPr>
          <w:t>.</w:t>
        </w:r>
        <w:r w:rsidR="00367877" w:rsidRPr="0054196A">
          <w:rPr>
            <w:rFonts w:ascii="Times New Roman" w:hAnsi="Times New Roman"/>
            <w:sz w:val="24"/>
            <w:szCs w:val="24"/>
          </w:rPr>
          <w:t xml:space="preserve"> Employee training must be laced with efficient planning and monitoring process so as to ensure that both the risk management objectives and those of the overall organization are met</w:t>
        </w:r>
        <w:r w:rsidR="00367877">
          <w:rPr>
            <w:rFonts w:ascii="Times New Roman" w:hAnsi="Times New Roman"/>
            <w:sz w:val="24"/>
            <w:szCs w:val="24"/>
          </w:rPr>
          <w:t xml:space="preserve">. </w:t>
        </w:r>
      </w:ins>
      <w:r>
        <w:rPr>
          <w:rFonts w:ascii="Times New Roman" w:hAnsi="Times New Roman"/>
          <w:sz w:val="24"/>
          <w:szCs w:val="24"/>
        </w:rPr>
        <w:t>M</w:t>
      </w:r>
      <w:r w:rsidR="009F0567" w:rsidRPr="008A3F89">
        <w:rPr>
          <w:rFonts w:ascii="Times New Roman" w:hAnsi="Times New Roman"/>
          <w:sz w:val="24"/>
          <w:szCs w:val="24"/>
        </w:rPr>
        <w:t>anagement information system</w:t>
      </w:r>
      <w:r>
        <w:rPr>
          <w:rFonts w:ascii="Times New Roman" w:hAnsi="Times New Roman"/>
          <w:sz w:val="24"/>
          <w:szCs w:val="24"/>
        </w:rPr>
        <w:t>s</w:t>
      </w:r>
      <w:r w:rsidR="009F0567" w:rsidRPr="008A3F89">
        <w:rPr>
          <w:rFonts w:ascii="Times New Roman" w:hAnsi="Times New Roman"/>
          <w:sz w:val="24"/>
          <w:szCs w:val="24"/>
        </w:rPr>
        <w:t xml:space="preserve"> can </w:t>
      </w:r>
      <w:r w:rsidR="00047452">
        <w:rPr>
          <w:rFonts w:ascii="Times New Roman" w:hAnsi="Times New Roman"/>
          <w:sz w:val="24"/>
          <w:szCs w:val="24"/>
        </w:rPr>
        <w:t xml:space="preserve">also </w:t>
      </w:r>
      <w:r w:rsidR="009F0567" w:rsidRPr="008A3F89">
        <w:rPr>
          <w:rFonts w:ascii="Times New Roman" w:hAnsi="Times New Roman"/>
          <w:sz w:val="24"/>
          <w:szCs w:val="24"/>
        </w:rPr>
        <w:t>help the</w:t>
      </w:r>
      <w:r w:rsidR="009A727E">
        <w:rPr>
          <w:rFonts w:ascii="Times New Roman" w:hAnsi="Times New Roman"/>
          <w:sz w:val="24"/>
          <w:szCs w:val="24"/>
        </w:rPr>
        <w:t>m</w:t>
      </w:r>
      <w:r w:rsidR="009F0567" w:rsidRPr="008A3F89">
        <w:rPr>
          <w:rFonts w:ascii="Times New Roman" w:hAnsi="Times New Roman"/>
          <w:sz w:val="24"/>
          <w:szCs w:val="24"/>
        </w:rPr>
        <w:t xml:space="preserve"> in </w:t>
      </w:r>
      <w:r w:rsidR="009A727E">
        <w:rPr>
          <w:rFonts w:ascii="Times New Roman" w:hAnsi="Times New Roman"/>
          <w:sz w:val="24"/>
          <w:szCs w:val="24"/>
        </w:rPr>
        <w:t xml:space="preserve">a </w:t>
      </w:r>
      <w:r w:rsidR="009F0567" w:rsidRPr="008A3F89">
        <w:rPr>
          <w:rFonts w:ascii="Times New Roman" w:hAnsi="Times New Roman"/>
          <w:sz w:val="24"/>
          <w:szCs w:val="24"/>
        </w:rPr>
        <w:t>faster flow of information so</w:t>
      </w:r>
      <w:r w:rsidR="00EA2E25" w:rsidRPr="008A3F89">
        <w:rPr>
          <w:rFonts w:ascii="Times New Roman" w:hAnsi="Times New Roman"/>
          <w:sz w:val="24"/>
          <w:szCs w:val="24"/>
        </w:rPr>
        <w:t xml:space="preserve"> </w:t>
      </w:r>
      <w:r w:rsidR="009A727E">
        <w:rPr>
          <w:rFonts w:ascii="Times New Roman" w:hAnsi="Times New Roman"/>
          <w:sz w:val="24"/>
          <w:szCs w:val="24"/>
        </w:rPr>
        <w:t xml:space="preserve">that they </w:t>
      </w:r>
      <w:r w:rsidR="009F0567" w:rsidRPr="008A3F89">
        <w:rPr>
          <w:rFonts w:ascii="Times New Roman" w:hAnsi="Times New Roman"/>
          <w:sz w:val="24"/>
          <w:szCs w:val="24"/>
        </w:rPr>
        <w:t>can make quick decision on the issues of risk and managing the cash flows.</w:t>
      </w:r>
    </w:p>
    <w:p w14:paraId="12F3F769" w14:textId="77777777" w:rsidR="00EA2E25" w:rsidRPr="008A3F89" w:rsidRDefault="0094709E" w:rsidP="008137B1">
      <w:pPr>
        <w:pStyle w:val="ListParagraph"/>
        <w:numPr>
          <w:ilvl w:val="0"/>
          <w:numId w:val="20"/>
        </w:numPr>
        <w:autoSpaceDE w:val="0"/>
        <w:autoSpaceDN w:val="0"/>
        <w:adjustRightInd w:val="0"/>
        <w:spacing w:after="0" w:line="480" w:lineRule="auto"/>
        <w:rPr>
          <w:rFonts w:ascii="Times New Roman" w:hAnsi="Times New Roman"/>
          <w:bCs/>
          <w:iCs/>
          <w:sz w:val="24"/>
          <w:szCs w:val="24"/>
        </w:rPr>
      </w:pPr>
      <w:r>
        <w:rPr>
          <w:rFonts w:ascii="Times New Roman" w:hAnsi="Times New Roman"/>
          <w:sz w:val="24"/>
          <w:szCs w:val="24"/>
        </w:rPr>
        <w:t xml:space="preserve">Ghanaian Banks </w:t>
      </w:r>
      <w:r w:rsidR="00401B80">
        <w:rPr>
          <w:rFonts w:ascii="Times New Roman" w:hAnsi="Times New Roman"/>
          <w:sz w:val="24"/>
          <w:szCs w:val="24"/>
        </w:rPr>
        <w:t>have</w:t>
      </w:r>
      <w:r w:rsidR="009F0567" w:rsidRPr="008A3F89">
        <w:rPr>
          <w:rFonts w:ascii="Times New Roman" w:hAnsi="Times New Roman"/>
          <w:sz w:val="24"/>
          <w:szCs w:val="24"/>
        </w:rPr>
        <w:t xml:space="preserve"> to take care of the effective </w:t>
      </w:r>
      <w:r w:rsidR="009F0567" w:rsidRPr="008A3F89">
        <w:rPr>
          <w:rFonts w:ascii="Times New Roman" w:hAnsi="Times New Roman"/>
          <w:bCs/>
          <w:iCs/>
          <w:sz w:val="24"/>
          <w:szCs w:val="24"/>
        </w:rPr>
        <w:t xml:space="preserve">management of cash balances </w:t>
      </w:r>
      <w:r w:rsidR="009F0567" w:rsidRPr="008A3F89">
        <w:rPr>
          <w:rFonts w:ascii="Times New Roman" w:hAnsi="Times New Roman"/>
          <w:sz w:val="24"/>
          <w:szCs w:val="24"/>
        </w:rPr>
        <w:t xml:space="preserve">and </w:t>
      </w:r>
      <w:r w:rsidR="009F0567" w:rsidRPr="008A3F89">
        <w:rPr>
          <w:rFonts w:ascii="Times New Roman" w:hAnsi="Times New Roman"/>
          <w:bCs/>
          <w:iCs/>
          <w:sz w:val="24"/>
          <w:szCs w:val="24"/>
        </w:rPr>
        <w:t>bank balances</w:t>
      </w:r>
      <w:r w:rsidR="00EA2E25" w:rsidRPr="008A3F89">
        <w:rPr>
          <w:rFonts w:ascii="Times New Roman" w:hAnsi="Times New Roman"/>
          <w:bCs/>
          <w:iCs/>
          <w:sz w:val="24"/>
          <w:szCs w:val="24"/>
        </w:rPr>
        <w:t xml:space="preserve"> </w:t>
      </w:r>
      <w:r w:rsidR="009F0567" w:rsidRPr="008A3F89">
        <w:rPr>
          <w:rFonts w:ascii="Times New Roman" w:hAnsi="Times New Roman"/>
          <w:sz w:val="24"/>
          <w:szCs w:val="24"/>
        </w:rPr>
        <w:t>as it can fluctuate over the time so that the cash inflow and cash outflow can be</w:t>
      </w:r>
      <w:r w:rsidR="00EA2E25" w:rsidRPr="008A3F89">
        <w:rPr>
          <w:rFonts w:ascii="Times New Roman" w:hAnsi="Times New Roman"/>
          <w:sz w:val="24"/>
          <w:szCs w:val="24"/>
        </w:rPr>
        <w:t xml:space="preserve"> </w:t>
      </w:r>
      <w:r w:rsidR="009F0567" w:rsidRPr="008A3F89">
        <w:rPr>
          <w:rFonts w:ascii="Times New Roman" w:hAnsi="Times New Roman"/>
          <w:sz w:val="24"/>
          <w:szCs w:val="24"/>
        </w:rPr>
        <w:t>controlled comprehensively.</w:t>
      </w:r>
    </w:p>
    <w:p w14:paraId="34674572" w14:textId="77777777" w:rsidR="009F0567" w:rsidRPr="008A3F89" w:rsidRDefault="009F0567" w:rsidP="008137B1">
      <w:pPr>
        <w:pStyle w:val="ListParagraph"/>
        <w:numPr>
          <w:ilvl w:val="0"/>
          <w:numId w:val="20"/>
        </w:numPr>
        <w:autoSpaceDE w:val="0"/>
        <w:autoSpaceDN w:val="0"/>
        <w:adjustRightInd w:val="0"/>
        <w:spacing w:after="0" w:line="480" w:lineRule="auto"/>
        <w:rPr>
          <w:rFonts w:ascii="Times New Roman" w:hAnsi="Times New Roman"/>
          <w:bCs/>
          <w:iCs/>
          <w:sz w:val="24"/>
          <w:szCs w:val="24"/>
        </w:rPr>
      </w:pPr>
      <w:r w:rsidRPr="008A3F89">
        <w:rPr>
          <w:rFonts w:ascii="Times New Roman" w:hAnsi="Times New Roman"/>
          <w:sz w:val="24"/>
          <w:szCs w:val="24"/>
        </w:rPr>
        <w:t xml:space="preserve">The </w:t>
      </w:r>
      <w:r w:rsidRPr="008A3F89">
        <w:rPr>
          <w:rFonts w:ascii="Times New Roman" w:hAnsi="Times New Roman"/>
          <w:bCs/>
          <w:iCs/>
          <w:sz w:val="24"/>
          <w:szCs w:val="24"/>
        </w:rPr>
        <w:t xml:space="preserve">re pricing gap analysis </w:t>
      </w:r>
      <w:r w:rsidRPr="008A3F89">
        <w:rPr>
          <w:rFonts w:ascii="Times New Roman" w:hAnsi="Times New Roman"/>
          <w:sz w:val="24"/>
          <w:szCs w:val="24"/>
        </w:rPr>
        <w:t xml:space="preserve">and </w:t>
      </w:r>
      <w:r w:rsidRPr="008A3F89">
        <w:rPr>
          <w:rFonts w:ascii="Times New Roman" w:hAnsi="Times New Roman"/>
          <w:bCs/>
          <w:iCs/>
          <w:sz w:val="24"/>
          <w:szCs w:val="24"/>
        </w:rPr>
        <w:t xml:space="preserve">duration analysis </w:t>
      </w:r>
      <w:r w:rsidRPr="008A3F89">
        <w:rPr>
          <w:rFonts w:ascii="Times New Roman" w:hAnsi="Times New Roman"/>
          <w:sz w:val="24"/>
          <w:szCs w:val="24"/>
        </w:rPr>
        <w:t>can be used for measuring the</w:t>
      </w:r>
      <w:r w:rsidR="00EA2E25" w:rsidRPr="008A3F89">
        <w:rPr>
          <w:rFonts w:ascii="Times New Roman" w:hAnsi="Times New Roman"/>
          <w:sz w:val="24"/>
          <w:szCs w:val="24"/>
        </w:rPr>
        <w:t xml:space="preserve"> </w:t>
      </w:r>
      <w:r w:rsidRPr="008A3F89">
        <w:rPr>
          <w:rFonts w:ascii="Times New Roman" w:hAnsi="Times New Roman"/>
          <w:sz w:val="24"/>
          <w:szCs w:val="24"/>
        </w:rPr>
        <w:t>interest rate risk and liquidity risk for managing assets and liabilities. The re-pricing gap</w:t>
      </w:r>
      <w:r w:rsidR="00EA2E25" w:rsidRPr="008A3F89">
        <w:rPr>
          <w:rFonts w:ascii="Times New Roman" w:hAnsi="Times New Roman"/>
          <w:sz w:val="24"/>
          <w:szCs w:val="24"/>
        </w:rPr>
        <w:t xml:space="preserve"> </w:t>
      </w:r>
      <w:r w:rsidRPr="008A3F89">
        <w:rPr>
          <w:rFonts w:ascii="Times New Roman" w:hAnsi="Times New Roman"/>
          <w:sz w:val="24"/>
          <w:szCs w:val="24"/>
        </w:rPr>
        <w:t>analysis can help in making differentiation</w:t>
      </w:r>
      <w:r w:rsidR="0040100C">
        <w:rPr>
          <w:rFonts w:ascii="Times New Roman" w:hAnsi="Times New Roman"/>
          <w:sz w:val="24"/>
          <w:szCs w:val="24"/>
        </w:rPr>
        <w:t>s</w:t>
      </w:r>
      <w:r w:rsidRPr="008A3F89">
        <w:rPr>
          <w:rFonts w:ascii="Times New Roman" w:hAnsi="Times New Roman"/>
          <w:sz w:val="24"/>
          <w:szCs w:val="24"/>
        </w:rPr>
        <w:t xml:space="preserve"> among the interest rate gaps and liquidity</w:t>
      </w:r>
      <w:r w:rsidR="00EA2E25" w:rsidRPr="008A3F89">
        <w:rPr>
          <w:rFonts w:ascii="Times New Roman" w:hAnsi="Times New Roman"/>
          <w:sz w:val="24"/>
          <w:szCs w:val="24"/>
        </w:rPr>
        <w:t xml:space="preserve"> </w:t>
      </w:r>
      <w:r w:rsidRPr="008A3F89">
        <w:rPr>
          <w:rFonts w:ascii="Times New Roman" w:hAnsi="Times New Roman"/>
          <w:sz w:val="24"/>
          <w:szCs w:val="24"/>
        </w:rPr>
        <w:t>gaps and the duration analysis can help in</w:t>
      </w:r>
      <w:r w:rsidRPr="00EA2E25">
        <w:rPr>
          <w:rFonts w:ascii="Times New Roman" w:hAnsi="Times New Roman"/>
          <w:sz w:val="24"/>
          <w:szCs w:val="24"/>
        </w:rPr>
        <w:t xml:space="preserve"> </w:t>
      </w:r>
      <w:r w:rsidRPr="008A3F89">
        <w:rPr>
          <w:rFonts w:ascii="Times New Roman" w:hAnsi="Times New Roman"/>
          <w:sz w:val="24"/>
          <w:szCs w:val="24"/>
        </w:rPr>
        <w:t>measuring the sensitivity of price of assets and</w:t>
      </w:r>
      <w:r w:rsidR="00EA2E25" w:rsidRPr="008A3F89">
        <w:rPr>
          <w:rFonts w:ascii="Times New Roman" w:hAnsi="Times New Roman"/>
          <w:sz w:val="24"/>
          <w:szCs w:val="24"/>
        </w:rPr>
        <w:t xml:space="preserve"> </w:t>
      </w:r>
      <w:r w:rsidRPr="008A3F89">
        <w:rPr>
          <w:rFonts w:ascii="Times New Roman" w:hAnsi="Times New Roman"/>
          <w:sz w:val="24"/>
          <w:szCs w:val="24"/>
        </w:rPr>
        <w:t xml:space="preserve">liabilities in accordance to movements in interest. The use of </w:t>
      </w:r>
      <w:r w:rsidRPr="008A3F89">
        <w:rPr>
          <w:rFonts w:ascii="Times New Roman" w:hAnsi="Times New Roman"/>
          <w:bCs/>
          <w:iCs/>
          <w:sz w:val="24"/>
          <w:szCs w:val="24"/>
        </w:rPr>
        <w:t xml:space="preserve">interest rate derivatives can </w:t>
      </w:r>
      <w:r w:rsidRPr="008A3F89">
        <w:rPr>
          <w:rFonts w:ascii="Times New Roman" w:hAnsi="Times New Roman"/>
          <w:sz w:val="24"/>
          <w:szCs w:val="24"/>
        </w:rPr>
        <w:t>also</w:t>
      </w:r>
      <w:r w:rsidR="00EA2E25" w:rsidRPr="008A3F89">
        <w:rPr>
          <w:rFonts w:ascii="Times New Roman" w:hAnsi="Times New Roman"/>
          <w:sz w:val="24"/>
          <w:szCs w:val="24"/>
        </w:rPr>
        <w:t xml:space="preserve"> </w:t>
      </w:r>
      <w:r w:rsidRPr="008A3F89">
        <w:rPr>
          <w:rFonts w:ascii="Times New Roman" w:hAnsi="Times New Roman"/>
          <w:sz w:val="24"/>
          <w:szCs w:val="24"/>
        </w:rPr>
        <w:t>help in managing assets and liabilities.</w:t>
      </w:r>
    </w:p>
    <w:p w14:paraId="78DFF922" w14:textId="77777777" w:rsidR="009F0567" w:rsidRPr="00ED2859" w:rsidRDefault="003B1C1B" w:rsidP="008137B1">
      <w:pPr>
        <w:pStyle w:val="Heading2"/>
        <w:spacing w:line="480" w:lineRule="auto"/>
        <w:rPr>
          <w:rFonts w:ascii="Times New Roman" w:hAnsi="Times New Roman"/>
          <w:b/>
          <w:color w:val="000000"/>
          <w:sz w:val="24"/>
          <w:szCs w:val="24"/>
        </w:rPr>
      </w:pPr>
      <w:bookmarkStart w:id="829" w:name="_Toc493384828"/>
      <w:r w:rsidRPr="00ED2859">
        <w:rPr>
          <w:rFonts w:ascii="Times New Roman" w:hAnsi="Times New Roman"/>
          <w:b/>
          <w:color w:val="000000"/>
          <w:sz w:val="24"/>
          <w:szCs w:val="24"/>
        </w:rPr>
        <w:lastRenderedPageBreak/>
        <w:t xml:space="preserve">5.4: </w:t>
      </w:r>
      <w:r w:rsidR="009F0567" w:rsidRPr="00ED2859">
        <w:rPr>
          <w:rFonts w:ascii="Times New Roman" w:hAnsi="Times New Roman"/>
          <w:b/>
          <w:color w:val="000000"/>
          <w:sz w:val="24"/>
          <w:szCs w:val="24"/>
        </w:rPr>
        <w:t>Future Scope of the Study</w:t>
      </w:r>
      <w:bookmarkEnd w:id="829"/>
    </w:p>
    <w:p w14:paraId="43657B92" w14:textId="77777777" w:rsidR="009F0567" w:rsidRDefault="009F0567" w:rsidP="008137B1">
      <w:pPr>
        <w:autoSpaceDE w:val="0"/>
        <w:autoSpaceDN w:val="0"/>
        <w:adjustRightInd w:val="0"/>
        <w:spacing w:after="0" w:line="480" w:lineRule="auto"/>
        <w:ind w:firstLine="720"/>
        <w:rPr>
          <w:rFonts w:ascii="Times New Roman" w:hAnsi="Times New Roman"/>
          <w:sz w:val="24"/>
          <w:szCs w:val="24"/>
        </w:rPr>
      </w:pPr>
      <w:r>
        <w:rPr>
          <w:rFonts w:ascii="Times New Roman" w:hAnsi="Times New Roman"/>
          <w:sz w:val="24"/>
          <w:szCs w:val="24"/>
        </w:rPr>
        <w:t>The scope of the research study was not successfully exploi</w:t>
      </w:r>
      <w:r w:rsidR="00EA2E25">
        <w:rPr>
          <w:rFonts w:ascii="Times New Roman" w:hAnsi="Times New Roman"/>
          <w:sz w:val="24"/>
          <w:szCs w:val="24"/>
        </w:rPr>
        <w:t xml:space="preserve">ted to its maximum level due to </w:t>
      </w:r>
      <w:r>
        <w:rPr>
          <w:rFonts w:ascii="Times New Roman" w:hAnsi="Times New Roman"/>
          <w:sz w:val="24"/>
          <w:szCs w:val="24"/>
        </w:rPr>
        <w:t xml:space="preserve">presence of restrictions in the conducting study. In addition, the </w:t>
      </w:r>
      <w:r w:rsidR="00EA2E25">
        <w:rPr>
          <w:rFonts w:ascii="Times New Roman" w:hAnsi="Times New Roman"/>
          <w:sz w:val="24"/>
          <w:szCs w:val="24"/>
        </w:rPr>
        <w:t xml:space="preserve">topic could have been explained </w:t>
      </w:r>
      <w:r>
        <w:rPr>
          <w:rFonts w:ascii="Times New Roman" w:hAnsi="Times New Roman"/>
          <w:sz w:val="24"/>
          <w:szCs w:val="24"/>
        </w:rPr>
        <w:t>better through analysis of more banks and using various</w:t>
      </w:r>
      <w:r w:rsidR="00EA2E25">
        <w:rPr>
          <w:rFonts w:ascii="Times New Roman" w:hAnsi="Times New Roman"/>
          <w:sz w:val="24"/>
          <w:szCs w:val="24"/>
        </w:rPr>
        <w:t xml:space="preserve"> risk measurement techniques in </w:t>
      </w:r>
      <w:r w:rsidR="0094709E">
        <w:rPr>
          <w:rFonts w:ascii="Times New Roman" w:hAnsi="Times New Roman"/>
          <w:sz w:val="24"/>
          <w:szCs w:val="24"/>
        </w:rPr>
        <w:t>analyzing</w:t>
      </w:r>
      <w:r>
        <w:rPr>
          <w:rFonts w:ascii="Times New Roman" w:hAnsi="Times New Roman"/>
          <w:sz w:val="24"/>
          <w:szCs w:val="24"/>
        </w:rPr>
        <w:t xml:space="preserve"> and controlling the potential risks. Further, the study </w:t>
      </w:r>
      <w:r w:rsidR="00EA2E25">
        <w:rPr>
          <w:rFonts w:ascii="Times New Roman" w:hAnsi="Times New Roman"/>
          <w:sz w:val="24"/>
          <w:szCs w:val="24"/>
        </w:rPr>
        <w:t xml:space="preserve">of comparative can also upgrade </w:t>
      </w:r>
      <w:r>
        <w:rPr>
          <w:rFonts w:ascii="Times New Roman" w:hAnsi="Times New Roman"/>
          <w:sz w:val="24"/>
          <w:szCs w:val="24"/>
        </w:rPr>
        <w:t xml:space="preserve">the chances of penetrating the different steps enforced in </w:t>
      </w:r>
      <w:r w:rsidR="0094709E">
        <w:rPr>
          <w:rFonts w:ascii="Times New Roman" w:hAnsi="Times New Roman"/>
          <w:sz w:val="24"/>
          <w:szCs w:val="24"/>
        </w:rPr>
        <w:t>asset liability management</w:t>
      </w:r>
      <w:r w:rsidR="00EA2E25">
        <w:rPr>
          <w:rFonts w:ascii="Times New Roman" w:hAnsi="Times New Roman"/>
          <w:sz w:val="24"/>
          <w:szCs w:val="24"/>
        </w:rPr>
        <w:t xml:space="preserve"> </w:t>
      </w:r>
      <w:r>
        <w:rPr>
          <w:rFonts w:ascii="Times New Roman" w:hAnsi="Times New Roman"/>
          <w:sz w:val="24"/>
          <w:szCs w:val="24"/>
        </w:rPr>
        <w:t>in</w:t>
      </w:r>
      <w:r w:rsidR="0094709E" w:rsidRPr="0094709E">
        <w:rPr>
          <w:rFonts w:ascii="Times New Roman" w:hAnsi="Times New Roman"/>
          <w:sz w:val="24"/>
          <w:szCs w:val="24"/>
        </w:rPr>
        <w:t xml:space="preserve"> </w:t>
      </w:r>
      <w:r w:rsidR="0094709E">
        <w:rPr>
          <w:rFonts w:ascii="Times New Roman" w:hAnsi="Times New Roman"/>
          <w:sz w:val="24"/>
          <w:szCs w:val="24"/>
        </w:rPr>
        <w:t>Ghanaian Banks. C</w:t>
      </w:r>
      <w:r>
        <w:rPr>
          <w:rFonts w:ascii="Times New Roman" w:hAnsi="Times New Roman"/>
          <w:sz w:val="24"/>
          <w:szCs w:val="24"/>
        </w:rPr>
        <w:t>onducting the better study analysis of the in</w:t>
      </w:r>
      <w:r w:rsidR="00EA2E25">
        <w:rPr>
          <w:rFonts w:ascii="Times New Roman" w:hAnsi="Times New Roman"/>
          <w:sz w:val="24"/>
          <w:szCs w:val="24"/>
        </w:rPr>
        <w:t xml:space="preserve">come statement, profit and loss </w:t>
      </w:r>
      <w:r>
        <w:rPr>
          <w:rFonts w:ascii="Times New Roman" w:hAnsi="Times New Roman"/>
          <w:sz w:val="24"/>
          <w:szCs w:val="24"/>
        </w:rPr>
        <w:t>account can be assessed and the IFRS can be follow</w:t>
      </w:r>
      <w:r w:rsidR="00EA2E25">
        <w:rPr>
          <w:rFonts w:ascii="Times New Roman" w:hAnsi="Times New Roman"/>
          <w:sz w:val="24"/>
          <w:szCs w:val="24"/>
        </w:rPr>
        <w:t xml:space="preserve">ed for the purpose of doing the </w:t>
      </w:r>
      <w:r>
        <w:rPr>
          <w:rFonts w:ascii="Times New Roman" w:hAnsi="Times New Roman"/>
          <w:sz w:val="24"/>
          <w:szCs w:val="24"/>
        </w:rPr>
        <w:t>research work in impressive way.</w:t>
      </w:r>
    </w:p>
    <w:p w14:paraId="2742715F" w14:textId="77777777" w:rsidR="00FF4C65" w:rsidRDefault="00FF4C65" w:rsidP="008137B1">
      <w:pPr>
        <w:autoSpaceDE w:val="0"/>
        <w:autoSpaceDN w:val="0"/>
        <w:adjustRightInd w:val="0"/>
        <w:spacing w:after="0" w:line="480" w:lineRule="auto"/>
        <w:ind w:firstLine="720"/>
        <w:rPr>
          <w:rFonts w:ascii="Times New Roman" w:hAnsi="Times New Roman"/>
          <w:sz w:val="24"/>
          <w:szCs w:val="24"/>
        </w:rPr>
      </w:pPr>
    </w:p>
    <w:p w14:paraId="3B04217A" w14:textId="77777777" w:rsidR="003B1C1B" w:rsidRDefault="00C45824" w:rsidP="00C45824">
      <w:pPr>
        <w:tabs>
          <w:tab w:val="left" w:pos="4200"/>
        </w:tabs>
        <w:autoSpaceDE w:val="0"/>
        <w:autoSpaceDN w:val="0"/>
        <w:adjustRightInd w:val="0"/>
        <w:spacing w:after="0" w:line="480" w:lineRule="auto"/>
        <w:ind w:firstLine="720"/>
        <w:rPr>
          <w:rFonts w:ascii="Times New Roman" w:hAnsi="Times New Roman"/>
          <w:sz w:val="24"/>
          <w:szCs w:val="24"/>
        </w:rPr>
      </w:pPr>
      <w:r>
        <w:rPr>
          <w:rFonts w:ascii="Times New Roman" w:hAnsi="Times New Roman"/>
          <w:sz w:val="24"/>
          <w:szCs w:val="24"/>
        </w:rPr>
        <w:tab/>
      </w:r>
    </w:p>
    <w:p w14:paraId="2885289A" w14:textId="77777777" w:rsidR="003B1C1B" w:rsidRDefault="003B1C1B" w:rsidP="008137B1">
      <w:pPr>
        <w:autoSpaceDE w:val="0"/>
        <w:autoSpaceDN w:val="0"/>
        <w:adjustRightInd w:val="0"/>
        <w:spacing w:after="0" w:line="480" w:lineRule="auto"/>
        <w:ind w:firstLine="720"/>
        <w:rPr>
          <w:rFonts w:ascii="Times New Roman" w:hAnsi="Times New Roman"/>
          <w:sz w:val="24"/>
          <w:szCs w:val="24"/>
        </w:rPr>
      </w:pPr>
    </w:p>
    <w:p w14:paraId="17736946" w14:textId="77777777" w:rsidR="003B1C1B" w:rsidRDefault="003B1C1B" w:rsidP="008137B1">
      <w:pPr>
        <w:autoSpaceDE w:val="0"/>
        <w:autoSpaceDN w:val="0"/>
        <w:adjustRightInd w:val="0"/>
        <w:spacing w:after="0" w:line="480" w:lineRule="auto"/>
        <w:ind w:firstLine="720"/>
        <w:rPr>
          <w:rFonts w:ascii="Times New Roman" w:hAnsi="Times New Roman"/>
          <w:sz w:val="24"/>
          <w:szCs w:val="24"/>
        </w:rPr>
      </w:pPr>
    </w:p>
    <w:p w14:paraId="419A674A" w14:textId="77777777" w:rsidR="003B1C1B" w:rsidRDefault="003B1C1B" w:rsidP="008137B1">
      <w:pPr>
        <w:autoSpaceDE w:val="0"/>
        <w:autoSpaceDN w:val="0"/>
        <w:adjustRightInd w:val="0"/>
        <w:spacing w:after="0" w:line="480" w:lineRule="auto"/>
        <w:ind w:firstLine="720"/>
        <w:rPr>
          <w:rFonts w:ascii="Times New Roman" w:hAnsi="Times New Roman"/>
          <w:sz w:val="24"/>
          <w:szCs w:val="24"/>
        </w:rPr>
      </w:pPr>
    </w:p>
    <w:p w14:paraId="5B7958F3" w14:textId="77777777" w:rsidR="003B1C1B" w:rsidRDefault="003B1C1B" w:rsidP="008137B1">
      <w:pPr>
        <w:autoSpaceDE w:val="0"/>
        <w:autoSpaceDN w:val="0"/>
        <w:adjustRightInd w:val="0"/>
        <w:spacing w:after="0" w:line="480" w:lineRule="auto"/>
        <w:ind w:firstLine="720"/>
        <w:rPr>
          <w:rFonts w:ascii="Times New Roman" w:hAnsi="Times New Roman"/>
          <w:sz w:val="24"/>
          <w:szCs w:val="24"/>
        </w:rPr>
      </w:pPr>
    </w:p>
    <w:p w14:paraId="59563EAA" w14:textId="77777777" w:rsidR="00FF4C65" w:rsidRDefault="00FF4C65" w:rsidP="008137B1">
      <w:pPr>
        <w:autoSpaceDE w:val="0"/>
        <w:autoSpaceDN w:val="0"/>
        <w:adjustRightInd w:val="0"/>
        <w:spacing w:after="0" w:line="480" w:lineRule="auto"/>
        <w:ind w:firstLine="720"/>
        <w:rPr>
          <w:rFonts w:ascii="Times New Roman" w:hAnsi="Times New Roman"/>
          <w:sz w:val="24"/>
          <w:szCs w:val="24"/>
        </w:rPr>
      </w:pPr>
    </w:p>
    <w:p w14:paraId="5CAED82C" w14:textId="77777777" w:rsidR="00026927" w:rsidRDefault="00026927" w:rsidP="008137B1">
      <w:pPr>
        <w:autoSpaceDE w:val="0"/>
        <w:autoSpaceDN w:val="0"/>
        <w:adjustRightInd w:val="0"/>
        <w:spacing w:after="0" w:line="480" w:lineRule="auto"/>
        <w:ind w:firstLine="720"/>
        <w:rPr>
          <w:rFonts w:ascii="Times New Roman" w:hAnsi="Times New Roman"/>
          <w:sz w:val="24"/>
          <w:szCs w:val="24"/>
        </w:rPr>
      </w:pPr>
    </w:p>
    <w:p w14:paraId="3AA7F6B6" w14:textId="77777777" w:rsidR="00026927" w:rsidRDefault="00026927" w:rsidP="008137B1">
      <w:pPr>
        <w:autoSpaceDE w:val="0"/>
        <w:autoSpaceDN w:val="0"/>
        <w:adjustRightInd w:val="0"/>
        <w:spacing w:after="0" w:line="480" w:lineRule="auto"/>
        <w:ind w:firstLine="720"/>
        <w:rPr>
          <w:rFonts w:ascii="Times New Roman" w:hAnsi="Times New Roman"/>
          <w:sz w:val="24"/>
          <w:szCs w:val="24"/>
        </w:rPr>
      </w:pPr>
    </w:p>
    <w:p w14:paraId="58B07F14" w14:textId="77777777" w:rsidR="00026927" w:rsidRDefault="00647A7B" w:rsidP="008137B1">
      <w:pPr>
        <w:tabs>
          <w:tab w:val="left" w:pos="2040"/>
        </w:tabs>
        <w:autoSpaceDE w:val="0"/>
        <w:autoSpaceDN w:val="0"/>
        <w:adjustRightInd w:val="0"/>
        <w:spacing w:after="0" w:line="480" w:lineRule="auto"/>
        <w:ind w:firstLine="720"/>
        <w:rPr>
          <w:rFonts w:ascii="Times New Roman" w:hAnsi="Times New Roman"/>
          <w:sz w:val="24"/>
          <w:szCs w:val="24"/>
        </w:rPr>
      </w:pPr>
      <w:r>
        <w:rPr>
          <w:rFonts w:ascii="Times New Roman" w:hAnsi="Times New Roman"/>
          <w:sz w:val="24"/>
          <w:szCs w:val="24"/>
        </w:rPr>
        <w:tab/>
      </w:r>
    </w:p>
    <w:p w14:paraId="06080FBD" w14:textId="77777777" w:rsidR="00647A7B" w:rsidRDefault="00647A7B" w:rsidP="008137B1">
      <w:pPr>
        <w:tabs>
          <w:tab w:val="left" w:pos="2040"/>
        </w:tabs>
        <w:autoSpaceDE w:val="0"/>
        <w:autoSpaceDN w:val="0"/>
        <w:adjustRightInd w:val="0"/>
        <w:spacing w:after="0" w:line="480" w:lineRule="auto"/>
        <w:ind w:firstLine="720"/>
        <w:rPr>
          <w:rFonts w:ascii="Times New Roman" w:hAnsi="Times New Roman"/>
          <w:sz w:val="24"/>
          <w:szCs w:val="24"/>
        </w:rPr>
      </w:pPr>
    </w:p>
    <w:p w14:paraId="7E508798" w14:textId="77777777" w:rsidR="00647A7B" w:rsidRDefault="00647A7B" w:rsidP="008137B1">
      <w:pPr>
        <w:tabs>
          <w:tab w:val="left" w:pos="2040"/>
        </w:tabs>
        <w:autoSpaceDE w:val="0"/>
        <w:autoSpaceDN w:val="0"/>
        <w:adjustRightInd w:val="0"/>
        <w:spacing w:after="0" w:line="480" w:lineRule="auto"/>
        <w:ind w:firstLine="720"/>
        <w:rPr>
          <w:rFonts w:ascii="Times New Roman" w:hAnsi="Times New Roman"/>
          <w:sz w:val="24"/>
          <w:szCs w:val="24"/>
        </w:rPr>
      </w:pPr>
    </w:p>
    <w:p w14:paraId="726ECC6D" w14:textId="77777777" w:rsidR="00647A7B" w:rsidRDefault="00647A7B" w:rsidP="008137B1">
      <w:pPr>
        <w:tabs>
          <w:tab w:val="left" w:pos="2040"/>
        </w:tabs>
        <w:autoSpaceDE w:val="0"/>
        <w:autoSpaceDN w:val="0"/>
        <w:adjustRightInd w:val="0"/>
        <w:spacing w:after="0" w:line="480" w:lineRule="auto"/>
        <w:ind w:firstLine="720"/>
        <w:rPr>
          <w:rFonts w:ascii="Times New Roman" w:hAnsi="Times New Roman"/>
          <w:sz w:val="24"/>
          <w:szCs w:val="24"/>
        </w:rPr>
      </w:pPr>
    </w:p>
    <w:p w14:paraId="1FA55554" w14:textId="77777777" w:rsidR="00647A7B" w:rsidRDefault="00647A7B" w:rsidP="008137B1">
      <w:pPr>
        <w:tabs>
          <w:tab w:val="left" w:pos="2040"/>
        </w:tabs>
        <w:autoSpaceDE w:val="0"/>
        <w:autoSpaceDN w:val="0"/>
        <w:adjustRightInd w:val="0"/>
        <w:spacing w:after="0" w:line="480" w:lineRule="auto"/>
        <w:ind w:firstLine="720"/>
        <w:rPr>
          <w:rFonts w:ascii="Times New Roman" w:hAnsi="Times New Roman"/>
          <w:sz w:val="24"/>
          <w:szCs w:val="24"/>
        </w:rPr>
      </w:pPr>
    </w:p>
    <w:p w14:paraId="2646F972" w14:textId="77777777" w:rsidR="0009191A" w:rsidRPr="00FF4C65" w:rsidRDefault="0071608F" w:rsidP="008137B1">
      <w:pPr>
        <w:pStyle w:val="Heading1"/>
        <w:spacing w:line="480" w:lineRule="auto"/>
        <w:rPr>
          <w:rFonts w:ascii="Times New Roman" w:hAnsi="Times New Roman"/>
          <w:color w:val="auto"/>
          <w:sz w:val="24"/>
          <w:szCs w:val="24"/>
        </w:rPr>
      </w:pPr>
      <w:bookmarkStart w:id="830" w:name="_Toc493384829"/>
      <w:r w:rsidRPr="00FF4C65">
        <w:rPr>
          <w:rFonts w:ascii="Times New Roman" w:hAnsi="Times New Roman"/>
          <w:color w:val="auto"/>
          <w:sz w:val="24"/>
          <w:szCs w:val="24"/>
        </w:rPr>
        <w:lastRenderedPageBreak/>
        <w:t>REFERENCES</w:t>
      </w:r>
      <w:bookmarkEnd w:id="830"/>
    </w:p>
    <w:p w14:paraId="0BDC520D" w14:textId="77777777" w:rsidR="00567C5F" w:rsidRPr="00FF4C65" w:rsidRDefault="00567C5F" w:rsidP="008137B1">
      <w:pPr>
        <w:pStyle w:val="Bibliography"/>
        <w:spacing w:line="480" w:lineRule="auto"/>
        <w:ind w:left="720" w:hanging="720"/>
        <w:rPr>
          <w:rFonts w:ascii="Times New Roman" w:hAnsi="Times New Roman"/>
          <w:noProof/>
          <w:sz w:val="24"/>
          <w:szCs w:val="24"/>
        </w:rPr>
      </w:pPr>
      <w:r w:rsidRPr="00FF4C65">
        <w:rPr>
          <w:rFonts w:ascii="Times New Roman" w:hAnsi="Times New Roman"/>
          <w:noProof/>
          <w:sz w:val="24"/>
          <w:szCs w:val="24"/>
        </w:rPr>
        <w:t xml:space="preserve">Allayannis, G., Ihrig, J. and Weston, J. (2009). “Exchange-Rate Hedging: Financial vs.Operational Strategies,”. </w:t>
      </w:r>
      <w:r w:rsidRPr="00FF4C65">
        <w:rPr>
          <w:rFonts w:ascii="Times New Roman" w:hAnsi="Times New Roman"/>
          <w:i/>
          <w:iCs/>
          <w:noProof/>
          <w:sz w:val="24"/>
          <w:szCs w:val="24"/>
        </w:rPr>
        <w:t>American Economic Review Papers and Proceedings Vol. 91 (2)</w:t>
      </w:r>
      <w:r w:rsidRPr="00FF4C65">
        <w:rPr>
          <w:rFonts w:ascii="Times New Roman" w:hAnsi="Times New Roman"/>
          <w:noProof/>
          <w:sz w:val="24"/>
          <w:szCs w:val="24"/>
        </w:rPr>
        <w:t>, PP 391–395.</w:t>
      </w:r>
    </w:p>
    <w:p w14:paraId="1E4462B7" w14:textId="77777777" w:rsidR="00567C5F" w:rsidRPr="00FF4C65" w:rsidRDefault="00567C5F" w:rsidP="008137B1">
      <w:pPr>
        <w:pStyle w:val="Bibliography"/>
        <w:spacing w:line="480" w:lineRule="auto"/>
        <w:ind w:left="720" w:hanging="720"/>
        <w:rPr>
          <w:rFonts w:ascii="Times New Roman" w:hAnsi="Times New Roman"/>
          <w:noProof/>
          <w:sz w:val="24"/>
          <w:szCs w:val="24"/>
        </w:rPr>
      </w:pPr>
      <w:r w:rsidRPr="00FF4C65">
        <w:rPr>
          <w:rFonts w:ascii="Times New Roman" w:hAnsi="Times New Roman"/>
          <w:noProof/>
          <w:sz w:val="24"/>
          <w:szCs w:val="24"/>
        </w:rPr>
        <w:t xml:space="preserve">Allen, S. (2010). </w:t>
      </w:r>
      <w:r w:rsidRPr="00FF4C65">
        <w:rPr>
          <w:rFonts w:ascii="Times New Roman" w:hAnsi="Times New Roman"/>
          <w:i/>
          <w:iCs/>
          <w:noProof/>
          <w:sz w:val="24"/>
          <w:szCs w:val="24"/>
        </w:rPr>
        <w:t>Financial Risk Management.</w:t>
      </w:r>
      <w:r w:rsidRPr="00FF4C65">
        <w:rPr>
          <w:rFonts w:ascii="Times New Roman" w:hAnsi="Times New Roman"/>
          <w:noProof/>
          <w:sz w:val="24"/>
          <w:szCs w:val="24"/>
        </w:rPr>
        <w:t xml:space="preserve"> New Jersey: Wiley: Hoboken.</w:t>
      </w:r>
    </w:p>
    <w:p w14:paraId="408BBD7A" w14:textId="77777777" w:rsidR="00567C5F" w:rsidRPr="00FF4C65" w:rsidRDefault="00567C5F" w:rsidP="008137B1">
      <w:pPr>
        <w:pStyle w:val="Bibliography"/>
        <w:spacing w:line="480" w:lineRule="auto"/>
        <w:ind w:left="720" w:hanging="720"/>
        <w:rPr>
          <w:rFonts w:ascii="Times New Roman" w:hAnsi="Times New Roman"/>
          <w:noProof/>
          <w:sz w:val="24"/>
          <w:szCs w:val="24"/>
        </w:rPr>
      </w:pPr>
      <w:r w:rsidRPr="00FF4C65">
        <w:rPr>
          <w:rFonts w:ascii="Times New Roman" w:hAnsi="Times New Roman"/>
          <w:noProof/>
          <w:sz w:val="24"/>
          <w:szCs w:val="24"/>
        </w:rPr>
        <w:t xml:space="preserve">Al-Tamimi, H. and Al-Mazrooei, F. (2007). </w:t>
      </w:r>
      <w:commentRangeStart w:id="831"/>
      <w:r w:rsidRPr="00FF4C65">
        <w:rPr>
          <w:rFonts w:ascii="Times New Roman" w:hAnsi="Times New Roman"/>
          <w:noProof/>
          <w:sz w:val="24"/>
          <w:szCs w:val="24"/>
        </w:rPr>
        <w:t>“</w:t>
      </w:r>
      <w:commentRangeEnd w:id="831"/>
      <w:r w:rsidR="00157A9A">
        <w:rPr>
          <w:rStyle w:val="CommentReference"/>
        </w:rPr>
        <w:commentReference w:id="831"/>
      </w:r>
      <w:r w:rsidRPr="00FF4C65">
        <w:rPr>
          <w:rFonts w:ascii="Times New Roman" w:hAnsi="Times New Roman"/>
          <w:noProof/>
          <w:sz w:val="24"/>
          <w:szCs w:val="24"/>
        </w:rPr>
        <w:t xml:space="preserve">Banks' Risk Management: A Comparison Study of UAE National and Foreign Banks”. </w:t>
      </w:r>
      <w:r w:rsidRPr="00FF4C65">
        <w:rPr>
          <w:rFonts w:ascii="Times New Roman" w:hAnsi="Times New Roman"/>
          <w:i/>
          <w:iCs/>
          <w:noProof/>
          <w:sz w:val="24"/>
          <w:szCs w:val="24"/>
        </w:rPr>
        <w:t>The Journal of Risk Finance</w:t>
      </w:r>
      <w:r w:rsidRPr="00FF4C65">
        <w:rPr>
          <w:rFonts w:ascii="Times New Roman" w:hAnsi="Times New Roman"/>
          <w:noProof/>
          <w:sz w:val="24"/>
          <w:szCs w:val="24"/>
        </w:rPr>
        <w:t>, 8(4), pp. 394-409.</w:t>
      </w:r>
    </w:p>
    <w:p w14:paraId="4BF0D799" w14:textId="77777777" w:rsidR="00567C5F" w:rsidRPr="00FF4C65" w:rsidRDefault="00567C5F" w:rsidP="008137B1">
      <w:pPr>
        <w:pStyle w:val="Bibliography"/>
        <w:spacing w:line="480" w:lineRule="auto"/>
        <w:ind w:left="720" w:hanging="720"/>
        <w:rPr>
          <w:rFonts w:ascii="Times New Roman" w:hAnsi="Times New Roman"/>
          <w:noProof/>
          <w:sz w:val="24"/>
          <w:szCs w:val="24"/>
        </w:rPr>
      </w:pPr>
      <w:r w:rsidRPr="00FF4C65">
        <w:rPr>
          <w:rFonts w:ascii="Times New Roman" w:hAnsi="Times New Roman"/>
          <w:noProof/>
          <w:sz w:val="24"/>
          <w:szCs w:val="24"/>
        </w:rPr>
        <w:t xml:space="preserve">Amenc, N., Martellini, L. and Ziemann, V. (2009). “Inflation-hedging properties of real assets and implications for asset-liability management decisions”. </w:t>
      </w:r>
      <w:r w:rsidRPr="00FF4C65">
        <w:rPr>
          <w:rFonts w:ascii="Times New Roman" w:hAnsi="Times New Roman"/>
          <w:i/>
          <w:iCs/>
          <w:noProof/>
          <w:sz w:val="24"/>
          <w:szCs w:val="24"/>
        </w:rPr>
        <w:t>Journal of portfolio Management</w:t>
      </w:r>
      <w:r w:rsidRPr="00FF4C65">
        <w:rPr>
          <w:rFonts w:ascii="Times New Roman" w:hAnsi="Times New Roman"/>
          <w:noProof/>
          <w:sz w:val="24"/>
          <w:szCs w:val="24"/>
        </w:rPr>
        <w:t>.</w:t>
      </w:r>
    </w:p>
    <w:p w14:paraId="718BE018" w14:textId="77777777" w:rsidR="00567C5F" w:rsidRPr="00FF4C65" w:rsidRDefault="00567C5F" w:rsidP="008137B1">
      <w:pPr>
        <w:pStyle w:val="Bibliography"/>
        <w:spacing w:line="480" w:lineRule="auto"/>
        <w:ind w:left="720" w:hanging="720"/>
        <w:rPr>
          <w:rFonts w:ascii="Times New Roman" w:hAnsi="Times New Roman"/>
          <w:noProof/>
          <w:sz w:val="24"/>
          <w:szCs w:val="24"/>
        </w:rPr>
      </w:pPr>
      <w:r w:rsidRPr="00FF4C65">
        <w:rPr>
          <w:rFonts w:ascii="Times New Roman" w:hAnsi="Times New Roman"/>
          <w:noProof/>
          <w:sz w:val="24"/>
          <w:szCs w:val="24"/>
        </w:rPr>
        <w:t xml:space="preserve">Banks, E. (2013). </w:t>
      </w:r>
      <w:r w:rsidRPr="00FF4C65">
        <w:rPr>
          <w:rFonts w:ascii="Times New Roman" w:hAnsi="Times New Roman"/>
          <w:i/>
          <w:iCs/>
          <w:noProof/>
          <w:sz w:val="24"/>
          <w:szCs w:val="24"/>
        </w:rPr>
        <w:t>Liquidity Risk: Managing Funding and Asset Risk, 2nd edition.</w:t>
      </w:r>
      <w:r w:rsidRPr="00FF4C65">
        <w:rPr>
          <w:rFonts w:ascii="Times New Roman" w:hAnsi="Times New Roman"/>
          <w:noProof/>
          <w:sz w:val="24"/>
          <w:szCs w:val="24"/>
        </w:rPr>
        <w:t xml:space="preserve"> UK: Palgrave Macmillan.</w:t>
      </w:r>
    </w:p>
    <w:p w14:paraId="1E20FEEB" w14:textId="77777777" w:rsidR="00567C5F" w:rsidRPr="00FF4C65" w:rsidRDefault="00567C5F" w:rsidP="008137B1">
      <w:pPr>
        <w:pStyle w:val="Bibliography"/>
        <w:spacing w:line="480" w:lineRule="auto"/>
        <w:ind w:left="720" w:hanging="720"/>
        <w:rPr>
          <w:rFonts w:ascii="Times New Roman" w:hAnsi="Times New Roman"/>
          <w:noProof/>
          <w:sz w:val="24"/>
          <w:szCs w:val="24"/>
        </w:rPr>
      </w:pPr>
      <w:r w:rsidRPr="00FF4C65">
        <w:rPr>
          <w:rFonts w:ascii="Times New Roman" w:hAnsi="Times New Roman"/>
          <w:noProof/>
          <w:sz w:val="24"/>
          <w:szCs w:val="24"/>
        </w:rPr>
        <w:t xml:space="preserve">Berger, A. N. and Bouwman, C. H. S. (2008). </w:t>
      </w:r>
      <w:r w:rsidRPr="00FF4C65">
        <w:rPr>
          <w:rFonts w:ascii="Times New Roman" w:hAnsi="Times New Roman"/>
          <w:i/>
          <w:iCs/>
          <w:noProof/>
          <w:sz w:val="24"/>
          <w:szCs w:val="24"/>
        </w:rPr>
        <w:t>Bank liquidity creation. Review of Financial Studies forthcoming.</w:t>
      </w:r>
      <w:r w:rsidRPr="00FF4C65">
        <w:rPr>
          <w:rFonts w:ascii="Times New Roman" w:hAnsi="Times New Roman"/>
          <w:noProof/>
          <w:sz w:val="24"/>
          <w:szCs w:val="24"/>
        </w:rPr>
        <w:t xml:space="preserve"> </w:t>
      </w:r>
    </w:p>
    <w:p w14:paraId="72E03D22" w14:textId="77777777" w:rsidR="00567C5F" w:rsidRPr="00FF4C65" w:rsidRDefault="00567C5F" w:rsidP="008137B1">
      <w:pPr>
        <w:pStyle w:val="Bibliography"/>
        <w:spacing w:line="480" w:lineRule="auto"/>
        <w:ind w:left="720" w:hanging="720"/>
        <w:rPr>
          <w:rFonts w:ascii="Times New Roman" w:hAnsi="Times New Roman"/>
          <w:noProof/>
          <w:sz w:val="24"/>
          <w:szCs w:val="24"/>
        </w:rPr>
      </w:pPr>
      <w:r w:rsidRPr="00FF4C65">
        <w:rPr>
          <w:rFonts w:ascii="Times New Roman" w:hAnsi="Times New Roman"/>
          <w:noProof/>
          <w:sz w:val="24"/>
          <w:szCs w:val="24"/>
        </w:rPr>
        <w:t xml:space="preserve">Berger, A. N. and Bouwman, C. H. S. (2008). </w:t>
      </w:r>
      <w:r w:rsidRPr="00FF4C65">
        <w:rPr>
          <w:rFonts w:ascii="Times New Roman" w:hAnsi="Times New Roman"/>
          <w:i/>
          <w:iCs/>
          <w:noProof/>
          <w:sz w:val="24"/>
          <w:szCs w:val="24"/>
        </w:rPr>
        <w:t>Bank liquidity creation. Review of Financial Studies forthcoming.</w:t>
      </w:r>
      <w:r w:rsidRPr="00FF4C65">
        <w:rPr>
          <w:rFonts w:ascii="Times New Roman" w:hAnsi="Times New Roman"/>
          <w:noProof/>
          <w:sz w:val="24"/>
          <w:szCs w:val="24"/>
        </w:rPr>
        <w:t xml:space="preserve"> </w:t>
      </w:r>
    </w:p>
    <w:p w14:paraId="1F96314C" w14:textId="77777777" w:rsidR="00567C5F" w:rsidRPr="00FF4C65" w:rsidRDefault="00567C5F" w:rsidP="008137B1">
      <w:pPr>
        <w:pStyle w:val="Bibliography"/>
        <w:spacing w:line="480" w:lineRule="auto"/>
        <w:ind w:left="720" w:hanging="720"/>
        <w:rPr>
          <w:rFonts w:ascii="Times New Roman" w:hAnsi="Times New Roman"/>
          <w:noProof/>
          <w:sz w:val="24"/>
          <w:szCs w:val="24"/>
        </w:rPr>
      </w:pPr>
      <w:r w:rsidRPr="00FF4C65">
        <w:rPr>
          <w:rFonts w:ascii="Times New Roman" w:hAnsi="Times New Roman"/>
          <w:noProof/>
          <w:sz w:val="24"/>
          <w:szCs w:val="24"/>
        </w:rPr>
        <w:t xml:space="preserve">Bergh, D. and Ketchen, D. J. . (2009). </w:t>
      </w:r>
      <w:r w:rsidRPr="00FF4C65">
        <w:rPr>
          <w:rFonts w:ascii="Times New Roman" w:hAnsi="Times New Roman"/>
          <w:i/>
          <w:iCs/>
          <w:noProof/>
          <w:sz w:val="24"/>
          <w:szCs w:val="24"/>
        </w:rPr>
        <w:t>Research methodology in Strategy and Management, 1st ed.</w:t>
      </w:r>
      <w:r w:rsidRPr="00FF4C65">
        <w:rPr>
          <w:rFonts w:ascii="Times New Roman" w:hAnsi="Times New Roman"/>
          <w:noProof/>
          <w:sz w:val="24"/>
          <w:szCs w:val="24"/>
        </w:rPr>
        <w:t xml:space="preserve"> Bingley: Emerald: Emerald Group Publishing Ltd.</w:t>
      </w:r>
    </w:p>
    <w:p w14:paraId="5FEDF278" w14:textId="77777777" w:rsidR="00567C5F" w:rsidRPr="00FF4C65" w:rsidRDefault="00567C5F" w:rsidP="008137B1">
      <w:pPr>
        <w:pStyle w:val="Bibliography"/>
        <w:spacing w:line="480" w:lineRule="auto"/>
        <w:ind w:left="720" w:hanging="720"/>
        <w:rPr>
          <w:rFonts w:ascii="Times New Roman" w:hAnsi="Times New Roman"/>
          <w:noProof/>
          <w:sz w:val="24"/>
          <w:szCs w:val="24"/>
        </w:rPr>
      </w:pPr>
      <w:r w:rsidRPr="00FF4C65">
        <w:rPr>
          <w:rFonts w:ascii="Times New Roman" w:hAnsi="Times New Roman"/>
          <w:noProof/>
          <w:sz w:val="24"/>
          <w:szCs w:val="24"/>
        </w:rPr>
        <w:t xml:space="preserve">Berkman, H., Bradbury, M.E. and Magan, S. (2009). “An international comparison of derivative use”. </w:t>
      </w:r>
      <w:r w:rsidRPr="00FF4C65">
        <w:rPr>
          <w:rFonts w:ascii="Times New Roman" w:hAnsi="Times New Roman"/>
          <w:i/>
          <w:iCs/>
          <w:noProof/>
          <w:sz w:val="24"/>
          <w:szCs w:val="24"/>
        </w:rPr>
        <w:t>Financial Management 26 (4)</w:t>
      </w:r>
      <w:r w:rsidRPr="00FF4C65">
        <w:rPr>
          <w:rFonts w:ascii="Times New Roman" w:hAnsi="Times New Roman"/>
          <w:noProof/>
          <w:sz w:val="24"/>
          <w:szCs w:val="24"/>
        </w:rPr>
        <w:t>, pp 69–73.</w:t>
      </w:r>
    </w:p>
    <w:p w14:paraId="467BD8D5" w14:textId="77777777" w:rsidR="00567C5F" w:rsidRPr="00FF4C65" w:rsidRDefault="00567C5F" w:rsidP="008137B1">
      <w:pPr>
        <w:pStyle w:val="Bibliography"/>
        <w:spacing w:line="480" w:lineRule="auto"/>
        <w:ind w:left="720" w:hanging="720"/>
        <w:rPr>
          <w:rFonts w:ascii="Times New Roman" w:hAnsi="Times New Roman"/>
          <w:noProof/>
          <w:sz w:val="24"/>
          <w:szCs w:val="24"/>
        </w:rPr>
      </w:pPr>
      <w:r w:rsidRPr="00FF4C65">
        <w:rPr>
          <w:rFonts w:ascii="Times New Roman" w:hAnsi="Times New Roman"/>
          <w:noProof/>
          <w:sz w:val="24"/>
          <w:szCs w:val="24"/>
        </w:rPr>
        <w:lastRenderedPageBreak/>
        <w:t xml:space="preserve">Bodnar, T. and Schmid, W. . (2008). “A test for the Weights of the Global Minimum Variance Portfolio in an Elliptical Model”. </w:t>
      </w:r>
      <w:r w:rsidRPr="00FF4C65">
        <w:rPr>
          <w:rFonts w:ascii="Times New Roman" w:hAnsi="Times New Roman"/>
          <w:i/>
          <w:iCs/>
          <w:noProof/>
          <w:sz w:val="24"/>
          <w:szCs w:val="24"/>
        </w:rPr>
        <w:t>Metrica, 67 (2)</w:t>
      </w:r>
      <w:r w:rsidRPr="00FF4C65">
        <w:rPr>
          <w:rFonts w:ascii="Times New Roman" w:hAnsi="Times New Roman"/>
          <w:noProof/>
          <w:sz w:val="24"/>
          <w:szCs w:val="24"/>
        </w:rPr>
        <w:t>, pp. 127-43.</w:t>
      </w:r>
    </w:p>
    <w:p w14:paraId="183A4B28" w14:textId="77777777" w:rsidR="00567C5F" w:rsidRPr="00FF4C65" w:rsidRDefault="00567C5F" w:rsidP="008137B1">
      <w:pPr>
        <w:pStyle w:val="Bibliography"/>
        <w:spacing w:line="480" w:lineRule="auto"/>
        <w:ind w:left="720" w:hanging="720"/>
        <w:rPr>
          <w:rFonts w:ascii="Times New Roman" w:hAnsi="Times New Roman"/>
          <w:noProof/>
          <w:sz w:val="24"/>
          <w:szCs w:val="24"/>
        </w:rPr>
      </w:pPr>
      <w:r w:rsidRPr="00FF4C65">
        <w:rPr>
          <w:rFonts w:ascii="Times New Roman" w:hAnsi="Times New Roman"/>
          <w:noProof/>
          <w:sz w:val="24"/>
          <w:szCs w:val="24"/>
        </w:rPr>
        <w:t>Bonfim, D. &amp; Kim, M. (2012). Liquidity Risk in Herding: Is there Herding? Available at papers.ssrn.com/sol3/papers.cfm?abstract_id=2163547.</w:t>
      </w:r>
    </w:p>
    <w:p w14:paraId="0F6206F7" w14:textId="77777777" w:rsidR="00567C5F" w:rsidRPr="00FF4C65" w:rsidRDefault="00567C5F" w:rsidP="008137B1">
      <w:pPr>
        <w:pStyle w:val="Bibliography"/>
        <w:spacing w:line="480" w:lineRule="auto"/>
        <w:ind w:left="720" w:hanging="720"/>
        <w:rPr>
          <w:rFonts w:ascii="Times New Roman" w:hAnsi="Times New Roman"/>
          <w:noProof/>
          <w:sz w:val="24"/>
          <w:szCs w:val="24"/>
        </w:rPr>
      </w:pPr>
      <w:r w:rsidRPr="00FF4C65">
        <w:rPr>
          <w:rFonts w:ascii="Times New Roman" w:hAnsi="Times New Roman"/>
          <w:noProof/>
          <w:sz w:val="24"/>
          <w:szCs w:val="24"/>
        </w:rPr>
        <w:t xml:space="preserve">Brannen, J. (2009). “Prologue, mixed methods for novice researchers:reflections and themes". </w:t>
      </w:r>
      <w:r w:rsidRPr="00FF4C65">
        <w:rPr>
          <w:rFonts w:ascii="Times New Roman" w:hAnsi="Times New Roman"/>
          <w:i/>
          <w:iCs/>
          <w:noProof/>
          <w:sz w:val="24"/>
          <w:szCs w:val="24"/>
        </w:rPr>
        <w:t>”,International Journal of Multiple Research Approaches, 3(1), pp. 8–12.</w:t>
      </w:r>
      <w:r w:rsidRPr="00FF4C65">
        <w:rPr>
          <w:rFonts w:ascii="Times New Roman" w:hAnsi="Times New Roman"/>
          <w:noProof/>
          <w:sz w:val="24"/>
          <w:szCs w:val="24"/>
        </w:rPr>
        <w:t>, 3(1), pp. 8–12.</w:t>
      </w:r>
    </w:p>
    <w:p w14:paraId="3EB1E582" w14:textId="77777777" w:rsidR="00567C5F" w:rsidRPr="00FF4C65" w:rsidRDefault="00567C5F" w:rsidP="008137B1">
      <w:pPr>
        <w:pStyle w:val="Bibliography"/>
        <w:spacing w:line="480" w:lineRule="auto"/>
        <w:ind w:left="720" w:hanging="720"/>
        <w:rPr>
          <w:rFonts w:ascii="Times New Roman" w:hAnsi="Times New Roman"/>
          <w:noProof/>
          <w:sz w:val="24"/>
          <w:szCs w:val="24"/>
        </w:rPr>
      </w:pPr>
      <w:r w:rsidRPr="00FF4C65">
        <w:rPr>
          <w:rFonts w:ascii="Times New Roman" w:hAnsi="Times New Roman"/>
          <w:noProof/>
          <w:sz w:val="24"/>
          <w:szCs w:val="24"/>
        </w:rPr>
        <w:t xml:space="preserve">Bryman, A. and Bell, E. . (2011). </w:t>
      </w:r>
      <w:r w:rsidRPr="00FF4C65">
        <w:rPr>
          <w:rFonts w:ascii="Times New Roman" w:hAnsi="Times New Roman"/>
          <w:i/>
          <w:iCs/>
          <w:noProof/>
          <w:sz w:val="24"/>
          <w:szCs w:val="24"/>
        </w:rPr>
        <w:t>Business Research Methodology. 3rd ed. .</w:t>
      </w:r>
      <w:r w:rsidRPr="00FF4C65">
        <w:rPr>
          <w:rFonts w:ascii="Times New Roman" w:hAnsi="Times New Roman"/>
          <w:noProof/>
          <w:sz w:val="24"/>
          <w:szCs w:val="24"/>
        </w:rPr>
        <w:t xml:space="preserve"> New York: Oxford: University Press.</w:t>
      </w:r>
    </w:p>
    <w:p w14:paraId="49BE7368" w14:textId="77777777" w:rsidR="00567C5F" w:rsidRPr="00FF4C65" w:rsidRDefault="00567C5F" w:rsidP="008137B1">
      <w:pPr>
        <w:pStyle w:val="Bibliography"/>
        <w:spacing w:line="480" w:lineRule="auto"/>
        <w:ind w:left="720" w:hanging="720"/>
        <w:rPr>
          <w:rFonts w:ascii="Times New Roman" w:hAnsi="Times New Roman"/>
          <w:noProof/>
          <w:sz w:val="24"/>
          <w:szCs w:val="24"/>
        </w:rPr>
      </w:pPr>
      <w:r w:rsidRPr="00FF4C65">
        <w:rPr>
          <w:rFonts w:ascii="Times New Roman" w:hAnsi="Times New Roman"/>
          <w:noProof/>
          <w:sz w:val="24"/>
          <w:szCs w:val="24"/>
        </w:rPr>
        <w:t>cab.org.in, A. L. (2014).</w:t>
      </w:r>
    </w:p>
    <w:p w14:paraId="2A5E4C0D" w14:textId="77777777" w:rsidR="00567C5F" w:rsidRPr="00FF4C65" w:rsidRDefault="00567C5F" w:rsidP="008137B1">
      <w:pPr>
        <w:pStyle w:val="Bibliography"/>
        <w:spacing w:line="480" w:lineRule="auto"/>
        <w:ind w:left="720" w:hanging="720"/>
        <w:rPr>
          <w:rFonts w:ascii="Times New Roman" w:hAnsi="Times New Roman"/>
          <w:noProof/>
          <w:sz w:val="24"/>
          <w:szCs w:val="24"/>
        </w:rPr>
      </w:pPr>
      <w:r w:rsidRPr="00FF4C65">
        <w:rPr>
          <w:rFonts w:ascii="Times New Roman" w:hAnsi="Times New Roman"/>
          <w:noProof/>
          <w:sz w:val="24"/>
          <w:szCs w:val="24"/>
        </w:rPr>
        <w:t xml:space="preserve">Cameron, R. (2009). “A sequential mixed model research design: design, analytical and display Issues". </w:t>
      </w:r>
      <w:r w:rsidRPr="00FF4C65">
        <w:rPr>
          <w:rFonts w:ascii="Times New Roman" w:hAnsi="Times New Roman"/>
          <w:i/>
          <w:iCs/>
          <w:noProof/>
          <w:sz w:val="24"/>
          <w:szCs w:val="24"/>
        </w:rPr>
        <w:t>International Journal of Multiple Research Approaches</w:t>
      </w:r>
      <w:r w:rsidRPr="00FF4C65">
        <w:rPr>
          <w:rFonts w:ascii="Times New Roman" w:hAnsi="Times New Roman"/>
          <w:noProof/>
          <w:sz w:val="24"/>
          <w:szCs w:val="24"/>
        </w:rPr>
        <w:t>, 3(2), 140-152,.</w:t>
      </w:r>
    </w:p>
    <w:p w14:paraId="7E985E71" w14:textId="77777777" w:rsidR="00567C5F" w:rsidRPr="00FF4C65" w:rsidRDefault="00567C5F" w:rsidP="008137B1">
      <w:pPr>
        <w:pStyle w:val="Bibliography"/>
        <w:spacing w:line="480" w:lineRule="auto"/>
        <w:ind w:left="720" w:hanging="720"/>
        <w:rPr>
          <w:rFonts w:ascii="Times New Roman" w:hAnsi="Times New Roman"/>
          <w:noProof/>
          <w:sz w:val="24"/>
          <w:szCs w:val="24"/>
        </w:rPr>
      </w:pPr>
      <w:r w:rsidRPr="00FF4C65">
        <w:rPr>
          <w:rFonts w:ascii="Times New Roman" w:hAnsi="Times New Roman"/>
          <w:noProof/>
          <w:sz w:val="24"/>
          <w:szCs w:val="24"/>
        </w:rPr>
        <w:t xml:space="preserve">Campbell, A. (2007). “Bank insolvency and the problem of nonperforming loans”. </w:t>
      </w:r>
      <w:r w:rsidRPr="00FF4C65">
        <w:rPr>
          <w:rFonts w:ascii="Times New Roman" w:hAnsi="Times New Roman"/>
          <w:i/>
          <w:iCs/>
          <w:noProof/>
          <w:sz w:val="24"/>
          <w:szCs w:val="24"/>
        </w:rPr>
        <w:t>Journal of BankingRegulation, 9(1)</w:t>
      </w:r>
      <w:r w:rsidRPr="00FF4C65">
        <w:rPr>
          <w:rFonts w:ascii="Times New Roman" w:hAnsi="Times New Roman"/>
          <w:noProof/>
          <w:sz w:val="24"/>
          <w:szCs w:val="24"/>
        </w:rPr>
        <w:t>, pp. 25-45.</w:t>
      </w:r>
    </w:p>
    <w:p w14:paraId="366C1F72" w14:textId="77777777" w:rsidR="00567C5F" w:rsidRPr="00FF4C65" w:rsidRDefault="00567C5F" w:rsidP="008137B1">
      <w:pPr>
        <w:pStyle w:val="Bibliography"/>
        <w:spacing w:line="480" w:lineRule="auto"/>
        <w:ind w:left="720" w:hanging="720"/>
        <w:rPr>
          <w:rFonts w:ascii="Times New Roman" w:hAnsi="Times New Roman"/>
          <w:noProof/>
          <w:sz w:val="24"/>
          <w:szCs w:val="24"/>
        </w:rPr>
      </w:pPr>
      <w:r w:rsidRPr="00FF4C65">
        <w:rPr>
          <w:rFonts w:ascii="Times New Roman" w:hAnsi="Times New Roman"/>
          <w:noProof/>
          <w:sz w:val="24"/>
          <w:szCs w:val="24"/>
        </w:rPr>
        <w:t xml:space="preserve">Catherine Marshall and Gretchen B. Rossman. (Apr 13, 2010). </w:t>
      </w:r>
      <w:r w:rsidRPr="00FF4C65">
        <w:rPr>
          <w:rFonts w:ascii="Times New Roman" w:hAnsi="Times New Roman"/>
          <w:i/>
          <w:iCs/>
          <w:noProof/>
          <w:sz w:val="24"/>
          <w:szCs w:val="24"/>
        </w:rPr>
        <w:t>Designing Qualitative Research.</w:t>
      </w:r>
      <w:r w:rsidRPr="00FF4C65">
        <w:rPr>
          <w:rFonts w:ascii="Times New Roman" w:hAnsi="Times New Roman"/>
          <w:noProof/>
          <w:sz w:val="24"/>
          <w:szCs w:val="24"/>
        </w:rPr>
        <w:t xml:space="preserve"> SAGE Publications.</w:t>
      </w:r>
    </w:p>
    <w:p w14:paraId="6CFF1EC5" w14:textId="77777777" w:rsidR="00567C5F" w:rsidRPr="00FF4C65" w:rsidRDefault="00567C5F" w:rsidP="008137B1">
      <w:pPr>
        <w:pStyle w:val="Bibliography"/>
        <w:spacing w:line="480" w:lineRule="auto"/>
        <w:ind w:left="720" w:hanging="720"/>
        <w:rPr>
          <w:rFonts w:ascii="Times New Roman" w:hAnsi="Times New Roman"/>
          <w:noProof/>
          <w:sz w:val="24"/>
          <w:szCs w:val="24"/>
        </w:rPr>
      </w:pPr>
      <w:r w:rsidRPr="00FE27CA">
        <w:rPr>
          <w:rFonts w:ascii="Times New Roman" w:hAnsi="Times New Roman"/>
          <w:noProof/>
          <w:sz w:val="24"/>
          <w:szCs w:val="24"/>
          <w:lang w:val="nl-NL"/>
        </w:rPr>
        <w:t xml:space="preserve">Claessens, S., and Van Horen, N. (2012). </w:t>
      </w:r>
      <w:r w:rsidRPr="00FF4C65">
        <w:rPr>
          <w:rFonts w:ascii="Times New Roman" w:hAnsi="Times New Roman"/>
          <w:noProof/>
          <w:sz w:val="24"/>
          <w:szCs w:val="24"/>
        </w:rPr>
        <w:t xml:space="preserve">“Being a foreigner among domestic banks: Asset or iability?”. </w:t>
      </w:r>
      <w:r w:rsidRPr="00FF4C65">
        <w:rPr>
          <w:rFonts w:ascii="Times New Roman" w:hAnsi="Times New Roman"/>
          <w:i/>
          <w:iCs/>
          <w:noProof/>
          <w:sz w:val="24"/>
          <w:szCs w:val="24"/>
        </w:rPr>
        <w:t>Journal of Banking and Finance</w:t>
      </w:r>
      <w:r w:rsidRPr="00FF4C65">
        <w:rPr>
          <w:rFonts w:ascii="Times New Roman" w:hAnsi="Times New Roman"/>
          <w:noProof/>
          <w:sz w:val="24"/>
          <w:szCs w:val="24"/>
        </w:rPr>
        <w:t>, 36, pp. 1276-1290.</w:t>
      </w:r>
    </w:p>
    <w:p w14:paraId="124C5AEA" w14:textId="77777777" w:rsidR="00567C5F" w:rsidRPr="00FF4C65" w:rsidRDefault="00567C5F" w:rsidP="008137B1">
      <w:pPr>
        <w:pStyle w:val="Bibliography"/>
        <w:spacing w:line="480" w:lineRule="auto"/>
        <w:ind w:left="720" w:hanging="720"/>
        <w:rPr>
          <w:rFonts w:ascii="Times New Roman" w:hAnsi="Times New Roman"/>
          <w:noProof/>
          <w:sz w:val="24"/>
          <w:szCs w:val="24"/>
        </w:rPr>
      </w:pPr>
      <w:r w:rsidRPr="00FF4C65">
        <w:rPr>
          <w:rFonts w:ascii="Times New Roman" w:hAnsi="Times New Roman"/>
          <w:noProof/>
          <w:sz w:val="24"/>
          <w:szCs w:val="24"/>
        </w:rPr>
        <w:t xml:space="preserve">Coleman, L. (2007). “Risk and decision making by finance executives: a survey study”. </w:t>
      </w:r>
      <w:r w:rsidRPr="00FF4C65">
        <w:rPr>
          <w:rFonts w:ascii="Times New Roman" w:hAnsi="Times New Roman"/>
          <w:i/>
          <w:iCs/>
          <w:noProof/>
          <w:sz w:val="24"/>
          <w:szCs w:val="24"/>
        </w:rPr>
        <w:t>International Journal of Managerial Finance, 3(1),</w:t>
      </w:r>
      <w:r w:rsidRPr="00FF4C65">
        <w:rPr>
          <w:rFonts w:ascii="Times New Roman" w:hAnsi="Times New Roman"/>
          <w:noProof/>
          <w:sz w:val="24"/>
          <w:szCs w:val="24"/>
        </w:rPr>
        <w:t>, pp. 108-124.</w:t>
      </w:r>
    </w:p>
    <w:p w14:paraId="1648737D" w14:textId="77777777" w:rsidR="00567C5F" w:rsidRPr="00FF4C65" w:rsidRDefault="00567C5F" w:rsidP="008137B1">
      <w:pPr>
        <w:pStyle w:val="Bibliography"/>
        <w:spacing w:line="480" w:lineRule="auto"/>
        <w:ind w:left="720" w:hanging="720"/>
        <w:rPr>
          <w:rFonts w:ascii="Times New Roman" w:hAnsi="Times New Roman"/>
          <w:noProof/>
          <w:sz w:val="24"/>
          <w:szCs w:val="24"/>
        </w:rPr>
      </w:pPr>
      <w:r w:rsidRPr="00FF4C65">
        <w:rPr>
          <w:rFonts w:ascii="Times New Roman" w:hAnsi="Times New Roman"/>
          <w:noProof/>
          <w:sz w:val="24"/>
          <w:szCs w:val="24"/>
        </w:rPr>
        <w:lastRenderedPageBreak/>
        <w:t xml:space="preserve">Cooper, D. and Schindler, P. S. (2010). </w:t>
      </w:r>
      <w:r w:rsidRPr="00FF4C65">
        <w:rPr>
          <w:rFonts w:ascii="Times New Roman" w:hAnsi="Times New Roman"/>
          <w:i/>
          <w:iCs/>
          <w:noProof/>
          <w:sz w:val="24"/>
          <w:szCs w:val="24"/>
        </w:rPr>
        <w:t>Business Research Methods, 11th ed. London: McGra-Hill.</w:t>
      </w:r>
      <w:r w:rsidRPr="00FF4C65">
        <w:rPr>
          <w:rFonts w:ascii="Times New Roman" w:hAnsi="Times New Roman"/>
          <w:noProof/>
          <w:sz w:val="24"/>
          <w:szCs w:val="24"/>
        </w:rPr>
        <w:t xml:space="preserve"> </w:t>
      </w:r>
    </w:p>
    <w:p w14:paraId="748349E4" w14:textId="77777777" w:rsidR="00567C5F" w:rsidRPr="00FF4C65" w:rsidRDefault="00567C5F" w:rsidP="008137B1">
      <w:pPr>
        <w:pStyle w:val="Bibliography"/>
        <w:spacing w:line="480" w:lineRule="auto"/>
        <w:ind w:left="720" w:hanging="720"/>
        <w:rPr>
          <w:rFonts w:ascii="Times New Roman" w:hAnsi="Times New Roman"/>
          <w:noProof/>
          <w:sz w:val="24"/>
          <w:szCs w:val="24"/>
        </w:rPr>
      </w:pPr>
      <w:r w:rsidRPr="00FF4C65">
        <w:rPr>
          <w:rFonts w:ascii="Times New Roman" w:hAnsi="Times New Roman"/>
          <w:noProof/>
          <w:sz w:val="24"/>
          <w:szCs w:val="24"/>
        </w:rPr>
        <w:t xml:space="preserve">Crouch, C. and Pearce, J. (2012). </w:t>
      </w:r>
      <w:r w:rsidRPr="00FF4C65">
        <w:rPr>
          <w:rFonts w:ascii="Times New Roman" w:hAnsi="Times New Roman"/>
          <w:i/>
          <w:iCs/>
          <w:noProof/>
          <w:sz w:val="24"/>
          <w:szCs w:val="24"/>
        </w:rPr>
        <w:t>Doing Research in Design - Page 68, 2nd ed. London:.</w:t>
      </w:r>
      <w:r w:rsidRPr="00FF4C65">
        <w:rPr>
          <w:rFonts w:ascii="Times New Roman" w:hAnsi="Times New Roman"/>
          <w:noProof/>
          <w:sz w:val="24"/>
          <w:szCs w:val="24"/>
        </w:rPr>
        <w:t xml:space="preserve"> London: Bloomsbury Publishing Plc.</w:t>
      </w:r>
    </w:p>
    <w:p w14:paraId="6BB6949B" w14:textId="77777777" w:rsidR="00567C5F" w:rsidRPr="00FF4C65" w:rsidRDefault="00567C5F" w:rsidP="008137B1">
      <w:pPr>
        <w:pStyle w:val="Bibliography"/>
        <w:spacing w:line="480" w:lineRule="auto"/>
        <w:ind w:left="720" w:hanging="720"/>
        <w:rPr>
          <w:rFonts w:ascii="Times New Roman" w:hAnsi="Times New Roman"/>
          <w:noProof/>
          <w:sz w:val="24"/>
          <w:szCs w:val="24"/>
        </w:rPr>
      </w:pPr>
      <w:r w:rsidRPr="00FF4C65">
        <w:rPr>
          <w:rFonts w:ascii="Times New Roman" w:hAnsi="Times New Roman"/>
          <w:noProof/>
          <w:sz w:val="24"/>
          <w:szCs w:val="24"/>
        </w:rPr>
        <w:t>Crouch, C. and Pearce, J. (2012). Doing Research in Design 2nd edition. London: Bloomsbury Publishing Plc.</w:t>
      </w:r>
    </w:p>
    <w:p w14:paraId="566FE3FC" w14:textId="77777777" w:rsidR="00567C5F" w:rsidRPr="00FF4C65" w:rsidRDefault="00567C5F" w:rsidP="008137B1">
      <w:pPr>
        <w:pStyle w:val="Bibliography"/>
        <w:spacing w:line="480" w:lineRule="auto"/>
        <w:ind w:left="720" w:hanging="720"/>
        <w:rPr>
          <w:rFonts w:ascii="Times New Roman" w:hAnsi="Times New Roman"/>
          <w:noProof/>
          <w:sz w:val="24"/>
          <w:szCs w:val="24"/>
        </w:rPr>
      </w:pPr>
      <w:r w:rsidRPr="00FF4C65">
        <w:rPr>
          <w:rFonts w:ascii="Times New Roman" w:hAnsi="Times New Roman"/>
          <w:noProof/>
          <w:sz w:val="24"/>
          <w:szCs w:val="24"/>
        </w:rPr>
        <w:t xml:space="preserve">Cummins, J.D., Phillips, R.D. and Smith, S.D. (2010). "The rise of risk management" . </w:t>
      </w:r>
      <w:r w:rsidRPr="00FF4C65">
        <w:rPr>
          <w:rFonts w:ascii="Times New Roman" w:hAnsi="Times New Roman"/>
          <w:i/>
          <w:iCs/>
          <w:noProof/>
          <w:sz w:val="24"/>
          <w:szCs w:val="24"/>
        </w:rPr>
        <w:t>Economic Review</w:t>
      </w:r>
      <w:r w:rsidRPr="00FF4C65">
        <w:rPr>
          <w:rFonts w:ascii="Times New Roman" w:hAnsi="Times New Roman"/>
          <w:noProof/>
          <w:sz w:val="24"/>
          <w:szCs w:val="24"/>
        </w:rPr>
        <w:t>, 83 (1), pp. 15–21.</w:t>
      </w:r>
    </w:p>
    <w:p w14:paraId="1D8A271F" w14:textId="77777777" w:rsidR="00567C5F" w:rsidRPr="00FF4C65" w:rsidRDefault="00567C5F" w:rsidP="008137B1">
      <w:pPr>
        <w:pStyle w:val="Bibliography"/>
        <w:spacing w:line="480" w:lineRule="auto"/>
        <w:ind w:left="720" w:hanging="720"/>
        <w:rPr>
          <w:rFonts w:ascii="Times New Roman" w:hAnsi="Times New Roman"/>
          <w:noProof/>
          <w:sz w:val="24"/>
          <w:szCs w:val="24"/>
        </w:rPr>
      </w:pPr>
      <w:r w:rsidRPr="00FF4C65">
        <w:rPr>
          <w:rFonts w:ascii="Times New Roman" w:hAnsi="Times New Roman"/>
          <w:noProof/>
          <w:sz w:val="24"/>
          <w:szCs w:val="24"/>
        </w:rPr>
        <w:t xml:space="preserve">Davis, E., Coates, J. and Collier, P. . (2011). </w:t>
      </w:r>
      <w:r w:rsidRPr="00FF4C65">
        <w:rPr>
          <w:rFonts w:ascii="Times New Roman" w:hAnsi="Times New Roman"/>
          <w:i/>
          <w:iCs/>
          <w:noProof/>
          <w:sz w:val="24"/>
          <w:szCs w:val="24"/>
        </w:rPr>
        <w:t>Currency Risk Management in Multinational Companies. 5th ed. Hertfordshire, .</w:t>
      </w:r>
      <w:r w:rsidRPr="00FF4C65">
        <w:rPr>
          <w:rFonts w:ascii="Times New Roman" w:hAnsi="Times New Roman"/>
          <w:noProof/>
          <w:sz w:val="24"/>
          <w:szCs w:val="24"/>
        </w:rPr>
        <w:t xml:space="preserve"> UK: Prentice Hall.</w:t>
      </w:r>
    </w:p>
    <w:p w14:paraId="580B8B4E" w14:textId="77777777" w:rsidR="00567C5F" w:rsidRPr="00FF4C65" w:rsidRDefault="00567C5F" w:rsidP="008137B1">
      <w:pPr>
        <w:pStyle w:val="Bibliography"/>
        <w:spacing w:line="480" w:lineRule="auto"/>
        <w:ind w:left="720" w:hanging="720"/>
        <w:rPr>
          <w:rFonts w:ascii="Times New Roman" w:hAnsi="Times New Roman"/>
          <w:noProof/>
          <w:sz w:val="24"/>
          <w:szCs w:val="24"/>
        </w:rPr>
      </w:pPr>
      <w:r w:rsidRPr="00FF4C65">
        <w:rPr>
          <w:rFonts w:ascii="Times New Roman" w:hAnsi="Times New Roman"/>
          <w:noProof/>
          <w:sz w:val="24"/>
          <w:szCs w:val="24"/>
        </w:rPr>
        <w:t xml:space="preserve">DeYoung, R. and Yom, C. . (2008). “On the independence of assets and liabilities: Evidence from U.S. commercial banks”. </w:t>
      </w:r>
      <w:r w:rsidRPr="00FF4C65">
        <w:rPr>
          <w:rFonts w:ascii="Times New Roman" w:hAnsi="Times New Roman"/>
          <w:i/>
          <w:iCs/>
          <w:noProof/>
          <w:sz w:val="24"/>
          <w:szCs w:val="24"/>
        </w:rPr>
        <w:t>Journal of Financial Stability</w:t>
      </w:r>
      <w:r w:rsidRPr="00FF4C65">
        <w:rPr>
          <w:rFonts w:ascii="Times New Roman" w:hAnsi="Times New Roman"/>
          <w:noProof/>
          <w:sz w:val="24"/>
          <w:szCs w:val="24"/>
        </w:rPr>
        <w:t>, 4, pp. 275–303.</w:t>
      </w:r>
    </w:p>
    <w:p w14:paraId="4DEC0E45" w14:textId="77777777" w:rsidR="00567C5F" w:rsidRPr="00FF4C65" w:rsidRDefault="00567C5F" w:rsidP="008137B1">
      <w:pPr>
        <w:pStyle w:val="Bibliography"/>
        <w:spacing w:line="480" w:lineRule="auto"/>
        <w:ind w:left="720" w:hanging="720"/>
        <w:rPr>
          <w:rFonts w:ascii="Times New Roman" w:hAnsi="Times New Roman"/>
          <w:noProof/>
          <w:sz w:val="24"/>
          <w:szCs w:val="24"/>
        </w:rPr>
      </w:pPr>
      <w:r w:rsidRPr="00FF4C65">
        <w:rPr>
          <w:rFonts w:ascii="Times New Roman" w:hAnsi="Times New Roman"/>
          <w:noProof/>
          <w:sz w:val="24"/>
          <w:szCs w:val="24"/>
        </w:rPr>
        <w:t xml:space="preserve">Diamond, D. W., &amp; Dybvig, P. H. (1983). “Bank Runs, Deposit Insurance, and Liquidity,”. </w:t>
      </w:r>
      <w:r w:rsidRPr="00FF4C65">
        <w:rPr>
          <w:rFonts w:ascii="Times New Roman" w:hAnsi="Times New Roman"/>
          <w:i/>
          <w:iCs/>
          <w:noProof/>
          <w:sz w:val="24"/>
          <w:szCs w:val="24"/>
        </w:rPr>
        <w:t>Journal of Political EconomyV ol. 91</w:t>
      </w:r>
      <w:r w:rsidRPr="00FF4C65">
        <w:rPr>
          <w:rFonts w:ascii="Times New Roman" w:hAnsi="Times New Roman"/>
          <w:noProof/>
          <w:sz w:val="24"/>
          <w:szCs w:val="24"/>
        </w:rPr>
        <w:t>, P 401-419.</w:t>
      </w:r>
    </w:p>
    <w:p w14:paraId="73EC4C39" w14:textId="77777777" w:rsidR="00567C5F" w:rsidRPr="00FF4C65" w:rsidRDefault="00567C5F" w:rsidP="008137B1">
      <w:pPr>
        <w:pStyle w:val="Bibliography"/>
        <w:spacing w:line="480" w:lineRule="auto"/>
        <w:ind w:left="720" w:hanging="720"/>
        <w:rPr>
          <w:rFonts w:ascii="Times New Roman" w:hAnsi="Times New Roman"/>
          <w:noProof/>
          <w:sz w:val="24"/>
          <w:szCs w:val="24"/>
        </w:rPr>
      </w:pPr>
      <w:r w:rsidRPr="00FF4C65">
        <w:rPr>
          <w:rFonts w:ascii="Times New Roman" w:hAnsi="Times New Roman"/>
          <w:noProof/>
          <w:sz w:val="24"/>
          <w:szCs w:val="24"/>
        </w:rPr>
        <w:t xml:space="preserve">Entrop, O., Memmel, C., Wilkens, M. and Zeisler, A. (2008). </w:t>
      </w:r>
      <w:r w:rsidRPr="00FF4C65">
        <w:rPr>
          <w:rFonts w:ascii="Times New Roman" w:hAnsi="Times New Roman"/>
          <w:i/>
          <w:iCs/>
          <w:noProof/>
          <w:sz w:val="24"/>
          <w:szCs w:val="24"/>
        </w:rPr>
        <w:t>Analyzing the interest rate risk of banks using time series of accounting-based data.</w:t>
      </w:r>
      <w:r w:rsidRPr="00FF4C65">
        <w:rPr>
          <w:rFonts w:ascii="Times New Roman" w:hAnsi="Times New Roman"/>
          <w:noProof/>
          <w:sz w:val="24"/>
          <w:szCs w:val="24"/>
        </w:rPr>
        <w:t xml:space="preserve"> </w:t>
      </w:r>
    </w:p>
    <w:p w14:paraId="4B351AC5" w14:textId="77777777" w:rsidR="00567C5F" w:rsidRPr="00FF4C65" w:rsidRDefault="00567C5F" w:rsidP="008137B1">
      <w:pPr>
        <w:pStyle w:val="Bibliography"/>
        <w:spacing w:line="480" w:lineRule="auto"/>
        <w:ind w:left="720" w:hanging="720"/>
        <w:rPr>
          <w:rFonts w:ascii="Times New Roman" w:hAnsi="Times New Roman"/>
          <w:noProof/>
          <w:sz w:val="24"/>
          <w:szCs w:val="24"/>
        </w:rPr>
      </w:pPr>
      <w:r w:rsidRPr="00FE27CA">
        <w:rPr>
          <w:rFonts w:ascii="Times New Roman" w:hAnsi="Times New Roman"/>
          <w:noProof/>
          <w:sz w:val="24"/>
          <w:szCs w:val="24"/>
          <w:lang w:val="nl-NL"/>
        </w:rPr>
        <w:t xml:space="preserve">Froot, K.A., Scharfstein, D. and Stein, J. (2008). </w:t>
      </w:r>
      <w:r w:rsidRPr="00FF4C65">
        <w:rPr>
          <w:rFonts w:ascii="Times New Roman" w:hAnsi="Times New Roman"/>
          <w:noProof/>
          <w:sz w:val="24"/>
          <w:szCs w:val="24"/>
        </w:rPr>
        <w:t xml:space="preserve">“A framework for risk management”. </w:t>
      </w:r>
      <w:r w:rsidRPr="00FF4C65">
        <w:rPr>
          <w:rFonts w:ascii="Times New Roman" w:hAnsi="Times New Roman"/>
          <w:i/>
          <w:iCs/>
          <w:noProof/>
          <w:sz w:val="24"/>
          <w:szCs w:val="24"/>
        </w:rPr>
        <w:t>Harvard Business Review</w:t>
      </w:r>
      <w:r w:rsidRPr="00FF4C65">
        <w:rPr>
          <w:rFonts w:ascii="Times New Roman" w:hAnsi="Times New Roman"/>
          <w:noProof/>
          <w:sz w:val="24"/>
          <w:szCs w:val="24"/>
        </w:rPr>
        <w:t>, 72 (6), 91–103.</w:t>
      </w:r>
    </w:p>
    <w:p w14:paraId="4F50DF57" w14:textId="77777777" w:rsidR="00567C5F" w:rsidRPr="00FF4C65" w:rsidRDefault="00567C5F" w:rsidP="008137B1">
      <w:pPr>
        <w:pStyle w:val="Bibliography"/>
        <w:spacing w:line="480" w:lineRule="auto"/>
        <w:ind w:left="720" w:hanging="720"/>
        <w:rPr>
          <w:rFonts w:ascii="Times New Roman" w:hAnsi="Times New Roman"/>
          <w:noProof/>
          <w:sz w:val="24"/>
          <w:szCs w:val="24"/>
        </w:rPr>
      </w:pPr>
      <w:r w:rsidRPr="00FF4C65">
        <w:rPr>
          <w:rFonts w:ascii="Times New Roman" w:hAnsi="Times New Roman"/>
          <w:noProof/>
          <w:sz w:val="24"/>
          <w:szCs w:val="24"/>
        </w:rPr>
        <w:t xml:space="preserve">Gande, A. (2008). “Commercial Banks in Investment Banking”. </w:t>
      </w:r>
      <w:r w:rsidRPr="00FF4C65">
        <w:rPr>
          <w:rFonts w:ascii="Times New Roman" w:hAnsi="Times New Roman"/>
          <w:i/>
          <w:iCs/>
          <w:noProof/>
          <w:sz w:val="24"/>
          <w:szCs w:val="24"/>
        </w:rPr>
        <w:t>Handbook of Financial Intermediation and Banking</w:t>
      </w:r>
      <w:r w:rsidRPr="00FF4C65">
        <w:rPr>
          <w:rFonts w:ascii="Times New Roman" w:hAnsi="Times New Roman"/>
          <w:noProof/>
          <w:sz w:val="24"/>
          <w:szCs w:val="24"/>
        </w:rPr>
        <w:t>, pp. 163-188.</w:t>
      </w:r>
    </w:p>
    <w:p w14:paraId="6C94FC65" w14:textId="77777777" w:rsidR="00567C5F" w:rsidRPr="00FF4C65" w:rsidRDefault="00567C5F" w:rsidP="008137B1">
      <w:pPr>
        <w:pStyle w:val="Bibliography"/>
        <w:spacing w:line="480" w:lineRule="auto"/>
        <w:ind w:left="720" w:hanging="720"/>
        <w:rPr>
          <w:rFonts w:ascii="Times New Roman" w:hAnsi="Times New Roman"/>
          <w:noProof/>
          <w:sz w:val="24"/>
          <w:szCs w:val="24"/>
        </w:rPr>
      </w:pPr>
      <w:r w:rsidRPr="00FF4C65">
        <w:rPr>
          <w:rFonts w:ascii="Times New Roman" w:hAnsi="Times New Roman"/>
          <w:noProof/>
          <w:sz w:val="24"/>
          <w:szCs w:val="24"/>
        </w:rPr>
        <w:lastRenderedPageBreak/>
        <w:t xml:space="preserve">Garleanu, N. B, and Pedersen, L. H. (2007). </w:t>
      </w:r>
      <w:r w:rsidRPr="00FF4C65">
        <w:rPr>
          <w:rFonts w:ascii="Times New Roman" w:hAnsi="Times New Roman"/>
          <w:i/>
          <w:iCs/>
          <w:noProof/>
          <w:sz w:val="24"/>
          <w:szCs w:val="24"/>
        </w:rPr>
        <w:t>Liquidity and Risk Management.</w:t>
      </w:r>
      <w:r w:rsidRPr="00FF4C65">
        <w:rPr>
          <w:rFonts w:ascii="Times New Roman" w:hAnsi="Times New Roman"/>
          <w:noProof/>
          <w:sz w:val="24"/>
          <w:szCs w:val="24"/>
        </w:rPr>
        <w:t xml:space="preserve"> Cambridge: National Bureau of Economic Research.</w:t>
      </w:r>
    </w:p>
    <w:p w14:paraId="2AA3AF32" w14:textId="77777777" w:rsidR="00567C5F" w:rsidRPr="00FF4C65" w:rsidRDefault="00567C5F" w:rsidP="008137B1">
      <w:pPr>
        <w:pStyle w:val="Bibliography"/>
        <w:spacing w:line="480" w:lineRule="auto"/>
        <w:ind w:left="720" w:hanging="720"/>
        <w:rPr>
          <w:rFonts w:ascii="Times New Roman" w:hAnsi="Times New Roman"/>
          <w:noProof/>
          <w:sz w:val="24"/>
          <w:szCs w:val="24"/>
        </w:rPr>
      </w:pPr>
      <w:r w:rsidRPr="00FF4C65">
        <w:rPr>
          <w:rFonts w:ascii="Times New Roman" w:hAnsi="Times New Roman"/>
          <w:noProof/>
          <w:sz w:val="24"/>
          <w:szCs w:val="24"/>
        </w:rPr>
        <w:t xml:space="preserve">Gatev, E., Schuermann, T. and Strahan, P. E. (2007). “How Do Banks Manage Liquidity Risks? Evidence from the Equity and Deposit Markets in the Fall of 1998”. </w:t>
      </w:r>
      <w:r w:rsidRPr="00FF4C65">
        <w:rPr>
          <w:rFonts w:ascii="Times New Roman" w:hAnsi="Times New Roman"/>
          <w:i/>
          <w:iCs/>
          <w:noProof/>
          <w:sz w:val="24"/>
          <w:szCs w:val="24"/>
        </w:rPr>
        <w:t>The Risks of Financial Institutions</w:t>
      </w:r>
      <w:r w:rsidRPr="00FF4C65">
        <w:rPr>
          <w:rFonts w:ascii="Times New Roman" w:hAnsi="Times New Roman"/>
          <w:noProof/>
          <w:sz w:val="24"/>
          <w:szCs w:val="24"/>
        </w:rPr>
        <w:t>, pp. 105-132.</w:t>
      </w:r>
    </w:p>
    <w:p w14:paraId="6484D86B" w14:textId="77777777" w:rsidR="00567C5F" w:rsidRPr="00FF4C65" w:rsidRDefault="00567C5F" w:rsidP="008137B1">
      <w:pPr>
        <w:pStyle w:val="Bibliography"/>
        <w:spacing w:line="480" w:lineRule="auto"/>
        <w:ind w:left="720" w:hanging="720"/>
        <w:rPr>
          <w:rFonts w:ascii="Times New Roman" w:hAnsi="Times New Roman"/>
          <w:noProof/>
          <w:sz w:val="24"/>
          <w:szCs w:val="24"/>
        </w:rPr>
      </w:pPr>
      <w:r w:rsidRPr="00FF4C65">
        <w:rPr>
          <w:rFonts w:ascii="Times New Roman" w:hAnsi="Times New Roman"/>
          <w:noProof/>
          <w:sz w:val="24"/>
          <w:szCs w:val="24"/>
        </w:rPr>
        <w:t xml:space="preserve">Gatev, E., Schuermann, T. and Strahan, P. E. (2009). “Managing liquidity risk: How deposit-loan synergies vary with market conditions”. </w:t>
      </w:r>
      <w:r w:rsidRPr="00FF4C65">
        <w:rPr>
          <w:rFonts w:ascii="Times New Roman" w:hAnsi="Times New Roman"/>
          <w:i/>
          <w:iCs/>
          <w:noProof/>
          <w:sz w:val="24"/>
          <w:szCs w:val="24"/>
        </w:rPr>
        <w:t>Review of Financial Studies, 22</w:t>
      </w:r>
      <w:r w:rsidRPr="00FF4C65">
        <w:rPr>
          <w:rFonts w:ascii="Times New Roman" w:hAnsi="Times New Roman"/>
          <w:noProof/>
          <w:sz w:val="24"/>
          <w:szCs w:val="24"/>
        </w:rPr>
        <w:t>, pp. 995–1020.</w:t>
      </w:r>
    </w:p>
    <w:p w14:paraId="576F771B" w14:textId="77777777" w:rsidR="00567C5F" w:rsidRPr="00FF4C65" w:rsidRDefault="00567C5F" w:rsidP="008137B1">
      <w:pPr>
        <w:pStyle w:val="Bibliography"/>
        <w:spacing w:line="480" w:lineRule="auto"/>
        <w:ind w:left="720" w:hanging="720"/>
        <w:rPr>
          <w:rFonts w:ascii="Times New Roman" w:hAnsi="Times New Roman"/>
          <w:noProof/>
          <w:sz w:val="24"/>
          <w:szCs w:val="24"/>
        </w:rPr>
      </w:pPr>
      <w:r w:rsidRPr="00FF4C65">
        <w:rPr>
          <w:rFonts w:ascii="Times New Roman" w:hAnsi="Times New Roman"/>
          <w:noProof/>
          <w:sz w:val="24"/>
          <w:szCs w:val="24"/>
        </w:rPr>
        <w:t xml:space="preserve">Gregory, J. (2010). </w:t>
      </w:r>
      <w:r w:rsidRPr="00FF4C65">
        <w:rPr>
          <w:rFonts w:ascii="Times New Roman" w:hAnsi="Times New Roman"/>
          <w:i/>
          <w:iCs/>
          <w:noProof/>
          <w:sz w:val="24"/>
          <w:szCs w:val="24"/>
        </w:rPr>
        <w:t>Counterparty Credit Risk: The new challenge for global financial markets,.</w:t>
      </w:r>
      <w:r w:rsidRPr="00FF4C65">
        <w:rPr>
          <w:rFonts w:ascii="Times New Roman" w:hAnsi="Times New Roman"/>
          <w:noProof/>
          <w:sz w:val="24"/>
          <w:szCs w:val="24"/>
        </w:rPr>
        <w:t xml:space="preserve"> UK: John Wiley and Sons Ltd.</w:t>
      </w:r>
    </w:p>
    <w:p w14:paraId="6A3938C6" w14:textId="77777777" w:rsidR="00567C5F" w:rsidRPr="00FF4C65" w:rsidRDefault="00567C5F" w:rsidP="008137B1">
      <w:pPr>
        <w:pStyle w:val="Bibliography"/>
        <w:spacing w:line="480" w:lineRule="auto"/>
        <w:ind w:left="720" w:hanging="720"/>
        <w:rPr>
          <w:rFonts w:ascii="Times New Roman" w:hAnsi="Times New Roman"/>
          <w:noProof/>
          <w:sz w:val="24"/>
          <w:szCs w:val="24"/>
        </w:rPr>
      </w:pPr>
      <w:r w:rsidRPr="00FF4C65">
        <w:rPr>
          <w:rFonts w:ascii="Times New Roman" w:hAnsi="Times New Roman"/>
          <w:noProof/>
          <w:sz w:val="24"/>
          <w:szCs w:val="24"/>
        </w:rPr>
        <w:t xml:space="preserve">Harrison, R. L. and Reilly, T. M. . (2011). “Mixed methods designs in marketing research”,. </w:t>
      </w:r>
      <w:r w:rsidRPr="00FF4C65">
        <w:rPr>
          <w:rFonts w:ascii="Times New Roman" w:hAnsi="Times New Roman"/>
          <w:i/>
          <w:iCs/>
          <w:noProof/>
          <w:sz w:val="24"/>
          <w:szCs w:val="24"/>
        </w:rPr>
        <w:t xml:space="preserve">Qualitative Market Research: an Int,ernational Journal, </w:t>
      </w:r>
      <w:r w:rsidRPr="00FF4C65">
        <w:rPr>
          <w:rFonts w:ascii="Times New Roman" w:hAnsi="Times New Roman"/>
          <w:noProof/>
          <w:sz w:val="24"/>
          <w:szCs w:val="24"/>
        </w:rPr>
        <w:t>, 14(1), pp. 7 – 26.</w:t>
      </w:r>
    </w:p>
    <w:p w14:paraId="3043E856" w14:textId="77777777" w:rsidR="00567C5F" w:rsidRPr="00FF4C65" w:rsidRDefault="00567C5F" w:rsidP="008137B1">
      <w:pPr>
        <w:pStyle w:val="Bibliography"/>
        <w:spacing w:line="480" w:lineRule="auto"/>
        <w:ind w:left="720" w:hanging="720"/>
        <w:rPr>
          <w:rFonts w:ascii="Times New Roman" w:hAnsi="Times New Roman"/>
          <w:noProof/>
          <w:sz w:val="24"/>
          <w:szCs w:val="24"/>
        </w:rPr>
      </w:pPr>
      <w:r w:rsidRPr="00FF4C65">
        <w:rPr>
          <w:rFonts w:ascii="Times New Roman" w:hAnsi="Times New Roman"/>
          <w:noProof/>
          <w:sz w:val="24"/>
          <w:szCs w:val="24"/>
        </w:rPr>
        <w:t xml:space="preserve">Hassett, S. D. (2011). </w:t>
      </w:r>
      <w:r w:rsidRPr="00FF4C65">
        <w:rPr>
          <w:rFonts w:ascii="Times New Roman" w:hAnsi="Times New Roman"/>
          <w:i/>
          <w:iCs/>
          <w:noProof/>
          <w:sz w:val="24"/>
          <w:szCs w:val="24"/>
        </w:rPr>
        <w:t>The Risk Premium Factor: A New Model for Understanding the Volatile Forces that Drive Stock Prices.</w:t>
      </w:r>
      <w:r w:rsidRPr="00FF4C65">
        <w:rPr>
          <w:rFonts w:ascii="Times New Roman" w:hAnsi="Times New Roman"/>
          <w:noProof/>
          <w:sz w:val="24"/>
          <w:szCs w:val="24"/>
        </w:rPr>
        <w:t xml:space="preserve"> New Jersey: John Wiley and Sons.</w:t>
      </w:r>
    </w:p>
    <w:p w14:paraId="3834EE01" w14:textId="77777777" w:rsidR="00567C5F" w:rsidRPr="00FF4C65" w:rsidRDefault="00567C5F" w:rsidP="008137B1">
      <w:pPr>
        <w:pStyle w:val="Bibliography"/>
        <w:spacing w:line="480" w:lineRule="auto"/>
        <w:ind w:left="720" w:hanging="720"/>
        <w:rPr>
          <w:rFonts w:ascii="Times New Roman" w:hAnsi="Times New Roman"/>
          <w:noProof/>
          <w:sz w:val="24"/>
          <w:szCs w:val="24"/>
        </w:rPr>
      </w:pPr>
      <w:r w:rsidRPr="00FF4C65">
        <w:rPr>
          <w:rFonts w:ascii="Times New Roman" w:hAnsi="Times New Roman"/>
          <w:noProof/>
          <w:sz w:val="24"/>
          <w:szCs w:val="24"/>
        </w:rPr>
        <w:t xml:space="preserve">Hibbeln, M. (2010). </w:t>
      </w:r>
      <w:r w:rsidRPr="00FF4C65">
        <w:rPr>
          <w:rFonts w:ascii="Times New Roman" w:hAnsi="Times New Roman"/>
          <w:i/>
          <w:iCs/>
          <w:noProof/>
          <w:sz w:val="24"/>
          <w:szCs w:val="24"/>
        </w:rPr>
        <w:t>Risk Management in Credit Portfolios; Concentration Risk and Basel II.</w:t>
      </w:r>
      <w:r w:rsidRPr="00FF4C65">
        <w:rPr>
          <w:rFonts w:ascii="Times New Roman" w:hAnsi="Times New Roman"/>
          <w:noProof/>
          <w:sz w:val="24"/>
          <w:szCs w:val="24"/>
        </w:rPr>
        <w:t xml:space="preserve"> New York: Springer.</w:t>
      </w:r>
    </w:p>
    <w:p w14:paraId="619B7022" w14:textId="77777777" w:rsidR="00567C5F" w:rsidRPr="00FF4C65" w:rsidRDefault="00567C5F" w:rsidP="008137B1">
      <w:pPr>
        <w:pStyle w:val="Bibliography"/>
        <w:spacing w:line="480" w:lineRule="auto"/>
        <w:ind w:left="720" w:hanging="720"/>
        <w:rPr>
          <w:rFonts w:ascii="Times New Roman" w:hAnsi="Times New Roman"/>
          <w:noProof/>
          <w:sz w:val="24"/>
          <w:szCs w:val="24"/>
        </w:rPr>
      </w:pPr>
      <w:r w:rsidRPr="00FF4C65">
        <w:rPr>
          <w:rFonts w:ascii="Times New Roman" w:hAnsi="Times New Roman"/>
          <w:noProof/>
          <w:sz w:val="24"/>
          <w:szCs w:val="24"/>
        </w:rPr>
        <w:t xml:space="preserve">Hilli, P., Koivu, M., Pennanen, T. and Ranne, A. (2007). “A Stochastic Programming Model for Asset Liability Management of a Finnish Pension Company.”. </w:t>
      </w:r>
      <w:r w:rsidRPr="00FF4C65">
        <w:rPr>
          <w:rFonts w:ascii="Times New Roman" w:hAnsi="Times New Roman"/>
          <w:i/>
          <w:iCs/>
          <w:noProof/>
          <w:sz w:val="24"/>
          <w:szCs w:val="24"/>
        </w:rPr>
        <w:t xml:space="preserve">Annals of Operations Research, </w:t>
      </w:r>
      <w:r w:rsidRPr="00FF4C65">
        <w:rPr>
          <w:rFonts w:ascii="Times New Roman" w:hAnsi="Times New Roman"/>
          <w:noProof/>
          <w:sz w:val="24"/>
          <w:szCs w:val="24"/>
        </w:rPr>
        <w:t>, 152, pp. 115-139.</w:t>
      </w:r>
    </w:p>
    <w:p w14:paraId="2329A50A" w14:textId="77777777" w:rsidR="00567C5F" w:rsidRPr="00FF4C65" w:rsidRDefault="00567C5F" w:rsidP="008137B1">
      <w:pPr>
        <w:pStyle w:val="Bibliography"/>
        <w:spacing w:line="480" w:lineRule="auto"/>
        <w:ind w:left="720" w:hanging="720"/>
        <w:rPr>
          <w:rFonts w:ascii="Times New Roman" w:hAnsi="Times New Roman"/>
          <w:noProof/>
          <w:sz w:val="24"/>
          <w:szCs w:val="24"/>
        </w:rPr>
      </w:pPr>
      <w:r w:rsidRPr="00FF4C65">
        <w:rPr>
          <w:rFonts w:ascii="Times New Roman" w:hAnsi="Times New Roman"/>
          <w:noProof/>
          <w:sz w:val="24"/>
          <w:szCs w:val="24"/>
        </w:rPr>
        <w:t>http://www.adbl.gov.np/corporate_vision_mission.html. (n.d.).</w:t>
      </w:r>
    </w:p>
    <w:p w14:paraId="0FAD3E90" w14:textId="77777777" w:rsidR="00567C5F" w:rsidRPr="00FF4C65" w:rsidRDefault="00567C5F" w:rsidP="008137B1">
      <w:pPr>
        <w:pStyle w:val="Bibliography"/>
        <w:spacing w:line="480" w:lineRule="auto"/>
        <w:ind w:left="720" w:hanging="720"/>
        <w:rPr>
          <w:rFonts w:ascii="Times New Roman" w:hAnsi="Times New Roman"/>
          <w:noProof/>
          <w:sz w:val="24"/>
          <w:szCs w:val="24"/>
        </w:rPr>
      </w:pPr>
      <w:r w:rsidRPr="00FF4C65">
        <w:rPr>
          <w:rFonts w:ascii="Times New Roman" w:hAnsi="Times New Roman"/>
          <w:noProof/>
          <w:sz w:val="24"/>
          <w:szCs w:val="24"/>
        </w:rPr>
        <w:lastRenderedPageBreak/>
        <w:t>https://en.wikipedia.org/wiki/Agricultural_Development_Bank_of_Ghana#cite_note-4. (n.d.).</w:t>
      </w:r>
    </w:p>
    <w:p w14:paraId="0445CA32" w14:textId="77777777" w:rsidR="00567C5F" w:rsidRPr="00FF4C65" w:rsidRDefault="00567C5F" w:rsidP="008137B1">
      <w:pPr>
        <w:pStyle w:val="Bibliography"/>
        <w:spacing w:line="480" w:lineRule="auto"/>
        <w:ind w:left="720" w:hanging="720"/>
        <w:rPr>
          <w:rFonts w:ascii="Times New Roman" w:hAnsi="Times New Roman"/>
          <w:noProof/>
          <w:sz w:val="24"/>
          <w:szCs w:val="24"/>
        </w:rPr>
      </w:pPr>
      <w:r w:rsidRPr="00FF4C65">
        <w:rPr>
          <w:rFonts w:ascii="Times New Roman" w:hAnsi="Times New Roman"/>
          <w:noProof/>
          <w:sz w:val="24"/>
          <w:szCs w:val="24"/>
        </w:rPr>
        <w:t xml:space="preserve">Hull, J. (2012). </w:t>
      </w:r>
      <w:r w:rsidRPr="00FF4C65">
        <w:rPr>
          <w:rFonts w:ascii="Times New Roman" w:hAnsi="Times New Roman"/>
          <w:i/>
          <w:iCs/>
          <w:noProof/>
          <w:sz w:val="24"/>
          <w:szCs w:val="24"/>
        </w:rPr>
        <w:t>Risk Management and Financial Institutions.</w:t>
      </w:r>
      <w:r w:rsidRPr="00FF4C65">
        <w:rPr>
          <w:rFonts w:ascii="Times New Roman" w:hAnsi="Times New Roman"/>
          <w:noProof/>
          <w:sz w:val="24"/>
          <w:szCs w:val="24"/>
        </w:rPr>
        <w:t xml:space="preserve"> New York: Wiley.</w:t>
      </w:r>
    </w:p>
    <w:p w14:paraId="046A9644" w14:textId="77777777" w:rsidR="00567C5F" w:rsidRPr="00FF4C65" w:rsidRDefault="00567C5F" w:rsidP="008137B1">
      <w:pPr>
        <w:pStyle w:val="Bibliography"/>
        <w:spacing w:line="480" w:lineRule="auto"/>
        <w:ind w:left="720" w:hanging="720"/>
        <w:rPr>
          <w:rFonts w:ascii="Times New Roman" w:hAnsi="Times New Roman"/>
          <w:noProof/>
          <w:sz w:val="24"/>
          <w:szCs w:val="24"/>
        </w:rPr>
      </w:pPr>
      <w:r w:rsidRPr="00FF4C65">
        <w:rPr>
          <w:rFonts w:ascii="Times New Roman" w:hAnsi="Times New Roman"/>
          <w:noProof/>
          <w:sz w:val="24"/>
          <w:szCs w:val="24"/>
        </w:rPr>
        <w:t>ideas.repec.org, C. R.-9. (2014).</w:t>
      </w:r>
    </w:p>
    <w:p w14:paraId="081367BA" w14:textId="77777777" w:rsidR="00567C5F" w:rsidRPr="00FF4C65" w:rsidRDefault="00567C5F" w:rsidP="008137B1">
      <w:pPr>
        <w:pStyle w:val="Bibliography"/>
        <w:spacing w:line="480" w:lineRule="auto"/>
        <w:ind w:left="720" w:hanging="720"/>
        <w:rPr>
          <w:rFonts w:ascii="Times New Roman" w:hAnsi="Times New Roman"/>
          <w:noProof/>
          <w:sz w:val="24"/>
          <w:szCs w:val="24"/>
        </w:rPr>
      </w:pPr>
      <w:r w:rsidRPr="00FF4C65">
        <w:rPr>
          <w:rFonts w:ascii="Times New Roman" w:hAnsi="Times New Roman"/>
          <w:noProof/>
          <w:sz w:val="24"/>
          <w:szCs w:val="24"/>
        </w:rPr>
        <w:t xml:space="preserve">Jorion, P. and Khoury, S. J. (2010). </w:t>
      </w:r>
      <w:r w:rsidRPr="00FF4C65">
        <w:rPr>
          <w:rFonts w:ascii="Times New Roman" w:hAnsi="Times New Roman"/>
          <w:i/>
          <w:iCs/>
          <w:noProof/>
          <w:sz w:val="24"/>
          <w:szCs w:val="24"/>
        </w:rPr>
        <w:t>Financial Risk Management: Domestic and International Dimensions, 2nd edition.</w:t>
      </w:r>
      <w:r w:rsidRPr="00FF4C65">
        <w:rPr>
          <w:rFonts w:ascii="Times New Roman" w:hAnsi="Times New Roman"/>
          <w:noProof/>
          <w:sz w:val="24"/>
          <w:szCs w:val="24"/>
        </w:rPr>
        <w:t xml:space="preserve"> Cambridge, Massachusetts: Blackwell Publishers.</w:t>
      </w:r>
    </w:p>
    <w:p w14:paraId="6B7F06CF" w14:textId="77777777" w:rsidR="00567C5F" w:rsidRPr="00FF4C65" w:rsidRDefault="00567C5F" w:rsidP="008137B1">
      <w:pPr>
        <w:pStyle w:val="Bibliography"/>
        <w:spacing w:line="480" w:lineRule="auto"/>
        <w:ind w:left="720" w:hanging="720"/>
        <w:rPr>
          <w:rFonts w:ascii="Times New Roman" w:hAnsi="Times New Roman"/>
          <w:noProof/>
          <w:sz w:val="24"/>
          <w:szCs w:val="24"/>
        </w:rPr>
      </w:pPr>
      <w:r w:rsidRPr="00FF4C65">
        <w:rPr>
          <w:rFonts w:ascii="Times New Roman" w:hAnsi="Times New Roman"/>
          <w:noProof/>
          <w:sz w:val="24"/>
          <w:szCs w:val="24"/>
        </w:rPr>
        <w:t xml:space="preserve">Kan, R. and Smith, D. R. (2008). “The Distribution of the Sample Minimum-variance Frontier.". </w:t>
      </w:r>
      <w:r w:rsidRPr="00FF4C65">
        <w:rPr>
          <w:rFonts w:ascii="Times New Roman" w:hAnsi="Times New Roman"/>
          <w:i/>
          <w:iCs/>
          <w:noProof/>
          <w:sz w:val="24"/>
          <w:szCs w:val="24"/>
        </w:rPr>
        <w:t>Management Science, 54 (7),</w:t>
      </w:r>
      <w:r w:rsidRPr="00FF4C65">
        <w:rPr>
          <w:rFonts w:ascii="Times New Roman" w:hAnsi="Times New Roman"/>
          <w:noProof/>
          <w:sz w:val="24"/>
          <w:szCs w:val="24"/>
        </w:rPr>
        <w:t>, pp. 1364-1380.</w:t>
      </w:r>
    </w:p>
    <w:p w14:paraId="033534E7" w14:textId="77777777" w:rsidR="00567C5F" w:rsidRPr="00FF4C65" w:rsidRDefault="00567C5F" w:rsidP="008137B1">
      <w:pPr>
        <w:pStyle w:val="Bibliography"/>
        <w:spacing w:line="480" w:lineRule="auto"/>
        <w:ind w:left="720" w:hanging="720"/>
        <w:rPr>
          <w:rFonts w:ascii="Times New Roman" w:hAnsi="Times New Roman"/>
          <w:noProof/>
          <w:sz w:val="24"/>
          <w:szCs w:val="24"/>
        </w:rPr>
      </w:pPr>
      <w:r w:rsidRPr="00FF4C65">
        <w:rPr>
          <w:rFonts w:ascii="Times New Roman" w:hAnsi="Times New Roman"/>
          <w:noProof/>
          <w:sz w:val="24"/>
          <w:szCs w:val="24"/>
        </w:rPr>
        <w:t xml:space="preserve">Khoury, S. and Chan, K. . (2008). “Hedging foreign exchange risk . </w:t>
      </w:r>
      <w:r w:rsidRPr="00FF4C65">
        <w:rPr>
          <w:rFonts w:ascii="Times New Roman" w:hAnsi="Times New Roman"/>
          <w:i/>
          <w:iCs/>
          <w:noProof/>
          <w:sz w:val="24"/>
          <w:szCs w:val="24"/>
        </w:rPr>
        <w:t>selecting the optimal tool”, Midland Corporate Finance Journal</w:t>
      </w:r>
      <w:r w:rsidRPr="00FF4C65">
        <w:rPr>
          <w:rFonts w:ascii="Times New Roman" w:hAnsi="Times New Roman"/>
          <w:noProof/>
          <w:sz w:val="24"/>
          <w:szCs w:val="24"/>
        </w:rPr>
        <w:t>, pp. 40–52.</w:t>
      </w:r>
    </w:p>
    <w:p w14:paraId="2B3B4594" w14:textId="77777777" w:rsidR="00567C5F" w:rsidRPr="00FF4C65" w:rsidRDefault="00567C5F" w:rsidP="008137B1">
      <w:pPr>
        <w:pStyle w:val="Bibliography"/>
        <w:spacing w:line="480" w:lineRule="auto"/>
        <w:ind w:left="720" w:hanging="720"/>
        <w:rPr>
          <w:rFonts w:ascii="Times New Roman" w:hAnsi="Times New Roman"/>
          <w:noProof/>
          <w:sz w:val="24"/>
          <w:szCs w:val="24"/>
        </w:rPr>
      </w:pPr>
      <w:r w:rsidRPr="00FF4C65">
        <w:rPr>
          <w:rFonts w:ascii="Times New Roman" w:hAnsi="Times New Roman"/>
          <w:noProof/>
          <w:sz w:val="24"/>
          <w:szCs w:val="24"/>
        </w:rPr>
        <w:t xml:space="preserve">Kohn, K. (2010). “Managing foreign exchange risk printability”. Columbia Journal of World. </w:t>
      </w:r>
      <w:r w:rsidRPr="00FF4C65">
        <w:rPr>
          <w:rFonts w:ascii="Times New Roman" w:hAnsi="Times New Roman"/>
          <w:i/>
          <w:iCs/>
          <w:noProof/>
          <w:sz w:val="24"/>
          <w:szCs w:val="24"/>
        </w:rPr>
        <w:t>Columbia Journal of World Business</w:t>
      </w:r>
      <w:r w:rsidRPr="00FF4C65">
        <w:rPr>
          <w:rFonts w:ascii="Times New Roman" w:hAnsi="Times New Roman"/>
          <w:noProof/>
          <w:sz w:val="24"/>
          <w:szCs w:val="24"/>
        </w:rPr>
        <w:t>, 25, pp. 203–207.</w:t>
      </w:r>
    </w:p>
    <w:p w14:paraId="1BE9196F" w14:textId="77777777" w:rsidR="00567C5F" w:rsidRPr="00FF4C65" w:rsidRDefault="00567C5F" w:rsidP="008137B1">
      <w:pPr>
        <w:pStyle w:val="Bibliography"/>
        <w:spacing w:line="480" w:lineRule="auto"/>
        <w:ind w:left="720" w:hanging="720"/>
        <w:rPr>
          <w:rFonts w:ascii="Times New Roman" w:hAnsi="Times New Roman"/>
          <w:noProof/>
          <w:sz w:val="24"/>
          <w:szCs w:val="24"/>
        </w:rPr>
      </w:pPr>
      <w:r w:rsidRPr="00FF4C65">
        <w:rPr>
          <w:rFonts w:ascii="Times New Roman" w:hAnsi="Times New Roman"/>
          <w:noProof/>
          <w:sz w:val="24"/>
          <w:szCs w:val="24"/>
        </w:rPr>
        <w:t xml:space="preserve">Kusy, M. and Ziemba, W. (2010). “A bank asset and liability management model”. </w:t>
      </w:r>
      <w:r w:rsidRPr="00FF4C65">
        <w:rPr>
          <w:rFonts w:ascii="Times New Roman" w:hAnsi="Times New Roman"/>
          <w:i/>
          <w:iCs/>
          <w:noProof/>
          <w:sz w:val="24"/>
          <w:szCs w:val="24"/>
        </w:rPr>
        <w:t>Operations Research</w:t>
      </w:r>
      <w:r w:rsidRPr="00FF4C65">
        <w:rPr>
          <w:rFonts w:ascii="Times New Roman" w:hAnsi="Times New Roman"/>
          <w:noProof/>
          <w:sz w:val="24"/>
          <w:szCs w:val="24"/>
        </w:rPr>
        <w:t>, 34(3), pp.356--376.</w:t>
      </w:r>
    </w:p>
    <w:p w14:paraId="5881798F" w14:textId="77777777" w:rsidR="00567C5F" w:rsidRPr="00FF4C65" w:rsidRDefault="00567C5F" w:rsidP="008137B1">
      <w:pPr>
        <w:pStyle w:val="Bibliography"/>
        <w:spacing w:line="480" w:lineRule="auto"/>
        <w:ind w:left="720" w:hanging="720"/>
        <w:rPr>
          <w:rFonts w:ascii="Times New Roman" w:hAnsi="Times New Roman"/>
          <w:noProof/>
          <w:sz w:val="24"/>
          <w:szCs w:val="24"/>
        </w:rPr>
      </w:pPr>
      <w:r w:rsidRPr="00FF4C65">
        <w:rPr>
          <w:rFonts w:ascii="Times New Roman" w:hAnsi="Times New Roman"/>
          <w:noProof/>
          <w:sz w:val="24"/>
          <w:szCs w:val="24"/>
        </w:rPr>
        <w:t xml:space="preserve">Magilvy, J. K. and Thomas, E. (2009). “A first qualitative project: Qualitative description design for novice researcher. </w:t>
      </w:r>
      <w:r w:rsidRPr="00FF4C65">
        <w:rPr>
          <w:rFonts w:ascii="Times New Roman" w:hAnsi="Times New Roman"/>
          <w:i/>
          <w:iCs/>
          <w:noProof/>
          <w:sz w:val="24"/>
          <w:szCs w:val="24"/>
        </w:rPr>
        <w:t>Journal of the Society for Paediatric Nurses</w:t>
      </w:r>
      <w:r w:rsidRPr="00FF4C65">
        <w:rPr>
          <w:rFonts w:ascii="Times New Roman" w:hAnsi="Times New Roman"/>
          <w:noProof/>
          <w:sz w:val="24"/>
          <w:szCs w:val="24"/>
        </w:rPr>
        <w:t>, 14(1), pp. 298-300.</w:t>
      </w:r>
    </w:p>
    <w:p w14:paraId="7A2152AA" w14:textId="77777777" w:rsidR="00567C5F" w:rsidRPr="00FF4C65" w:rsidRDefault="00567C5F" w:rsidP="008137B1">
      <w:pPr>
        <w:pStyle w:val="Bibliography"/>
        <w:spacing w:line="480" w:lineRule="auto"/>
        <w:ind w:left="720" w:hanging="720"/>
        <w:rPr>
          <w:rFonts w:ascii="Times New Roman" w:hAnsi="Times New Roman"/>
          <w:noProof/>
          <w:sz w:val="24"/>
          <w:szCs w:val="24"/>
        </w:rPr>
      </w:pPr>
      <w:r w:rsidRPr="00FF4C65">
        <w:rPr>
          <w:rFonts w:ascii="Times New Roman" w:hAnsi="Times New Roman"/>
          <w:noProof/>
          <w:sz w:val="24"/>
          <w:szCs w:val="24"/>
        </w:rPr>
        <w:t xml:space="preserve">Melnikov, A. and Romanyuk, Y. (2008). “Effecient Hedging and Pricing of Equity-Linked Life Insurance Contracts on Several Risky Assets” . </w:t>
      </w:r>
      <w:r w:rsidRPr="00FF4C65">
        <w:rPr>
          <w:rFonts w:ascii="Times New Roman" w:hAnsi="Times New Roman"/>
          <w:i/>
          <w:iCs/>
          <w:noProof/>
          <w:sz w:val="24"/>
          <w:szCs w:val="24"/>
        </w:rPr>
        <w:t>International Journal of Theoretical and Applied Finance</w:t>
      </w:r>
      <w:r w:rsidRPr="00FF4C65">
        <w:rPr>
          <w:rFonts w:ascii="Times New Roman" w:hAnsi="Times New Roman"/>
          <w:noProof/>
          <w:sz w:val="24"/>
          <w:szCs w:val="24"/>
        </w:rPr>
        <w:t>, 11 (3), pp. 1-29.</w:t>
      </w:r>
    </w:p>
    <w:p w14:paraId="6B6D3D4A" w14:textId="77777777" w:rsidR="00567C5F" w:rsidRPr="00FF4C65" w:rsidRDefault="00567C5F" w:rsidP="008137B1">
      <w:pPr>
        <w:pStyle w:val="Bibliography"/>
        <w:spacing w:line="480" w:lineRule="auto"/>
        <w:ind w:left="720" w:hanging="720"/>
        <w:rPr>
          <w:rFonts w:ascii="Times New Roman" w:hAnsi="Times New Roman"/>
          <w:noProof/>
          <w:sz w:val="24"/>
          <w:szCs w:val="24"/>
        </w:rPr>
      </w:pPr>
      <w:r w:rsidRPr="00FF4C65">
        <w:rPr>
          <w:rFonts w:ascii="Times New Roman" w:hAnsi="Times New Roman"/>
          <w:noProof/>
          <w:sz w:val="24"/>
          <w:szCs w:val="24"/>
        </w:rPr>
        <w:t xml:space="preserve">Memmel, C. and Schertler, A. (2011). </w:t>
      </w:r>
      <w:r w:rsidRPr="00FF4C65">
        <w:rPr>
          <w:rFonts w:ascii="Times New Roman" w:hAnsi="Times New Roman"/>
          <w:i/>
          <w:iCs/>
          <w:noProof/>
          <w:sz w:val="24"/>
          <w:szCs w:val="24"/>
        </w:rPr>
        <w:t>Banks’ management of the net interest margin.</w:t>
      </w:r>
      <w:r w:rsidRPr="00FF4C65">
        <w:rPr>
          <w:rFonts w:ascii="Times New Roman" w:hAnsi="Times New Roman"/>
          <w:noProof/>
          <w:sz w:val="24"/>
          <w:szCs w:val="24"/>
        </w:rPr>
        <w:t xml:space="preserve"> </w:t>
      </w:r>
    </w:p>
    <w:p w14:paraId="58D531B3" w14:textId="77777777" w:rsidR="00567C5F" w:rsidRPr="00FF4C65" w:rsidRDefault="00567C5F" w:rsidP="008137B1">
      <w:pPr>
        <w:pStyle w:val="Bibliography"/>
        <w:spacing w:line="480" w:lineRule="auto"/>
        <w:ind w:left="720" w:hanging="720"/>
        <w:rPr>
          <w:rFonts w:ascii="Times New Roman" w:hAnsi="Times New Roman"/>
          <w:noProof/>
          <w:sz w:val="24"/>
          <w:szCs w:val="24"/>
        </w:rPr>
      </w:pPr>
      <w:r w:rsidRPr="00FF4C65">
        <w:rPr>
          <w:rFonts w:ascii="Times New Roman" w:hAnsi="Times New Roman"/>
          <w:noProof/>
          <w:sz w:val="24"/>
          <w:szCs w:val="24"/>
        </w:rPr>
        <w:lastRenderedPageBreak/>
        <w:t xml:space="preserve">Mitra, G. and Schwaiger, K. (2011). </w:t>
      </w:r>
      <w:r w:rsidRPr="00FF4C65">
        <w:rPr>
          <w:rFonts w:ascii="Times New Roman" w:hAnsi="Times New Roman"/>
          <w:i/>
          <w:iCs/>
          <w:noProof/>
          <w:sz w:val="24"/>
          <w:szCs w:val="24"/>
        </w:rPr>
        <w:t>Asset and Liability Management Handbook.</w:t>
      </w:r>
      <w:r w:rsidRPr="00FF4C65">
        <w:rPr>
          <w:rFonts w:ascii="Times New Roman" w:hAnsi="Times New Roman"/>
          <w:noProof/>
          <w:sz w:val="24"/>
          <w:szCs w:val="24"/>
        </w:rPr>
        <w:t xml:space="preserve"> London: Macmillan.</w:t>
      </w:r>
    </w:p>
    <w:p w14:paraId="05E07693" w14:textId="77777777" w:rsidR="00567C5F" w:rsidRPr="00FF4C65" w:rsidRDefault="00567C5F" w:rsidP="008137B1">
      <w:pPr>
        <w:pStyle w:val="Bibliography"/>
        <w:spacing w:line="480" w:lineRule="auto"/>
        <w:ind w:left="720" w:hanging="720"/>
        <w:rPr>
          <w:rFonts w:ascii="Times New Roman" w:hAnsi="Times New Roman"/>
          <w:noProof/>
          <w:sz w:val="24"/>
          <w:szCs w:val="24"/>
        </w:rPr>
      </w:pPr>
      <w:r w:rsidRPr="00FF4C65">
        <w:rPr>
          <w:rFonts w:ascii="Times New Roman" w:hAnsi="Times New Roman"/>
          <w:noProof/>
          <w:sz w:val="24"/>
          <w:szCs w:val="24"/>
        </w:rPr>
        <w:t xml:space="preserve">Mohohlo, L. K. (2008). </w:t>
      </w:r>
      <w:r w:rsidRPr="00FF4C65">
        <w:rPr>
          <w:rFonts w:ascii="Times New Roman" w:hAnsi="Times New Roman"/>
          <w:i/>
          <w:iCs/>
          <w:noProof/>
          <w:sz w:val="24"/>
          <w:szCs w:val="24"/>
        </w:rPr>
        <w:t>Selecting and Managing External Fund Managers. In New Perspectives on Sovereign Asset Management.</w:t>
      </w:r>
      <w:r w:rsidRPr="00FF4C65">
        <w:rPr>
          <w:rFonts w:ascii="Times New Roman" w:hAnsi="Times New Roman"/>
          <w:noProof/>
          <w:sz w:val="24"/>
          <w:szCs w:val="24"/>
        </w:rPr>
        <w:t xml:space="preserve"> UK: Central Banking Publications.</w:t>
      </w:r>
    </w:p>
    <w:p w14:paraId="0F319104" w14:textId="77777777" w:rsidR="00567C5F" w:rsidRPr="00FF4C65" w:rsidRDefault="00567C5F" w:rsidP="008137B1">
      <w:pPr>
        <w:pStyle w:val="Bibliography"/>
        <w:spacing w:line="480" w:lineRule="auto"/>
        <w:ind w:left="720" w:hanging="720"/>
        <w:rPr>
          <w:rFonts w:ascii="Times New Roman" w:hAnsi="Times New Roman"/>
          <w:noProof/>
          <w:sz w:val="24"/>
          <w:szCs w:val="24"/>
        </w:rPr>
      </w:pPr>
      <w:r w:rsidRPr="00FF4C65">
        <w:rPr>
          <w:rFonts w:ascii="Times New Roman" w:hAnsi="Times New Roman"/>
          <w:noProof/>
          <w:sz w:val="24"/>
          <w:szCs w:val="24"/>
        </w:rPr>
        <w:t xml:space="preserve">Monfort, A. (2008). “Optimal Portfolio Allocation under Asset and Surplus VaR Constraints”. </w:t>
      </w:r>
      <w:r w:rsidRPr="00FF4C65">
        <w:rPr>
          <w:rFonts w:ascii="Times New Roman" w:hAnsi="Times New Roman"/>
          <w:i/>
          <w:iCs/>
          <w:noProof/>
          <w:sz w:val="24"/>
          <w:szCs w:val="24"/>
        </w:rPr>
        <w:t>Journal of Asset Management, 9 (3)</w:t>
      </w:r>
      <w:r w:rsidRPr="00FF4C65">
        <w:rPr>
          <w:rFonts w:ascii="Times New Roman" w:hAnsi="Times New Roman"/>
          <w:noProof/>
          <w:sz w:val="24"/>
          <w:szCs w:val="24"/>
        </w:rPr>
        <w:t>, pp. 178-92.</w:t>
      </w:r>
    </w:p>
    <w:p w14:paraId="7B94EEFC" w14:textId="77777777" w:rsidR="00567C5F" w:rsidRPr="00FF4C65" w:rsidRDefault="00567C5F" w:rsidP="008137B1">
      <w:pPr>
        <w:pStyle w:val="Bibliography"/>
        <w:spacing w:line="480" w:lineRule="auto"/>
        <w:ind w:left="720" w:hanging="720"/>
        <w:rPr>
          <w:rFonts w:ascii="Times New Roman" w:hAnsi="Times New Roman"/>
          <w:noProof/>
          <w:sz w:val="24"/>
          <w:szCs w:val="24"/>
        </w:rPr>
      </w:pPr>
      <w:r w:rsidRPr="00FF4C65">
        <w:rPr>
          <w:rFonts w:ascii="Times New Roman" w:hAnsi="Times New Roman"/>
          <w:noProof/>
          <w:sz w:val="24"/>
          <w:szCs w:val="24"/>
        </w:rPr>
        <w:t xml:space="preserve">Obstfeld, M. (2010). </w:t>
      </w:r>
      <w:r w:rsidRPr="00FF4C65">
        <w:rPr>
          <w:rFonts w:ascii="Times New Roman" w:hAnsi="Times New Roman"/>
          <w:i/>
          <w:iCs/>
          <w:noProof/>
          <w:sz w:val="24"/>
          <w:szCs w:val="24"/>
        </w:rPr>
        <w:t>“International Currency Experience: New Lessons and Lessons Relearned” Brookings Papers on Economic Activity.</w:t>
      </w:r>
      <w:r w:rsidRPr="00FF4C65">
        <w:rPr>
          <w:rFonts w:ascii="Times New Roman" w:hAnsi="Times New Roman"/>
          <w:noProof/>
          <w:sz w:val="24"/>
          <w:szCs w:val="24"/>
        </w:rPr>
        <w:t xml:space="preserve"> </w:t>
      </w:r>
    </w:p>
    <w:p w14:paraId="1BA14404" w14:textId="77777777" w:rsidR="00567C5F" w:rsidRPr="00FF4C65" w:rsidRDefault="00567C5F" w:rsidP="008137B1">
      <w:pPr>
        <w:pStyle w:val="Bibliography"/>
        <w:spacing w:line="480" w:lineRule="auto"/>
        <w:ind w:left="720" w:hanging="720"/>
        <w:rPr>
          <w:rFonts w:ascii="Times New Roman" w:hAnsi="Times New Roman"/>
          <w:noProof/>
          <w:sz w:val="24"/>
          <w:szCs w:val="24"/>
        </w:rPr>
      </w:pPr>
      <w:r w:rsidRPr="00FF4C65">
        <w:rPr>
          <w:rFonts w:ascii="Times New Roman" w:hAnsi="Times New Roman"/>
          <w:noProof/>
          <w:sz w:val="24"/>
          <w:szCs w:val="24"/>
        </w:rPr>
        <w:t xml:space="preserve">Petria, N., and Petria, L. (2009). “Operational Risk Management and Basel II”. </w:t>
      </w:r>
      <w:r w:rsidRPr="00FF4C65">
        <w:rPr>
          <w:rFonts w:ascii="Times New Roman" w:hAnsi="Times New Roman"/>
          <w:i/>
          <w:iCs/>
          <w:noProof/>
          <w:sz w:val="24"/>
          <w:szCs w:val="24"/>
        </w:rPr>
        <w:t>Management and Economics,</w:t>
      </w:r>
      <w:r w:rsidRPr="00FF4C65">
        <w:rPr>
          <w:rFonts w:ascii="Times New Roman" w:hAnsi="Times New Roman"/>
          <w:noProof/>
          <w:sz w:val="24"/>
          <w:szCs w:val="24"/>
        </w:rPr>
        <w:t>, pp. 96-100.</w:t>
      </w:r>
    </w:p>
    <w:p w14:paraId="14BB1AB5" w14:textId="77777777" w:rsidR="00567C5F" w:rsidRPr="00FF4C65" w:rsidRDefault="00567C5F" w:rsidP="008137B1">
      <w:pPr>
        <w:pStyle w:val="Bibliography"/>
        <w:spacing w:line="480" w:lineRule="auto"/>
        <w:ind w:left="720" w:hanging="720"/>
        <w:rPr>
          <w:rFonts w:ascii="Times New Roman" w:hAnsi="Times New Roman"/>
          <w:noProof/>
          <w:sz w:val="24"/>
          <w:szCs w:val="24"/>
        </w:rPr>
      </w:pPr>
      <w:r w:rsidRPr="00FF4C65">
        <w:rPr>
          <w:rFonts w:ascii="Times New Roman" w:hAnsi="Times New Roman"/>
          <w:noProof/>
          <w:sz w:val="24"/>
          <w:szCs w:val="24"/>
        </w:rPr>
        <w:t xml:space="preserve">Rawls, S. and Smithson, C. (2009). “Strategic risk management”. </w:t>
      </w:r>
      <w:r w:rsidRPr="00FF4C65">
        <w:rPr>
          <w:rFonts w:ascii="Times New Roman" w:hAnsi="Times New Roman"/>
          <w:i/>
          <w:iCs/>
          <w:noProof/>
          <w:sz w:val="24"/>
          <w:szCs w:val="24"/>
        </w:rPr>
        <w:t>Continental Bank Journal of Applied Corporate Finance (Winter)</w:t>
      </w:r>
      <w:r w:rsidRPr="00FF4C65">
        <w:rPr>
          <w:rFonts w:ascii="Times New Roman" w:hAnsi="Times New Roman"/>
          <w:noProof/>
          <w:sz w:val="24"/>
          <w:szCs w:val="24"/>
        </w:rPr>
        <w:t>, pp. 6–18.</w:t>
      </w:r>
    </w:p>
    <w:p w14:paraId="68FC4FA4" w14:textId="77777777" w:rsidR="00567C5F" w:rsidRPr="00FF4C65" w:rsidRDefault="00567C5F" w:rsidP="008137B1">
      <w:pPr>
        <w:pStyle w:val="Bibliography"/>
        <w:spacing w:line="480" w:lineRule="auto"/>
        <w:ind w:left="720" w:hanging="720"/>
        <w:rPr>
          <w:rFonts w:ascii="Times New Roman" w:hAnsi="Times New Roman"/>
          <w:noProof/>
          <w:sz w:val="24"/>
          <w:szCs w:val="24"/>
        </w:rPr>
      </w:pPr>
      <w:r w:rsidRPr="00FF4C65">
        <w:rPr>
          <w:rFonts w:ascii="Times New Roman" w:hAnsi="Times New Roman"/>
          <w:noProof/>
          <w:sz w:val="24"/>
          <w:szCs w:val="24"/>
        </w:rPr>
        <w:t xml:space="preserve">Rickards, J. (2012). </w:t>
      </w:r>
      <w:r w:rsidRPr="00FF4C65">
        <w:rPr>
          <w:rFonts w:ascii="Times New Roman" w:hAnsi="Times New Roman"/>
          <w:i/>
          <w:iCs/>
          <w:noProof/>
          <w:sz w:val="24"/>
          <w:szCs w:val="24"/>
        </w:rPr>
        <w:t>Currency Wars: The Making of the Next Global Crisis.</w:t>
      </w:r>
      <w:r w:rsidRPr="00FF4C65">
        <w:rPr>
          <w:rFonts w:ascii="Times New Roman" w:hAnsi="Times New Roman"/>
          <w:noProof/>
          <w:sz w:val="24"/>
          <w:szCs w:val="24"/>
        </w:rPr>
        <w:t xml:space="preserve"> USA: Penguin Group.</w:t>
      </w:r>
    </w:p>
    <w:p w14:paraId="32884821" w14:textId="77777777" w:rsidR="00567C5F" w:rsidRPr="00FF4C65" w:rsidRDefault="00567C5F" w:rsidP="008137B1">
      <w:pPr>
        <w:pStyle w:val="Bibliography"/>
        <w:spacing w:line="480" w:lineRule="auto"/>
        <w:ind w:left="720" w:hanging="720"/>
        <w:rPr>
          <w:rFonts w:ascii="Times New Roman" w:hAnsi="Times New Roman"/>
          <w:noProof/>
          <w:sz w:val="24"/>
          <w:szCs w:val="24"/>
        </w:rPr>
      </w:pPr>
      <w:r w:rsidRPr="00FF4C65">
        <w:rPr>
          <w:rFonts w:ascii="Times New Roman" w:hAnsi="Times New Roman"/>
          <w:noProof/>
          <w:sz w:val="24"/>
          <w:szCs w:val="24"/>
        </w:rPr>
        <w:t xml:space="preserve">Romanyuk, Y. (2010). </w:t>
      </w:r>
      <w:r w:rsidRPr="00FF4C65">
        <w:rPr>
          <w:rFonts w:ascii="Times New Roman" w:hAnsi="Times New Roman"/>
          <w:i/>
          <w:iCs/>
          <w:noProof/>
          <w:sz w:val="24"/>
          <w:szCs w:val="24"/>
        </w:rPr>
        <w:t>Asset-Liability Management: An Overview, Bank of Canada Discussion Paper.</w:t>
      </w:r>
      <w:r w:rsidRPr="00FF4C65">
        <w:rPr>
          <w:rFonts w:ascii="Times New Roman" w:hAnsi="Times New Roman"/>
          <w:noProof/>
          <w:sz w:val="24"/>
          <w:szCs w:val="24"/>
        </w:rPr>
        <w:t xml:space="preserve"> </w:t>
      </w:r>
    </w:p>
    <w:p w14:paraId="3143F600" w14:textId="77777777" w:rsidR="00567C5F" w:rsidRPr="00FF4C65" w:rsidRDefault="00567C5F" w:rsidP="008137B1">
      <w:pPr>
        <w:pStyle w:val="Bibliography"/>
        <w:spacing w:line="480" w:lineRule="auto"/>
        <w:ind w:left="720" w:hanging="720"/>
        <w:rPr>
          <w:rFonts w:ascii="Times New Roman" w:hAnsi="Times New Roman"/>
          <w:noProof/>
          <w:sz w:val="24"/>
          <w:szCs w:val="24"/>
        </w:rPr>
      </w:pPr>
      <w:r w:rsidRPr="00FF4C65">
        <w:rPr>
          <w:rFonts w:ascii="Times New Roman" w:hAnsi="Times New Roman"/>
          <w:noProof/>
          <w:sz w:val="24"/>
          <w:szCs w:val="24"/>
        </w:rPr>
        <w:t>Saunders, M. N., Lewis, P. and Thornhill, A. (2009). Research methods for business students. Harlow: Prentice Hall.</w:t>
      </w:r>
    </w:p>
    <w:p w14:paraId="174139F1" w14:textId="77777777" w:rsidR="00567C5F" w:rsidRPr="00FF4C65" w:rsidRDefault="00567C5F" w:rsidP="008137B1">
      <w:pPr>
        <w:pStyle w:val="Bibliography"/>
        <w:spacing w:line="480" w:lineRule="auto"/>
        <w:ind w:left="720" w:hanging="720"/>
        <w:rPr>
          <w:rFonts w:ascii="Times New Roman" w:hAnsi="Times New Roman"/>
          <w:noProof/>
          <w:sz w:val="24"/>
          <w:szCs w:val="24"/>
        </w:rPr>
      </w:pPr>
      <w:r w:rsidRPr="00FF4C65">
        <w:rPr>
          <w:rFonts w:ascii="Times New Roman" w:hAnsi="Times New Roman"/>
          <w:noProof/>
          <w:sz w:val="24"/>
          <w:szCs w:val="24"/>
        </w:rPr>
        <w:t xml:space="preserve">Sercu, P. Uppal, R. and Hulle, C. V. (2009). “The Exchange Rate in the Presence of Transaction Cost. </w:t>
      </w:r>
      <w:r w:rsidRPr="00FF4C65">
        <w:rPr>
          <w:rFonts w:ascii="Times New Roman" w:hAnsi="Times New Roman"/>
          <w:i/>
          <w:iCs/>
          <w:noProof/>
          <w:sz w:val="24"/>
          <w:szCs w:val="24"/>
        </w:rPr>
        <w:t xml:space="preserve">Implications for Tests of Purchasing Power Party” Journal of Finance, </w:t>
      </w:r>
      <w:r w:rsidRPr="00FF4C65">
        <w:rPr>
          <w:rFonts w:ascii="Times New Roman" w:hAnsi="Times New Roman"/>
          <w:noProof/>
          <w:sz w:val="24"/>
          <w:szCs w:val="24"/>
        </w:rPr>
        <w:t>, 50, pp. 1309-1319.</w:t>
      </w:r>
    </w:p>
    <w:p w14:paraId="3C588128" w14:textId="77777777" w:rsidR="00567C5F" w:rsidRPr="00FF4C65" w:rsidRDefault="00567C5F" w:rsidP="008137B1">
      <w:pPr>
        <w:pStyle w:val="Bibliography"/>
        <w:spacing w:line="480" w:lineRule="auto"/>
        <w:ind w:left="720" w:hanging="720"/>
        <w:rPr>
          <w:rFonts w:ascii="Times New Roman" w:hAnsi="Times New Roman"/>
          <w:noProof/>
          <w:sz w:val="24"/>
          <w:szCs w:val="24"/>
        </w:rPr>
      </w:pPr>
      <w:r w:rsidRPr="00FF4C65">
        <w:rPr>
          <w:rFonts w:ascii="Times New Roman" w:hAnsi="Times New Roman"/>
          <w:noProof/>
          <w:sz w:val="24"/>
          <w:szCs w:val="24"/>
        </w:rPr>
        <w:t xml:space="preserve">Severo, T. (2012). </w:t>
      </w:r>
      <w:r w:rsidRPr="00FF4C65">
        <w:rPr>
          <w:rFonts w:ascii="Times New Roman" w:hAnsi="Times New Roman"/>
          <w:i/>
          <w:iCs/>
          <w:noProof/>
          <w:sz w:val="24"/>
          <w:szCs w:val="24"/>
        </w:rPr>
        <w:t>Measuring Systemic Liquidity Risk and the Cost of Liquidity Insurance.</w:t>
      </w:r>
      <w:r w:rsidRPr="00FF4C65">
        <w:rPr>
          <w:rFonts w:ascii="Times New Roman" w:hAnsi="Times New Roman"/>
          <w:noProof/>
          <w:sz w:val="24"/>
          <w:szCs w:val="24"/>
        </w:rPr>
        <w:t xml:space="preserve"> </w:t>
      </w:r>
    </w:p>
    <w:p w14:paraId="2A5FB49F" w14:textId="77777777" w:rsidR="00567C5F" w:rsidRPr="00FF4C65" w:rsidRDefault="00567C5F" w:rsidP="008137B1">
      <w:pPr>
        <w:pStyle w:val="Bibliography"/>
        <w:spacing w:line="480" w:lineRule="auto"/>
        <w:ind w:left="720" w:hanging="720"/>
        <w:rPr>
          <w:rFonts w:ascii="Times New Roman" w:hAnsi="Times New Roman"/>
          <w:noProof/>
          <w:sz w:val="24"/>
          <w:szCs w:val="24"/>
        </w:rPr>
      </w:pPr>
      <w:r w:rsidRPr="00FF4C65">
        <w:rPr>
          <w:rFonts w:ascii="Times New Roman" w:hAnsi="Times New Roman"/>
          <w:noProof/>
          <w:sz w:val="24"/>
          <w:szCs w:val="24"/>
        </w:rPr>
        <w:lastRenderedPageBreak/>
        <w:t xml:space="preserve">Soumaya, H. (2012). “The effect of debt, firm size and liquidity on investment -cash flow. </w:t>
      </w:r>
      <w:r w:rsidRPr="00FF4C65">
        <w:rPr>
          <w:rFonts w:ascii="Times New Roman" w:hAnsi="Times New Roman"/>
          <w:i/>
          <w:iCs/>
          <w:noProof/>
          <w:sz w:val="24"/>
          <w:szCs w:val="24"/>
        </w:rPr>
        <w:t xml:space="preserve">International Journal of Accounting and Financial Reporting, </w:t>
      </w:r>
      <w:r w:rsidRPr="00FF4C65">
        <w:rPr>
          <w:rFonts w:ascii="Times New Roman" w:hAnsi="Times New Roman"/>
          <w:noProof/>
          <w:sz w:val="24"/>
          <w:szCs w:val="24"/>
        </w:rPr>
        <w:t>, PP 2(2) 1-6.</w:t>
      </w:r>
    </w:p>
    <w:p w14:paraId="34A1107A" w14:textId="77777777" w:rsidR="00567C5F" w:rsidRPr="00FF4C65" w:rsidRDefault="00567C5F" w:rsidP="008137B1">
      <w:pPr>
        <w:pStyle w:val="Bibliography"/>
        <w:spacing w:line="480" w:lineRule="auto"/>
        <w:ind w:left="720" w:hanging="720"/>
        <w:rPr>
          <w:rFonts w:ascii="Times New Roman" w:hAnsi="Times New Roman"/>
          <w:noProof/>
          <w:sz w:val="24"/>
          <w:szCs w:val="24"/>
        </w:rPr>
      </w:pPr>
      <w:r w:rsidRPr="00FF4C65">
        <w:rPr>
          <w:rFonts w:ascii="Times New Roman" w:hAnsi="Times New Roman"/>
          <w:noProof/>
          <w:sz w:val="24"/>
          <w:szCs w:val="24"/>
        </w:rPr>
        <w:t xml:space="preserve">Toloie-Eshlaghy, A., Chitsaz, S., Karimian, L. and Charkhchi, R. . (2011). “A Classification of Qualitative Research Methods”, Research Journal of International Studies. </w:t>
      </w:r>
      <w:r w:rsidRPr="00FF4C65">
        <w:rPr>
          <w:rFonts w:ascii="Times New Roman" w:hAnsi="Times New Roman"/>
          <w:i/>
          <w:iCs/>
          <w:noProof/>
          <w:sz w:val="24"/>
          <w:szCs w:val="24"/>
        </w:rPr>
        <w:t xml:space="preserve">Research Journal of International Studies, </w:t>
      </w:r>
      <w:r w:rsidRPr="00FF4C65">
        <w:rPr>
          <w:rFonts w:ascii="Times New Roman" w:hAnsi="Times New Roman"/>
          <w:noProof/>
          <w:sz w:val="24"/>
          <w:szCs w:val="24"/>
        </w:rPr>
        <w:t>, PP 20, 106-152.</w:t>
      </w:r>
    </w:p>
    <w:p w14:paraId="2201F48F" w14:textId="77777777" w:rsidR="00567C5F" w:rsidRPr="00FF4C65" w:rsidRDefault="00567C5F" w:rsidP="008137B1">
      <w:pPr>
        <w:pStyle w:val="Bibliography"/>
        <w:spacing w:line="480" w:lineRule="auto"/>
        <w:ind w:left="720" w:hanging="720"/>
        <w:rPr>
          <w:rFonts w:ascii="Times New Roman" w:hAnsi="Times New Roman"/>
          <w:noProof/>
          <w:sz w:val="24"/>
          <w:szCs w:val="24"/>
        </w:rPr>
      </w:pPr>
      <w:r w:rsidRPr="00FF4C65">
        <w:rPr>
          <w:rFonts w:ascii="Times New Roman" w:hAnsi="Times New Roman"/>
          <w:noProof/>
          <w:sz w:val="24"/>
          <w:szCs w:val="24"/>
        </w:rPr>
        <w:t xml:space="preserve">Toloie-Eshlaghy, A., Chitsaz, S., Karimian, L. and Charkhchi, R. (2011). “A Classification of Qualitative Research Methods”. </w:t>
      </w:r>
      <w:r w:rsidRPr="00FF4C65">
        <w:rPr>
          <w:rFonts w:ascii="Times New Roman" w:hAnsi="Times New Roman"/>
          <w:i/>
          <w:iCs/>
          <w:noProof/>
          <w:sz w:val="24"/>
          <w:szCs w:val="24"/>
        </w:rPr>
        <w:t>Research Journal of International Studies</w:t>
      </w:r>
      <w:r w:rsidRPr="00FF4C65">
        <w:rPr>
          <w:rFonts w:ascii="Times New Roman" w:hAnsi="Times New Roman"/>
          <w:noProof/>
          <w:sz w:val="24"/>
          <w:szCs w:val="24"/>
        </w:rPr>
        <w:t>, (20, pp 106-152.</w:t>
      </w:r>
    </w:p>
    <w:p w14:paraId="400FDC6E" w14:textId="77777777" w:rsidR="00567C5F" w:rsidRPr="00FF4C65" w:rsidRDefault="00567C5F" w:rsidP="008137B1">
      <w:pPr>
        <w:pStyle w:val="Bibliography"/>
        <w:spacing w:line="480" w:lineRule="auto"/>
        <w:ind w:left="720" w:hanging="720"/>
        <w:rPr>
          <w:rFonts w:ascii="Times New Roman" w:hAnsi="Times New Roman"/>
          <w:noProof/>
          <w:sz w:val="24"/>
          <w:szCs w:val="24"/>
        </w:rPr>
      </w:pPr>
      <w:r w:rsidRPr="00FF4C65">
        <w:rPr>
          <w:rFonts w:ascii="Times New Roman" w:hAnsi="Times New Roman"/>
          <w:noProof/>
          <w:sz w:val="24"/>
          <w:szCs w:val="24"/>
        </w:rPr>
        <w:t xml:space="preserve">Tolonen, Y. (2009). </w:t>
      </w:r>
      <w:r w:rsidRPr="00FF4C65">
        <w:rPr>
          <w:rFonts w:ascii="Times New Roman" w:hAnsi="Times New Roman"/>
          <w:i/>
          <w:iCs/>
          <w:noProof/>
          <w:sz w:val="24"/>
          <w:szCs w:val="24"/>
        </w:rPr>
        <w:t>International mergers and industrial policy, 4th ed. Joensuu: University of Joensuu, Economics.</w:t>
      </w:r>
      <w:r w:rsidRPr="00FF4C65">
        <w:rPr>
          <w:rFonts w:ascii="Times New Roman" w:hAnsi="Times New Roman"/>
          <w:noProof/>
          <w:sz w:val="24"/>
          <w:szCs w:val="24"/>
        </w:rPr>
        <w:t xml:space="preserve"> </w:t>
      </w:r>
    </w:p>
    <w:p w14:paraId="3B883091" w14:textId="77777777" w:rsidR="00567C5F" w:rsidRPr="00FF4C65" w:rsidRDefault="00567C5F" w:rsidP="008137B1">
      <w:pPr>
        <w:pStyle w:val="Bibliography"/>
        <w:spacing w:line="480" w:lineRule="auto"/>
        <w:ind w:left="720" w:hanging="720"/>
        <w:rPr>
          <w:rFonts w:ascii="Times New Roman" w:hAnsi="Times New Roman"/>
          <w:noProof/>
          <w:sz w:val="24"/>
          <w:szCs w:val="24"/>
        </w:rPr>
      </w:pPr>
      <w:r w:rsidRPr="00FF4C65">
        <w:rPr>
          <w:rFonts w:ascii="Times New Roman" w:hAnsi="Times New Roman"/>
          <w:noProof/>
          <w:sz w:val="24"/>
          <w:szCs w:val="24"/>
        </w:rPr>
        <w:t xml:space="preserve">Tran, V. (2010). </w:t>
      </w:r>
      <w:r w:rsidRPr="00FF4C65">
        <w:rPr>
          <w:rFonts w:ascii="Times New Roman" w:hAnsi="Times New Roman"/>
          <w:i/>
          <w:iCs/>
          <w:noProof/>
          <w:sz w:val="24"/>
          <w:szCs w:val="24"/>
        </w:rPr>
        <w:t>Foreign Exchange Management in Multinational Firms. 5th edition.</w:t>
      </w:r>
      <w:r w:rsidRPr="00FF4C65">
        <w:rPr>
          <w:rFonts w:ascii="Times New Roman" w:hAnsi="Times New Roman"/>
          <w:noProof/>
          <w:sz w:val="24"/>
          <w:szCs w:val="24"/>
        </w:rPr>
        <w:t xml:space="preserve"> Michigan USA: UMI Research Press.</w:t>
      </w:r>
    </w:p>
    <w:p w14:paraId="72BC04E3" w14:textId="77777777" w:rsidR="00567C5F" w:rsidRPr="00FF4C65" w:rsidRDefault="00567C5F" w:rsidP="008137B1">
      <w:pPr>
        <w:pStyle w:val="Bibliography"/>
        <w:spacing w:line="480" w:lineRule="auto"/>
        <w:ind w:left="720" w:hanging="720"/>
        <w:rPr>
          <w:rFonts w:ascii="Times New Roman" w:hAnsi="Times New Roman"/>
          <w:noProof/>
          <w:sz w:val="24"/>
          <w:szCs w:val="24"/>
        </w:rPr>
      </w:pPr>
      <w:r w:rsidRPr="00FF4C65">
        <w:rPr>
          <w:rFonts w:ascii="Times New Roman" w:hAnsi="Times New Roman"/>
          <w:noProof/>
          <w:sz w:val="24"/>
          <w:szCs w:val="24"/>
        </w:rPr>
        <w:t xml:space="preserve">Van Ness, D. R. (2009). </w:t>
      </w:r>
      <w:r w:rsidRPr="00FF4C65">
        <w:rPr>
          <w:rFonts w:ascii="Times New Roman" w:hAnsi="Times New Roman"/>
          <w:i/>
          <w:iCs/>
          <w:noProof/>
          <w:sz w:val="24"/>
          <w:szCs w:val="24"/>
        </w:rPr>
        <w:t>Corporate Performance, 3rd edition.</w:t>
      </w:r>
      <w:r w:rsidRPr="00FF4C65">
        <w:rPr>
          <w:rFonts w:ascii="Times New Roman" w:hAnsi="Times New Roman"/>
          <w:noProof/>
          <w:sz w:val="24"/>
          <w:szCs w:val="24"/>
        </w:rPr>
        <w:t xml:space="preserve"> East Greenbush: Hallenbeck Publishing Co.</w:t>
      </w:r>
    </w:p>
    <w:p w14:paraId="32146CFB" w14:textId="77777777" w:rsidR="00567C5F" w:rsidRPr="00FF4C65" w:rsidRDefault="00567C5F" w:rsidP="008137B1">
      <w:pPr>
        <w:pStyle w:val="Bibliography"/>
        <w:spacing w:line="480" w:lineRule="auto"/>
        <w:ind w:left="720" w:hanging="720"/>
        <w:rPr>
          <w:rFonts w:ascii="Times New Roman" w:hAnsi="Times New Roman"/>
          <w:noProof/>
          <w:sz w:val="24"/>
          <w:szCs w:val="24"/>
        </w:rPr>
      </w:pPr>
      <w:r w:rsidRPr="00FF4C65">
        <w:rPr>
          <w:rFonts w:ascii="Times New Roman" w:hAnsi="Times New Roman"/>
          <w:noProof/>
          <w:sz w:val="24"/>
          <w:szCs w:val="24"/>
        </w:rPr>
        <w:t>www.adb.com.gh. (n.d.).</w:t>
      </w:r>
    </w:p>
    <w:p w14:paraId="54A59E0B" w14:textId="77777777" w:rsidR="00567C5F" w:rsidRPr="00FF4C65" w:rsidRDefault="00567C5F" w:rsidP="008137B1">
      <w:pPr>
        <w:pStyle w:val="Bibliography"/>
        <w:spacing w:line="480" w:lineRule="auto"/>
        <w:ind w:left="720" w:hanging="720"/>
        <w:rPr>
          <w:rFonts w:ascii="Times New Roman" w:hAnsi="Times New Roman"/>
          <w:noProof/>
          <w:sz w:val="24"/>
          <w:szCs w:val="24"/>
        </w:rPr>
      </w:pPr>
      <w:r w:rsidRPr="00FF4C65">
        <w:rPr>
          <w:rFonts w:ascii="Times New Roman" w:hAnsi="Times New Roman"/>
          <w:noProof/>
          <w:sz w:val="24"/>
          <w:szCs w:val="24"/>
        </w:rPr>
        <w:t xml:space="preserve">www.bai.org, S. P. (2014). </w:t>
      </w:r>
      <w:r w:rsidRPr="00FF4C65">
        <w:rPr>
          <w:rFonts w:ascii="Times New Roman" w:hAnsi="Times New Roman"/>
          <w:i/>
          <w:iCs/>
          <w:noProof/>
          <w:sz w:val="24"/>
          <w:szCs w:val="24"/>
        </w:rPr>
        <w:t>http://www.bai.org/bankingstrategies/risk-management-and-fraud/risk-management/strategic-planning-meets-operational-risk-management [Accessed on: 25th August 2014].</w:t>
      </w:r>
      <w:r w:rsidRPr="00FF4C65">
        <w:rPr>
          <w:rFonts w:ascii="Times New Roman" w:hAnsi="Times New Roman"/>
          <w:noProof/>
          <w:sz w:val="24"/>
          <w:szCs w:val="24"/>
        </w:rPr>
        <w:t xml:space="preserve"> </w:t>
      </w:r>
    </w:p>
    <w:p w14:paraId="70ACE30F" w14:textId="77777777" w:rsidR="00567C5F" w:rsidRPr="00FF4C65" w:rsidRDefault="00567C5F" w:rsidP="008137B1">
      <w:pPr>
        <w:pStyle w:val="Bibliography"/>
        <w:spacing w:line="480" w:lineRule="auto"/>
        <w:ind w:left="720" w:hanging="720"/>
        <w:rPr>
          <w:rFonts w:ascii="Times New Roman" w:hAnsi="Times New Roman"/>
          <w:noProof/>
          <w:sz w:val="24"/>
          <w:szCs w:val="24"/>
        </w:rPr>
      </w:pPr>
      <w:r w:rsidRPr="00FF4C65">
        <w:rPr>
          <w:rFonts w:ascii="Times New Roman" w:hAnsi="Times New Roman"/>
          <w:noProof/>
          <w:sz w:val="24"/>
          <w:szCs w:val="24"/>
        </w:rPr>
        <w:t>www.bis.org, B. C. ( 2014).</w:t>
      </w:r>
    </w:p>
    <w:p w14:paraId="338FB933" w14:textId="77777777" w:rsidR="00567C5F" w:rsidRPr="00FF4C65" w:rsidRDefault="00567C5F" w:rsidP="008137B1">
      <w:pPr>
        <w:pStyle w:val="Bibliography"/>
        <w:spacing w:line="480" w:lineRule="auto"/>
        <w:ind w:left="720" w:hanging="720"/>
        <w:rPr>
          <w:rFonts w:ascii="Times New Roman" w:hAnsi="Times New Roman"/>
          <w:noProof/>
          <w:sz w:val="24"/>
          <w:szCs w:val="24"/>
        </w:rPr>
      </w:pPr>
      <w:r w:rsidRPr="00FF4C65">
        <w:rPr>
          <w:rFonts w:ascii="Times New Roman" w:hAnsi="Times New Roman"/>
          <w:noProof/>
          <w:sz w:val="24"/>
          <w:szCs w:val="24"/>
        </w:rPr>
        <w:t>www.bis.org, P. f. (2014).</w:t>
      </w:r>
    </w:p>
    <w:p w14:paraId="2BC0B205" w14:textId="77777777" w:rsidR="00567C5F" w:rsidRPr="00FF4C65" w:rsidRDefault="00567C5F" w:rsidP="008137B1">
      <w:pPr>
        <w:pStyle w:val="Bibliography"/>
        <w:spacing w:line="480" w:lineRule="auto"/>
        <w:ind w:left="720" w:hanging="720"/>
        <w:rPr>
          <w:rFonts w:ascii="Times New Roman" w:hAnsi="Times New Roman"/>
          <w:noProof/>
          <w:sz w:val="24"/>
          <w:szCs w:val="24"/>
        </w:rPr>
      </w:pPr>
      <w:r w:rsidRPr="00FF4C65">
        <w:rPr>
          <w:rFonts w:ascii="Times New Roman" w:hAnsi="Times New Roman"/>
          <w:noProof/>
          <w:sz w:val="24"/>
          <w:szCs w:val="24"/>
        </w:rPr>
        <w:lastRenderedPageBreak/>
        <w:t>www.communitybankingconnections.org, (. E. (2013). http://www.communitybankingconnections.org/articles/2013/Q1/Effective-Asset-Liability-Management.cfm [Accessed on: 25th August 2014].</w:t>
      </w:r>
    </w:p>
    <w:p w14:paraId="1A7A3127" w14:textId="77777777" w:rsidR="00567C5F" w:rsidRPr="00FF4C65" w:rsidRDefault="00567C5F" w:rsidP="008137B1">
      <w:pPr>
        <w:pStyle w:val="Bibliography"/>
        <w:spacing w:line="480" w:lineRule="auto"/>
        <w:ind w:left="720" w:hanging="720"/>
        <w:rPr>
          <w:rFonts w:ascii="Times New Roman" w:hAnsi="Times New Roman"/>
          <w:noProof/>
          <w:sz w:val="24"/>
          <w:szCs w:val="24"/>
        </w:rPr>
      </w:pPr>
      <w:r w:rsidRPr="00FF4C65">
        <w:rPr>
          <w:rFonts w:ascii="Times New Roman" w:hAnsi="Times New Roman"/>
          <w:noProof/>
          <w:sz w:val="24"/>
          <w:szCs w:val="24"/>
        </w:rPr>
        <w:t>www.econ.ucsb.edu, V. a.-0. (2014).</w:t>
      </w:r>
    </w:p>
    <w:p w14:paraId="5CBC55A5" w14:textId="77777777" w:rsidR="00567C5F" w:rsidRPr="00FF4C65" w:rsidRDefault="00567C5F" w:rsidP="008137B1">
      <w:pPr>
        <w:pStyle w:val="Bibliography"/>
        <w:spacing w:line="480" w:lineRule="auto"/>
        <w:ind w:left="720" w:hanging="720"/>
        <w:rPr>
          <w:rFonts w:ascii="Times New Roman" w:hAnsi="Times New Roman"/>
          <w:noProof/>
          <w:sz w:val="24"/>
          <w:szCs w:val="24"/>
        </w:rPr>
      </w:pPr>
      <w:r w:rsidRPr="00FF4C65">
        <w:rPr>
          <w:rFonts w:ascii="Times New Roman" w:hAnsi="Times New Roman"/>
          <w:noProof/>
          <w:sz w:val="24"/>
          <w:szCs w:val="24"/>
        </w:rPr>
        <w:t>www.frm.reply.eu, (. S.-w.-d.-r.-m.-a.-m. (n.d.).</w:t>
      </w:r>
    </w:p>
    <w:p w14:paraId="402E88C9" w14:textId="77777777" w:rsidR="00567C5F" w:rsidRPr="00FF4C65" w:rsidRDefault="00567C5F" w:rsidP="008137B1">
      <w:pPr>
        <w:pStyle w:val="Bibliography"/>
        <w:spacing w:line="480" w:lineRule="auto"/>
        <w:ind w:left="720" w:hanging="720"/>
        <w:rPr>
          <w:rFonts w:ascii="Times New Roman" w:hAnsi="Times New Roman"/>
          <w:noProof/>
          <w:sz w:val="24"/>
          <w:szCs w:val="24"/>
        </w:rPr>
      </w:pPr>
      <w:r w:rsidRPr="00FF4C65">
        <w:rPr>
          <w:rFonts w:ascii="Times New Roman" w:hAnsi="Times New Roman"/>
          <w:noProof/>
          <w:sz w:val="24"/>
          <w:szCs w:val="24"/>
        </w:rPr>
        <w:t>www.gcb.com.gh. (n.d.).</w:t>
      </w:r>
    </w:p>
    <w:p w14:paraId="54426BCC" w14:textId="77777777" w:rsidR="0009191A" w:rsidRPr="00FF4C65" w:rsidRDefault="0009191A" w:rsidP="008137B1">
      <w:pPr>
        <w:spacing w:line="480" w:lineRule="auto"/>
        <w:rPr>
          <w:rFonts w:ascii="Times New Roman" w:hAnsi="Times New Roman"/>
          <w:sz w:val="24"/>
          <w:szCs w:val="24"/>
        </w:rPr>
      </w:pPr>
    </w:p>
    <w:p w14:paraId="132E56B7" w14:textId="77777777" w:rsidR="002E2CBE" w:rsidRDefault="002E2CBE" w:rsidP="008137B1">
      <w:pPr>
        <w:autoSpaceDE w:val="0"/>
        <w:autoSpaceDN w:val="0"/>
        <w:adjustRightInd w:val="0"/>
        <w:spacing w:after="0" w:line="480" w:lineRule="auto"/>
        <w:rPr>
          <w:rFonts w:ascii="Times New Roman" w:hAnsi="Times New Roman"/>
          <w:sz w:val="24"/>
          <w:szCs w:val="24"/>
        </w:rPr>
      </w:pPr>
    </w:p>
    <w:p w14:paraId="73C169A4" w14:textId="77777777" w:rsidR="00A166B6" w:rsidRPr="003C4646" w:rsidRDefault="00A166B6" w:rsidP="008137B1">
      <w:pPr>
        <w:autoSpaceDE w:val="0"/>
        <w:autoSpaceDN w:val="0"/>
        <w:adjustRightInd w:val="0"/>
        <w:spacing w:after="0" w:line="480" w:lineRule="auto"/>
        <w:rPr>
          <w:rFonts w:ascii="Times New Roman" w:hAnsi="Times New Roman"/>
          <w:sz w:val="24"/>
          <w:szCs w:val="24"/>
        </w:rPr>
      </w:pPr>
    </w:p>
    <w:p w14:paraId="5DFEBD80" w14:textId="77777777" w:rsidR="002E2CBE" w:rsidRPr="003C4646" w:rsidRDefault="002E2CBE" w:rsidP="008137B1">
      <w:pPr>
        <w:autoSpaceDE w:val="0"/>
        <w:autoSpaceDN w:val="0"/>
        <w:adjustRightInd w:val="0"/>
        <w:spacing w:after="0" w:line="480" w:lineRule="auto"/>
        <w:rPr>
          <w:rFonts w:ascii="Times New Roman" w:hAnsi="Times New Roman"/>
          <w:sz w:val="24"/>
          <w:szCs w:val="24"/>
        </w:rPr>
      </w:pPr>
    </w:p>
    <w:p w14:paraId="10B8BA55" w14:textId="77777777" w:rsidR="002E2CBE" w:rsidRPr="003C4646" w:rsidRDefault="002E2CBE" w:rsidP="008137B1">
      <w:pPr>
        <w:autoSpaceDE w:val="0"/>
        <w:autoSpaceDN w:val="0"/>
        <w:adjustRightInd w:val="0"/>
        <w:spacing w:after="0" w:line="480" w:lineRule="auto"/>
        <w:rPr>
          <w:rFonts w:ascii="Times New Roman" w:hAnsi="Times New Roman"/>
          <w:sz w:val="24"/>
          <w:szCs w:val="24"/>
        </w:rPr>
      </w:pPr>
    </w:p>
    <w:p w14:paraId="19D118C3" w14:textId="77777777" w:rsidR="002E2CBE" w:rsidRPr="003C4646" w:rsidRDefault="002E2CBE" w:rsidP="008137B1">
      <w:pPr>
        <w:autoSpaceDE w:val="0"/>
        <w:autoSpaceDN w:val="0"/>
        <w:adjustRightInd w:val="0"/>
        <w:spacing w:after="0" w:line="480" w:lineRule="auto"/>
        <w:rPr>
          <w:rFonts w:ascii="Times New Roman" w:hAnsi="Times New Roman"/>
          <w:sz w:val="24"/>
          <w:szCs w:val="24"/>
        </w:rPr>
      </w:pPr>
    </w:p>
    <w:p w14:paraId="05AFA811" w14:textId="77777777" w:rsidR="002E2CBE" w:rsidRPr="003C4646" w:rsidRDefault="002E2CBE" w:rsidP="008137B1">
      <w:pPr>
        <w:autoSpaceDE w:val="0"/>
        <w:autoSpaceDN w:val="0"/>
        <w:adjustRightInd w:val="0"/>
        <w:spacing w:after="0" w:line="480" w:lineRule="auto"/>
        <w:rPr>
          <w:rFonts w:ascii="Times New Roman" w:hAnsi="Times New Roman"/>
          <w:sz w:val="24"/>
          <w:szCs w:val="24"/>
        </w:rPr>
      </w:pPr>
    </w:p>
    <w:sectPr w:rsidR="002E2CBE" w:rsidRPr="003C4646" w:rsidSect="00F95033">
      <w:type w:val="oddPage"/>
      <w:pgSz w:w="11907" w:h="16839" w:code="9"/>
      <w:pgMar w:top="1440" w:right="1440" w:bottom="1440" w:left="1620" w:header="720" w:footer="720" w:gutter="0"/>
      <w:pgNumType w:start="1"/>
      <w:cols w:space="720"/>
      <w:docGrid w:linePitch="360"/>
      <w:sectPrChange w:id="832" w:author="Francis" w:date="2017-09-16T11:48:00Z">
        <w:sectPr w:rsidR="002E2CBE" w:rsidRPr="003C4646" w:rsidSect="00F95033">
          <w:pgMar w:top="1440" w:right="1440" w:bottom="1440" w:left="1440" w:header="720" w:footer="720" w:gutter="0"/>
        </w:sectPr>
      </w:sectPrChange>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Reviewer 143" w:date="2016-12-08T17:21:00Z" w:initials="R143-">
    <w:p w14:paraId="31298599" w14:textId="77777777" w:rsidR="00BF28D8" w:rsidRDefault="00BF28D8">
      <w:pPr>
        <w:pStyle w:val="CommentText"/>
      </w:pPr>
      <w:r>
        <w:rPr>
          <w:rStyle w:val="CommentReference"/>
        </w:rPr>
        <w:annotationRef/>
      </w:r>
      <w:r>
        <w:t xml:space="preserve">What instrument – be more specific. </w:t>
      </w:r>
    </w:p>
  </w:comment>
  <w:comment w:id="5" w:author="Reviewer 143" w:date="2016-12-08T17:50:00Z" w:initials="R143-">
    <w:p w14:paraId="20F71580" w14:textId="77777777" w:rsidR="00BF28D8" w:rsidRDefault="00BF28D8">
      <w:pPr>
        <w:pStyle w:val="CommentText"/>
      </w:pPr>
      <w:r>
        <w:rPr>
          <w:rStyle w:val="CommentReference"/>
        </w:rPr>
        <w:annotationRef/>
      </w:r>
      <w:r>
        <w:t xml:space="preserve">Remove this – only for quantitative studies </w:t>
      </w:r>
    </w:p>
  </w:comment>
  <w:comment w:id="12" w:author="Reviewer 143" w:date="2016-12-08T17:20:00Z" w:initials="R143-">
    <w:p w14:paraId="7C13F3AB" w14:textId="77777777" w:rsidR="00BF28D8" w:rsidRDefault="00BF28D8" w:rsidP="008C603C">
      <w:pPr>
        <w:pStyle w:val="CommentText"/>
      </w:pPr>
      <w:r>
        <w:rPr>
          <w:rStyle w:val="CommentReference"/>
        </w:rPr>
        <w:annotationRef/>
      </w:r>
      <w:r>
        <w:t xml:space="preserve">One single paragraph. </w:t>
      </w:r>
    </w:p>
  </w:comment>
  <w:comment w:id="13" w:author="Dr. Ted Sun" w:date="2017-11-15T13:30:00Z" w:initials="TS">
    <w:p w14:paraId="6C3439B8" w14:textId="56AC5C7F" w:rsidR="00BF28D8" w:rsidRDefault="00BF28D8">
      <w:pPr>
        <w:pStyle w:val="CommentText"/>
      </w:pPr>
      <w:r>
        <w:rPr>
          <w:rStyle w:val="CommentReference"/>
        </w:rPr>
        <w:annotationRef/>
      </w:r>
      <w:r>
        <w:t>Remove this.</w:t>
      </w:r>
    </w:p>
    <w:p w14:paraId="2D655A1E" w14:textId="716BD254" w:rsidR="00BF28D8" w:rsidRDefault="00BF28D8">
      <w:pPr>
        <w:pStyle w:val="CommentText"/>
      </w:pPr>
    </w:p>
    <w:p w14:paraId="5070D793" w14:textId="4F44C835" w:rsidR="00BF28D8" w:rsidRDefault="00BF28D8">
      <w:pPr>
        <w:pStyle w:val="CommentText"/>
      </w:pPr>
      <w:r>
        <w:t>The study explore the role of ….</w:t>
      </w:r>
    </w:p>
    <w:p w14:paraId="1CC16FE0" w14:textId="361BE53F" w:rsidR="00BF28D8" w:rsidRDefault="00BF28D8">
      <w:pPr>
        <w:pStyle w:val="CommentText"/>
      </w:pPr>
    </w:p>
    <w:p w14:paraId="67367EF2" w14:textId="7C3CAA0B" w:rsidR="00BF28D8" w:rsidRDefault="00BF28D8">
      <w:pPr>
        <w:pStyle w:val="CommentText"/>
      </w:pPr>
      <w:r>
        <w:t xml:space="preserve">No “try” in the abstract. You’ve already done it right? </w:t>
      </w:r>
    </w:p>
  </w:comment>
  <w:comment w:id="15" w:author="Dr. Ted Sun" w:date="2017-11-15T13:31:00Z" w:initials="TS">
    <w:p w14:paraId="074C4DEF" w14:textId="56C9F86D" w:rsidR="00BF28D8" w:rsidRDefault="00BF28D8">
      <w:pPr>
        <w:pStyle w:val="CommentText"/>
      </w:pPr>
      <w:r>
        <w:rPr>
          <w:rStyle w:val="CommentReference"/>
        </w:rPr>
        <w:annotationRef/>
      </w:r>
      <w:r>
        <w:t>Found</w:t>
      </w:r>
    </w:p>
    <w:p w14:paraId="10B78047" w14:textId="49988144" w:rsidR="00BF28D8" w:rsidRDefault="00BF28D8">
      <w:pPr>
        <w:pStyle w:val="CommentText"/>
      </w:pPr>
    </w:p>
    <w:p w14:paraId="7AA3EE5B" w14:textId="35DF8A5F" w:rsidR="00BF28D8" w:rsidRDefault="00BF28D8">
      <w:pPr>
        <w:pStyle w:val="CommentText"/>
      </w:pPr>
      <w:r>
        <w:t>All past tense</w:t>
      </w:r>
    </w:p>
  </w:comment>
  <w:comment w:id="10" w:author="Reviewer 143" w:date="2016-12-08T17:20:00Z" w:initials="R143-">
    <w:p w14:paraId="2CB853F0" w14:textId="77777777" w:rsidR="00BF28D8" w:rsidRDefault="00BF28D8">
      <w:pPr>
        <w:pStyle w:val="CommentText"/>
      </w:pPr>
      <w:r>
        <w:rPr>
          <w:rStyle w:val="CommentReference"/>
        </w:rPr>
        <w:annotationRef/>
      </w:r>
      <w:r>
        <w:t xml:space="preserve">One single paragraph. </w:t>
      </w:r>
    </w:p>
  </w:comment>
  <w:comment w:id="19" w:author="Igor Gvozdanović" w:date="2016-10-29T11:22:00Z" w:initials="IG">
    <w:p w14:paraId="3678DDCD" w14:textId="77777777" w:rsidR="00BF28D8" w:rsidRDefault="00BF28D8">
      <w:pPr>
        <w:pStyle w:val="CommentText"/>
      </w:pPr>
      <w:r>
        <w:rPr>
          <w:rStyle w:val="CommentReference"/>
        </w:rPr>
        <w:annotationRef/>
      </w:r>
      <w:r>
        <w:t xml:space="preserve">Explain in detail what specific tools have been used. </w:t>
      </w:r>
    </w:p>
  </w:comment>
  <w:comment w:id="20" w:author="Igor Gvozdanović" w:date="2016-10-29T11:23:00Z" w:initials="IG">
    <w:p w14:paraId="55E1E37A" w14:textId="77777777" w:rsidR="00BF28D8" w:rsidRDefault="00BF28D8">
      <w:pPr>
        <w:pStyle w:val="CommentText"/>
      </w:pPr>
      <w:r>
        <w:rPr>
          <w:rStyle w:val="CommentReference"/>
        </w:rPr>
        <w:annotationRef/>
      </w:r>
      <w:r>
        <w:t>Provide details of the sources used</w:t>
      </w:r>
    </w:p>
  </w:comment>
  <w:comment w:id="21" w:author="Igor Gvozdanović" w:date="2016-10-29T11:24:00Z" w:initials="IG">
    <w:p w14:paraId="55E0AFA3" w14:textId="77777777" w:rsidR="00BF28D8" w:rsidRDefault="00BF28D8">
      <w:pPr>
        <w:pStyle w:val="CommentText"/>
      </w:pPr>
      <w:r>
        <w:rPr>
          <w:rStyle w:val="CommentReference"/>
        </w:rPr>
        <w:annotationRef/>
      </w:r>
      <w:r>
        <w:t xml:space="preserve">“some suggestions” is not acceptable. Explain what objective results have been obtained and specific suggestions that stem from the results. </w:t>
      </w:r>
    </w:p>
    <w:p w14:paraId="27BEE4C5" w14:textId="77777777" w:rsidR="00BF28D8" w:rsidRDefault="00BF28D8">
      <w:pPr>
        <w:pStyle w:val="CommentText"/>
      </w:pPr>
    </w:p>
    <w:p w14:paraId="615B2A43" w14:textId="77777777" w:rsidR="00BF28D8" w:rsidRDefault="00BF28D8">
      <w:pPr>
        <w:pStyle w:val="CommentText"/>
      </w:pPr>
      <w:r>
        <w:t>Make your abstract informative and concise with not more than 300 words.</w:t>
      </w:r>
    </w:p>
  </w:comment>
  <w:comment w:id="26" w:author="Dr. Ted Sun" w:date="2017-11-15T13:32:00Z" w:initials="TS">
    <w:p w14:paraId="2E355010" w14:textId="7458D977" w:rsidR="00BF28D8" w:rsidRDefault="00BF28D8">
      <w:pPr>
        <w:pStyle w:val="CommentText"/>
      </w:pPr>
      <w:r>
        <w:rPr>
          <w:rStyle w:val="CommentReference"/>
        </w:rPr>
        <w:annotationRef/>
      </w:r>
      <w:r>
        <w:t>These are still not APA format</w:t>
      </w:r>
    </w:p>
  </w:comment>
  <w:comment w:id="35" w:author="Reviewer 143" w:date="2016-12-08T17:21:00Z" w:initials="R143-">
    <w:p w14:paraId="01713E3C" w14:textId="77777777" w:rsidR="00BF28D8" w:rsidRDefault="00BF28D8">
      <w:pPr>
        <w:pStyle w:val="CommentText"/>
      </w:pPr>
      <w:r>
        <w:rPr>
          <w:rStyle w:val="CommentReference"/>
        </w:rPr>
        <w:annotationRef/>
      </w:r>
      <w:r>
        <w:t xml:space="preserve">Make sure you have all APA formatting issues taken care of.  The figures and tables are not APA </w:t>
      </w:r>
    </w:p>
  </w:comment>
  <w:comment w:id="94" w:author="Reviewer 143" w:date="2016-12-08T17:22:00Z" w:initials="R143-">
    <w:p w14:paraId="706D3ADE" w14:textId="77777777" w:rsidR="00BF28D8" w:rsidRDefault="00BF28D8" w:rsidP="005831BD">
      <w:pPr>
        <w:pStyle w:val="CommentText"/>
      </w:pPr>
      <w:r>
        <w:rPr>
          <w:rStyle w:val="CommentReference"/>
        </w:rPr>
        <w:annotationRef/>
      </w:r>
      <w:r w:rsidRPr="00DA0EA6">
        <w:t>Citation error: be sure to learn to cite properly in APA style</w:t>
      </w:r>
    </w:p>
    <w:p w14:paraId="297843E6" w14:textId="77777777" w:rsidR="00BF28D8" w:rsidRDefault="00BF28D8">
      <w:pPr>
        <w:pStyle w:val="CommentText"/>
      </w:pPr>
    </w:p>
  </w:comment>
  <w:comment w:id="80" w:author="Dr. Ted Sun" w:date="2017-11-15T13:33:00Z" w:initials="TS">
    <w:p w14:paraId="0C9A1737" w14:textId="36FBBC8C" w:rsidR="00BF28D8" w:rsidRDefault="00BF28D8">
      <w:pPr>
        <w:pStyle w:val="CommentText"/>
      </w:pPr>
      <w:r>
        <w:rPr>
          <w:rStyle w:val="CommentReference"/>
        </w:rPr>
        <w:annotationRef/>
      </w:r>
      <w:r>
        <w:t xml:space="preserve">Fix citation – there are more authors, then it should not be only the first author. </w:t>
      </w:r>
    </w:p>
  </w:comment>
  <w:comment w:id="98" w:author="Reviewer 143" w:date="2016-12-08T17:22:00Z" w:initials="R143-">
    <w:p w14:paraId="05D18721" w14:textId="77777777" w:rsidR="00BF28D8" w:rsidRDefault="00BF28D8">
      <w:pPr>
        <w:pStyle w:val="CommentText"/>
      </w:pPr>
      <w:r>
        <w:rPr>
          <w:rStyle w:val="CommentReference"/>
        </w:rPr>
        <w:annotationRef/>
      </w:r>
      <w:r>
        <w:t>This does not align;</w:t>
      </w:r>
    </w:p>
    <w:p w14:paraId="5239B5C8" w14:textId="77777777" w:rsidR="00BF28D8" w:rsidRDefault="00BF28D8">
      <w:pPr>
        <w:pStyle w:val="CommentText"/>
      </w:pPr>
    </w:p>
    <w:p w14:paraId="0AFFADB9" w14:textId="77777777" w:rsidR="00BF28D8" w:rsidRDefault="00BF28D8">
      <w:pPr>
        <w:pStyle w:val="CommentText"/>
      </w:pPr>
      <w:r>
        <w:t xml:space="preserve">Focus on the problem. </w:t>
      </w:r>
    </w:p>
  </w:comment>
  <w:comment w:id="105" w:author="Reviewer 143" w:date="2016-12-08T17:23:00Z" w:initials="R143-">
    <w:p w14:paraId="0DB8538C" w14:textId="77777777" w:rsidR="00BF28D8" w:rsidRDefault="00BF28D8">
      <w:pPr>
        <w:pStyle w:val="CommentText"/>
      </w:pPr>
      <w:r>
        <w:rPr>
          <w:rStyle w:val="CommentReference"/>
        </w:rPr>
        <w:annotationRef/>
      </w:r>
      <w:r>
        <w:t>? this is not for this section.</w:t>
      </w:r>
    </w:p>
    <w:p w14:paraId="7369E451" w14:textId="77777777" w:rsidR="00BF28D8" w:rsidRDefault="00BF28D8">
      <w:pPr>
        <w:pStyle w:val="CommentText"/>
      </w:pPr>
    </w:p>
    <w:p w14:paraId="4068FC0D" w14:textId="77777777" w:rsidR="00BF28D8" w:rsidRDefault="00BF28D8">
      <w:pPr>
        <w:pStyle w:val="CommentText"/>
      </w:pPr>
      <w:r>
        <w:t>Focus on a real world problem</w:t>
      </w:r>
    </w:p>
  </w:comment>
  <w:comment w:id="108" w:author="Dr. Ted Sun" w:date="2017-11-15T13:34:00Z" w:initials="TS">
    <w:p w14:paraId="45EB9624" w14:textId="4BC3F85E" w:rsidR="00BF28D8" w:rsidRDefault="00BF28D8">
      <w:pPr>
        <w:pStyle w:val="CommentText"/>
      </w:pPr>
      <w:r>
        <w:rPr>
          <w:rStyle w:val="CommentReference"/>
        </w:rPr>
        <w:annotationRef/>
      </w:r>
      <w:r>
        <w:t xml:space="preserve">Citation still incorrect! </w:t>
      </w:r>
    </w:p>
  </w:comment>
  <w:comment w:id="117" w:author="Reviewer 143" w:date="2016-12-08T17:23:00Z" w:initials="R143-">
    <w:p w14:paraId="169A45AF" w14:textId="77777777" w:rsidR="00BF28D8" w:rsidRDefault="00BF28D8">
      <w:pPr>
        <w:pStyle w:val="CommentText"/>
      </w:pPr>
      <w:r>
        <w:rPr>
          <w:rStyle w:val="CommentReference"/>
        </w:rPr>
        <w:annotationRef/>
      </w:r>
      <w:r>
        <w:t>Learn to properly cite</w:t>
      </w:r>
    </w:p>
  </w:comment>
  <w:comment w:id="120" w:author="Reviewer 143" w:date="2016-12-08T17:23:00Z" w:initials="R143-">
    <w:p w14:paraId="376FFE93" w14:textId="77777777" w:rsidR="00BF28D8" w:rsidRDefault="00BF28D8">
      <w:pPr>
        <w:pStyle w:val="CommentText"/>
      </w:pPr>
      <w:r>
        <w:rPr>
          <w:rStyle w:val="CommentReference"/>
        </w:rPr>
        <w:annotationRef/>
      </w:r>
      <w:r>
        <w:t xml:space="preserve">This content does not belong here </w:t>
      </w:r>
    </w:p>
  </w:comment>
  <w:comment w:id="121" w:author="Dr. Ted Sun" w:date="2017-11-15T13:35:00Z" w:initials="TS">
    <w:p w14:paraId="2536C656" w14:textId="1280C1FB" w:rsidR="00BF28D8" w:rsidRDefault="00BF28D8">
      <w:pPr>
        <w:pStyle w:val="CommentText"/>
      </w:pPr>
      <w:r>
        <w:rPr>
          <w:rStyle w:val="CommentReference"/>
        </w:rPr>
        <w:annotationRef/>
      </w:r>
      <w:r>
        <w:t xml:space="preserve">Paragraph flow? </w:t>
      </w:r>
    </w:p>
  </w:comment>
  <w:comment w:id="124" w:author="Reviewer 143" w:date="2016-12-08T17:24:00Z" w:initials="R143-">
    <w:p w14:paraId="5E86297D" w14:textId="77777777" w:rsidR="00BF28D8" w:rsidRDefault="00BF28D8">
      <w:pPr>
        <w:pStyle w:val="CommentText"/>
      </w:pPr>
      <w:r>
        <w:rPr>
          <w:rStyle w:val="CommentReference"/>
        </w:rPr>
        <w:annotationRef/>
      </w:r>
      <w:r>
        <w:t xml:space="preserve">? who’s he? </w:t>
      </w:r>
    </w:p>
  </w:comment>
  <w:comment w:id="126" w:author="Dr. Ted Sun" w:date="2017-11-15T13:34:00Z" w:initials="TS">
    <w:p w14:paraId="659A2BE6" w14:textId="353CD372" w:rsidR="00BF28D8" w:rsidRDefault="00BF28D8">
      <w:pPr>
        <w:pStyle w:val="CommentText"/>
      </w:pPr>
      <w:r>
        <w:rPr>
          <w:rStyle w:val="CommentReference"/>
        </w:rPr>
        <w:annotationRef/>
      </w:r>
      <w:r>
        <w:t>read..</w:t>
      </w:r>
    </w:p>
  </w:comment>
  <w:comment w:id="127" w:author="Reviewer 143" w:date="2016-12-08T17:24:00Z" w:initials="R143-">
    <w:p w14:paraId="5BF28350" w14:textId="77777777" w:rsidR="00BF28D8" w:rsidRDefault="00BF28D8" w:rsidP="005831BD">
      <w:pPr>
        <w:pStyle w:val="CommentText"/>
      </w:pPr>
      <w:r>
        <w:rPr>
          <w:rStyle w:val="CommentReference"/>
        </w:rPr>
        <w:annotationRef/>
      </w:r>
      <w:r>
        <w:t xml:space="preserve">What is the </w:t>
      </w:r>
      <w:r w:rsidRPr="00FB6586">
        <w:rPr>
          <w:b/>
        </w:rPr>
        <w:t>problem</w:t>
      </w:r>
      <w:r>
        <w:t>? Focus more on one negative outcome in your part of the world.  Be much more clear.  Focus on the current problem (a negative outcome) in your region you’re looking to investigate.</w:t>
      </w:r>
    </w:p>
    <w:p w14:paraId="01A48B47" w14:textId="77777777" w:rsidR="00BF28D8" w:rsidRDefault="00BF28D8">
      <w:pPr>
        <w:pStyle w:val="CommentText"/>
      </w:pPr>
    </w:p>
  </w:comment>
  <w:comment w:id="130" w:author="Dr. Ted Sun" w:date="2017-11-15T13:35:00Z" w:initials="TS">
    <w:p w14:paraId="389E9783" w14:textId="282904A1" w:rsidR="00BF28D8" w:rsidRDefault="00BF28D8">
      <w:pPr>
        <w:pStyle w:val="CommentText"/>
      </w:pPr>
      <w:r>
        <w:rPr>
          <w:rStyle w:val="CommentReference"/>
        </w:rPr>
        <w:annotationRef/>
      </w:r>
      <w:r>
        <w:t>? not for the problem section.</w:t>
      </w:r>
    </w:p>
    <w:p w14:paraId="48A3524E" w14:textId="1A7A4E4F" w:rsidR="00BF28D8" w:rsidRDefault="00BF28D8">
      <w:pPr>
        <w:pStyle w:val="CommentText"/>
      </w:pPr>
    </w:p>
    <w:p w14:paraId="611AF78D" w14:textId="215090B3" w:rsidR="00BF28D8" w:rsidRDefault="00BF28D8">
      <w:pPr>
        <w:pStyle w:val="CommentText"/>
      </w:pPr>
      <w:r>
        <w:t>focus</w:t>
      </w:r>
    </w:p>
  </w:comment>
  <w:comment w:id="137" w:author="Reviewer 143" w:date="2016-12-08T17:24:00Z" w:initials="R143-">
    <w:p w14:paraId="207FD5E5" w14:textId="77777777" w:rsidR="00BF28D8" w:rsidRDefault="00BF28D8">
      <w:pPr>
        <w:pStyle w:val="CommentText"/>
      </w:pPr>
      <w:r>
        <w:rPr>
          <w:rStyle w:val="CommentReference"/>
        </w:rPr>
        <w:annotationRef/>
      </w:r>
      <w:r>
        <w:t xml:space="preserve">Reword. Do not use this term </w:t>
      </w:r>
    </w:p>
  </w:comment>
  <w:comment w:id="139" w:author="Dr. Ted Sun" w:date="2017-11-15T13:36:00Z" w:initials="TS">
    <w:p w14:paraId="598C47C0" w14:textId="4E8A40A8" w:rsidR="00BF28D8" w:rsidRDefault="00BF28D8">
      <w:pPr>
        <w:pStyle w:val="CommentText"/>
      </w:pPr>
      <w:r>
        <w:rPr>
          <w:rStyle w:val="CommentReference"/>
        </w:rPr>
        <w:annotationRef/>
      </w:r>
      <w:r>
        <w:t xml:space="preserve">Incorrect wording?  Detailed Editing? </w:t>
      </w:r>
    </w:p>
  </w:comment>
  <w:comment w:id="145" w:author="Reviewer 143" w:date="2016-12-08T17:25:00Z" w:initials="R143-">
    <w:p w14:paraId="633D8762" w14:textId="77777777" w:rsidR="00BF28D8" w:rsidRDefault="00BF28D8">
      <w:pPr>
        <w:pStyle w:val="CommentText"/>
      </w:pPr>
      <w:r>
        <w:rPr>
          <w:rStyle w:val="CommentReference"/>
        </w:rPr>
        <w:annotationRef/>
      </w:r>
      <w:r>
        <w:t xml:space="preserve">Why aim again?  Focus on significance. </w:t>
      </w:r>
    </w:p>
  </w:comment>
  <w:comment w:id="151" w:author="Reviewer 143" w:date="2016-12-08T17:25:00Z" w:initials="R143-">
    <w:p w14:paraId="60AC6EF1" w14:textId="77777777" w:rsidR="00BF28D8" w:rsidRDefault="00BF28D8" w:rsidP="00CF6642">
      <w:pPr>
        <w:pStyle w:val="CommentText"/>
      </w:pPr>
      <w:r>
        <w:rPr>
          <w:rStyle w:val="CommentReference"/>
        </w:rPr>
        <w:annotationRef/>
      </w:r>
      <w:r>
        <w:t xml:space="preserve">How much? </w:t>
      </w:r>
    </w:p>
  </w:comment>
  <w:comment w:id="149" w:author="Reviewer 143" w:date="2016-12-08T17:25:00Z" w:initials="R143-">
    <w:p w14:paraId="15BE5DE8" w14:textId="77777777" w:rsidR="00BF28D8" w:rsidRDefault="00BF28D8">
      <w:pPr>
        <w:pStyle w:val="CommentText"/>
      </w:pPr>
      <w:r>
        <w:rPr>
          <w:rStyle w:val="CommentReference"/>
        </w:rPr>
        <w:annotationRef/>
      </w:r>
      <w:r>
        <w:t xml:space="preserve">How much? </w:t>
      </w:r>
    </w:p>
  </w:comment>
  <w:comment w:id="158" w:author="Reviewer 143" w:date="2016-12-08T17:27:00Z" w:initials="R143-">
    <w:p w14:paraId="0798E29E" w14:textId="77777777" w:rsidR="00BF28D8" w:rsidRDefault="00BF28D8">
      <w:pPr>
        <w:pStyle w:val="CommentText"/>
      </w:pPr>
      <w:r>
        <w:rPr>
          <w:rStyle w:val="CommentReference"/>
        </w:rPr>
        <w:annotationRef/>
      </w:r>
      <w:r>
        <w:t xml:space="preserve">Good qualitative questions. </w:t>
      </w:r>
    </w:p>
  </w:comment>
  <w:comment w:id="160" w:author="Reviewer 143" w:date="2016-12-08T17:50:00Z" w:initials="R143-">
    <w:p w14:paraId="2E39A67B" w14:textId="77777777" w:rsidR="00BF28D8" w:rsidRDefault="00BF28D8">
      <w:pPr>
        <w:pStyle w:val="CommentText"/>
      </w:pPr>
      <w:r>
        <w:rPr>
          <w:rStyle w:val="CommentReference"/>
        </w:rPr>
        <w:annotationRef/>
      </w:r>
      <w:r>
        <w:t xml:space="preserve">Did you gather this? </w:t>
      </w:r>
    </w:p>
  </w:comment>
  <w:comment w:id="164" w:author="Reviewer 143" w:date="2016-12-08T17:29:00Z" w:initials="R143-">
    <w:p w14:paraId="0D1764BD" w14:textId="77777777" w:rsidR="00BF28D8" w:rsidRDefault="00BF28D8">
      <w:pPr>
        <w:pStyle w:val="CommentText"/>
      </w:pPr>
      <w:r>
        <w:rPr>
          <w:rStyle w:val="CommentReference"/>
        </w:rPr>
        <w:annotationRef/>
      </w:r>
      <w:r>
        <w:t>be more clear on the research site.</w:t>
      </w:r>
    </w:p>
  </w:comment>
  <w:comment w:id="165" w:author="Dr. Ted Sun" w:date="2017-11-15T13:36:00Z" w:initials="TS">
    <w:p w14:paraId="13DB3CEF" w14:textId="0910E970" w:rsidR="00BF28D8" w:rsidRDefault="00BF28D8">
      <w:pPr>
        <w:pStyle w:val="CommentText"/>
      </w:pPr>
      <w:r>
        <w:rPr>
          <w:rStyle w:val="CommentReference"/>
        </w:rPr>
        <w:annotationRef/>
      </w:r>
      <w:r>
        <w:t xml:space="preserve">What is this cite? Improper for graduate level work. </w:t>
      </w:r>
    </w:p>
    <w:p w14:paraId="68D81253" w14:textId="3824D19A" w:rsidR="00BF28D8" w:rsidRDefault="00BF28D8">
      <w:pPr>
        <w:pStyle w:val="CommentText"/>
      </w:pPr>
    </w:p>
    <w:p w14:paraId="7789E426" w14:textId="0527FF1A" w:rsidR="00BF28D8" w:rsidRDefault="00BF28D8">
      <w:pPr>
        <w:pStyle w:val="CommentText"/>
      </w:pPr>
      <w:r>
        <w:t xml:space="preserve">Theories in the purpose statement need solid research support! </w:t>
      </w:r>
    </w:p>
  </w:comment>
  <w:comment w:id="172" w:author="Reviewer 143" w:date="2016-12-08T17:30:00Z" w:initials="R143-">
    <w:p w14:paraId="558071BD" w14:textId="77777777" w:rsidR="00BF28D8" w:rsidRDefault="00BF28D8">
      <w:pPr>
        <w:pStyle w:val="CommentText"/>
      </w:pPr>
      <w:r>
        <w:rPr>
          <w:rStyle w:val="CommentReference"/>
        </w:rPr>
        <w:annotationRef/>
      </w:r>
      <w:r>
        <w:t xml:space="preserve">Cite all of this data! </w:t>
      </w:r>
    </w:p>
  </w:comment>
  <w:comment w:id="181" w:author="Reviewer 143" w:date="2016-12-08T17:30:00Z" w:initials="R143-">
    <w:p w14:paraId="3B9839A6" w14:textId="77777777" w:rsidR="00BF28D8" w:rsidRDefault="00BF28D8">
      <w:pPr>
        <w:pStyle w:val="CommentText"/>
      </w:pPr>
      <w:r>
        <w:rPr>
          <w:rStyle w:val="CommentReference"/>
        </w:rPr>
        <w:annotationRef/>
      </w:r>
      <w:r>
        <w:t>No citation is plagiarism.</w:t>
      </w:r>
    </w:p>
  </w:comment>
  <w:comment w:id="186" w:author="Dr. Ted Sun" w:date="2017-11-15T13:37:00Z" w:initials="TS">
    <w:p w14:paraId="2BB7224D" w14:textId="70F48DAE" w:rsidR="00BF28D8" w:rsidRDefault="00BF28D8">
      <w:pPr>
        <w:pStyle w:val="CommentText"/>
      </w:pPr>
      <w:r>
        <w:rPr>
          <w:rStyle w:val="CommentReference"/>
        </w:rPr>
        <w:annotationRef/>
      </w:r>
      <w:r>
        <w:t>undeveloped paragraphs and no citation still!</w:t>
      </w:r>
    </w:p>
  </w:comment>
  <w:comment w:id="195" w:author="Reviewer 143" w:date="2016-12-08T17:30:00Z" w:initials="R143-">
    <w:p w14:paraId="59E874E9" w14:textId="77777777" w:rsidR="00BF28D8" w:rsidRDefault="00BF28D8" w:rsidP="00F82732">
      <w:pPr>
        <w:pStyle w:val="CommentText"/>
        <w:rPr>
          <w:b/>
        </w:rPr>
      </w:pPr>
      <w:r>
        <w:rPr>
          <w:rStyle w:val="CommentReference"/>
        </w:rPr>
        <w:annotationRef/>
      </w:r>
      <w:r>
        <w:t xml:space="preserve">Fully </w:t>
      </w:r>
      <w:r w:rsidRPr="0003387E">
        <w:rPr>
          <w:b/>
        </w:rPr>
        <w:t>develop</w:t>
      </w:r>
      <w:r>
        <w:t xml:space="preserve"> your paragraph. Single sentence paragraphs are more for notes.  Expand to fully develop the thought or connect with another paragraph.</w:t>
      </w:r>
    </w:p>
    <w:p w14:paraId="45DA0628" w14:textId="77777777" w:rsidR="00BF28D8" w:rsidRDefault="00BF28D8">
      <w:pPr>
        <w:pStyle w:val="CommentText"/>
      </w:pPr>
    </w:p>
  </w:comment>
  <w:comment w:id="199" w:author="Dr. Ted Sun" w:date="2017-11-15T13:38:00Z" w:initials="TS">
    <w:p w14:paraId="2A8FF324" w14:textId="55C6E17B" w:rsidR="00BF28D8" w:rsidRDefault="00BF28D8">
      <w:pPr>
        <w:pStyle w:val="CommentText"/>
      </w:pPr>
      <w:r>
        <w:rPr>
          <w:rStyle w:val="CommentReference"/>
        </w:rPr>
        <w:annotationRef/>
      </w:r>
      <w:r>
        <w:t xml:space="preserve">Properly cite! </w:t>
      </w:r>
    </w:p>
  </w:comment>
  <w:comment w:id="201" w:author="Dr. Ted Sun" w:date="2017-11-15T13:38:00Z" w:initials="TS">
    <w:p w14:paraId="77ED1C38" w14:textId="4BCC071C" w:rsidR="00BF28D8" w:rsidRDefault="00BF28D8">
      <w:pPr>
        <w:pStyle w:val="CommentText"/>
      </w:pPr>
      <w:r>
        <w:rPr>
          <w:rStyle w:val="CommentReference"/>
        </w:rPr>
        <w:annotationRef/>
      </w:r>
      <w:r>
        <w:t>Colon here… ample detailed editing work needed</w:t>
      </w:r>
    </w:p>
  </w:comment>
  <w:comment w:id="210" w:author="Reviewer 143" w:date="2016-12-08T17:31:00Z" w:initials="R143-">
    <w:p w14:paraId="794FB650" w14:textId="77777777" w:rsidR="00BF28D8" w:rsidRDefault="00BF28D8">
      <w:pPr>
        <w:pStyle w:val="CommentText"/>
      </w:pPr>
      <w:r>
        <w:rPr>
          <w:rStyle w:val="CommentReference"/>
        </w:rPr>
        <w:annotationRef/>
      </w:r>
      <w:r>
        <w:t xml:space="preserve">Citation? </w:t>
      </w:r>
    </w:p>
    <w:p w14:paraId="0212260F" w14:textId="77777777" w:rsidR="00BF28D8" w:rsidRDefault="00BF28D8">
      <w:pPr>
        <w:pStyle w:val="CommentText"/>
      </w:pPr>
    </w:p>
    <w:p w14:paraId="0D4ABED5" w14:textId="77777777" w:rsidR="00BF28D8" w:rsidRDefault="00BF28D8">
      <w:pPr>
        <w:pStyle w:val="CommentText"/>
      </w:pPr>
      <w:r>
        <w:t xml:space="preserve">Make sure you fix all of this. </w:t>
      </w:r>
    </w:p>
  </w:comment>
  <w:comment w:id="214" w:author="Dr. Ted Sun" w:date="2017-11-15T13:38:00Z" w:initials="TS">
    <w:p w14:paraId="39E34A70" w14:textId="49D927B9" w:rsidR="00BF28D8" w:rsidRDefault="00BF28D8">
      <w:pPr>
        <w:pStyle w:val="CommentText"/>
      </w:pPr>
      <w:r>
        <w:rPr>
          <w:rStyle w:val="CommentReference"/>
        </w:rPr>
        <w:annotationRef/>
      </w:r>
      <w:r>
        <w:t xml:space="preserve">Get better sources! Not peer-reviewed! </w:t>
      </w:r>
    </w:p>
  </w:comment>
  <w:comment w:id="217" w:author="Dr. Ted Sun" w:date="2017-11-15T13:39:00Z" w:initials="TS">
    <w:p w14:paraId="7FF20386" w14:textId="38DE8BCC" w:rsidR="00BF28D8" w:rsidRDefault="00BF28D8">
      <w:pPr>
        <w:pStyle w:val="CommentText"/>
      </w:pPr>
      <w:r>
        <w:rPr>
          <w:rStyle w:val="CommentReference"/>
        </w:rPr>
        <w:annotationRef/>
      </w:r>
      <w:r>
        <w:t xml:space="preserve">Incorrect citations… </w:t>
      </w:r>
    </w:p>
    <w:p w14:paraId="4CA5D837" w14:textId="03B3664C" w:rsidR="00BF28D8" w:rsidRDefault="00BF28D8">
      <w:pPr>
        <w:pStyle w:val="CommentText"/>
      </w:pPr>
    </w:p>
    <w:p w14:paraId="146819B3" w14:textId="1F607665" w:rsidR="00BF28D8" w:rsidRDefault="00BF28D8">
      <w:pPr>
        <w:pStyle w:val="CommentText"/>
      </w:pPr>
      <w:r>
        <w:t xml:space="preserve">Make sure these are all corrected! </w:t>
      </w:r>
    </w:p>
  </w:comment>
  <w:comment w:id="220" w:author="Reviewer 143" w:date="2016-12-08T17:32:00Z" w:initials="R143-">
    <w:p w14:paraId="07879966" w14:textId="77777777" w:rsidR="00BF28D8" w:rsidRDefault="00BF28D8">
      <w:pPr>
        <w:pStyle w:val="CommentText"/>
      </w:pPr>
      <w:r>
        <w:rPr>
          <w:rStyle w:val="CommentReference"/>
        </w:rPr>
        <w:annotationRef/>
      </w:r>
      <w:r>
        <w:t>Develop paragraph… fix this throughout the work</w:t>
      </w:r>
    </w:p>
  </w:comment>
  <w:comment w:id="230" w:author="Dr. Ted Sun" w:date="2017-11-15T13:39:00Z" w:initials="TS">
    <w:p w14:paraId="4D031C88" w14:textId="2F27566A" w:rsidR="00BF28D8" w:rsidRDefault="00BF28D8">
      <w:pPr>
        <w:pStyle w:val="CommentText"/>
      </w:pPr>
      <w:r>
        <w:rPr>
          <w:rStyle w:val="CommentReference"/>
        </w:rPr>
        <w:annotationRef/>
      </w:r>
      <w:r>
        <w:t xml:space="preserve">Still single sentence paragraph?  Develop! </w:t>
      </w:r>
    </w:p>
  </w:comment>
  <w:comment w:id="268" w:author="Dr. Ted Sun" w:date="2017-11-15T13:43:00Z" w:initials="TS">
    <w:p w14:paraId="7EA7AD4A" w14:textId="0E08D7F4" w:rsidR="00BF28D8" w:rsidRDefault="00BF28D8">
      <w:pPr>
        <w:pStyle w:val="CommentText"/>
      </w:pPr>
      <w:r>
        <w:rPr>
          <w:rStyle w:val="CommentReference"/>
        </w:rPr>
        <w:annotationRef/>
      </w:r>
      <w:r>
        <w:t xml:space="preserve">Interview guide.  This is qualitative right? DO NOT use quantitative terms. </w:t>
      </w:r>
    </w:p>
  </w:comment>
  <w:comment w:id="265" w:author="Reviewer 143" w:date="2016-12-08T17:35:00Z" w:initials="R143-">
    <w:p w14:paraId="45CC7EDD" w14:textId="77777777" w:rsidR="00BF28D8" w:rsidRDefault="00BF28D8">
      <w:pPr>
        <w:pStyle w:val="CommentText"/>
      </w:pPr>
      <w:r>
        <w:rPr>
          <w:rStyle w:val="CommentReference"/>
        </w:rPr>
        <w:annotationRef/>
      </w:r>
      <w:r>
        <w:t>You’re giving definitions here… speak to your own study.  Introduce the chapter better</w:t>
      </w:r>
    </w:p>
  </w:comment>
  <w:comment w:id="273" w:author="Reviewer 143" w:date="2016-12-08T17:36:00Z" w:initials="R143-">
    <w:p w14:paraId="512BCC0F" w14:textId="77777777" w:rsidR="00BF28D8" w:rsidRDefault="00BF28D8">
      <w:pPr>
        <w:pStyle w:val="CommentText"/>
      </w:pPr>
      <w:r>
        <w:rPr>
          <w:rStyle w:val="CommentReference"/>
        </w:rPr>
        <w:annotationRef/>
      </w:r>
      <w:r>
        <w:t>This goes towards the introduction section.</w:t>
      </w:r>
    </w:p>
  </w:comment>
  <w:comment w:id="275" w:author="Reviewer 143" w:date="2016-12-08T17:36:00Z" w:initials="R143-">
    <w:p w14:paraId="18404B3F" w14:textId="77777777" w:rsidR="00BF28D8" w:rsidRDefault="00BF28D8">
      <w:pPr>
        <w:pStyle w:val="CommentText"/>
      </w:pPr>
      <w:r>
        <w:rPr>
          <w:rStyle w:val="CommentReference"/>
        </w:rPr>
        <w:annotationRef/>
      </w:r>
      <w:r>
        <w:t xml:space="preserve">Remove all of this theory summary.  Apply and show your research methodology to the study </w:t>
      </w:r>
    </w:p>
  </w:comment>
  <w:comment w:id="293" w:author="Reviewer 143" w:date="2016-12-08T17:38:00Z" w:initials="R143-">
    <w:p w14:paraId="759363A9" w14:textId="77777777" w:rsidR="00BF28D8" w:rsidRDefault="00BF28D8">
      <w:pPr>
        <w:pStyle w:val="CommentText"/>
      </w:pPr>
      <w:r>
        <w:rPr>
          <w:rStyle w:val="CommentReference"/>
        </w:rPr>
        <w:annotationRef/>
      </w:r>
      <w:r>
        <w:t xml:space="preserve">Apply more… </w:t>
      </w:r>
    </w:p>
  </w:comment>
  <w:comment w:id="295" w:author="Dr. Ted Sun" w:date="2017-11-15T13:41:00Z" w:initials="TS">
    <w:p w14:paraId="5C74CC01" w14:textId="5B4DB6A5" w:rsidR="00BF28D8" w:rsidRDefault="00BF28D8">
      <w:pPr>
        <w:pStyle w:val="CommentText"/>
      </w:pPr>
      <w:r>
        <w:rPr>
          <w:rStyle w:val="CommentReference"/>
        </w:rPr>
        <w:annotationRef/>
      </w:r>
      <w:r>
        <w:t>Still all generic here. How does your topic fit with this?  Speak to banks</w:t>
      </w:r>
    </w:p>
  </w:comment>
  <w:comment w:id="298" w:author="Reviewer 143" w:date="2016-12-08T17:39:00Z" w:initials="R143-">
    <w:p w14:paraId="326337F1" w14:textId="77777777" w:rsidR="00BF28D8" w:rsidRDefault="00BF28D8">
      <w:pPr>
        <w:pStyle w:val="CommentText"/>
      </w:pPr>
      <w:r>
        <w:rPr>
          <w:rStyle w:val="CommentReference"/>
        </w:rPr>
        <w:annotationRef/>
      </w:r>
      <w:r>
        <w:t>Need to speak to which of the 5 qualitative approaches were used for the study.</w:t>
      </w:r>
    </w:p>
  </w:comment>
  <w:comment w:id="308" w:author="Reviewer 143" w:date="2016-12-08T17:39:00Z" w:initials="R143-">
    <w:p w14:paraId="2365E19C" w14:textId="77777777" w:rsidR="00BF28D8" w:rsidRDefault="00BF28D8">
      <w:pPr>
        <w:pStyle w:val="CommentText"/>
      </w:pPr>
      <w:r>
        <w:rPr>
          <w:rStyle w:val="CommentReference"/>
        </w:rPr>
        <w:annotationRef/>
      </w:r>
      <w:r>
        <w:t>Don’t need to mention this, since you’re doing a qualitative study</w:t>
      </w:r>
    </w:p>
    <w:p w14:paraId="168CD4F9" w14:textId="77777777" w:rsidR="00BF28D8" w:rsidRDefault="00BF28D8">
      <w:pPr>
        <w:pStyle w:val="CommentText"/>
      </w:pPr>
    </w:p>
    <w:p w14:paraId="33D309E2" w14:textId="77777777" w:rsidR="00BF28D8" w:rsidRDefault="00BF28D8">
      <w:pPr>
        <w:pStyle w:val="CommentText"/>
      </w:pPr>
      <w:r>
        <w:t>Again – apply a lot more in your writing.</w:t>
      </w:r>
    </w:p>
  </w:comment>
  <w:comment w:id="319" w:author="Reviewer 143" w:date="2016-12-08T17:41:00Z" w:initials="R143-">
    <w:p w14:paraId="1CD8FBB0" w14:textId="77777777" w:rsidR="00BF28D8" w:rsidRDefault="00BF28D8">
      <w:pPr>
        <w:pStyle w:val="CommentText"/>
      </w:pPr>
      <w:r>
        <w:rPr>
          <w:rStyle w:val="CommentReference"/>
        </w:rPr>
        <w:annotationRef/>
      </w:r>
      <w:r>
        <w:t xml:space="preserve">Expand on this.  How have you kept the data secure? </w:t>
      </w:r>
    </w:p>
    <w:p w14:paraId="4B3C408A" w14:textId="77777777" w:rsidR="00BF28D8" w:rsidRDefault="00BF28D8">
      <w:pPr>
        <w:pStyle w:val="CommentText"/>
      </w:pPr>
    </w:p>
    <w:p w14:paraId="6184D169" w14:textId="77777777" w:rsidR="00BF28D8" w:rsidRDefault="00BF28D8">
      <w:pPr>
        <w:pStyle w:val="CommentText"/>
      </w:pPr>
      <w:r>
        <w:t xml:space="preserve">No application to your study. </w:t>
      </w:r>
    </w:p>
  </w:comment>
  <w:comment w:id="322" w:author="Reviewer 143" w:date="2016-12-08T17:42:00Z" w:initials="R143-">
    <w:p w14:paraId="3F629CD6" w14:textId="77777777" w:rsidR="00BF28D8" w:rsidRDefault="00BF28D8">
      <w:pPr>
        <w:pStyle w:val="CommentText"/>
      </w:pPr>
      <w:r>
        <w:rPr>
          <w:rStyle w:val="CommentReference"/>
        </w:rPr>
        <w:annotationRef/>
      </w:r>
      <w:r>
        <w:t>What is your primary data? explain</w:t>
      </w:r>
    </w:p>
  </w:comment>
  <w:comment w:id="324" w:author="Dr. Ted Sun" w:date="2017-03-24T18:36:00Z" w:initials="TS">
    <w:p w14:paraId="60A211B8" w14:textId="7306B49F" w:rsidR="00BF28D8" w:rsidRDefault="00BF28D8">
      <w:pPr>
        <w:pStyle w:val="CommentText"/>
      </w:pPr>
      <w:r>
        <w:rPr>
          <w:rStyle w:val="CommentReference"/>
        </w:rPr>
        <w:annotationRef/>
      </w:r>
      <w:r>
        <w:t xml:space="preserve">? incorrect.  Primary data… interviews, not reports. </w:t>
      </w:r>
    </w:p>
    <w:p w14:paraId="634C1F89" w14:textId="47EFFAC2" w:rsidR="00BF28D8" w:rsidRDefault="00BF28D8">
      <w:pPr>
        <w:pStyle w:val="CommentText"/>
      </w:pPr>
    </w:p>
    <w:p w14:paraId="5C73BE50" w14:textId="256BC10A" w:rsidR="00BF28D8" w:rsidRDefault="00BF28D8">
      <w:pPr>
        <w:pStyle w:val="CommentText"/>
      </w:pPr>
      <w:r>
        <w:t xml:space="preserve">Add a lot more about how you gathered the primary data – who was interviewed? How long? </w:t>
      </w:r>
    </w:p>
  </w:comment>
  <w:comment w:id="358" w:author="Dr. Ted Sun" w:date="2017-11-15T13:44:00Z" w:initials="TS">
    <w:p w14:paraId="4409194D" w14:textId="3210C58D" w:rsidR="00BF28D8" w:rsidRDefault="00BF28D8">
      <w:pPr>
        <w:pStyle w:val="CommentText"/>
      </w:pPr>
      <w:r>
        <w:rPr>
          <w:rStyle w:val="CommentReference"/>
        </w:rPr>
        <w:annotationRef/>
      </w:r>
      <w:r>
        <w:t xml:space="preserve">? do not use this quantitative term! </w:t>
      </w:r>
    </w:p>
  </w:comment>
  <w:comment w:id="365" w:author="Reviewer 143" w:date="2016-12-08T17:43:00Z" w:initials="R143-">
    <w:p w14:paraId="40FAC07A" w14:textId="77777777" w:rsidR="00BF28D8" w:rsidRDefault="00BF28D8">
      <w:pPr>
        <w:pStyle w:val="CommentText"/>
      </w:pPr>
      <w:r>
        <w:rPr>
          <w:rStyle w:val="CommentReference"/>
        </w:rPr>
        <w:annotationRef/>
      </w:r>
      <w:r>
        <w:t xml:space="preserve">Collection? </w:t>
      </w:r>
    </w:p>
  </w:comment>
  <w:comment w:id="367" w:author="Reviewer 143" w:date="2016-12-08T17:43:00Z" w:initials="R143-">
    <w:p w14:paraId="78D87305" w14:textId="77777777" w:rsidR="00BF28D8" w:rsidRDefault="00BF28D8">
      <w:pPr>
        <w:pStyle w:val="CommentText"/>
      </w:pPr>
      <w:r>
        <w:rPr>
          <w:rStyle w:val="CommentReference"/>
        </w:rPr>
        <w:annotationRef/>
      </w:r>
      <w:r>
        <w:t>Details?  Closing period.</w:t>
      </w:r>
    </w:p>
    <w:p w14:paraId="22C18838" w14:textId="77777777" w:rsidR="00BF28D8" w:rsidRDefault="00BF28D8">
      <w:pPr>
        <w:pStyle w:val="CommentText"/>
      </w:pPr>
    </w:p>
    <w:p w14:paraId="75939A7E" w14:textId="77777777" w:rsidR="00BF28D8" w:rsidRDefault="00BF28D8">
      <w:pPr>
        <w:pStyle w:val="CommentText"/>
      </w:pPr>
      <w:r>
        <w:t xml:space="preserve">How did you collect data?  </w:t>
      </w:r>
    </w:p>
  </w:comment>
  <w:comment w:id="369" w:author="Dr. Ted Sun" w:date="2017-03-24T18:38:00Z" w:initials="TS">
    <w:p w14:paraId="6A40A9CE" w14:textId="4A8A4906" w:rsidR="00BF28D8" w:rsidRDefault="00BF28D8">
      <w:pPr>
        <w:pStyle w:val="CommentText"/>
      </w:pPr>
      <w:r>
        <w:rPr>
          <w:rStyle w:val="CommentReference"/>
        </w:rPr>
        <w:annotationRef/>
      </w:r>
      <w:r>
        <w:t xml:space="preserve">Be more precise – how many interviews? </w:t>
      </w:r>
    </w:p>
  </w:comment>
  <w:comment w:id="371" w:author="Dr. Ted Sun" w:date="2017-03-24T18:38:00Z" w:initials="TS">
    <w:p w14:paraId="7F0D74CA" w14:textId="3449058A" w:rsidR="00BF28D8" w:rsidRDefault="00BF28D8">
      <w:pPr>
        <w:pStyle w:val="CommentText"/>
      </w:pPr>
      <w:r>
        <w:rPr>
          <w:rStyle w:val="CommentReference"/>
        </w:rPr>
        <w:annotationRef/>
      </w:r>
      <w:r>
        <w:t>This adds a quantitative aspect.</w:t>
      </w:r>
    </w:p>
    <w:p w14:paraId="706654C6" w14:textId="025340E5" w:rsidR="00BF28D8" w:rsidRDefault="00BF28D8">
      <w:pPr>
        <w:pStyle w:val="CommentText"/>
      </w:pPr>
    </w:p>
    <w:p w14:paraId="4EED4FAE" w14:textId="215FF857" w:rsidR="00BF28D8" w:rsidRDefault="00BF28D8">
      <w:pPr>
        <w:pStyle w:val="CommentText"/>
      </w:pPr>
      <w:r>
        <w:t xml:space="preserve">How is this qualitative? </w:t>
      </w:r>
    </w:p>
  </w:comment>
  <w:comment w:id="372" w:author="Dr. Ted Sun" w:date="2017-11-15T13:45:00Z" w:initials="TS">
    <w:p w14:paraId="3A675379" w14:textId="3E615134" w:rsidR="00BF28D8" w:rsidRDefault="00BF28D8">
      <w:pPr>
        <w:pStyle w:val="CommentText"/>
      </w:pPr>
      <w:r>
        <w:rPr>
          <w:rStyle w:val="CommentReference"/>
        </w:rPr>
        <w:annotationRef/>
      </w:r>
      <w:r>
        <w:t xml:space="preserve">Adding questionnaire makes it more quantitative. Revise </w:t>
      </w:r>
    </w:p>
  </w:comment>
  <w:comment w:id="393" w:author="Reviewer 143" w:date="2016-12-08T17:43:00Z" w:initials="R143-">
    <w:p w14:paraId="3DD76E7B" w14:textId="77777777" w:rsidR="00BF28D8" w:rsidRDefault="00BF28D8" w:rsidP="00DA7207">
      <w:pPr>
        <w:pStyle w:val="CommentText"/>
      </w:pPr>
      <w:r>
        <w:rPr>
          <w:rStyle w:val="CommentReference"/>
        </w:rPr>
        <w:annotationRef/>
      </w:r>
      <w:r>
        <w:t>Details?  Closing period.</w:t>
      </w:r>
    </w:p>
    <w:p w14:paraId="0CB6421F" w14:textId="77777777" w:rsidR="00BF28D8" w:rsidRDefault="00BF28D8" w:rsidP="00DA7207">
      <w:pPr>
        <w:pStyle w:val="CommentText"/>
      </w:pPr>
    </w:p>
    <w:p w14:paraId="47136625" w14:textId="77777777" w:rsidR="00BF28D8" w:rsidRDefault="00BF28D8" w:rsidP="00DA7207">
      <w:pPr>
        <w:pStyle w:val="CommentText"/>
      </w:pPr>
      <w:r>
        <w:t xml:space="preserve">How did you collect data?  </w:t>
      </w:r>
    </w:p>
  </w:comment>
  <w:comment w:id="397" w:author="Dr. Ted Sun" w:date="2017-03-24T18:39:00Z" w:initials="TS">
    <w:p w14:paraId="5C68FB21" w14:textId="77777777" w:rsidR="00BF28D8" w:rsidRDefault="00BF28D8" w:rsidP="00B339AE">
      <w:pPr>
        <w:pStyle w:val="CommentText"/>
      </w:pPr>
      <w:r>
        <w:rPr>
          <w:rStyle w:val="CommentReference"/>
        </w:rPr>
        <w:annotationRef/>
      </w:r>
      <w:r>
        <w:t>? do not make this a mixed-method study all of a sudden here.</w:t>
      </w:r>
    </w:p>
    <w:p w14:paraId="42770C49" w14:textId="77777777" w:rsidR="00BF28D8" w:rsidRDefault="00BF28D8" w:rsidP="00B339AE">
      <w:pPr>
        <w:pStyle w:val="CommentText"/>
      </w:pPr>
    </w:p>
    <w:p w14:paraId="6C1F2A8D" w14:textId="77777777" w:rsidR="00BF28D8" w:rsidRDefault="00BF28D8" w:rsidP="00B339AE">
      <w:pPr>
        <w:pStyle w:val="CommentText"/>
      </w:pPr>
      <w:r>
        <w:t xml:space="preserve">Keep it as a qualitative study… you can still present some quantitative data here from your secondary data. </w:t>
      </w:r>
    </w:p>
  </w:comment>
  <w:comment w:id="400" w:author="Dr. Ted Sun" w:date="2017-11-15T13:46:00Z" w:initials="TS">
    <w:p w14:paraId="6AAF0BC4" w14:textId="130AC42E" w:rsidR="00BF28D8" w:rsidRDefault="00BF28D8">
      <w:pPr>
        <w:pStyle w:val="CommentText"/>
      </w:pPr>
      <w:r>
        <w:rPr>
          <w:rStyle w:val="CommentReference"/>
        </w:rPr>
        <w:annotationRef/>
      </w:r>
      <w:r>
        <w:t xml:space="preserve">More to qualitative analysis – coding analysis? Open coding&gt; axial coding, etc… </w:t>
      </w:r>
    </w:p>
  </w:comment>
  <w:comment w:id="401" w:author="Dr. Ted Sun" w:date="2017-03-24T18:40:00Z" w:initials="TS">
    <w:p w14:paraId="02B061DB" w14:textId="77777777" w:rsidR="00BF28D8" w:rsidRDefault="00BF28D8" w:rsidP="00B339AE">
      <w:pPr>
        <w:pStyle w:val="CommentText"/>
      </w:pPr>
      <w:r>
        <w:rPr>
          <w:rStyle w:val="CommentReference"/>
        </w:rPr>
        <w:annotationRef/>
      </w:r>
      <w:r>
        <w:t xml:space="preserve">You don’t do this if you have quantitative research questions.  since all questions are qualitative, leave this as supporting data. </w:t>
      </w:r>
    </w:p>
  </w:comment>
  <w:comment w:id="405" w:author="Reviewer 143" w:date="2016-12-08T17:44:00Z" w:initials="R143-">
    <w:p w14:paraId="3A9ABEEC" w14:textId="77777777" w:rsidR="00BF28D8" w:rsidRDefault="00BF28D8">
      <w:pPr>
        <w:pStyle w:val="CommentText"/>
      </w:pPr>
      <w:r>
        <w:rPr>
          <w:rStyle w:val="CommentReference"/>
        </w:rPr>
        <w:annotationRef/>
      </w:r>
      <w:r>
        <w:t xml:space="preserve">The heading is only for reliability? </w:t>
      </w:r>
    </w:p>
  </w:comment>
  <w:comment w:id="408" w:author="Reviewer 143" w:date="2016-12-08T17:44:00Z" w:initials="R143-">
    <w:p w14:paraId="5D9B33FB" w14:textId="77777777" w:rsidR="00BF28D8" w:rsidRDefault="00BF28D8">
      <w:pPr>
        <w:pStyle w:val="CommentText"/>
      </w:pPr>
      <w:r>
        <w:rPr>
          <w:rStyle w:val="CommentReference"/>
        </w:rPr>
        <w:annotationRef/>
      </w:r>
      <w:r>
        <w:t>Incorrect term.</w:t>
      </w:r>
    </w:p>
    <w:p w14:paraId="262612A1" w14:textId="77777777" w:rsidR="00BF28D8" w:rsidRDefault="00BF28D8">
      <w:pPr>
        <w:pStyle w:val="CommentText"/>
      </w:pPr>
    </w:p>
    <w:p w14:paraId="1DA57A4A" w14:textId="77777777" w:rsidR="00BF28D8" w:rsidRDefault="00BF28D8">
      <w:pPr>
        <w:pStyle w:val="CommentText"/>
      </w:pPr>
      <w:r>
        <w:t>Interview guide?</w:t>
      </w:r>
    </w:p>
    <w:p w14:paraId="70512D84" w14:textId="77777777" w:rsidR="00BF28D8" w:rsidRDefault="00BF28D8">
      <w:pPr>
        <w:pStyle w:val="CommentText"/>
      </w:pPr>
    </w:p>
    <w:p w14:paraId="754C097A" w14:textId="77777777" w:rsidR="00BF28D8" w:rsidRDefault="00BF28D8">
      <w:pPr>
        <w:pStyle w:val="CommentText"/>
      </w:pPr>
      <w:r>
        <w:t xml:space="preserve">Questionnaire is a quantitative term. </w:t>
      </w:r>
    </w:p>
  </w:comment>
  <w:comment w:id="413" w:author="Dr. Ted Sun" w:date="2017-03-24T18:38:00Z" w:initials="TS">
    <w:p w14:paraId="19C5E7CD" w14:textId="3C91CB2A" w:rsidR="00BF28D8" w:rsidRDefault="00BF28D8">
      <w:pPr>
        <w:pStyle w:val="CommentText"/>
      </w:pPr>
      <w:r>
        <w:rPr>
          <w:rStyle w:val="CommentReference"/>
        </w:rPr>
        <w:annotationRef/>
      </w:r>
      <w:r>
        <w:t xml:space="preserve">This term is still quantitative… interview guide? </w:t>
      </w:r>
    </w:p>
  </w:comment>
  <w:comment w:id="419" w:author="Dr. Ted Sun" w:date="2017-11-15T13:46:00Z" w:initials="TS">
    <w:p w14:paraId="4A0226F5" w14:textId="484B4CF8" w:rsidR="00BF28D8" w:rsidRDefault="00BF28D8">
      <w:pPr>
        <w:pStyle w:val="CommentText"/>
      </w:pPr>
      <w:r>
        <w:rPr>
          <w:rStyle w:val="CommentReference"/>
        </w:rPr>
        <w:annotationRef/>
      </w:r>
      <w:r>
        <w:t xml:space="preserve">Look at your heading – not aligned. </w:t>
      </w:r>
    </w:p>
    <w:p w14:paraId="0BD4961F" w14:textId="31C04072" w:rsidR="00BF28D8" w:rsidRDefault="00BF28D8">
      <w:pPr>
        <w:pStyle w:val="CommentText"/>
      </w:pPr>
    </w:p>
    <w:p w14:paraId="37752C55" w14:textId="4D9253AD" w:rsidR="00BF28D8" w:rsidRDefault="00BF28D8">
      <w:pPr>
        <w:pStyle w:val="CommentText"/>
      </w:pPr>
      <w:r>
        <w:t>Apply to a qualitative study</w:t>
      </w:r>
    </w:p>
  </w:comment>
  <w:comment w:id="423" w:author="Dr. Ted Sun" w:date="2017-11-15T13:47:00Z" w:initials="TS">
    <w:p w14:paraId="04CE1A3C" w14:textId="4A81CE37" w:rsidR="00BF28D8" w:rsidRDefault="00BF28D8">
      <w:pPr>
        <w:pStyle w:val="CommentText"/>
      </w:pPr>
      <w:r>
        <w:rPr>
          <w:rStyle w:val="CommentReference"/>
        </w:rPr>
        <w:annotationRef/>
      </w:r>
      <w:r>
        <w:t>Not in APA format</w:t>
      </w:r>
    </w:p>
  </w:comment>
  <w:comment w:id="649" w:author="Dr. Ted Sun" w:date="2017-03-24T18:39:00Z" w:initials="TS">
    <w:p w14:paraId="17EDF900" w14:textId="74E1354F" w:rsidR="00BF28D8" w:rsidRDefault="00BF28D8">
      <w:pPr>
        <w:pStyle w:val="CommentText"/>
      </w:pPr>
      <w:r>
        <w:rPr>
          <w:rStyle w:val="CommentReference"/>
        </w:rPr>
        <w:annotationRef/>
      </w:r>
      <w:r>
        <w:t>? do not make this a mixed-method study all of a sudden here.</w:t>
      </w:r>
    </w:p>
    <w:p w14:paraId="7EC6FD00" w14:textId="4B65CF1D" w:rsidR="00BF28D8" w:rsidRDefault="00BF28D8">
      <w:pPr>
        <w:pStyle w:val="CommentText"/>
      </w:pPr>
    </w:p>
    <w:p w14:paraId="1BC75724" w14:textId="1AD26FF9" w:rsidR="00BF28D8" w:rsidRDefault="00BF28D8">
      <w:pPr>
        <w:pStyle w:val="CommentText"/>
      </w:pPr>
      <w:r>
        <w:t xml:space="preserve">Keep it as a qualitative study… you can still present some quantitative data here from your secondary data. </w:t>
      </w:r>
    </w:p>
  </w:comment>
  <w:comment w:id="652" w:author="Reviewer 143" w:date="2016-12-08T17:45:00Z" w:initials="R143-">
    <w:p w14:paraId="01147626" w14:textId="77777777" w:rsidR="00BF28D8" w:rsidRDefault="00BF28D8">
      <w:pPr>
        <w:pStyle w:val="CommentText"/>
      </w:pPr>
      <w:r>
        <w:rPr>
          <w:rStyle w:val="CommentReference"/>
        </w:rPr>
        <w:annotationRef/>
      </w:r>
      <w:r>
        <w:t>Analysis? Do not use this term like this in chapter 4</w:t>
      </w:r>
    </w:p>
  </w:comment>
  <w:comment w:id="656" w:author="Dr. Ted Sun" w:date="2017-11-15T13:47:00Z" w:initials="TS">
    <w:p w14:paraId="5E885313" w14:textId="422F7449" w:rsidR="00BF28D8" w:rsidRDefault="00BF28D8">
      <w:pPr>
        <w:pStyle w:val="CommentText"/>
      </w:pPr>
      <w:r>
        <w:rPr>
          <w:rStyle w:val="CommentReference"/>
        </w:rPr>
        <w:annotationRef/>
      </w:r>
      <w:r>
        <w:t>Do not use the term quantitative here… look at your heading.</w:t>
      </w:r>
    </w:p>
    <w:p w14:paraId="318CF8DA" w14:textId="53DF1889" w:rsidR="00BF28D8" w:rsidRDefault="00BF28D8">
      <w:pPr>
        <w:pStyle w:val="CommentText"/>
      </w:pPr>
    </w:p>
    <w:p w14:paraId="30BD2E71" w14:textId="2DE9B7F1" w:rsidR="00BF28D8" w:rsidRDefault="00BF28D8">
      <w:pPr>
        <w:pStyle w:val="CommentText"/>
      </w:pPr>
      <w:r>
        <w:t xml:space="preserve">Use a different term – numerical analysis of performance… </w:t>
      </w:r>
    </w:p>
    <w:p w14:paraId="7A4251F1" w14:textId="6B9332CF" w:rsidR="00BF28D8" w:rsidRDefault="00BF28D8">
      <w:pPr>
        <w:pStyle w:val="CommentText"/>
      </w:pPr>
    </w:p>
    <w:p w14:paraId="09112703" w14:textId="6544EB6B" w:rsidR="00BF28D8" w:rsidRDefault="00BF28D8">
      <w:pPr>
        <w:pStyle w:val="CommentText"/>
      </w:pPr>
      <w:r>
        <w:t>Organize based on research questions</w:t>
      </w:r>
    </w:p>
  </w:comment>
  <w:comment w:id="658" w:author="Dr. Ted Sun" w:date="2017-03-24T18:40:00Z" w:initials="TS">
    <w:p w14:paraId="4CEE2EEB" w14:textId="371BAB60" w:rsidR="00BF28D8" w:rsidRDefault="00BF28D8">
      <w:pPr>
        <w:pStyle w:val="CommentText"/>
      </w:pPr>
      <w:r>
        <w:rPr>
          <w:rStyle w:val="CommentReference"/>
        </w:rPr>
        <w:annotationRef/>
      </w:r>
      <w:r>
        <w:t xml:space="preserve">You don’t do this if you have quantitative research questions.  since all questions are qualitative, leave this as supporting data. </w:t>
      </w:r>
    </w:p>
  </w:comment>
  <w:comment w:id="663" w:author="Dr. Ted Sun" w:date="2017-11-15T13:48:00Z" w:initials="TS">
    <w:p w14:paraId="77BDE5E8" w14:textId="02E2F9CF" w:rsidR="00BF28D8" w:rsidRDefault="00BF28D8">
      <w:pPr>
        <w:pStyle w:val="CommentText"/>
      </w:pPr>
      <w:r>
        <w:rPr>
          <w:rStyle w:val="CommentReference"/>
        </w:rPr>
        <w:annotationRef/>
      </w:r>
      <w:r>
        <w:t xml:space="preserve">No first person! </w:t>
      </w:r>
    </w:p>
  </w:comment>
  <w:comment w:id="676" w:author="Dr. Ted Sun" w:date="2017-03-24T18:40:00Z" w:initials="TS">
    <w:p w14:paraId="680A28C1" w14:textId="3CB80324" w:rsidR="00BF28D8" w:rsidRDefault="00BF28D8">
      <w:pPr>
        <w:pStyle w:val="CommentText"/>
      </w:pPr>
      <w:r>
        <w:rPr>
          <w:rStyle w:val="CommentReference"/>
        </w:rPr>
        <w:annotationRef/>
      </w:r>
      <w:r>
        <w:t xml:space="preserve">Discuss table before presenting it. </w:t>
      </w:r>
    </w:p>
  </w:comment>
  <w:comment w:id="726" w:author="Reviewer 143" w:date="2016-12-08T17:47:00Z" w:initials="R143-">
    <w:p w14:paraId="090547C8" w14:textId="77777777" w:rsidR="00BF28D8" w:rsidRDefault="00BF28D8">
      <w:pPr>
        <w:pStyle w:val="CommentText"/>
      </w:pPr>
      <w:r>
        <w:rPr>
          <w:rStyle w:val="CommentReference"/>
        </w:rPr>
        <w:annotationRef/>
      </w:r>
      <w:r>
        <w:t xml:space="preserve">You’re presenting a lot of numerical data here… how is that qualitative? </w:t>
      </w:r>
    </w:p>
    <w:p w14:paraId="2A9F6B12" w14:textId="77777777" w:rsidR="00BF28D8" w:rsidRDefault="00BF28D8">
      <w:pPr>
        <w:pStyle w:val="CommentText"/>
      </w:pPr>
    </w:p>
    <w:p w14:paraId="40DB6559" w14:textId="77777777" w:rsidR="00BF28D8" w:rsidRDefault="00BF28D8">
      <w:pPr>
        <w:pStyle w:val="CommentText"/>
      </w:pPr>
      <w:r>
        <w:t>Present themes from interviews first.</w:t>
      </w:r>
    </w:p>
  </w:comment>
  <w:comment w:id="727" w:author="Dr. Ted Sun" w:date="2017-03-24T18:41:00Z" w:initials="TS">
    <w:p w14:paraId="43EA6709" w14:textId="1D75ACE6" w:rsidR="00BF28D8" w:rsidRDefault="00BF28D8">
      <w:pPr>
        <w:pStyle w:val="CommentText"/>
      </w:pPr>
      <w:r>
        <w:rPr>
          <w:rStyle w:val="CommentReference"/>
        </w:rPr>
        <w:annotationRef/>
      </w:r>
      <w:r>
        <w:t xml:space="preserve">What research question are you answering here.  Organize this chapter by research question. </w:t>
      </w:r>
    </w:p>
  </w:comment>
  <w:comment w:id="732" w:author="Dr. Ted Sun" w:date="2017-11-15T13:48:00Z" w:initials="TS">
    <w:p w14:paraId="3659FF53" w14:textId="2B8EC5B0" w:rsidR="00BF28D8" w:rsidRDefault="00BF28D8">
      <w:pPr>
        <w:pStyle w:val="CommentText"/>
      </w:pPr>
      <w:r>
        <w:rPr>
          <w:rStyle w:val="CommentReference"/>
        </w:rPr>
        <w:annotationRef/>
      </w:r>
      <w:r>
        <w:t>Where are the quotes for a theme?  Show quotes as evidence of a theme, not numerical data</w:t>
      </w:r>
    </w:p>
  </w:comment>
  <w:comment w:id="800" w:author="Dr. Ted Sun" w:date="2017-03-24T18:41:00Z" w:initials="TS">
    <w:p w14:paraId="5CF64F8B" w14:textId="6FCFB0ED" w:rsidR="00BF28D8" w:rsidRDefault="00BF28D8">
      <w:pPr>
        <w:pStyle w:val="CommentText"/>
      </w:pPr>
      <w:r>
        <w:rPr>
          <w:rStyle w:val="CommentReference"/>
        </w:rPr>
        <w:annotationRef/>
      </w:r>
      <w:r>
        <w:t xml:space="preserve">There are no themes presented? Your research questions are answered by themes from qualitative analysis of your interview data. this needs to be clear. </w:t>
      </w:r>
    </w:p>
    <w:p w14:paraId="0DC36FBC" w14:textId="5E1616EC" w:rsidR="00BF28D8" w:rsidRDefault="00BF28D8">
      <w:pPr>
        <w:pStyle w:val="CommentText"/>
      </w:pPr>
    </w:p>
    <w:p w14:paraId="107A5067" w14:textId="78878AD8" w:rsidR="00BF28D8" w:rsidRDefault="00BF28D8">
      <w:pPr>
        <w:pStyle w:val="CommentText"/>
      </w:pPr>
      <w:r>
        <w:t xml:space="preserve">Organize by research question to make sure each is answered. </w:t>
      </w:r>
    </w:p>
  </w:comment>
  <w:comment w:id="802" w:author="Reviewer 143" w:date="2016-12-08T17:49:00Z" w:initials="R143-">
    <w:p w14:paraId="1CF1E99A" w14:textId="77777777" w:rsidR="00BF28D8" w:rsidRDefault="00BF28D8">
      <w:pPr>
        <w:pStyle w:val="CommentText"/>
      </w:pPr>
      <w:r>
        <w:rPr>
          <w:rStyle w:val="CommentReference"/>
        </w:rPr>
        <w:annotationRef/>
      </w:r>
      <w:r>
        <w:t xml:space="preserve">This is a course paper, not yet a master project. </w:t>
      </w:r>
    </w:p>
  </w:comment>
  <w:comment w:id="803" w:author="Reviewer 143" w:date="2016-12-08T17:49:00Z" w:initials="R143-">
    <w:p w14:paraId="079B81A1" w14:textId="77777777" w:rsidR="00BF28D8" w:rsidRDefault="00BF28D8">
      <w:pPr>
        <w:pStyle w:val="CommentText"/>
      </w:pPr>
      <w:r>
        <w:rPr>
          <w:rStyle w:val="CommentReference"/>
        </w:rPr>
        <w:annotationRef/>
      </w:r>
      <w:r>
        <w:t xml:space="preserve">? where’s the data from interviews? </w:t>
      </w:r>
    </w:p>
  </w:comment>
  <w:comment w:id="813" w:author="Reviewer 143" w:date="2016-12-08T17:52:00Z" w:initials="R143-">
    <w:p w14:paraId="73C8B84E" w14:textId="77777777" w:rsidR="00BF28D8" w:rsidRDefault="00BF28D8">
      <w:pPr>
        <w:pStyle w:val="CommentText"/>
      </w:pPr>
      <w:r>
        <w:rPr>
          <w:rStyle w:val="CommentReference"/>
        </w:rPr>
        <w:annotationRef/>
      </w:r>
      <w:r>
        <w:t xml:space="preserve">Be more clear -which figure? Chart? </w:t>
      </w:r>
    </w:p>
  </w:comment>
  <w:comment w:id="820" w:author="Reviewer 143" w:date="2016-12-08T17:52:00Z" w:initials="R143-">
    <w:p w14:paraId="765378BA" w14:textId="77777777" w:rsidR="00BF28D8" w:rsidRDefault="00BF28D8">
      <w:pPr>
        <w:pStyle w:val="CommentText"/>
      </w:pPr>
      <w:r>
        <w:rPr>
          <w:rStyle w:val="CommentReference"/>
        </w:rPr>
        <w:annotationRef/>
      </w:r>
      <w:r>
        <w:t>Integrate research with all recommendations.</w:t>
      </w:r>
    </w:p>
  </w:comment>
  <w:comment w:id="822" w:author="Reviewer 143" w:date="2016-12-08T17:52:00Z" w:initials="R143-">
    <w:p w14:paraId="7B4B6317" w14:textId="77777777" w:rsidR="00BF28D8" w:rsidRDefault="00BF28D8">
      <w:pPr>
        <w:pStyle w:val="CommentText"/>
      </w:pPr>
      <w:r>
        <w:rPr>
          <w:rStyle w:val="CommentReference"/>
        </w:rPr>
        <w:annotationRef/>
      </w:r>
      <w:r>
        <w:t xml:space="preserve">What are some specific practical actions? </w:t>
      </w:r>
    </w:p>
  </w:comment>
  <w:comment w:id="824" w:author="Reviewer 143" w:date="2016-12-08T17:52:00Z" w:initials="R143-">
    <w:p w14:paraId="4468A550" w14:textId="77777777" w:rsidR="00BF28D8" w:rsidRDefault="00BF28D8" w:rsidP="009E70D3">
      <w:pPr>
        <w:pStyle w:val="CommentText"/>
      </w:pPr>
      <w:r>
        <w:rPr>
          <w:rStyle w:val="CommentReference"/>
        </w:rPr>
        <w:annotationRef/>
      </w:r>
      <w:r>
        <w:t xml:space="preserve">What are some specific practical actions? </w:t>
      </w:r>
    </w:p>
  </w:comment>
  <w:comment w:id="825" w:author="Reviewer 143" w:date="2016-12-08T17:53:00Z" w:initials="R143-">
    <w:p w14:paraId="16255C60" w14:textId="77777777" w:rsidR="00BF28D8" w:rsidRDefault="00BF28D8">
      <w:pPr>
        <w:pStyle w:val="CommentText"/>
      </w:pPr>
      <w:r>
        <w:rPr>
          <w:rStyle w:val="CommentReference"/>
        </w:rPr>
        <w:annotationRef/>
      </w:r>
      <w:r>
        <w:t xml:space="preserve">More practical actions of how to do this… do they have the resources to do it? Knowledgeable staff? Etc. </w:t>
      </w:r>
    </w:p>
  </w:comment>
  <w:comment w:id="831" w:author="Reviewer 143" w:date="2016-12-08T17:53:00Z" w:initials="R143-">
    <w:p w14:paraId="32557B75" w14:textId="77777777" w:rsidR="00BF28D8" w:rsidRDefault="00BF28D8">
      <w:pPr>
        <w:pStyle w:val="CommentText"/>
      </w:pPr>
      <w:r>
        <w:rPr>
          <w:rStyle w:val="CommentReference"/>
        </w:rPr>
        <w:annotationRef/>
      </w:r>
      <w:r>
        <w:t xml:space="preserve">No quotes here.  Not APA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1298599" w15:done="0"/>
  <w15:commentEx w15:paraId="20F71580" w15:done="0"/>
  <w15:commentEx w15:paraId="7C13F3AB" w15:done="0"/>
  <w15:commentEx w15:paraId="67367EF2" w15:done="0"/>
  <w15:commentEx w15:paraId="7AA3EE5B" w15:done="0"/>
  <w15:commentEx w15:paraId="2CB853F0" w15:done="0"/>
  <w15:commentEx w15:paraId="3678DDCD" w15:done="0"/>
  <w15:commentEx w15:paraId="55E1E37A" w15:done="0"/>
  <w15:commentEx w15:paraId="615B2A43" w15:done="0"/>
  <w15:commentEx w15:paraId="2E355010" w15:done="0"/>
  <w15:commentEx w15:paraId="01713E3C" w15:done="0"/>
  <w15:commentEx w15:paraId="297843E6" w15:done="0"/>
  <w15:commentEx w15:paraId="0C9A1737" w15:done="0"/>
  <w15:commentEx w15:paraId="0AFFADB9" w15:done="0"/>
  <w15:commentEx w15:paraId="4068FC0D" w15:done="0"/>
  <w15:commentEx w15:paraId="45EB9624" w15:done="0"/>
  <w15:commentEx w15:paraId="169A45AF" w15:done="0"/>
  <w15:commentEx w15:paraId="376FFE93" w15:done="0"/>
  <w15:commentEx w15:paraId="2536C656" w15:done="0"/>
  <w15:commentEx w15:paraId="5E86297D" w15:done="0"/>
  <w15:commentEx w15:paraId="659A2BE6" w15:done="0"/>
  <w15:commentEx w15:paraId="01A48B47" w15:done="0"/>
  <w15:commentEx w15:paraId="611AF78D" w15:done="0"/>
  <w15:commentEx w15:paraId="207FD5E5" w15:done="0"/>
  <w15:commentEx w15:paraId="598C47C0" w15:done="0"/>
  <w15:commentEx w15:paraId="633D8762" w15:done="0"/>
  <w15:commentEx w15:paraId="60AC6EF1" w15:done="0"/>
  <w15:commentEx w15:paraId="15BE5DE8" w15:done="0"/>
  <w15:commentEx w15:paraId="0798E29E" w15:done="0"/>
  <w15:commentEx w15:paraId="2E39A67B" w15:done="0"/>
  <w15:commentEx w15:paraId="0D1764BD" w15:done="0"/>
  <w15:commentEx w15:paraId="7789E426" w15:done="0"/>
  <w15:commentEx w15:paraId="558071BD" w15:done="0"/>
  <w15:commentEx w15:paraId="3B9839A6" w15:done="0"/>
  <w15:commentEx w15:paraId="2BB7224D" w15:done="0"/>
  <w15:commentEx w15:paraId="45DA0628" w15:done="0"/>
  <w15:commentEx w15:paraId="2A8FF324" w15:done="0"/>
  <w15:commentEx w15:paraId="77ED1C38" w15:done="0"/>
  <w15:commentEx w15:paraId="0D4ABED5" w15:done="0"/>
  <w15:commentEx w15:paraId="39E34A70" w15:done="0"/>
  <w15:commentEx w15:paraId="146819B3" w15:done="0"/>
  <w15:commentEx w15:paraId="07879966" w15:done="0"/>
  <w15:commentEx w15:paraId="4D031C88" w15:done="0"/>
  <w15:commentEx w15:paraId="7EA7AD4A" w15:done="0"/>
  <w15:commentEx w15:paraId="45CC7EDD" w15:done="0"/>
  <w15:commentEx w15:paraId="512BCC0F" w15:done="0"/>
  <w15:commentEx w15:paraId="18404B3F" w15:done="0"/>
  <w15:commentEx w15:paraId="759363A9" w15:done="0"/>
  <w15:commentEx w15:paraId="5C74CC01" w15:done="0"/>
  <w15:commentEx w15:paraId="326337F1" w15:done="0"/>
  <w15:commentEx w15:paraId="33D309E2" w15:done="0"/>
  <w15:commentEx w15:paraId="6184D169" w15:done="0"/>
  <w15:commentEx w15:paraId="3F629CD6" w15:done="0"/>
  <w15:commentEx w15:paraId="5C73BE50" w15:done="0"/>
  <w15:commentEx w15:paraId="4409194D" w15:done="0"/>
  <w15:commentEx w15:paraId="40FAC07A" w15:done="0"/>
  <w15:commentEx w15:paraId="75939A7E" w15:done="0"/>
  <w15:commentEx w15:paraId="6A40A9CE" w15:done="0"/>
  <w15:commentEx w15:paraId="4EED4FAE" w15:done="0"/>
  <w15:commentEx w15:paraId="3A675379" w15:paraIdParent="4EED4FAE" w15:done="0"/>
  <w15:commentEx w15:paraId="47136625" w15:done="0"/>
  <w15:commentEx w15:paraId="6C1F2A8D" w15:done="0"/>
  <w15:commentEx w15:paraId="6AAF0BC4" w15:done="0"/>
  <w15:commentEx w15:paraId="02B061DB" w15:done="0"/>
  <w15:commentEx w15:paraId="3A9ABEEC" w15:done="0"/>
  <w15:commentEx w15:paraId="754C097A" w15:done="0"/>
  <w15:commentEx w15:paraId="19C5E7CD" w15:done="0"/>
  <w15:commentEx w15:paraId="37752C55" w15:done="0"/>
  <w15:commentEx w15:paraId="04CE1A3C" w15:done="0"/>
  <w15:commentEx w15:paraId="1BC75724" w15:done="0"/>
  <w15:commentEx w15:paraId="01147626" w15:done="0"/>
  <w15:commentEx w15:paraId="09112703" w15:done="0"/>
  <w15:commentEx w15:paraId="4CEE2EEB" w15:done="0"/>
  <w15:commentEx w15:paraId="77BDE5E8" w15:done="0"/>
  <w15:commentEx w15:paraId="680A28C1" w15:done="0"/>
  <w15:commentEx w15:paraId="40DB6559" w15:done="0"/>
  <w15:commentEx w15:paraId="43EA6709" w15:paraIdParent="40DB6559" w15:done="0"/>
  <w15:commentEx w15:paraId="3659FF53" w15:done="0"/>
  <w15:commentEx w15:paraId="107A5067" w15:done="0"/>
  <w15:commentEx w15:paraId="1CF1E99A" w15:done="0"/>
  <w15:commentEx w15:paraId="079B81A1" w15:done="0"/>
  <w15:commentEx w15:paraId="73C8B84E" w15:done="0"/>
  <w15:commentEx w15:paraId="765378BA" w15:done="0"/>
  <w15:commentEx w15:paraId="7B4B6317" w15:done="0"/>
  <w15:commentEx w15:paraId="4468A550" w15:done="0"/>
  <w15:commentEx w15:paraId="16255C60" w15:done="0"/>
  <w15:commentEx w15:paraId="32557B7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1298599" w16cid:durableId="1DB6BFA1"/>
  <w16cid:commentId w16cid:paraId="20F71580" w16cid:durableId="1DB6BFA2"/>
  <w16cid:commentId w16cid:paraId="67367EF2" w16cid:durableId="1DB6C003"/>
  <w16cid:commentId w16cid:paraId="7AA3EE5B" w16cid:durableId="1DB6C023"/>
  <w16cid:commentId w16cid:paraId="2CB853F0" w16cid:durableId="1DB6BFA3"/>
  <w16cid:commentId w16cid:paraId="3678DDCD" w16cid:durableId="1DB6BFA4"/>
  <w16cid:commentId w16cid:paraId="55E1E37A" w16cid:durableId="1DB6BFA5"/>
  <w16cid:commentId w16cid:paraId="615B2A43" w16cid:durableId="1DB6BFA6"/>
  <w16cid:commentId w16cid:paraId="2E355010" w16cid:durableId="1DB6C050"/>
  <w16cid:commentId w16cid:paraId="01713E3C" w16cid:durableId="1DB6BFA7"/>
  <w16cid:commentId w16cid:paraId="297843E6" w16cid:durableId="1DB6BFA8"/>
  <w16cid:commentId w16cid:paraId="0C9A1737" w16cid:durableId="1DB6C09D"/>
  <w16cid:commentId w16cid:paraId="0AFFADB9" w16cid:durableId="1DB6BFA9"/>
  <w16cid:commentId w16cid:paraId="4068FC0D" w16cid:durableId="1DB6BFAA"/>
  <w16cid:commentId w16cid:paraId="45EB9624" w16cid:durableId="1DB6C0E1"/>
  <w16cid:commentId w16cid:paraId="169A45AF" w16cid:durableId="1DB6BFAB"/>
  <w16cid:commentId w16cid:paraId="376FFE93" w16cid:durableId="1DB6BFAC"/>
  <w16cid:commentId w16cid:paraId="2536C656" w16cid:durableId="1DB6C11B"/>
  <w16cid:commentId w16cid:paraId="5E86297D" w16cid:durableId="1DB6BFAD"/>
  <w16cid:commentId w16cid:paraId="659A2BE6" w16cid:durableId="1DB6C0FF"/>
  <w16cid:commentId w16cid:paraId="01A48B47" w16cid:durableId="1DB6BFAE"/>
  <w16cid:commentId w16cid:paraId="611AF78D" w16cid:durableId="1DB6C137"/>
  <w16cid:commentId w16cid:paraId="207FD5E5" w16cid:durableId="1DB6BFAF"/>
  <w16cid:commentId w16cid:paraId="598C47C0" w16cid:durableId="1DB6C14E"/>
  <w16cid:commentId w16cid:paraId="633D8762" w16cid:durableId="1DB6BFB0"/>
  <w16cid:commentId w16cid:paraId="15BE5DE8" w16cid:durableId="1DB6BFB1"/>
  <w16cid:commentId w16cid:paraId="0798E29E" w16cid:durableId="1DB6BFB2"/>
  <w16cid:commentId w16cid:paraId="2E39A67B" w16cid:durableId="1DB6BFB3"/>
  <w16cid:commentId w16cid:paraId="0D1764BD" w16cid:durableId="1DB6BFB4"/>
  <w16cid:commentId w16cid:paraId="7789E426" w16cid:durableId="1DB6C17B"/>
  <w16cid:commentId w16cid:paraId="558071BD" w16cid:durableId="1DB6BFB5"/>
  <w16cid:commentId w16cid:paraId="3B9839A6" w16cid:durableId="1DB6BFB6"/>
  <w16cid:commentId w16cid:paraId="2BB7224D" w16cid:durableId="1DB6C1AE"/>
  <w16cid:commentId w16cid:paraId="45DA0628" w16cid:durableId="1DB6BFB7"/>
  <w16cid:commentId w16cid:paraId="2A8FF324" w16cid:durableId="1DB6C1D7"/>
  <w16cid:commentId w16cid:paraId="77ED1C38" w16cid:durableId="1DB6C1DF"/>
  <w16cid:commentId w16cid:paraId="0D4ABED5" w16cid:durableId="1DB6BFB8"/>
  <w16cid:commentId w16cid:paraId="39E34A70" w16cid:durableId="1DB6C1EE"/>
  <w16cid:commentId w16cid:paraId="146819B3" w16cid:durableId="1DB6C1FF"/>
  <w16cid:commentId w16cid:paraId="07879966" w16cid:durableId="1DB6BFB9"/>
  <w16cid:commentId w16cid:paraId="4D031C88" w16cid:durableId="1DB6C22C"/>
  <w16cid:commentId w16cid:paraId="7EA7AD4A" w16cid:durableId="1DB6C318"/>
  <w16cid:commentId w16cid:paraId="45CC7EDD" w16cid:durableId="1DB6BFBA"/>
  <w16cid:commentId w16cid:paraId="512BCC0F" w16cid:durableId="1DB6BFBB"/>
  <w16cid:commentId w16cid:paraId="18404B3F" w16cid:durableId="1DB6BFBC"/>
  <w16cid:commentId w16cid:paraId="759363A9" w16cid:durableId="1DB6BFBD"/>
  <w16cid:commentId w16cid:paraId="5C74CC01" w16cid:durableId="1DB6C292"/>
  <w16cid:commentId w16cid:paraId="326337F1" w16cid:durableId="1DB6BFBE"/>
  <w16cid:commentId w16cid:paraId="33D309E2" w16cid:durableId="1DB6BFBF"/>
  <w16cid:commentId w16cid:paraId="6184D169" w16cid:durableId="1DB6BFC0"/>
  <w16cid:commentId w16cid:paraId="3F629CD6" w16cid:durableId="1DB6BFC1"/>
  <w16cid:commentId w16cid:paraId="5C73BE50" w16cid:durableId="1DB6BFC2"/>
  <w16cid:commentId w16cid:paraId="4409194D" w16cid:durableId="1DB6C357"/>
  <w16cid:commentId w16cid:paraId="40FAC07A" w16cid:durableId="1DB6BFC3"/>
  <w16cid:commentId w16cid:paraId="6A40A9CE" w16cid:durableId="1DB6BFC4"/>
  <w16cid:commentId w16cid:paraId="4EED4FAE" w16cid:durableId="1DB6BFC5"/>
  <w16cid:commentId w16cid:paraId="3A675379" w16cid:durableId="1DB6C37E"/>
  <w16cid:commentId w16cid:paraId="6C1F2A8D" w16cid:durableId="1DB6BFC6"/>
  <w16cid:commentId w16cid:paraId="6AAF0BC4" w16cid:durableId="1DB6C39E"/>
  <w16cid:commentId w16cid:paraId="02B061DB" w16cid:durableId="1DB6BFC7"/>
  <w16cid:commentId w16cid:paraId="3A9ABEEC" w16cid:durableId="1DB6BFC8"/>
  <w16cid:commentId w16cid:paraId="754C097A" w16cid:durableId="1DB6BFC9"/>
  <w16cid:commentId w16cid:paraId="19C5E7CD" w16cid:durableId="1DB6BFCA"/>
  <w16cid:commentId w16cid:paraId="37752C55" w16cid:durableId="1DB6C3C6"/>
  <w16cid:commentId w16cid:paraId="04CE1A3C" w16cid:durableId="1DB6C3D9"/>
  <w16cid:commentId w16cid:paraId="1BC75724" w16cid:durableId="1DB6BFCB"/>
  <w16cid:commentId w16cid:paraId="01147626" w16cid:durableId="1DB6BFCC"/>
  <w16cid:commentId w16cid:paraId="09112703" w16cid:durableId="1DB6C3F6"/>
  <w16cid:commentId w16cid:paraId="4CEE2EEB" w16cid:durableId="1DB6BFCD"/>
  <w16cid:commentId w16cid:paraId="77BDE5E8" w16cid:durableId="1DB6C41F"/>
  <w16cid:commentId w16cid:paraId="680A28C1" w16cid:durableId="1DB6BFCE"/>
  <w16cid:commentId w16cid:paraId="40DB6559" w16cid:durableId="1DB6BFCF"/>
  <w16cid:commentId w16cid:paraId="43EA6709" w16cid:durableId="1DB6BFD0"/>
  <w16cid:commentId w16cid:paraId="3659FF53" w16cid:durableId="1DB6C446"/>
  <w16cid:commentId w16cid:paraId="107A5067" w16cid:durableId="1DB6BFD1"/>
  <w16cid:commentId w16cid:paraId="1CF1E99A" w16cid:durableId="1DB6BFD2"/>
  <w16cid:commentId w16cid:paraId="079B81A1" w16cid:durableId="1DB6BFD3"/>
  <w16cid:commentId w16cid:paraId="73C8B84E" w16cid:durableId="1DB6BFD4"/>
  <w16cid:commentId w16cid:paraId="765378BA" w16cid:durableId="1DB6BFD5"/>
  <w16cid:commentId w16cid:paraId="7B4B6317" w16cid:durableId="1DB6BFD6"/>
  <w16cid:commentId w16cid:paraId="16255C60" w16cid:durableId="1DB6BFD7"/>
  <w16cid:commentId w16cid:paraId="32557B75" w16cid:durableId="1DB6BFD8"/>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F97AA7" w14:textId="77777777" w:rsidR="00BF28D8" w:rsidRDefault="00BF28D8" w:rsidP="005A2EEA">
      <w:pPr>
        <w:spacing w:after="0" w:line="240" w:lineRule="auto"/>
      </w:pPr>
      <w:r>
        <w:separator/>
      </w:r>
    </w:p>
  </w:endnote>
  <w:endnote w:type="continuationSeparator" w:id="0">
    <w:p w14:paraId="04A736D5" w14:textId="77777777" w:rsidR="00BF28D8" w:rsidRDefault="00BF28D8" w:rsidP="005A2E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等线">
    <w:panose1 w:val="00000000000000000000"/>
    <w:charset w:val="8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等线 Light">
    <w:panose1 w:val="000000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D4D0A6" w14:textId="002EF71D" w:rsidR="00BF28D8" w:rsidRDefault="00BF28D8">
    <w:pPr>
      <w:pStyle w:val="Footer"/>
      <w:jc w:val="right"/>
    </w:pPr>
    <w:r>
      <w:fldChar w:fldCharType="begin"/>
    </w:r>
    <w:r>
      <w:instrText xml:space="preserve"> PAGE   \* MERGEFORMAT </w:instrText>
    </w:r>
    <w:r>
      <w:fldChar w:fldCharType="separate"/>
    </w:r>
    <w:r w:rsidR="008424E6">
      <w:rPr>
        <w:noProof/>
      </w:rPr>
      <w:t>44</w:t>
    </w:r>
    <w:r>
      <w:rPr>
        <w:noProof/>
      </w:rPr>
      <w:fldChar w:fldCharType="end"/>
    </w:r>
  </w:p>
  <w:p w14:paraId="50552EDF" w14:textId="77777777" w:rsidR="00BF28D8" w:rsidRDefault="00BF28D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0584BA" w14:textId="77777777" w:rsidR="00BF28D8" w:rsidRDefault="00BF28D8">
    <w:pPr>
      <w:pStyle w:val="Footer"/>
      <w:jc w:val="right"/>
    </w:pPr>
  </w:p>
  <w:p w14:paraId="31C18C98" w14:textId="77777777" w:rsidR="00BF28D8" w:rsidRDefault="00BF28D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BA0589" w14:textId="77777777" w:rsidR="00BF28D8" w:rsidRDefault="00BF28D8" w:rsidP="005A2EEA">
      <w:pPr>
        <w:spacing w:after="0" w:line="240" w:lineRule="auto"/>
      </w:pPr>
      <w:r>
        <w:separator/>
      </w:r>
    </w:p>
  </w:footnote>
  <w:footnote w:type="continuationSeparator" w:id="0">
    <w:p w14:paraId="72A30544" w14:textId="77777777" w:rsidR="00BF28D8" w:rsidRDefault="00BF28D8" w:rsidP="005A2EE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70130E" w14:textId="0B9AB5A0" w:rsidR="00BF28D8" w:rsidRPr="00027B78" w:rsidRDefault="00BF28D8" w:rsidP="004D4593">
    <w:pPr>
      <w:pStyle w:val="Header"/>
      <w:ind w:right="747"/>
      <w:rPr>
        <w:rFonts w:ascii="Times New Roman" w:hAnsi="Times New Roman"/>
        <w:sz w:val="18"/>
        <w:szCs w:val="18"/>
      </w:rPr>
    </w:pPr>
    <w:r w:rsidRPr="00027B78">
      <w:rPr>
        <w:rFonts w:ascii="Times New Roman" w:hAnsi="Times New Roman"/>
        <w:sz w:val="18"/>
        <w:szCs w:val="18"/>
      </w:rPr>
      <w:t xml:space="preserve"> PROCESSES FOR ASSETS AND I</w:t>
    </w:r>
    <w:ins w:id="0" w:author="thomasmoore adingo" w:date="2017-04-07T14:29:00Z">
      <w:r>
        <w:rPr>
          <w:rFonts w:ascii="Times New Roman" w:hAnsi="Times New Roman"/>
          <w:sz w:val="18"/>
          <w:szCs w:val="18"/>
        </w:rPr>
        <w:t>I</w:t>
      </w:r>
    </w:ins>
    <w:r w:rsidRPr="00027B78">
      <w:rPr>
        <w:rFonts w:ascii="Times New Roman" w:hAnsi="Times New Roman"/>
        <w:sz w:val="18"/>
        <w:szCs w:val="18"/>
      </w:rPr>
      <w:t>ABILITIES OF INTERNATIONAL BANKING SYSTEMS IN GHANA</w:t>
    </w:r>
    <w:r w:rsidRPr="00027B78">
      <w:rPr>
        <w:rFonts w:ascii="Times New Roman" w:hAnsi="Times New Roman"/>
        <w:sz w:val="18"/>
        <w:szCs w:val="18"/>
      </w:rPr>
      <w:tab/>
    </w:r>
    <w:r w:rsidRPr="00027B78">
      <w:rPr>
        <w:rFonts w:ascii="Times New Roman" w:hAnsi="Times New Roman"/>
        <w:sz w:val="18"/>
        <w:szCs w:val="18"/>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11DE3"/>
    <w:multiLevelType w:val="hybridMultilevel"/>
    <w:tmpl w:val="1968EAD2"/>
    <w:lvl w:ilvl="0" w:tplc="2CDE866A">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6F3DAC"/>
    <w:multiLevelType w:val="hybridMultilevel"/>
    <w:tmpl w:val="66CAC0EC"/>
    <w:lvl w:ilvl="0" w:tplc="7B62D986">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032DDD"/>
    <w:multiLevelType w:val="multilevel"/>
    <w:tmpl w:val="8A567394"/>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nsid w:val="177F0F08"/>
    <w:multiLevelType w:val="hybridMultilevel"/>
    <w:tmpl w:val="11E2718E"/>
    <w:lvl w:ilvl="0" w:tplc="D256EEA8">
      <w:start w:val="1"/>
      <w:numFmt w:val="decimal"/>
      <w:lvlText w:val="%1."/>
      <w:lvlJc w:val="left"/>
      <w:pPr>
        <w:ind w:left="720" w:hanging="360"/>
      </w:pPr>
      <w:rPr>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EAC59E1"/>
    <w:multiLevelType w:val="hybridMultilevel"/>
    <w:tmpl w:val="C148592C"/>
    <w:lvl w:ilvl="0" w:tplc="0409000F">
      <w:start w:val="1"/>
      <w:numFmt w:val="decimal"/>
      <w:lvlText w:val="%1."/>
      <w:lvlJc w:val="left"/>
      <w:pPr>
        <w:ind w:left="787" w:hanging="360"/>
      </w:pPr>
    </w:lvl>
    <w:lvl w:ilvl="1" w:tplc="04090019" w:tentative="1">
      <w:start w:val="1"/>
      <w:numFmt w:val="lowerLetter"/>
      <w:lvlText w:val="%2."/>
      <w:lvlJc w:val="left"/>
      <w:pPr>
        <w:ind w:left="1507" w:hanging="360"/>
      </w:pPr>
    </w:lvl>
    <w:lvl w:ilvl="2" w:tplc="0409001B" w:tentative="1">
      <w:start w:val="1"/>
      <w:numFmt w:val="lowerRoman"/>
      <w:lvlText w:val="%3."/>
      <w:lvlJc w:val="right"/>
      <w:pPr>
        <w:ind w:left="2227" w:hanging="180"/>
      </w:pPr>
    </w:lvl>
    <w:lvl w:ilvl="3" w:tplc="0409000F" w:tentative="1">
      <w:start w:val="1"/>
      <w:numFmt w:val="decimal"/>
      <w:lvlText w:val="%4."/>
      <w:lvlJc w:val="left"/>
      <w:pPr>
        <w:ind w:left="2947" w:hanging="360"/>
      </w:pPr>
    </w:lvl>
    <w:lvl w:ilvl="4" w:tplc="04090019" w:tentative="1">
      <w:start w:val="1"/>
      <w:numFmt w:val="lowerLetter"/>
      <w:lvlText w:val="%5."/>
      <w:lvlJc w:val="left"/>
      <w:pPr>
        <w:ind w:left="3667" w:hanging="360"/>
      </w:pPr>
    </w:lvl>
    <w:lvl w:ilvl="5" w:tplc="0409001B" w:tentative="1">
      <w:start w:val="1"/>
      <w:numFmt w:val="lowerRoman"/>
      <w:lvlText w:val="%6."/>
      <w:lvlJc w:val="right"/>
      <w:pPr>
        <w:ind w:left="4387" w:hanging="180"/>
      </w:pPr>
    </w:lvl>
    <w:lvl w:ilvl="6" w:tplc="0409000F" w:tentative="1">
      <w:start w:val="1"/>
      <w:numFmt w:val="decimal"/>
      <w:lvlText w:val="%7."/>
      <w:lvlJc w:val="left"/>
      <w:pPr>
        <w:ind w:left="5107" w:hanging="360"/>
      </w:pPr>
    </w:lvl>
    <w:lvl w:ilvl="7" w:tplc="04090019" w:tentative="1">
      <w:start w:val="1"/>
      <w:numFmt w:val="lowerLetter"/>
      <w:lvlText w:val="%8."/>
      <w:lvlJc w:val="left"/>
      <w:pPr>
        <w:ind w:left="5827" w:hanging="360"/>
      </w:pPr>
    </w:lvl>
    <w:lvl w:ilvl="8" w:tplc="0409001B" w:tentative="1">
      <w:start w:val="1"/>
      <w:numFmt w:val="lowerRoman"/>
      <w:lvlText w:val="%9."/>
      <w:lvlJc w:val="right"/>
      <w:pPr>
        <w:ind w:left="6547" w:hanging="180"/>
      </w:pPr>
    </w:lvl>
  </w:abstractNum>
  <w:abstractNum w:abstractNumId="5">
    <w:nsid w:val="256C5FF5"/>
    <w:multiLevelType w:val="hybridMultilevel"/>
    <w:tmpl w:val="0396FD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BED4B9F"/>
    <w:multiLevelType w:val="hybridMultilevel"/>
    <w:tmpl w:val="752A50BC"/>
    <w:lvl w:ilvl="0" w:tplc="B65EB8CA">
      <w:start w:val="1"/>
      <w:numFmt w:val="decimal"/>
      <w:lvlText w:val="%1."/>
      <w:lvlJc w:val="left"/>
      <w:pPr>
        <w:ind w:left="787" w:hanging="360"/>
      </w:pPr>
      <w:rPr>
        <w:b w:val="0"/>
      </w:rPr>
    </w:lvl>
    <w:lvl w:ilvl="1" w:tplc="04090019" w:tentative="1">
      <w:start w:val="1"/>
      <w:numFmt w:val="lowerLetter"/>
      <w:lvlText w:val="%2."/>
      <w:lvlJc w:val="left"/>
      <w:pPr>
        <w:ind w:left="1507" w:hanging="360"/>
      </w:pPr>
    </w:lvl>
    <w:lvl w:ilvl="2" w:tplc="0409001B" w:tentative="1">
      <w:start w:val="1"/>
      <w:numFmt w:val="lowerRoman"/>
      <w:lvlText w:val="%3."/>
      <w:lvlJc w:val="right"/>
      <w:pPr>
        <w:ind w:left="2227" w:hanging="180"/>
      </w:pPr>
    </w:lvl>
    <w:lvl w:ilvl="3" w:tplc="0409000F" w:tentative="1">
      <w:start w:val="1"/>
      <w:numFmt w:val="decimal"/>
      <w:lvlText w:val="%4."/>
      <w:lvlJc w:val="left"/>
      <w:pPr>
        <w:ind w:left="2947" w:hanging="360"/>
      </w:pPr>
    </w:lvl>
    <w:lvl w:ilvl="4" w:tplc="04090019" w:tentative="1">
      <w:start w:val="1"/>
      <w:numFmt w:val="lowerLetter"/>
      <w:lvlText w:val="%5."/>
      <w:lvlJc w:val="left"/>
      <w:pPr>
        <w:ind w:left="3667" w:hanging="360"/>
      </w:pPr>
    </w:lvl>
    <w:lvl w:ilvl="5" w:tplc="0409001B" w:tentative="1">
      <w:start w:val="1"/>
      <w:numFmt w:val="lowerRoman"/>
      <w:lvlText w:val="%6."/>
      <w:lvlJc w:val="right"/>
      <w:pPr>
        <w:ind w:left="4387" w:hanging="180"/>
      </w:pPr>
    </w:lvl>
    <w:lvl w:ilvl="6" w:tplc="0409000F" w:tentative="1">
      <w:start w:val="1"/>
      <w:numFmt w:val="decimal"/>
      <w:lvlText w:val="%7."/>
      <w:lvlJc w:val="left"/>
      <w:pPr>
        <w:ind w:left="5107" w:hanging="360"/>
      </w:pPr>
    </w:lvl>
    <w:lvl w:ilvl="7" w:tplc="04090019" w:tentative="1">
      <w:start w:val="1"/>
      <w:numFmt w:val="lowerLetter"/>
      <w:lvlText w:val="%8."/>
      <w:lvlJc w:val="left"/>
      <w:pPr>
        <w:ind w:left="5827" w:hanging="360"/>
      </w:pPr>
    </w:lvl>
    <w:lvl w:ilvl="8" w:tplc="0409001B" w:tentative="1">
      <w:start w:val="1"/>
      <w:numFmt w:val="lowerRoman"/>
      <w:lvlText w:val="%9."/>
      <w:lvlJc w:val="right"/>
      <w:pPr>
        <w:ind w:left="6547" w:hanging="180"/>
      </w:pPr>
    </w:lvl>
  </w:abstractNum>
  <w:abstractNum w:abstractNumId="7">
    <w:nsid w:val="2E9C5358"/>
    <w:multiLevelType w:val="hybridMultilevel"/>
    <w:tmpl w:val="5EFECF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4D75439"/>
    <w:multiLevelType w:val="multilevel"/>
    <w:tmpl w:val="9CD29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22B3A62"/>
    <w:multiLevelType w:val="hybridMultilevel"/>
    <w:tmpl w:val="052A90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2A03D02"/>
    <w:multiLevelType w:val="hybridMultilevel"/>
    <w:tmpl w:val="C05E85BC"/>
    <w:lvl w:ilvl="0" w:tplc="0409000F">
      <w:start w:val="1"/>
      <w:numFmt w:val="decimal"/>
      <w:lvlText w:val="%1."/>
      <w:lvlJc w:val="left"/>
      <w:pPr>
        <w:ind w:left="720" w:hanging="360"/>
      </w:pPr>
      <w:rPr>
        <w:rFonts w:hint="default"/>
      </w:rPr>
    </w:lvl>
    <w:lvl w:ilvl="1" w:tplc="D98A3AD2">
      <w:numFmt w:val="bullet"/>
      <w:lvlText w:val=""/>
      <w:lvlJc w:val="left"/>
      <w:pPr>
        <w:ind w:left="1440" w:hanging="360"/>
      </w:pPr>
      <w:rPr>
        <w:rFonts w:ascii="Times New Roman" w:eastAsia="Calibr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7607FBB"/>
    <w:multiLevelType w:val="hybridMultilevel"/>
    <w:tmpl w:val="08587F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E1963A6"/>
    <w:multiLevelType w:val="hybridMultilevel"/>
    <w:tmpl w:val="FADA1F46"/>
    <w:lvl w:ilvl="0" w:tplc="138096FE">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5167E26"/>
    <w:multiLevelType w:val="hybridMultilevel"/>
    <w:tmpl w:val="E1BA35E8"/>
    <w:lvl w:ilvl="0" w:tplc="0409000F">
      <w:start w:val="1"/>
      <w:numFmt w:val="decimal"/>
      <w:lvlText w:val="%1."/>
      <w:lvlJc w:val="left"/>
      <w:pPr>
        <w:ind w:left="787" w:hanging="360"/>
      </w:pPr>
    </w:lvl>
    <w:lvl w:ilvl="1" w:tplc="04090019" w:tentative="1">
      <w:start w:val="1"/>
      <w:numFmt w:val="lowerLetter"/>
      <w:lvlText w:val="%2."/>
      <w:lvlJc w:val="left"/>
      <w:pPr>
        <w:ind w:left="1507" w:hanging="360"/>
      </w:pPr>
    </w:lvl>
    <w:lvl w:ilvl="2" w:tplc="0409001B" w:tentative="1">
      <w:start w:val="1"/>
      <w:numFmt w:val="lowerRoman"/>
      <w:lvlText w:val="%3."/>
      <w:lvlJc w:val="right"/>
      <w:pPr>
        <w:ind w:left="2227" w:hanging="180"/>
      </w:pPr>
    </w:lvl>
    <w:lvl w:ilvl="3" w:tplc="0409000F" w:tentative="1">
      <w:start w:val="1"/>
      <w:numFmt w:val="decimal"/>
      <w:lvlText w:val="%4."/>
      <w:lvlJc w:val="left"/>
      <w:pPr>
        <w:ind w:left="2947" w:hanging="360"/>
      </w:pPr>
    </w:lvl>
    <w:lvl w:ilvl="4" w:tplc="04090019" w:tentative="1">
      <w:start w:val="1"/>
      <w:numFmt w:val="lowerLetter"/>
      <w:lvlText w:val="%5."/>
      <w:lvlJc w:val="left"/>
      <w:pPr>
        <w:ind w:left="3667" w:hanging="360"/>
      </w:pPr>
    </w:lvl>
    <w:lvl w:ilvl="5" w:tplc="0409001B" w:tentative="1">
      <w:start w:val="1"/>
      <w:numFmt w:val="lowerRoman"/>
      <w:lvlText w:val="%6."/>
      <w:lvlJc w:val="right"/>
      <w:pPr>
        <w:ind w:left="4387" w:hanging="180"/>
      </w:pPr>
    </w:lvl>
    <w:lvl w:ilvl="6" w:tplc="0409000F" w:tentative="1">
      <w:start w:val="1"/>
      <w:numFmt w:val="decimal"/>
      <w:lvlText w:val="%7."/>
      <w:lvlJc w:val="left"/>
      <w:pPr>
        <w:ind w:left="5107" w:hanging="360"/>
      </w:pPr>
    </w:lvl>
    <w:lvl w:ilvl="7" w:tplc="04090019" w:tentative="1">
      <w:start w:val="1"/>
      <w:numFmt w:val="lowerLetter"/>
      <w:lvlText w:val="%8."/>
      <w:lvlJc w:val="left"/>
      <w:pPr>
        <w:ind w:left="5827" w:hanging="360"/>
      </w:pPr>
    </w:lvl>
    <w:lvl w:ilvl="8" w:tplc="0409001B" w:tentative="1">
      <w:start w:val="1"/>
      <w:numFmt w:val="lowerRoman"/>
      <w:lvlText w:val="%9."/>
      <w:lvlJc w:val="right"/>
      <w:pPr>
        <w:ind w:left="6547" w:hanging="180"/>
      </w:pPr>
    </w:lvl>
  </w:abstractNum>
  <w:abstractNum w:abstractNumId="14">
    <w:nsid w:val="55DC1F41"/>
    <w:multiLevelType w:val="hybridMultilevel"/>
    <w:tmpl w:val="8C74A7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B220180"/>
    <w:multiLevelType w:val="multilevel"/>
    <w:tmpl w:val="98B03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B2D7EB0"/>
    <w:multiLevelType w:val="hybridMultilevel"/>
    <w:tmpl w:val="D1727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D094478"/>
    <w:multiLevelType w:val="multilevel"/>
    <w:tmpl w:val="EE860FEC"/>
    <w:lvl w:ilvl="0">
      <w:start w:val="1"/>
      <w:numFmt w:val="decimal"/>
      <w:lvlText w:val="%1."/>
      <w:lvlJc w:val="left"/>
      <w:pPr>
        <w:tabs>
          <w:tab w:val="num" w:pos="720"/>
        </w:tabs>
        <w:ind w:left="720" w:hanging="360"/>
      </w:pPr>
      <w:rPr>
        <w:rFonts w:hint="default"/>
        <w:sz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24458B4"/>
    <w:multiLevelType w:val="multilevel"/>
    <w:tmpl w:val="555C2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CC028D9"/>
    <w:multiLevelType w:val="hybridMultilevel"/>
    <w:tmpl w:val="E1BA35E8"/>
    <w:lvl w:ilvl="0" w:tplc="0409000F">
      <w:start w:val="1"/>
      <w:numFmt w:val="decimal"/>
      <w:lvlText w:val="%1."/>
      <w:lvlJc w:val="left"/>
      <w:pPr>
        <w:ind w:left="787" w:hanging="360"/>
      </w:pPr>
    </w:lvl>
    <w:lvl w:ilvl="1" w:tplc="04090019" w:tentative="1">
      <w:start w:val="1"/>
      <w:numFmt w:val="lowerLetter"/>
      <w:lvlText w:val="%2."/>
      <w:lvlJc w:val="left"/>
      <w:pPr>
        <w:ind w:left="1507" w:hanging="360"/>
      </w:pPr>
    </w:lvl>
    <w:lvl w:ilvl="2" w:tplc="0409001B" w:tentative="1">
      <w:start w:val="1"/>
      <w:numFmt w:val="lowerRoman"/>
      <w:lvlText w:val="%3."/>
      <w:lvlJc w:val="right"/>
      <w:pPr>
        <w:ind w:left="2227" w:hanging="180"/>
      </w:pPr>
    </w:lvl>
    <w:lvl w:ilvl="3" w:tplc="0409000F" w:tentative="1">
      <w:start w:val="1"/>
      <w:numFmt w:val="decimal"/>
      <w:lvlText w:val="%4."/>
      <w:lvlJc w:val="left"/>
      <w:pPr>
        <w:ind w:left="2947" w:hanging="360"/>
      </w:pPr>
    </w:lvl>
    <w:lvl w:ilvl="4" w:tplc="04090019" w:tentative="1">
      <w:start w:val="1"/>
      <w:numFmt w:val="lowerLetter"/>
      <w:lvlText w:val="%5."/>
      <w:lvlJc w:val="left"/>
      <w:pPr>
        <w:ind w:left="3667" w:hanging="360"/>
      </w:pPr>
    </w:lvl>
    <w:lvl w:ilvl="5" w:tplc="0409001B" w:tentative="1">
      <w:start w:val="1"/>
      <w:numFmt w:val="lowerRoman"/>
      <w:lvlText w:val="%6."/>
      <w:lvlJc w:val="right"/>
      <w:pPr>
        <w:ind w:left="4387" w:hanging="180"/>
      </w:pPr>
    </w:lvl>
    <w:lvl w:ilvl="6" w:tplc="0409000F" w:tentative="1">
      <w:start w:val="1"/>
      <w:numFmt w:val="decimal"/>
      <w:lvlText w:val="%7."/>
      <w:lvlJc w:val="left"/>
      <w:pPr>
        <w:ind w:left="5107" w:hanging="360"/>
      </w:pPr>
    </w:lvl>
    <w:lvl w:ilvl="7" w:tplc="04090019" w:tentative="1">
      <w:start w:val="1"/>
      <w:numFmt w:val="lowerLetter"/>
      <w:lvlText w:val="%8."/>
      <w:lvlJc w:val="left"/>
      <w:pPr>
        <w:ind w:left="5827" w:hanging="360"/>
      </w:pPr>
    </w:lvl>
    <w:lvl w:ilvl="8" w:tplc="0409001B" w:tentative="1">
      <w:start w:val="1"/>
      <w:numFmt w:val="lowerRoman"/>
      <w:lvlText w:val="%9."/>
      <w:lvlJc w:val="right"/>
      <w:pPr>
        <w:ind w:left="6547" w:hanging="180"/>
      </w:pPr>
    </w:lvl>
  </w:abstractNum>
  <w:num w:numId="1">
    <w:abstractNumId w:val="4"/>
  </w:num>
  <w:num w:numId="2">
    <w:abstractNumId w:val="6"/>
  </w:num>
  <w:num w:numId="3">
    <w:abstractNumId w:val="0"/>
  </w:num>
  <w:num w:numId="4">
    <w:abstractNumId w:val="1"/>
  </w:num>
  <w:num w:numId="5">
    <w:abstractNumId w:val="19"/>
  </w:num>
  <w:num w:numId="6">
    <w:abstractNumId w:val="5"/>
  </w:num>
  <w:num w:numId="7">
    <w:abstractNumId w:val="12"/>
  </w:num>
  <w:num w:numId="8">
    <w:abstractNumId w:val="10"/>
  </w:num>
  <w:num w:numId="9">
    <w:abstractNumId w:val="13"/>
  </w:num>
  <w:num w:numId="10">
    <w:abstractNumId w:val="17"/>
  </w:num>
  <w:num w:numId="11">
    <w:abstractNumId w:val="8"/>
  </w:num>
  <w:num w:numId="12">
    <w:abstractNumId w:val="15"/>
  </w:num>
  <w:num w:numId="13">
    <w:abstractNumId w:val="18"/>
  </w:num>
  <w:num w:numId="14">
    <w:abstractNumId w:val="16"/>
  </w:num>
  <w:num w:numId="15">
    <w:abstractNumId w:val="7"/>
  </w:num>
  <w:num w:numId="16">
    <w:abstractNumId w:val="11"/>
  </w:num>
  <w:num w:numId="17">
    <w:abstractNumId w:val="9"/>
  </w:num>
  <w:num w:numId="18">
    <w:abstractNumId w:val="2"/>
  </w:num>
  <w:num w:numId="19">
    <w:abstractNumId w:val="14"/>
  </w:num>
  <w:num w:numId="20">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homasmoore adingo">
    <w15:presenceInfo w15:providerId="Windows Live" w15:userId="5f3f3a65d37578b7"/>
  </w15:person>
  <w15:person w15:author="Reviewer 143">
    <w15:presenceInfo w15:providerId="None" w15:userId="Reviewer 143"/>
  </w15:person>
  <w15:person w15:author="Francis">
    <w15:presenceInfo w15:providerId="None" w15:userId="Francis"/>
  </w15:person>
  <w15:person w15:author="Dr. Ted Sun">
    <w15:presenceInfo w15:providerId="None" w15:userId="Dr. Ted Sun"/>
  </w15:person>
  <w15:person w15:author="ADINGO HILLARY">
    <w15:presenceInfo w15:providerId="None" w15:userId="ADINGO HILLARY"/>
  </w15:person>
  <w15:person w15:author="akanboyuure lucy">
    <w15:presenceInfo w15:providerId="None" w15:userId="akanboyuure luc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60BE"/>
    <w:rsid w:val="000003D7"/>
    <w:rsid w:val="00002C13"/>
    <w:rsid w:val="00005F9A"/>
    <w:rsid w:val="0001333A"/>
    <w:rsid w:val="00016C0A"/>
    <w:rsid w:val="000209BB"/>
    <w:rsid w:val="000224C4"/>
    <w:rsid w:val="000232EE"/>
    <w:rsid w:val="000243E8"/>
    <w:rsid w:val="00026927"/>
    <w:rsid w:val="00026AD3"/>
    <w:rsid w:val="00027B78"/>
    <w:rsid w:val="0003002B"/>
    <w:rsid w:val="00034D6D"/>
    <w:rsid w:val="00034F85"/>
    <w:rsid w:val="00040550"/>
    <w:rsid w:val="00045B66"/>
    <w:rsid w:val="00047452"/>
    <w:rsid w:val="0005429B"/>
    <w:rsid w:val="00057114"/>
    <w:rsid w:val="0006015A"/>
    <w:rsid w:val="00062598"/>
    <w:rsid w:val="000642B2"/>
    <w:rsid w:val="00064F62"/>
    <w:rsid w:val="00082DF8"/>
    <w:rsid w:val="00087535"/>
    <w:rsid w:val="0008788E"/>
    <w:rsid w:val="0009191A"/>
    <w:rsid w:val="00094AA2"/>
    <w:rsid w:val="000957EA"/>
    <w:rsid w:val="000A0ABC"/>
    <w:rsid w:val="000A19E9"/>
    <w:rsid w:val="000A4C14"/>
    <w:rsid w:val="000A6141"/>
    <w:rsid w:val="000A6FA1"/>
    <w:rsid w:val="000B05E9"/>
    <w:rsid w:val="000B3BB9"/>
    <w:rsid w:val="000B3E2A"/>
    <w:rsid w:val="000B3E59"/>
    <w:rsid w:val="000C082E"/>
    <w:rsid w:val="000C32AC"/>
    <w:rsid w:val="000C7C86"/>
    <w:rsid w:val="000D30CE"/>
    <w:rsid w:val="000D3D0C"/>
    <w:rsid w:val="000D6E0F"/>
    <w:rsid w:val="000D76B7"/>
    <w:rsid w:val="000E1632"/>
    <w:rsid w:val="000E4B27"/>
    <w:rsid w:val="000F30EB"/>
    <w:rsid w:val="000F345D"/>
    <w:rsid w:val="000F4F00"/>
    <w:rsid w:val="000F6D7C"/>
    <w:rsid w:val="000F7169"/>
    <w:rsid w:val="001010D5"/>
    <w:rsid w:val="001016E8"/>
    <w:rsid w:val="001040EB"/>
    <w:rsid w:val="00107912"/>
    <w:rsid w:val="001128B3"/>
    <w:rsid w:val="00117FE3"/>
    <w:rsid w:val="0012049A"/>
    <w:rsid w:val="0013176B"/>
    <w:rsid w:val="001317EA"/>
    <w:rsid w:val="00132975"/>
    <w:rsid w:val="001344DC"/>
    <w:rsid w:val="00135C06"/>
    <w:rsid w:val="00135D86"/>
    <w:rsid w:val="00136AC0"/>
    <w:rsid w:val="00152E97"/>
    <w:rsid w:val="00156545"/>
    <w:rsid w:val="00157A9A"/>
    <w:rsid w:val="001644E3"/>
    <w:rsid w:val="00164E6B"/>
    <w:rsid w:val="0016596D"/>
    <w:rsid w:val="0016677C"/>
    <w:rsid w:val="00170191"/>
    <w:rsid w:val="0017262F"/>
    <w:rsid w:val="00176955"/>
    <w:rsid w:val="00180B91"/>
    <w:rsid w:val="001831DD"/>
    <w:rsid w:val="001859ED"/>
    <w:rsid w:val="00185B0B"/>
    <w:rsid w:val="00186715"/>
    <w:rsid w:val="00186855"/>
    <w:rsid w:val="001A01A0"/>
    <w:rsid w:val="001A2A23"/>
    <w:rsid w:val="001A2B49"/>
    <w:rsid w:val="001A6C0A"/>
    <w:rsid w:val="001A7E9F"/>
    <w:rsid w:val="001B0BA4"/>
    <w:rsid w:val="001B1FD8"/>
    <w:rsid w:val="001B3B76"/>
    <w:rsid w:val="001B46A1"/>
    <w:rsid w:val="001C4E6A"/>
    <w:rsid w:val="001C7295"/>
    <w:rsid w:val="001D23D8"/>
    <w:rsid w:val="001D67BE"/>
    <w:rsid w:val="001D6A7F"/>
    <w:rsid w:val="001E1624"/>
    <w:rsid w:val="001E2D22"/>
    <w:rsid w:val="001E2F69"/>
    <w:rsid w:val="001F01B5"/>
    <w:rsid w:val="001F1CB3"/>
    <w:rsid w:val="001F61E0"/>
    <w:rsid w:val="002025F9"/>
    <w:rsid w:val="0020322F"/>
    <w:rsid w:val="002040BC"/>
    <w:rsid w:val="00206FAB"/>
    <w:rsid w:val="0020769F"/>
    <w:rsid w:val="00211AAE"/>
    <w:rsid w:val="00211AFB"/>
    <w:rsid w:val="00214E5B"/>
    <w:rsid w:val="002151F6"/>
    <w:rsid w:val="00215D9D"/>
    <w:rsid w:val="00216F21"/>
    <w:rsid w:val="00221920"/>
    <w:rsid w:val="0022466F"/>
    <w:rsid w:val="00226ADE"/>
    <w:rsid w:val="00227F6F"/>
    <w:rsid w:val="0023694E"/>
    <w:rsid w:val="00237DC4"/>
    <w:rsid w:val="0024048E"/>
    <w:rsid w:val="00247528"/>
    <w:rsid w:val="0025023F"/>
    <w:rsid w:val="002503E7"/>
    <w:rsid w:val="00250492"/>
    <w:rsid w:val="002519EC"/>
    <w:rsid w:val="0025251E"/>
    <w:rsid w:val="00252A61"/>
    <w:rsid w:val="00252C1E"/>
    <w:rsid w:val="00254C1D"/>
    <w:rsid w:val="002558E2"/>
    <w:rsid w:val="0025639C"/>
    <w:rsid w:val="002573B1"/>
    <w:rsid w:val="00261588"/>
    <w:rsid w:val="002621C7"/>
    <w:rsid w:val="00264660"/>
    <w:rsid w:val="00264A9B"/>
    <w:rsid w:val="00265364"/>
    <w:rsid w:val="00267435"/>
    <w:rsid w:val="00272635"/>
    <w:rsid w:val="002745D5"/>
    <w:rsid w:val="00274A6B"/>
    <w:rsid w:val="00276532"/>
    <w:rsid w:val="00276892"/>
    <w:rsid w:val="002776EC"/>
    <w:rsid w:val="00277C96"/>
    <w:rsid w:val="0028067C"/>
    <w:rsid w:val="002849CB"/>
    <w:rsid w:val="002A14A6"/>
    <w:rsid w:val="002A2861"/>
    <w:rsid w:val="002A7CC2"/>
    <w:rsid w:val="002A7F27"/>
    <w:rsid w:val="002B68DF"/>
    <w:rsid w:val="002B73F6"/>
    <w:rsid w:val="002C3B2E"/>
    <w:rsid w:val="002C54CD"/>
    <w:rsid w:val="002D09BC"/>
    <w:rsid w:val="002D16F4"/>
    <w:rsid w:val="002D6BEF"/>
    <w:rsid w:val="002D6E1E"/>
    <w:rsid w:val="002E2CBE"/>
    <w:rsid w:val="002E5A27"/>
    <w:rsid w:val="002E5BEA"/>
    <w:rsid w:val="002E7E12"/>
    <w:rsid w:val="002F02E5"/>
    <w:rsid w:val="002F3114"/>
    <w:rsid w:val="002F50A1"/>
    <w:rsid w:val="002F5224"/>
    <w:rsid w:val="002F612E"/>
    <w:rsid w:val="002F6BC5"/>
    <w:rsid w:val="00300D72"/>
    <w:rsid w:val="00304ECD"/>
    <w:rsid w:val="0030640F"/>
    <w:rsid w:val="00312142"/>
    <w:rsid w:val="00313233"/>
    <w:rsid w:val="00317718"/>
    <w:rsid w:val="0032381A"/>
    <w:rsid w:val="0033148E"/>
    <w:rsid w:val="003406AD"/>
    <w:rsid w:val="003415E4"/>
    <w:rsid w:val="00344466"/>
    <w:rsid w:val="00345069"/>
    <w:rsid w:val="003456BC"/>
    <w:rsid w:val="00345DBA"/>
    <w:rsid w:val="00346FD0"/>
    <w:rsid w:val="003472E3"/>
    <w:rsid w:val="00350247"/>
    <w:rsid w:val="00350E66"/>
    <w:rsid w:val="00353F03"/>
    <w:rsid w:val="00354A4A"/>
    <w:rsid w:val="00356B46"/>
    <w:rsid w:val="0035745C"/>
    <w:rsid w:val="0036059C"/>
    <w:rsid w:val="0036118C"/>
    <w:rsid w:val="00364B3B"/>
    <w:rsid w:val="00365B22"/>
    <w:rsid w:val="00367877"/>
    <w:rsid w:val="00380714"/>
    <w:rsid w:val="00382B96"/>
    <w:rsid w:val="00386E8C"/>
    <w:rsid w:val="003901E1"/>
    <w:rsid w:val="0039710A"/>
    <w:rsid w:val="003A144A"/>
    <w:rsid w:val="003A2085"/>
    <w:rsid w:val="003A4A5B"/>
    <w:rsid w:val="003A7C92"/>
    <w:rsid w:val="003B1C1B"/>
    <w:rsid w:val="003B260F"/>
    <w:rsid w:val="003B3345"/>
    <w:rsid w:val="003C4646"/>
    <w:rsid w:val="003C527E"/>
    <w:rsid w:val="003D43CB"/>
    <w:rsid w:val="003D61A4"/>
    <w:rsid w:val="003D6CE0"/>
    <w:rsid w:val="003E3454"/>
    <w:rsid w:val="003E5542"/>
    <w:rsid w:val="003F4553"/>
    <w:rsid w:val="003F49F2"/>
    <w:rsid w:val="003F6921"/>
    <w:rsid w:val="0040100C"/>
    <w:rsid w:val="00401401"/>
    <w:rsid w:val="00401B80"/>
    <w:rsid w:val="004026DF"/>
    <w:rsid w:val="00402EE4"/>
    <w:rsid w:val="00404273"/>
    <w:rsid w:val="00406330"/>
    <w:rsid w:val="00410845"/>
    <w:rsid w:val="004112AB"/>
    <w:rsid w:val="0041156F"/>
    <w:rsid w:val="00424082"/>
    <w:rsid w:val="00433BCE"/>
    <w:rsid w:val="0043526C"/>
    <w:rsid w:val="004427E6"/>
    <w:rsid w:val="00443458"/>
    <w:rsid w:val="004435FC"/>
    <w:rsid w:val="00443CC2"/>
    <w:rsid w:val="00447938"/>
    <w:rsid w:val="004568C2"/>
    <w:rsid w:val="00461BDD"/>
    <w:rsid w:val="00462300"/>
    <w:rsid w:val="00471528"/>
    <w:rsid w:val="004753EC"/>
    <w:rsid w:val="00483BC2"/>
    <w:rsid w:val="004921C0"/>
    <w:rsid w:val="00492655"/>
    <w:rsid w:val="00495972"/>
    <w:rsid w:val="004977A2"/>
    <w:rsid w:val="004A2775"/>
    <w:rsid w:val="004A4F5C"/>
    <w:rsid w:val="004B1249"/>
    <w:rsid w:val="004B1CA8"/>
    <w:rsid w:val="004B7CE2"/>
    <w:rsid w:val="004C00C0"/>
    <w:rsid w:val="004C26DD"/>
    <w:rsid w:val="004C617C"/>
    <w:rsid w:val="004C7092"/>
    <w:rsid w:val="004D1772"/>
    <w:rsid w:val="004D1FEC"/>
    <w:rsid w:val="004D4593"/>
    <w:rsid w:val="004D6FC3"/>
    <w:rsid w:val="004D7C4B"/>
    <w:rsid w:val="004E052C"/>
    <w:rsid w:val="004E3D1E"/>
    <w:rsid w:val="004E61DE"/>
    <w:rsid w:val="004E629F"/>
    <w:rsid w:val="004F1E11"/>
    <w:rsid w:val="004F2163"/>
    <w:rsid w:val="004F7682"/>
    <w:rsid w:val="00500326"/>
    <w:rsid w:val="00500574"/>
    <w:rsid w:val="005012BD"/>
    <w:rsid w:val="00511E7B"/>
    <w:rsid w:val="005130FC"/>
    <w:rsid w:val="00516DC8"/>
    <w:rsid w:val="00520F59"/>
    <w:rsid w:val="00522688"/>
    <w:rsid w:val="00522CA1"/>
    <w:rsid w:val="005231B5"/>
    <w:rsid w:val="00523A56"/>
    <w:rsid w:val="00523B8E"/>
    <w:rsid w:val="005254CA"/>
    <w:rsid w:val="00525BFB"/>
    <w:rsid w:val="00531BE3"/>
    <w:rsid w:val="00537A8C"/>
    <w:rsid w:val="0054084B"/>
    <w:rsid w:val="00542B22"/>
    <w:rsid w:val="00551979"/>
    <w:rsid w:val="00552B39"/>
    <w:rsid w:val="00566898"/>
    <w:rsid w:val="00567C5F"/>
    <w:rsid w:val="005730B8"/>
    <w:rsid w:val="00575726"/>
    <w:rsid w:val="00580583"/>
    <w:rsid w:val="00582278"/>
    <w:rsid w:val="005831BD"/>
    <w:rsid w:val="00584ED6"/>
    <w:rsid w:val="0058581E"/>
    <w:rsid w:val="00590E21"/>
    <w:rsid w:val="005966E8"/>
    <w:rsid w:val="005A0DDA"/>
    <w:rsid w:val="005A2EEA"/>
    <w:rsid w:val="005A6748"/>
    <w:rsid w:val="005B03BC"/>
    <w:rsid w:val="005B3081"/>
    <w:rsid w:val="005B3308"/>
    <w:rsid w:val="005B5506"/>
    <w:rsid w:val="005C3540"/>
    <w:rsid w:val="005C6D42"/>
    <w:rsid w:val="005C7095"/>
    <w:rsid w:val="005D0CCB"/>
    <w:rsid w:val="005D6FA9"/>
    <w:rsid w:val="005D7480"/>
    <w:rsid w:val="005E0D67"/>
    <w:rsid w:val="005E2027"/>
    <w:rsid w:val="005E346C"/>
    <w:rsid w:val="005E52E4"/>
    <w:rsid w:val="005F0561"/>
    <w:rsid w:val="005F13B5"/>
    <w:rsid w:val="005F1AB4"/>
    <w:rsid w:val="005F1CFE"/>
    <w:rsid w:val="005F2CD0"/>
    <w:rsid w:val="005F52A0"/>
    <w:rsid w:val="005F7F96"/>
    <w:rsid w:val="006030C3"/>
    <w:rsid w:val="00606F14"/>
    <w:rsid w:val="00614519"/>
    <w:rsid w:val="00622D59"/>
    <w:rsid w:val="00624047"/>
    <w:rsid w:val="00627490"/>
    <w:rsid w:val="0063089A"/>
    <w:rsid w:val="00631137"/>
    <w:rsid w:val="00636DD4"/>
    <w:rsid w:val="00640822"/>
    <w:rsid w:val="00642908"/>
    <w:rsid w:val="00643634"/>
    <w:rsid w:val="006443CE"/>
    <w:rsid w:val="00645C7A"/>
    <w:rsid w:val="00647A7B"/>
    <w:rsid w:val="006500CB"/>
    <w:rsid w:val="006502B5"/>
    <w:rsid w:val="00654FAF"/>
    <w:rsid w:val="00661800"/>
    <w:rsid w:val="00661C72"/>
    <w:rsid w:val="006679D2"/>
    <w:rsid w:val="00667D11"/>
    <w:rsid w:val="00670C33"/>
    <w:rsid w:val="00672A67"/>
    <w:rsid w:val="00675C1C"/>
    <w:rsid w:val="0067797A"/>
    <w:rsid w:val="00690018"/>
    <w:rsid w:val="00691043"/>
    <w:rsid w:val="00691EDB"/>
    <w:rsid w:val="00692F4B"/>
    <w:rsid w:val="00695F59"/>
    <w:rsid w:val="0069643A"/>
    <w:rsid w:val="00696542"/>
    <w:rsid w:val="00696E02"/>
    <w:rsid w:val="006A0CFD"/>
    <w:rsid w:val="006A3FA6"/>
    <w:rsid w:val="006A5D34"/>
    <w:rsid w:val="006A766E"/>
    <w:rsid w:val="006A7D54"/>
    <w:rsid w:val="006B5B08"/>
    <w:rsid w:val="006B6B48"/>
    <w:rsid w:val="006C3AE5"/>
    <w:rsid w:val="006C49A1"/>
    <w:rsid w:val="006C67CB"/>
    <w:rsid w:val="006D0DF9"/>
    <w:rsid w:val="006D1ED0"/>
    <w:rsid w:val="006D4300"/>
    <w:rsid w:val="006D4F4C"/>
    <w:rsid w:val="006D5F0F"/>
    <w:rsid w:val="006D7339"/>
    <w:rsid w:val="006E05E5"/>
    <w:rsid w:val="006E14DE"/>
    <w:rsid w:val="006E56BA"/>
    <w:rsid w:val="006F25FC"/>
    <w:rsid w:val="006F7331"/>
    <w:rsid w:val="00703500"/>
    <w:rsid w:val="00703E1A"/>
    <w:rsid w:val="007060C9"/>
    <w:rsid w:val="00707AE6"/>
    <w:rsid w:val="007118A0"/>
    <w:rsid w:val="00712A0D"/>
    <w:rsid w:val="00714755"/>
    <w:rsid w:val="0071608F"/>
    <w:rsid w:val="007218AE"/>
    <w:rsid w:val="00722510"/>
    <w:rsid w:val="00725B71"/>
    <w:rsid w:val="00727401"/>
    <w:rsid w:val="00730620"/>
    <w:rsid w:val="00730BED"/>
    <w:rsid w:val="00734A03"/>
    <w:rsid w:val="0073575F"/>
    <w:rsid w:val="00735A31"/>
    <w:rsid w:val="00736F51"/>
    <w:rsid w:val="0073766F"/>
    <w:rsid w:val="00737F81"/>
    <w:rsid w:val="00740D1A"/>
    <w:rsid w:val="00753A7A"/>
    <w:rsid w:val="00760D89"/>
    <w:rsid w:val="00763011"/>
    <w:rsid w:val="0076567B"/>
    <w:rsid w:val="007659EB"/>
    <w:rsid w:val="007705A0"/>
    <w:rsid w:val="00772200"/>
    <w:rsid w:val="00774199"/>
    <w:rsid w:val="00777C40"/>
    <w:rsid w:val="0078407B"/>
    <w:rsid w:val="00785151"/>
    <w:rsid w:val="00791069"/>
    <w:rsid w:val="007917EC"/>
    <w:rsid w:val="0079314F"/>
    <w:rsid w:val="007948D3"/>
    <w:rsid w:val="007A1898"/>
    <w:rsid w:val="007A441E"/>
    <w:rsid w:val="007A56C8"/>
    <w:rsid w:val="007B64EA"/>
    <w:rsid w:val="007B6D19"/>
    <w:rsid w:val="007C195A"/>
    <w:rsid w:val="007C3051"/>
    <w:rsid w:val="007D6ACE"/>
    <w:rsid w:val="007E036C"/>
    <w:rsid w:val="007E511B"/>
    <w:rsid w:val="007F008A"/>
    <w:rsid w:val="007F0826"/>
    <w:rsid w:val="007F09D7"/>
    <w:rsid w:val="007F172D"/>
    <w:rsid w:val="007F1D5A"/>
    <w:rsid w:val="007F3B30"/>
    <w:rsid w:val="007F5521"/>
    <w:rsid w:val="007F6FEB"/>
    <w:rsid w:val="00801AF4"/>
    <w:rsid w:val="00801DDC"/>
    <w:rsid w:val="00805C1C"/>
    <w:rsid w:val="008067AD"/>
    <w:rsid w:val="00811AB5"/>
    <w:rsid w:val="00811C66"/>
    <w:rsid w:val="00812961"/>
    <w:rsid w:val="008132D5"/>
    <w:rsid w:val="008137B1"/>
    <w:rsid w:val="00813A7E"/>
    <w:rsid w:val="00824EDF"/>
    <w:rsid w:val="008303EF"/>
    <w:rsid w:val="008315F8"/>
    <w:rsid w:val="00831EB1"/>
    <w:rsid w:val="0083256B"/>
    <w:rsid w:val="0083557E"/>
    <w:rsid w:val="00840CBF"/>
    <w:rsid w:val="00841BB8"/>
    <w:rsid w:val="00841FF9"/>
    <w:rsid w:val="008424E6"/>
    <w:rsid w:val="00844D98"/>
    <w:rsid w:val="00846160"/>
    <w:rsid w:val="00854C2A"/>
    <w:rsid w:val="00854E0D"/>
    <w:rsid w:val="00855066"/>
    <w:rsid w:val="00855990"/>
    <w:rsid w:val="00857993"/>
    <w:rsid w:val="00860249"/>
    <w:rsid w:val="0086095B"/>
    <w:rsid w:val="008614A0"/>
    <w:rsid w:val="00861BB1"/>
    <w:rsid w:val="00862338"/>
    <w:rsid w:val="00863355"/>
    <w:rsid w:val="00863C4E"/>
    <w:rsid w:val="00870DB1"/>
    <w:rsid w:val="00871B6F"/>
    <w:rsid w:val="008771E1"/>
    <w:rsid w:val="008829EA"/>
    <w:rsid w:val="00884C83"/>
    <w:rsid w:val="00891148"/>
    <w:rsid w:val="0089379E"/>
    <w:rsid w:val="00894D06"/>
    <w:rsid w:val="008963D2"/>
    <w:rsid w:val="008969CB"/>
    <w:rsid w:val="00896B70"/>
    <w:rsid w:val="008A00E1"/>
    <w:rsid w:val="008A3DD1"/>
    <w:rsid w:val="008A3F89"/>
    <w:rsid w:val="008A5F4C"/>
    <w:rsid w:val="008A6B8C"/>
    <w:rsid w:val="008B1CC2"/>
    <w:rsid w:val="008B7AC0"/>
    <w:rsid w:val="008C15D8"/>
    <w:rsid w:val="008C2920"/>
    <w:rsid w:val="008C2BE1"/>
    <w:rsid w:val="008C2F91"/>
    <w:rsid w:val="008C3F52"/>
    <w:rsid w:val="008C547E"/>
    <w:rsid w:val="008C603C"/>
    <w:rsid w:val="008C6F63"/>
    <w:rsid w:val="008D2015"/>
    <w:rsid w:val="008D4A0F"/>
    <w:rsid w:val="008D572E"/>
    <w:rsid w:val="008D669B"/>
    <w:rsid w:val="008E6BBA"/>
    <w:rsid w:val="008F0F1D"/>
    <w:rsid w:val="00903400"/>
    <w:rsid w:val="00905712"/>
    <w:rsid w:val="00905FA9"/>
    <w:rsid w:val="00907900"/>
    <w:rsid w:val="00910B7E"/>
    <w:rsid w:val="00912CC3"/>
    <w:rsid w:val="00913050"/>
    <w:rsid w:val="00915B8B"/>
    <w:rsid w:val="00926856"/>
    <w:rsid w:val="0092775D"/>
    <w:rsid w:val="00931998"/>
    <w:rsid w:val="00934FD8"/>
    <w:rsid w:val="00937E33"/>
    <w:rsid w:val="00940281"/>
    <w:rsid w:val="00940671"/>
    <w:rsid w:val="009420FC"/>
    <w:rsid w:val="0094709E"/>
    <w:rsid w:val="00950009"/>
    <w:rsid w:val="0095106A"/>
    <w:rsid w:val="00951EEC"/>
    <w:rsid w:val="00952CEC"/>
    <w:rsid w:val="009562BB"/>
    <w:rsid w:val="009612DA"/>
    <w:rsid w:val="0096288A"/>
    <w:rsid w:val="009844AF"/>
    <w:rsid w:val="00984808"/>
    <w:rsid w:val="00985936"/>
    <w:rsid w:val="00995833"/>
    <w:rsid w:val="009973D3"/>
    <w:rsid w:val="009A0A10"/>
    <w:rsid w:val="009A0C29"/>
    <w:rsid w:val="009A3157"/>
    <w:rsid w:val="009A727E"/>
    <w:rsid w:val="009A77B2"/>
    <w:rsid w:val="009A7AFA"/>
    <w:rsid w:val="009B0911"/>
    <w:rsid w:val="009B11B5"/>
    <w:rsid w:val="009C0AB9"/>
    <w:rsid w:val="009C1D1B"/>
    <w:rsid w:val="009C3CD2"/>
    <w:rsid w:val="009D09E7"/>
    <w:rsid w:val="009D1888"/>
    <w:rsid w:val="009D5716"/>
    <w:rsid w:val="009D5BBE"/>
    <w:rsid w:val="009E2165"/>
    <w:rsid w:val="009E2C6D"/>
    <w:rsid w:val="009E586B"/>
    <w:rsid w:val="009E5DFD"/>
    <w:rsid w:val="009E63A2"/>
    <w:rsid w:val="009E70D3"/>
    <w:rsid w:val="009E7DCB"/>
    <w:rsid w:val="009E7E0C"/>
    <w:rsid w:val="009F0567"/>
    <w:rsid w:val="009F0DC0"/>
    <w:rsid w:val="009F61E3"/>
    <w:rsid w:val="009F6D14"/>
    <w:rsid w:val="00A03581"/>
    <w:rsid w:val="00A04227"/>
    <w:rsid w:val="00A04F91"/>
    <w:rsid w:val="00A07A2F"/>
    <w:rsid w:val="00A07C1E"/>
    <w:rsid w:val="00A101DD"/>
    <w:rsid w:val="00A1593B"/>
    <w:rsid w:val="00A15E74"/>
    <w:rsid w:val="00A1628C"/>
    <w:rsid w:val="00A166B6"/>
    <w:rsid w:val="00A23B17"/>
    <w:rsid w:val="00A25BD3"/>
    <w:rsid w:val="00A2734A"/>
    <w:rsid w:val="00A31F45"/>
    <w:rsid w:val="00A33941"/>
    <w:rsid w:val="00A428FD"/>
    <w:rsid w:val="00A43529"/>
    <w:rsid w:val="00A4721A"/>
    <w:rsid w:val="00A4775E"/>
    <w:rsid w:val="00A63304"/>
    <w:rsid w:val="00A6446F"/>
    <w:rsid w:val="00A6602B"/>
    <w:rsid w:val="00A7362F"/>
    <w:rsid w:val="00A73788"/>
    <w:rsid w:val="00A73829"/>
    <w:rsid w:val="00A74160"/>
    <w:rsid w:val="00A74E70"/>
    <w:rsid w:val="00A77034"/>
    <w:rsid w:val="00A80261"/>
    <w:rsid w:val="00A82AB5"/>
    <w:rsid w:val="00A843B6"/>
    <w:rsid w:val="00A86AD6"/>
    <w:rsid w:val="00A87474"/>
    <w:rsid w:val="00A87A7D"/>
    <w:rsid w:val="00A95C77"/>
    <w:rsid w:val="00AA5CDD"/>
    <w:rsid w:val="00AA5F76"/>
    <w:rsid w:val="00AA7489"/>
    <w:rsid w:val="00AB680E"/>
    <w:rsid w:val="00AB6C8E"/>
    <w:rsid w:val="00AC4913"/>
    <w:rsid w:val="00AC77B7"/>
    <w:rsid w:val="00AD07D8"/>
    <w:rsid w:val="00AD0D5E"/>
    <w:rsid w:val="00AD116D"/>
    <w:rsid w:val="00AD26F4"/>
    <w:rsid w:val="00AD317E"/>
    <w:rsid w:val="00AD4A1C"/>
    <w:rsid w:val="00AD574D"/>
    <w:rsid w:val="00AE2838"/>
    <w:rsid w:val="00AE3CA9"/>
    <w:rsid w:val="00AE4B0A"/>
    <w:rsid w:val="00AE5002"/>
    <w:rsid w:val="00AE5813"/>
    <w:rsid w:val="00AF0C3B"/>
    <w:rsid w:val="00AF561B"/>
    <w:rsid w:val="00B07CEC"/>
    <w:rsid w:val="00B10EF8"/>
    <w:rsid w:val="00B20239"/>
    <w:rsid w:val="00B2137A"/>
    <w:rsid w:val="00B21D4D"/>
    <w:rsid w:val="00B23B24"/>
    <w:rsid w:val="00B260B6"/>
    <w:rsid w:val="00B339AE"/>
    <w:rsid w:val="00B35BCD"/>
    <w:rsid w:val="00B43427"/>
    <w:rsid w:val="00B43896"/>
    <w:rsid w:val="00B43DEF"/>
    <w:rsid w:val="00B45CAC"/>
    <w:rsid w:val="00B46ADE"/>
    <w:rsid w:val="00B47D84"/>
    <w:rsid w:val="00B509A2"/>
    <w:rsid w:val="00B51F21"/>
    <w:rsid w:val="00B540A5"/>
    <w:rsid w:val="00B60EDE"/>
    <w:rsid w:val="00B723A1"/>
    <w:rsid w:val="00B73449"/>
    <w:rsid w:val="00B73BC3"/>
    <w:rsid w:val="00B76943"/>
    <w:rsid w:val="00B8061F"/>
    <w:rsid w:val="00B83BBE"/>
    <w:rsid w:val="00B9191F"/>
    <w:rsid w:val="00B95A2A"/>
    <w:rsid w:val="00B96B3D"/>
    <w:rsid w:val="00B96D18"/>
    <w:rsid w:val="00B97B63"/>
    <w:rsid w:val="00BA035A"/>
    <w:rsid w:val="00BA0995"/>
    <w:rsid w:val="00BA1BCF"/>
    <w:rsid w:val="00BA2ECA"/>
    <w:rsid w:val="00BA3C67"/>
    <w:rsid w:val="00BA40D9"/>
    <w:rsid w:val="00BA5EC3"/>
    <w:rsid w:val="00BB6C88"/>
    <w:rsid w:val="00BC0C4D"/>
    <w:rsid w:val="00BC1F03"/>
    <w:rsid w:val="00BC29EC"/>
    <w:rsid w:val="00BC4842"/>
    <w:rsid w:val="00BC5148"/>
    <w:rsid w:val="00BC633C"/>
    <w:rsid w:val="00BD26E3"/>
    <w:rsid w:val="00BD3086"/>
    <w:rsid w:val="00BD42E9"/>
    <w:rsid w:val="00BD6722"/>
    <w:rsid w:val="00BD7BF7"/>
    <w:rsid w:val="00BE0B8E"/>
    <w:rsid w:val="00BF1A85"/>
    <w:rsid w:val="00BF20C3"/>
    <w:rsid w:val="00BF28D8"/>
    <w:rsid w:val="00BF34DA"/>
    <w:rsid w:val="00BF6DAC"/>
    <w:rsid w:val="00C000F0"/>
    <w:rsid w:val="00C0067E"/>
    <w:rsid w:val="00C02BC7"/>
    <w:rsid w:val="00C060BE"/>
    <w:rsid w:val="00C11B92"/>
    <w:rsid w:val="00C13962"/>
    <w:rsid w:val="00C14AA2"/>
    <w:rsid w:val="00C17129"/>
    <w:rsid w:val="00C21780"/>
    <w:rsid w:val="00C254F3"/>
    <w:rsid w:val="00C263AD"/>
    <w:rsid w:val="00C31E56"/>
    <w:rsid w:val="00C32E68"/>
    <w:rsid w:val="00C427B5"/>
    <w:rsid w:val="00C4346D"/>
    <w:rsid w:val="00C45824"/>
    <w:rsid w:val="00C45A4B"/>
    <w:rsid w:val="00C46D9E"/>
    <w:rsid w:val="00C5101D"/>
    <w:rsid w:val="00C5160E"/>
    <w:rsid w:val="00C52810"/>
    <w:rsid w:val="00C548B3"/>
    <w:rsid w:val="00C54E0E"/>
    <w:rsid w:val="00C576F9"/>
    <w:rsid w:val="00C62F36"/>
    <w:rsid w:val="00C74588"/>
    <w:rsid w:val="00C75507"/>
    <w:rsid w:val="00C82967"/>
    <w:rsid w:val="00C84DD2"/>
    <w:rsid w:val="00C86229"/>
    <w:rsid w:val="00C927D9"/>
    <w:rsid w:val="00C96D01"/>
    <w:rsid w:val="00C96ED3"/>
    <w:rsid w:val="00CA3FD3"/>
    <w:rsid w:val="00CA4511"/>
    <w:rsid w:val="00CA4A4B"/>
    <w:rsid w:val="00CA5FA0"/>
    <w:rsid w:val="00CA7368"/>
    <w:rsid w:val="00CB5B26"/>
    <w:rsid w:val="00CB64A0"/>
    <w:rsid w:val="00CB7969"/>
    <w:rsid w:val="00CC5D90"/>
    <w:rsid w:val="00CD1C67"/>
    <w:rsid w:val="00CD23AF"/>
    <w:rsid w:val="00CD4D93"/>
    <w:rsid w:val="00CD75AB"/>
    <w:rsid w:val="00CE01E2"/>
    <w:rsid w:val="00CE1FCC"/>
    <w:rsid w:val="00CE34F3"/>
    <w:rsid w:val="00CE3E30"/>
    <w:rsid w:val="00CF641F"/>
    <w:rsid w:val="00CF6502"/>
    <w:rsid w:val="00CF6642"/>
    <w:rsid w:val="00D00FF5"/>
    <w:rsid w:val="00D01FB1"/>
    <w:rsid w:val="00D024E5"/>
    <w:rsid w:val="00D03534"/>
    <w:rsid w:val="00D076BE"/>
    <w:rsid w:val="00D12364"/>
    <w:rsid w:val="00D1258A"/>
    <w:rsid w:val="00D12F9D"/>
    <w:rsid w:val="00D14144"/>
    <w:rsid w:val="00D158F1"/>
    <w:rsid w:val="00D20831"/>
    <w:rsid w:val="00D24A1A"/>
    <w:rsid w:val="00D27A19"/>
    <w:rsid w:val="00D27DE1"/>
    <w:rsid w:val="00D30EFB"/>
    <w:rsid w:val="00D3406C"/>
    <w:rsid w:val="00D40092"/>
    <w:rsid w:val="00D41C8B"/>
    <w:rsid w:val="00D45C7A"/>
    <w:rsid w:val="00D504EA"/>
    <w:rsid w:val="00D55EA6"/>
    <w:rsid w:val="00D61A59"/>
    <w:rsid w:val="00D62C23"/>
    <w:rsid w:val="00D654B8"/>
    <w:rsid w:val="00D73EBF"/>
    <w:rsid w:val="00D76834"/>
    <w:rsid w:val="00D80972"/>
    <w:rsid w:val="00D81782"/>
    <w:rsid w:val="00D826C6"/>
    <w:rsid w:val="00D83602"/>
    <w:rsid w:val="00D84208"/>
    <w:rsid w:val="00D86BE5"/>
    <w:rsid w:val="00D910E0"/>
    <w:rsid w:val="00D92FAB"/>
    <w:rsid w:val="00D9390B"/>
    <w:rsid w:val="00D94324"/>
    <w:rsid w:val="00DA08C0"/>
    <w:rsid w:val="00DA36A6"/>
    <w:rsid w:val="00DA7207"/>
    <w:rsid w:val="00DB3B59"/>
    <w:rsid w:val="00DB5A04"/>
    <w:rsid w:val="00DB5ED6"/>
    <w:rsid w:val="00DC00E7"/>
    <w:rsid w:val="00DC2278"/>
    <w:rsid w:val="00DD055D"/>
    <w:rsid w:val="00DD32D2"/>
    <w:rsid w:val="00DD3AE8"/>
    <w:rsid w:val="00DD3E6E"/>
    <w:rsid w:val="00DE18DB"/>
    <w:rsid w:val="00DE6874"/>
    <w:rsid w:val="00DF270E"/>
    <w:rsid w:val="00DF306D"/>
    <w:rsid w:val="00DF5CC6"/>
    <w:rsid w:val="00E002C2"/>
    <w:rsid w:val="00E01926"/>
    <w:rsid w:val="00E05B5E"/>
    <w:rsid w:val="00E11F5B"/>
    <w:rsid w:val="00E131D5"/>
    <w:rsid w:val="00E1323D"/>
    <w:rsid w:val="00E1328B"/>
    <w:rsid w:val="00E14C8D"/>
    <w:rsid w:val="00E16C07"/>
    <w:rsid w:val="00E22661"/>
    <w:rsid w:val="00E22A5A"/>
    <w:rsid w:val="00E24522"/>
    <w:rsid w:val="00E25ACE"/>
    <w:rsid w:val="00E271FA"/>
    <w:rsid w:val="00E30CA7"/>
    <w:rsid w:val="00E326CE"/>
    <w:rsid w:val="00E329A7"/>
    <w:rsid w:val="00E343F9"/>
    <w:rsid w:val="00E35E0E"/>
    <w:rsid w:val="00E36000"/>
    <w:rsid w:val="00E37042"/>
    <w:rsid w:val="00E46474"/>
    <w:rsid w:val="00E511AC"/>
    <w:rsid w:val="00E539A5"/>
    <w:rsid w:val="00E57545"/>
    <w:rsid w:val="00E61401"/>
    <w:rsid w:val="00E67883"/>
    <w:rsid w:val="00E73B81"/>
    <w:rsid w:val="00E7467C"/>
    <w:rsid w:val="00E74D78"/>
    <w:rsid w:val="00E77EC4"/>
    <w:rsid w:val="00E8064C"/>
    <w:rsid w:val="00E812FD"/>
    <w:rsid w:val="00E8312F"/>
    <w:rsid w:val="00E85A46"/>
    <w:rsid w:val="00E87641"/>
    <w:rsid w:val="00E90D22"/>
    <w:rsid w:val="00E929F6"/>
    <w:rsid w:val="00E94F46"/>
    <w:rsid w:val="00E9580A"/>
    <w:rsid w:val="00EA2B53"/>
    <w:rsid w:val="00EA2E25"/>
    <w:rsid w:val="00EA4499"/>
    <w:rsid w:val="00EA633C"/>
    <w:rsid w:val="00EA713A"/>
    <w:rsid w:val="00EA73AD"/>
    <w:rsid w:val="00EA793B"/>
    <w:rsid w:val="00EB358C"/>
    <w:rsid w:val="00EB36BA"/>
    <w:rsid w:val="00EB48B1"/>
    <w:rsid w:val="00EB4B4B"/>
    <w:rsid w:val="00EB5234"/>
    <w:rsid w:val="00EC29B9"/>
    <w:rsid w:val="00EC2D38"/>
    <w:rsid w:val="00EC35F3"/>
    <w:rsid w:val="00EC418B"/>
    <w:rsid w:val="00EC4453"/>
    <w:rsid w:val="00EC58F8"/>
    <w:rsid w:val="00EC7A07"/>
    <w:rsid w:val="00ED0A92"/>
    <w:rsid w:val="00ED2235"/>
    <w:rsid w:val="00ED2859"/>
    <w:rsid w:val="00ED4718"/>
    <w:rsid w:val="00ED54C3"/>
    <w:rsid w:val="00EE0E15"/>
    <w:rsid w:val="00EE41B5"/>
    <w:rsid w:val="00EE4BC2"/>
    <w:rsid w:val="00EE79A4"/>
    <w:rsid w:val="00EF1A95"/>
    <w:rsid w:val="00EF57C9"/>
    <w:rsid w:val="00F0157B"/>
    <w:rsid w:val="00F01ABC"/>
    <w:rsid w:val="00F02EAE"/>
    <w:rsid w:val="00F0313A"/>
    <w:rsid w:val="00F04853"/>
    <w:rsid w:val="00F06C96"/>
    <w:rsid w:val="00F0744C"/>
    <w:rsid w:val="00F106A3"/>
    <w:rsid w:val="00F10BBE"/>
    <w:rsid w:val="00F12CDE"/>
    <w:rsid w:val="00F12E8B"/>
    <w:rsid w:val="00F13FAF"/>
    <w:rsid w:val="00F15422"/>
    <w:rsid w:val="00F21736"/>
    <w:rsid w:val="00F27B1E"/>
    <w:rsid w:val="00F313F9"/>
    <w:rsid w:val="00F34013"/>
    <w:rsid w:val="00F3457E"/>
    <w:rsid w:val="00F3773D"/>
    <w:rsid w:val="00F40829"/>
    <w:rsid w:val="00F43240"/>
    <w:rsid w:val="00F442F4"/>
    <w:rsid w:val="00F4458B"/>
    <w:rsid w:val="00F4517F"/>
    <w:rsid w:val="00F4615E"/>
    <w:rsid w:val="00F47032"/>
    <w:rsid w:val="00F47ACF"/>
    <w:rsid w:val="00F5119D"/>
    <w:rsid w:val="00F539F5"/>
    <w:rsid w:val="00F54FB5"/>
    <w:rsid w:val="00F60C6B"/>
    <w:rsid w:val="00F60E40"/>
    <w:rsid w:val="00F619D3"/>
    <w:rsid w:val="00F64A02"/>
    <w:rsid w:val="00F651CD"/>
    <w:rsid w:val="00F665D0"/>
    <w:rsid w:val="00F753A6"/>
    <w:rsid w:val="00F81027"/>
    <w:rsid w:val="00F82732"/>
    <w:rsid w:val="00F83F50"/>
    <w:rsid w:val="00F8557B"/>
    <w:rsid w:val="00F8585B"/>
    <w:rsid w:val="00F87BBD"/>
    <w:rsid w:val="00F87D1D"/>
    <w:rsid w:val="00F91A9F"/>
    <w:rsid w:val="00F920C0"/>
    <w:rsid w:val="00F9367B"/>
    <w:rsid w:val="00F95033"/>
    <w:rsid w:val="00FA3D9E"/>
    <w:rsid w:val="00FA5578"/>
    <w:rsid w:val="00FA6755"/>
    <w:rsid w:val="00FA6C14"/>
    <w:rsid w:val="00FB0049"/>
    <w:rsid w:val="00FB5F86"/>
    <w:rsid w:val="00FC3B5E"/>
    <w:rsid w:val="00FC5256"/>
    <w:rsid w:val="00FC54BE"/>
    <w:rsid w:val="00FD0994"/>
    <w:rsid w:val="00FD2F50"/>
    <w:rsid w:val="00FD3D66"/>
    <w:rsid w:val="00FD3E80"/>
    <w:rsid w:val="00FD44D0"/>
    <w:rsid w:val="00FD560B"/>
    <w:rsid w:val="00FE200E"/>
    <w:rsid w:val="00FE27CA"/>
    <w:rsid w:val="00FF1280"/>
    <w:rsid w:val="00FF3059"/>
    <w:rsid w:val="00FF399D"/>
    <w:rsid w:val="00FF3EE7"/>
    <w:rsid w:val="00FF4C65"/>
    <w:rsid w:val="00FF65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266B379F"/>
  <w15:chartTrackingRefBased/>
  <w15:docId w15:val="{D76DECBC-02B2-4355-85A1-26EAF0F67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4D98"/>
    <w:pPr>
      <w:spacing w:after="200" w:line="276" w:lineRule="auto"/>
    </w:pPr>
    <w:rPr>
      <w:sz w:val="22"/>
      <w:szCs w:val="22"/>
    </w:rPr>
  </w:style>
  <w:style w:type="paragraph" w:styleId="Heading1">
    <w:name w:val="heading 1"/>
    <w:basedOn w:val="Normal"/>
    <w:next w:val="Normal"/>
    <w:link w:val="Heading1Char"/>
    <w:uiPriority w:val="9"/>
    <w:qFormat/>
    <w:rsid w:val="009E5DFD"/>
    <w:pPr>
      <w:keepNext/>
      <w:keepLines/>
      <w:spacing w:before="480" w:after="0"/>
      <w:outlineLvl w:val="0"/>
    </w:pPr>
    <w:rPr>
      <w:rFonts w:ascii="Cambria" w:eastAsia="Times New Roman" w:hAnsi="Cambria"/>
      <w:b/>
      <w:bCs/>
      <w:color w:val="365F91"/>
      <w:sz w:val="28"/>
      <w:szCs w:val="28"/>
      <w:lang w:eastAsia="ja-JP"/>
    </w:rPr>
  </w:style>
  <w:style w:type="paragraph" w:styleId="Heading2">
    <w:name w:val="heading 2"/>
    <w:basedOn w:val="Normal"/>
    <w:next w:val="Normal"/>
    <w:link w:val="Heading2Char"/>
    <w:uiPriority w:val="9"/>
    <w:unhideWhenUsed/>
    <w:qFormat/>
    <w:rsid w:val="00A25BD3"/>
    <w:pPr>
      <w:keepNext/>
      <w:keepLines/>
      <w:spacing w:before="40" w:after="0"/>
      <w:outlineLvl w:val="1"/>
    </w:pPr>
    <w:rPr>
      <w:rFonts w:ascii="Cambria" w:eastAsia="Times New Roman" w:hAnsi="Cambria"/>
      <w:color w:val="365F91"/>
      <w:sz w:val="26"/>
      <w:szCs w:val="26"/>
    </w:rPr>
  </w:style>
  <w:style w:type="paragraph" w:styleId="Heading3">
    <w:name w:val="heading 3"/>
    <w:basedOn w:val="Normal"/>
    <w:link w:val="Heading3Char"/>
    <w:uiPriority w:val="9"/>
    <w:qFormat/>
    <w:rsid w:val="009D1888"/>
    <w:pPr>
      <w:spacing w:before="100" w:beforeAutospacing="1" w:after="100" w:afterAutospacing="1" w:line="240" w:lineRule="auto"/>
      <w:outlineLvl w:val="2"/>
    </w:pPr>
    <w:rPr>
      <w:rFonts w:ascii="Times New Roman" w:eastAsia="Times New Roman" w:hAnsi="Times New Roman"/>
      <w:b/>
      <w:bCs/>
      <w:sz w:val="27"/>
      <w:szCs w:val="27"/>
    </w:rPr>
  </w:style>
  <w:style w:type="paragraph" w:styleId="Heading4">
    <w:name w:val="heading 4"/>
    <w:basedOn w:val="Normal"/>
    <w:next w:val="Normal"/>
    <w:link w:val="Heading4Char"/>
    <w:uiPriority w:val="9"/>
    <w:unhideWhenUsed/>
    <w:qFormat/>
    <w:rsid w:val="00A25BD3"/>
    <w:pPr>
      <w:keepNext/>
      <w:keepLines/>
      <w:spacing w:before="40" w:after="0"/>
      <w:outlineLvl w:val="3"/>
    </w:pPr>
    <w:rPr>
      <w:rFonts w:ascii="Cambria" w:eastAsia="Times New Roman" w:hAnsi="Cambria"/>
      <w:i/>
      <w:iCs/>
      <w:color w:val="365F9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060BE"/>
    <w:pPr>
      <w:autoSpaceDE w:val="0"/>
      <w:autoSpaceDN w:val="0"/>
      <w:adjustRightInd w:val="0"/>
    </w:pPr>
    <w:rPr>
      <w:rFonts w:ascii="Times New Roman" w:hAnsi="Times New Roman"/>
      <w:color w:val="000000"/>
      <w:sz w:val="24"/>
      <w:szCs w:val="24"/>
    </w:rPr>
  </w:style>
  <w:style w:type="paragraph" w:styleId="BalloonText">
    <w:name w:val="Balloon Text"/>
    <w:basedOn w:val="Normal"/>
    <w:link w:val="BalloonTextChar"/>
    <w:uiPriority w:val="99"/>
    <w:semiHidden/>
    <w:unhideWhenUsed/>
    <w:rsid w:val="005A2EEA"/>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5A2EEA"/>
    <w:rPr>
      <w:rFonts w:ascii="Tahoma" w:hAnsi="Tahoma" w:cs="Tahoma"/>
      <w:sz w:val="16"/>
      <w:szCs w:val="16"/>
    </w:rPr>
  </w:style>
  <w:style w:type="paragraph" w:styleId="Header">
    <w:name w:val="header"/>
    <w:basedOn w:val="Normal"/>
    <w:link w:val="HeaderChar"/>
    <w:uiPriority w:val="99"/>
    <w:unhideWhenUsed/>
    <w:rsid w:val="005A2E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2EEA"/>
  </w:style>
  <w:style w:type="paragraph" w:styleId="Footer">
    <w:name w:val="footer"/>
    <w:basedOn w:val="Normal"/>
    <w:link w:val="FooterChar"/>
    <w:uiPriority w:val="99"/>
    <w:unhideWhenUsed/>
    <w:rsid w:val="005A2E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2EEA"/>
  </w:style>
  <w:style w:type="paragraph" w:styleId="ListParagraph">
    <w:name w:val="List Paragraph"/>
    <w:basedOn w:val="Normal"/>
    <w:uiPriority w:val="34"/>
    <w:qFormat/>
    <w:rsid w:val="0025639C"/>
    <w:pPr>
      <w:ind w:left="720"/>
      <w:contextualSpacing/>
    </w:pPr>
  </w:style>
  <w:style w:type="paragraph" w:styleId="NormalWeb">
    <w:name w:val="Normal (Web)"/>
    <w:basedOn w:val="Normal"/>
    <w:uiPriority w:val="99"/>
    <w:unhideWhenUsed/>
    <w:rsid w:val="00896B70"/>
    <w:pPr>
      <w:spacing w:before="100" w:beforeAutospacing="1" w:after="100" w:afterAutospacing="1" w:line="240" w:lineRule="auto"/>
    </w:pPr>
    <w:rPr>
      <w:rFonts w:ascii="Times New Roman" w:eastAsia="Times New Roman" w:hAnsi="Times New Roman"/>
      <w:sz w:val="24"/>
      <w:szCs w:val="24"/>
    </w:rPr>
  </w:style>
  <w:style w:type="character" w:customStyle="1" w:styleId="Heading3Char">
    <w:name w:val="Heading 3 Char"/>
    <w:link w:val="Heading3"/>
    <w:uiPriority w:val="9"/>
    <w:rsid w:val="009D1888"/>
    <w:rPr>
      <w:rFonts w:ascii="Times New Roman" w:eastAsia="Times New Roman" w:hAnsi="Times New Roman" w:cs="Times New Roman"/>
      <w:b/>
      <w:bCs/>
      <w:sz w:val="27"/>
      <w:szCs w:val="27"/>
    </w:rPr>
  </w:style>
  <w:style w:type="character" w:styleId="Hyperlink">
    <w:name w:val="Hyperlink"/>
    <w:uiPriority w:val="99"/>
    <w:unhideWhenUsed/>
    <w:rsid w:val="000957EA"/>
    <w:rPr>
      <w:color w:val="0000FF"/>
      <w:u w:val="single"/>
    </w:rPr>
  </w:style>
  <w:style w:type="character" w:customStyle="1" w:styleId="nowrap">
    <w:name w:val="nowrap"/>
    <w:basedOn w:val="DefaultParagraphFont"/>
    <w:rsid w:val="000957EA"/>
  </w:style>
  <w:style w:type="character" w:styleId="Strong">
    <w:name w:val="Strong"/>
    <w:uiPriority w:val="22"/>
    <w:qFormat/>
    <w:rsid w:val="00B60EDE"/>
    <w:rPr>
      <w:b/>
      <w:bCs/>
    </w:rPr>
  </w:style>
  <w:style w:type="paragraph" w:styleId="Bibliography">
    <w:name w:val="Bibliography"/>
    <w:basedOn w:val="Normal"/>
    <w:next w:val="Normal"/>
    <w:uiPriority w:val="37"/>
    <w:unhideWhenUsed/>
    <w:rsid w:val="009E5DFD"/>
  </w:style>
  <w:style w:type="character" w:customStyle="1" w:styleId="Heading1Char">
    <w:name w:val="Heading 1 Char"/>
    <w:link w:val="Heading1"/>
    <w:uiPriority w:val="9"/>
    <w:rsid w:val="009E5DFD"/>
    <w:rPr>
      <w:rFonts w:ascii="Cambria" w:eastAsia="Times New Roman" w:hAnsi="Cambria" w:cs="Times New Roman"/>
      <w:b/>
      <w:bCs/>
      <w:color w:val="365F91"/>
      <w:sz w:val="28"/>
      <w:szCs w:val="28"/>
      <w:lang w:eastAsia="ja-JP"/>
    </w:rPr>
  </w:style>
  <w:style w:type="paragraph" w:styleId="FootnoteText">
    <w:name w:val="footnote text"/>
    <w:basedOn w:val="Normal"/>
    <w:link w:val="FootnoteTextChar"/>
    <w:uiPriority w:val="99"/>
    <w:semiHidden/>
    <w:unhideWhenUsed/>
    <w:rsid w:val="004921C0"/>
    <w:pPr>
      <w:spacing w:after="0" w:line="240" w:lineRule="auto"/>
    </w:pPr>
    <w:rPr>
      <w:sz w:val="20"/>
      <w:szCs w:val="20"/>
    </w:rPr>
  </w:style>
  <w:style w:type="character" w:customStyle="1" w:styleId="FootnoteTextChar">
    <w:name w:val="Footnote Text Char"/>
    <w:link w:val="FootnoteText"/>
    <w:uiPriority w:val="99"/>
    <w:semiHidden/>
    <w:rsid w:val="004921C0"/>
    <w:rPr>
      <w:sz w:val="20"/>
      <w:szCs w:val="20"/>
    </w:rPr>
  </w:style>
  <w:style w:type="character" w:styleId="FootnoteReference">
    <w:name w:val="footnote reference"/>
    <w:uiPriority w:val="99"/>
    <w:semiHidden/>
    <w:unhideWhenUsed/>
    <w:rsid w:val="004921C0"/>
    <w:rPr>
      <w:vertAlign w:val="superscript"/>
    </w:rPr>
  </w:style>
  <w:style w:type="paragraph" w:styleId="EndnoteText">
    <w:name w:val="endnote text"/>
    <w:basedOn w:val="Normal"/>
    <w:link w:val="EndnoteTextChar"/>
    <w:uiPriority w:val="99"/>
    <w:semiHidden/>
    <w:unhideWhenUsed/>
    <w:rsid w:val="004921C0"/>
    <w:pPr>
      <w:spacing w:after="0" w:line="240" w:lineRule="auto"/>
    </w:pPr>
    <w:rPr>
      <w:sz w:val="20"/>
      <w:szCs w:val="20"/>
    </w:rPr>
  </w:style>
  <w:style w:type="character" w:customStyle="1" w:styleId="EndnoteTextChar">
    <w:name w:val="Endnote Text Char"/>
    <w:link w:val="EndnoteText"/>
    <w:uiPriority w:val="99"/>
    <w:semiHidden/>
    <w:rsid w:val="004921C0"/>
    <w:rPr>
      <w:sz w:val="20"/>
      <w:szCs w:val="20"/>
    </w:rPr>
  </w:style>
  <w:style w:type="character" w:styleId="EndnoteReference">
    <w:name w:val="endnote reference"/>
    <w:uiPriority w:val="99"/>
    <w:semiHidden/>
    <w:unhideWhenUsed/>
    <w:rsid w:val="004921C0"/>
    <w:rPr>
      <w:vertAlign w:val="superscript"/>
    </w:rPr>
  </w:style>
  <w:style w:type="table" w:styleId="TableGrid">
    <w:name w:val="Table Grid"/>
    <w:basedOn w:val="TableNormal"/>
    <w:uiPriority w:val="39"/>
    <w:rsid w:val="0025251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qFormat/>
    <w:rsid w:val="001B1FD8"/>
    <w:pPr>
      <w:spacing w:after="100"/>
    </w:pPr>
  </w:style>
  <w:style w:type="paragraph" w:styleId="TOCHeading">
    <w:name w:val="TOC Heading"/>
    <w:basedOn w:val="Heading1"/>
    <w:next w:val="Normal"/>
    <w:uiPriority w:val="39"/>
    <w:unhideWhenUsed/>
    <w:qFormat/>
    <w:rsid w:val="001B1FD8"/>
    <w:pPr>
      <w:outlineLvl w:val="9"/>
    </w:pPr>
  </w:style>
  <w:style w:type="paragraph" w:styleId="TOC3">
    <w:name w:val="toc 3"/>
    <w:basedOn w:val="Normal"/>
    <w:next w:val="Normal"/>
    <w:autoRedefine/>
    <w:uiPriority w:val="39"/>
    <w:unhideWhenUsed/>
    <w:qFormat/>
    <w:rsid w:val="00811AB5"/>
    <w:pPr>
      <w:spacing w:after="100"/>
      <w:ind w:left="446"/>
    </w:pPr>
    <w:rPr>
      <w:rFonts w:ascii="Times New Roman" w:hAnsi="Times New Roman"/>
      <w:bCs/>
      <w:sz w:val="24"/>
      <w:szCs w:val="24"/>
    </w:rPr>
  </w:style>
  <w:style w:type="paragraph" w:styleId="TOC2">
    <w:name w:val="toc 2"/>
    <w:basedOn w:val="Normal"/>
    <w:next w:val="Normal"/>
    <w:autoRedefine/>
    <w:uiPriority w:val="39"/>
    <w:unhideWhenUsed/>
    <w:qFormat/>
    <w:rsid w:val="00703E1A"/>
    <w:pPr>
      <w:spacing w:after="100"/>
      <w:ind w:left="220"/>
    </w:pPr>
    <w:rPr>
      <w:rFonts w:eastAsia="Times New Roman"/>
      <w:lang w:eastAsia="ja-JP"/>
    </w:rPr>
  </w:style>
  <w:style w:type="character" w:styleId="CommentReference">
    <w:name w:val="annotation reference"/>
    <w:rsid w:val="00A73788"/>
    <w:rPr>
      <w:sz w:val="16"/>
      <w:szCs w:val="16"/>
    </w:rPr>
  </w:style>
  <w:style w:type="paragraph" w:styleId="CommentText">
    <w:name w:val="annotation text"/>
    <w:basedOn w:val="Normal"/>
    <w:link w:val="CommentTextChar"/>
    <w:uiPriority w:val="99"/>
    <w:rsid w:val="00A73788"/>
    <w:rPr>
      <w:sz w:val="20"/>
      <w:szCs w:val="20"/>
    </w:rPr>
  </w:style>
  <w:style w:type="character" w:customStyle="1" w:styleId="CommentTextChar">
    <w:name w:val="Comment Text Char"/>
    <w:link w:val="CommentText"/>
    <w:uiPriority w:val="99"/>
    <w:rsid w:val="00A73788"/>
    <w:rPr>
      <w:rFonts w:ascii="Calibri" w:eastAsia="Calibri" w:hAnsi="Calibri" w:cs="Times New Roman"/>
      <w:sz w:val="20"/>
      <w:szCs w:val="20"/>
    </w:rPr>
  </w:style>
  <w:style w:type="character" w:customStyle="1" w:styleId="Heading2Char">
    <w:name w:val="Heading 2 Char"/>
    <w:link w:val="Heading2"/>
    <w:uiPriority w:val="9"/>
    <w:rsid w:val="00A25BD3"/>
    <w:rPr>
      <w:rFonts w:ascii="Cambria" w:eastAsia="Times New Roman" w:hAnsi="Cambria" w:cs="Times New Roman"/>
      <w:color w:val="365F91"/>
      <w:sz w:val="26"/>
      <w:szCs w:val="26"/>
    </w:rPr>
  </w:style>
  <w:style w:type="character" w:customStyle="1" w:styleId="Heading4Char">
    <w:name w:val="Heading 4 Char"/>
    <w:link w:val="Heading4"/>
    <w:uiPriority w:val="9"/>
    <w:rsid w:val="00A25BD3"/>
    <w:rPr>
      <w:rFonts w:ascii="Cambria" w:eastAsia="Times New Roman" w:hAnsi="Cambria" w:cs="Times New Roman"/>
      <w:i/>
      <w:iCs/>
      <w:color w:val="365F91"/>
    </w:rPr>
  </w:style>
  <w:style w:type="paragraph" w:styleId="NoSpacing">
    <w:name w:val="No Spacing"/>
    <w:uiPriority w:val="1"/>
    <w:qFormat/>
    <w:rsid w:val="00E36000"/>
    <w:rPr>
      <w:sz w:val="22"/>
      <w:szCs w:val="22"/>
    </w:rPr>
  </w:style>
  <w:style w:type="paragraph" w:styleId="TableofFigures">
    <w:name w:val="table of figures"/>
    <w:basedOn w:val="Normal"/>
    <w:next w:val="Normal"/>
    <w:uiPriority w:val="99"/>
    <w:semiHidden/>
    <w:unhideWhenUsed/>
    <w:rsid w:val="00854C2A"/>
    <w:pPr>
      <w:spacing w:after="0"/>
    </w:pPr>
  </w:style>
  <w:style w:type="character" w:styleId="LineNumber">
    <w:name w:val="line number"/>
    <w:basedOn w:val="DefaultParagraphFont"/>
    <w:uiPriority w:val="99"/>
    <w:semiHidden/>
    <w:unhideWhenUsed/>
    <w:rsid w:val="00D81782"/>
  </w:style>
  <w:style w:type="paragraph" w:styleId="CommentSubject">
    <w:name w:val="annotation subject"/>
    <w:basedOn w:val="CommentText"/>
    <w:next w:val="CommentText"/>
    <w:link w:val="CommentSubjectChar"/>
    <w:uiPriority w:val="99"/>
    <w:semiHidden/>
    <w:unhideWhenUsed/>
    <w:rsid w:val="00C927D9"/>
    <w:pPr>
      <w:spacing w:line="240" w:lineRule="auto"/>
    </w:pPr>
    <w:rPr>
      <w:b/>
      <w:bCs/>
    </w:rPr>
  </w:style>
  <w:style w:type="character" w:customStyle="1" w:styleId="CommentSubjectChar">
    <w:name w:val="Comment Subject Char"/>
    <w:link w:val="CommentSubject"/>
    <w:uiPriority w:val="99"/>
    <w:semiHidden/>
    <w:rsid w:val="00C927D9"/>
    <w:rPr>
      <w:rFonts w:ascii="Calibri" w:eastAsia="Calibri" w:hAnsi="Calibri" w:cs="Times New Roman"/>
      <w:b/>
      <w:bCs/>
      <w:sz w:val="20"/>
      <w:szCs w:val="20"/>
    </w:rPr>
  </w:style>
  <w:style w:type="character" w:customStyle="1" w:styleId="a">
    <w:name w:val="a"/>
    <w:rsid w:val="00CE1FCC"/>
  </w:style>
  <w:style w:type="character" w:customStyle="1" w:styleId="l6">
    <w:name w:val="l6"/>
    <w:rsid w:val="00CE1FCC"/>
  </w:style>
  <w:style w:type="paragraph" w:styleId="Revision">
    <w:name w:val="Revision"/>
    <w:hidden/>
    <w:uiPriority w:val="99"/>
    <w:semiHidden/>
    <w:rsid w:val="00EA73AD"/>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25448">
      <w:bodyDiv w:val="1"/>
      <w:marLeft w:val="0"/>
      <w:marRight w:val="0"/>
      <w:marTop w:val="0"/>
      <w:marBottom w:val="0"/>
      <w:divBdr>
        <w:top w:val="none" w:sz="0" w:space="0" w:color="auto"/>
        <w:left w:val="none" w:sz="0" w:space="0" w:color="auto"/>
        <w:bottom w:val="none" w:sz="0" w:space="0" w:color="auto"/>
        <w:right w:val="none" w:sz="0" w:space="0" w:color="auto"/>
      </w:divBdr>
    </w:div>
    <w:div w:id="38630144">
      <w:bodyDiv w:val="1"/>
      <w:marLeft w:val="0"/>
      <w:marRight w:val="0"/>
      <w:marTop w:val="0"/>
      <w:marBottom w:val="0"/>
      <w:divBdr>
        <w:top w:val="none" w:sz="0" w:space="0" w:color="auto"/>
        <w:left w:val="none" w:sz="0" w:space="0" w:color="auto"/>
        <w:bottom w:val="none" w:sz="0" w:space="0" w:color="auto"/>
        <w:right w:val="none" w:sz="0" w:space="0" w:color="auto"/>
      </w:divBdr>
    </w:div>
    <w:div w:id="44332065">
      <w:bodyDiv w:val="1"/>
      <w:marLeft w:val="0"/>
      <w:marRight w:val="0"/>
      <w:marTop w:val="0"/>
      <w:marBottom w:val="0"/>
      <w:divBdr>
        <w:top w:val="none" w:sz="0" w:space="0" w:color="auto"/>
        <w:left w:val="none" w:sz="0" w:space="0" w:color="auto"/>
        <w:bottom w:val="none" w:sz="0" w:space="0" w:color="auto"/>
        <w:right w:val="none" w:sz="0" w:space="0" w:color="auto"/>
      </w:divBdr>
    </w:div>
    <w:div w:id="60372583">
      <w:bodyDiv w:val="1"/>
      <w:marLeft w:val="0"/>
      <w:marRight w:val="0"/>
      <w:marTop w:val="0"/>
      <w:marBottom w:val="0"/>
      <w:divBdr>
        <w:top w:val="none" w:sz="0" w:space="0" w:color="auto"/>
        <w:left w:val="none" w:sz="0" w:space="0" w:color="auto"/>
        <w:bottom w:val="none" w:sz="0" w:space="0" w:color="auto"/>
        <w:right w:val="none" w:sz="0" w:space="0" w:color="auto"/>
      </w:divBdr>
    </w:div>
    <w:div w:id="62144712">
      <w:bodyDiv w:val="1"/>
      <w:marLeft w:val="0"/>
      <w:marRight w:val="0"/>
      <w:marTop w:val="0"/>
      <w:marBottom w:val="0"/>
      <w:divBdr>
        <w:top w:val="none" w:sz="0" w:space="0" w:color="auto"/>
        <w:left w:val="none" w:sz="0" w:space="0" w:color="auto"/>
        <w:bottom w:val="none" w:sz="0" w:space="0" w:color="auto"/>
        <w:right w:val="none" w:sz="0" w:space="0" w:color="auto"/>
      </w:divBdr>
    </w:div>
    <w:div w:id="81531659">
      <w:bodyDiv w:val="1"/>
      <w:marLeft w:val="0"/>
      <w:marRight w:val="0"/>
      <w:marTop w:val="0"/>
      <w:marBottom w:val="0"/>
      <w:divBdr>
        <w:top w:val="none" w:sz="0" w:space="0" w:color="auto"/>
        <w:left w:val="none" w:sz="0" w:space="0" w:color="auto"/>
        <w:bottom w:val="none" w:sz="0" w:space="0" w:color="auto"/>
        <w:right w:val="none" w:sz="0" w:space="0" w:color="auto"/>
      </w:divBdr>
    </w:div>
    <w:div w:id="82193881">
      <w:bodyDiv w:val="1"/>
      <w:marLeft w:val="0"/>
      <w:marRight w:val="0"/>
      <w:marTop w:val="0"/>
      <w:marBottom w:val="0"/>
      <w:divBdr>
        <w:top w:val="none" w:sz="0" w:space="0" w:color="auto"/>
        <w:left w:val="none" w:sz="0" w:space="0" w:color="auto"/>
        <w:bottom w:val="none" w:sz="0" w:space="0" w:color="auto"/>
        <w:right w:val="none" w:sz="0" w:space="0" w:color="auto"/>
      </w:divBdr>
    </w:div>
    <w:div w:id="92632612">
      <w:bodyDiv w:val="1"/>
      <w:marLeft w:val="0"/>
      <w:marRight w:val="0"/>
      <w:marTop w:val="0"/>
      <w:marBottom w:val="0"/>
      <w:divBdr>
        <w:top w:val="none" w:sz="0" w:space="0" w:color="auto"/>
        <w:left w:val="none" w:sz="0" w:space="0" w:color="auto"/>
        <w:bottom w:val="none" w:sz="0" w:space="0" w:color="auto"/>
        <w:right w:val="none" w:sz="0" w:space="0" w:color="auto"/>
      </w:divBdr>
    </w:div>
    <w:div w:id="92821067">
      <w:bodyDiv w:val="1"/>
      <w:marLeft w:val="0"/>
      <w:marRight w:val="0"/>
      <w:marTop w:val="0"/>
      <w:marBottom w:val="0"/>
      <w:divBdr>
        <w:top w:val="none" w:sz="0" w:space="0" w:color="auto"/>
        <w:left w:val="none" w:sz="0" w:space="0" w:color="auto"/>
        <w:bottom w:val="none" w:sz="0" w:space="0" w:color="auto"/>
        <w:right w:val="none" w:sz="0" w:space="0" w:color="auto"/>
      </w:divBdr>
    </w:div>
    <w:div w:id="110786710">
      <w:bodyDiv w:val="1"/>
      <w:marLeft w:val="0"/>
      <w:marRight w:val="0"/>
      <w:marTop w:val="0"/>
      <w:marBottom w:val="0"/>
      <w:divBdr>
        <w:top w:val="none" w:sz="0" w:space="0" w:color="auto"/>
        <w:left w:val="none" w:sz="0" w:space="0" w:color="auto"/>
        <w:bottom w:val="none" w:sz="0" w:space="0" w:color="auto"/>
        <w:right w:val="none" w:sz="0" w:space="0" w:color="auto"/>
      </w:divBdr>
    </w:div>
    <w:div w:id="112479584">
      <w:bodyDiv w:val="1"/>
      <w:marLeft w:val="0"/>
      <w:marRight w:val="0"/>
      <w:marTop w:val="0"/>
      <w:marBottom w:val="0"/>
      <w:divBdr>
        <w:top w:val="none" w:sz="0" w:space="0" w:color="auto"/>
        <w:left w:val="none" w:sz="0" w:space="0" w:color="auto"/>
        <w:bottom w:val="none" w:sz="0" w:space="0" w:color="auto"/>
        <w:right w:val="none" w:sz="0" w:space="0" w:color="auto"/>
      </w:divBdr>
    </w:div>
    <w:div w:id="147864163">
      <w:bodyDiv w:val="1"/>
      <w:marLeft w:val="0"/>
      <w:marRight w:val="0"/>
      <w:marTop w:val="0"/>
      <w:marBottom w:val="0"/>
      <w:divBdr>
        <w:top w:val="none" w:sz="0" w:space="0" w:color="auto"/>
        <w:left w:val="none" w:sz="0" w:space="0" w:color="auto"/>
        <w:bottom w:val="none" w:sz="0" w:space="0" w:color="auto"/>
        <w:right w:val="none" w:sz="0" w:space="0" w:color="auto"/>
      </w:divBdr>
    </w:div>
    <w:div w:id="164440232">
      <w:bodyDiv w:val="1"/>
      <w:marLeft w:val="0"/>
      <w:marRight w:val="0"/>
      <w:marTop w:val="0"/>
      <w:marBottom w:val="0"/>
      <w:divBdr>
        <w:top w:val="none" w:sz="0" w:space="0" w:color="auto"/>
        <w:left w:val="none" w:sz="0" w:space="0" w:color="auto"/>
        <w:bottom w:val="none" w:sz="0" w:space="0" w:color="auto"/>
        <w:right w:val="none" w:sz="0" w:space="0" w:color="auto"/>
      </w:divBdr>
    </w:div>
    <w:div w:id="181894205">
      <w:bodyDiv w:val="1"/>
      <w:marLeft w:val="0"/>
      <w:marRight w:val="0"/>
      <w:marTop w:val="0"/>
      <w:marBottom w:val="0"/>
      <w:divBdr>
        <w:top w:val="none" w:sz="0" w:space="0" w:color="auto"/>
        <w:left w:val="none" w:sz="0" w:space="0" w:color="auto"/>
        <w:bottom w:val="none" w:sz="0" w:space="0" w:color="auto"/>
        <w:right w:val="none" w:sz="0" w:space="0" w:color="auto"/>
      </w:divBdr>
    </w:div>
    <w:div w:id="184757037">
      <w:bodyDiv w:val="1"/>
      <w:marLeft w:val="0"/>
      <w:marRight w:val="0"/>
      <w:marTop w:val="0"/>
      <w:marBottom w:val="0"/>
      <w:divBdr>
        <w:top w:val="none" w:sz="0" w:space="0" w:color="auto"/>
        <w:left w:val="none" w:sz="0" w:space="0" w:color="auto"/>
        <w:bottom w:val="none" w:sz="0" w:space="0" w:color="auto"/>
        <w:right w:val="none" w:sz="0" w:space="0" w:color="auto"/>
      </w:divBdr>
    </w:div>
    <w:div w:id="203294310">
      <w:bodyDiv w:val="1"/>
      <w:marLeft w:val="0"/>
      <w:marRight w:val="0"/>
      <w:marTop w:val="0"/>
      <w:marBottom w:val="0"/>
      <w:divBdr>
        <w:top w:val="none" w:sz="0" w:space="0" w:color="auto"/>
        <w:left w:val="none" w:sz="0" w:space="0" w:color="auto"/>
        <w:bottom w:val="none" w:sz="0" w:space="0" w:color="auto"/>
        <w:right w:val="none" w:sz="0" w:space="0" w:color="auto"/>
      </w:divBdr>
    </w:div>
    <w:div w:id="210266650">
      <w:bodyDiv w:val="1"/>
      <w:marLeft w:val="0"/>
      <w:marRight w:val="0"/>
      <w:marTop w:val="0"/>
      <w:marBottom w:val="0"/>
      <w:divBdr>
        <w:top w:val="none" w:sz="0" w:space="0" w:color="auto"/>
        <w:left w:val="none" w:sz="0" w:space="0" w:color="auto"/>
        <w:bottom w:val="none" w:sz="0" w:space="0" w:color="auto"/>
        <w:right w:val="none" w:sz="0" w:space="0" w:color="auto"/>
      </w:divBdr>
    </w:div>
    <w:div w:id="216596935">
      <w:bodyDiv w:val="1"/>
      <w:marLeft w:val="0"/>
      <w:marRight w:val="0"/>
      <w:marTop w:val="0"/>
      <w:marBottom w:val="0"/>
      <w:divBdr>
        <w:top w:val="none" w:sz="0" w:space="0" w:color="auto"/>
        <w:left w:val="none" w:sz="0" w:space="0" w:color="auto"/>
        <w:bottom w:val="none" w:sz="0" w:space="0" w:color="auto"/>
        <w:right w:val="none" w:sz="0" w:space="0" w:color="auto"/>
      </w:divBdr>
    </w:div>
    <w:div w:id="223370740">
      <w:bodyDiv w:val="1"/>
      <w:marLeft w:val="0"/>
      <w:marRight w:val="0"/>
      <w:marTop w:val="0"/>
      <w:marBottom w:val="0"/>
      <w:divBdr>
        <w:top w:val="none" w:sz="0" w:space="0" w:color="auto"/>
        <w:left w:val="none" w:sz="0" w:space="0" w:color="auto"/>
        <w:bottom w:val="none" w:sz="0" w:space="0" w:color="auto"/>
        <w:right w:val="none" w:sz="0" w:space="0" w:color="auto"/>
      </w:divBdr>
    </w:div>
    <w:div w:id="239490763">
      <w:bodyDiv w:val="1"/>
      <w:marLeft w:val="0"/>
      <w:marRight w:val="0"/>
      <w:marTop w:val="0"/>
      <w:marBottom w:val="0"/>
      <w:divBdr>
        <w:top w:val="none" w:sz="0" w:space="0" w:color="auto"/>
        <w:left w:val="none" w:sz="0" w:space="0" w:color="auto"/>
        <w:bottom w:val="none" w:sz="0" w:space="0" w:color="auto"/>
        <w:right w:val="none" w:sz="0" w:space="0" w:color="auto"/>
      </w:divBdr>
    </w:div>
    <w:div w:id="240723868">
      <w:bodyDiv w:val="1"/>
      <w:marLeft w:val="0"/>
      <w:marRight w:val="0"/>
      <w:marTop w:val="0"/>
      <w:marBottom w:val="0"/>
      <w:divBdr>
        <w:top w:val="none" w:sz="0" w:space="0" w:color="auto"/>
        <w:left w:val="none" w:sz="0" w:space="0" w:color="auto"/>
        <w:bottom w:val="none" w:sz="0" w:space="0" w:color="auto"/>
        <w:right w:val="none" w:sz="0" w:space="0" w:color="auto"/>
      </w:divBdr>
    </w:div>
    <w:div w:id="265700838">
      <w:bodyDiv w:val="1"/>
      <w:marLeft w:val="0"/>
      <w:marRight w:val="0"/>
      <w:marTop w:val="0"/>
      <w:marBottom w:val="0"/>
      <w:divBdr>
        <w:top w:val="none" w:sz="0" w:space="0" w:color="auto"/>
        <w:left w:val="none" w:sz="0" w:space="0" w:color="auto"/>
        <w:bottom w:val="none" w:sz="0" w:space="0" w:color="auto"/>
        <w:right w:val="none" w:sz="0" w:space="0" w:color="auto"/>
      </w:divBdr>
    </w:div>
    <w:div w:id="279994432">
      <w:bodyDiv w:val="1"/>
      <w:marLeft w:val="0"/>
      <w:marRight w:val="0"/>
      <w:marTop w:val="0"/>
      <w:marBottom w:val="0"/>
      <w:divBdr>
        <w:top w:val="none" w:sz="0" w:space="0" w:color="auto"/>
        <w:left w:val="none" w:sz="0" w:space="0" w:color="auto"/>
        <w:bottom w:val="none" w:sz="0" w:space="0" w:color="auto"/>
        <w:right w:val="none" w:sz="0" w:space="0" w:color="auto"/>
      </w:divBdr>
    </w:div>
    <w:div w:id="280456445">
      <w:bodyDiv w:val="1"/>
      <w:marLeft w:val="0"/>
      <w:marRight w:val="0"/>
      <w:marTop w:val="0"/>
      <w:marBottom w:val="0"/>
      <w:divBdr>
        <w:top w:val="none" w:sz="0" w:space="0" w:color="auto"/>
        <w:left w:val="none" w:sz="0" w:space="0" w:color="auto"/>
        <w:bottom w:val="none" w:sz="0" w:space="0" w:color="auto"/>
        <w:right w:val="none" w:sz="0" w:space="0" w:color="auto"/>
      </w:divBdr>
    </w:div>
    <w:div w:id="289358666">
      <w:bodyDiv w:val="1"/>
      <w:marLeft w:val="0"/>
      <w:marRight w:val="0"/>
      <w:marTop w:val="0"/>
      <w:marBottom w:val="0"/>
      <w:divBdr>
        <w:top w:val="none" w:sz="0" w:space="0" w:color="auto"/>
        <w:left w:val="none" w:sz="0" w:space="0" w:color="auto"/>
        <w:bottom w:val="none" w:sz="0" w:space="0" w:color="auto"/>
        <w:right w:val="none" w:sz="0" w:space="0" w:color="auto"/>
      </w:divBdr>
    </w:div>
    <w:div w:id="302926651">
      <w:bodyDiv w:val="1"/>
      <w:marLeft w:val="0"/>
      <w:marRight w:val="0"/>
      <w:marTop w:val="0"/>
      <w:marBottom w:val="0"/>
      <w:divBdr>
        <w:top w:val="none" w:sz="0" w:space="0" w:color="auto"/>
        <w:left w:val="none" w:sz="0" w:space="0" w:color="auto"/>
        <w:bottom w:val="none" w:sz="0" w:space="0" w:color="auto"/>
        <w:right w:val="none" w:sz="0" w:space="0" w:color="auto"/>
      </w:divBdr>
    </w:div>
    <w:div w:id="308289860">
      <w:bodyDiv w:val="1"/>
      <w:marLeft w:val="0"/>
      <w:marRight w:val="0"/>
      <w:marTop w:val="0"/>
      <w:marBottom w:val="0"/>
      <w:divBdr>
        <w:top w:val="none" w:sz="0" w:space="0" w:color="auto"/>
        <w:left w:val="none" w:sz="0" w:space="0" w:color="auto"/>
        <w:bottom w:val="none" w:sz="0" w:space="0" w:color="auto"/>
        <w:right w:val="none" w:sz="0" w:space="0" w:color="auto"/>
      </w:divBdr>
    </w:div>
    <w:div w:id="316305046">
      <w:bodyDiv w:val="1"/>
      <w:marLeft w:val="0"/>
      <w:marRight w:val="0"/>
      <w:marTop w:val="0"/>
      <w:marBottom w:val="0"/>
      <w:divBdr>
        <w:top w:val="none" w:sz="0" w:space="0" w:color="auto"/>
        <w:left w:val="none" w:sz="0" w:space="0" w:color="auto"/>
        <w:bottom w:val="none" w:sz="0" w:space="0" w:color="auto"/>
        <w:right w:val="none" w:sz="0" w:space="0" w:color="auto"/>
      </w:divBdr>
    </w:div>
    <w:div w:id="337582158">
      <w:bodyDiv w:val="1"/>
      <w:marLeft w:val="0"/>
      <w:marRight w:val="0"/>
      <w:marTop w:val="0"/>
      <w:marBottom w:val="0"/>
      <w:divBdr>
        <w:top w:val="none" w:sz="0" w:space="0" w:color="auto"/>
        <w:left w:val="none" w:sz="0" w:space="0" w:color="auto"/>
        <w:bottom w:val="none" w:sz="0" w:space="0" w:color="auto"/>
        <w:right w:val="none" w:sz="0" w:space="0" w:color="auto"/>
      </w:divBdr>
    </w:div>
    <w:div w:id="347492106">
      <w:bodyDiv w:val="1"/>
      <w:marLeft w:val="0"/>
      <w:marRight w:val="0"/>
      <w:marTop w:val="0"/>
      <w:marBottom w:val="0"/>
      <w:divBdr>
        <w:top w:val="none" w:sz="0" w:space="0" w:color="auto"/>
        <w:left w:val="none" w:sz="0" w:space="0" w:color="auto"/>
        <w:bottom w:val="none" w:sz="0" w:space="0" w:color="auto"/>
        <w:right w:val="none" w:sz="0" w:space="0" w:color="auto"/>
      </w:divBdr>
    </w:div>
    <w:div w:id="350254889">
      <w:bodyDiv w:val="1"/>
      <w:marLeft w:val="0"/>
      <w:marRight w:val="0"/>
      <w:marTop w:val="0"/>
      <w:marBottom w:val="0"/>
      <w:divBdr>
        <w:top w:val="none" w:sz="0" w:space="0" w:color="auto"/>
        <w:left w:val="none" w:sz="0" w:space="0" w:color="auto"/>
        <w:bottom w:val="none" w:sz="0" w:space="0" w:color="auto"/>
        <w:right w:val="none" w:sz="0" w:space="0" w:color="auto"/>
      </w:divBdr>
    </w:div>
    <w:div w:id="350304997">
      <w:bodyDiv w:val="1"/>
      <w:marLeft w:val="0"/>
      <w:marRight w:val="0"/>
      <w:marTop w:val="0"/>
      <w:marBottom w:val="0"/>
      <w:divBdr>
        <w:top w:val="none" w:sz="0" w:space="0" w:color="auto"/>
        <w:left w:val="none" w:sz="0" w:space="0" w:color="auto"/>
        <w:bottom w:val="none" w:sz="0" w:space="0" w:color="auto"/>
        <w:right w:val="none" w:sz="0" w:space="0" w:color="auto"/>
      </w:divBdr>
    </w:div>
    <w:div w:id="366879239">
      <w:bodyDiv w:val="1"/>
      <w:marLeft w:val="0"/>
      <w:marRight w:val="0"/>
      <w:marTop w:val="0"/>
      <w:marBottom w:val="0"/>
      <w:divBdr>
        <w:top w:val="none" w:sz="0" w:space="0" w:color="auto"/>
        <w:left w:val="none" w:sz="0" w:space="0" w:color="auto"/>
        <w:bottom w:val="none" w:sz="0" w:space="0" w:color="auto"/>
        <w:right w:val="none" w:sz="0" w:space="0" w:color="auto"/>
      </w:divBdr>
    </w:div>
    <w:div w:id="390005853">
      <w:bodyDiv w:val="1"/>
      <w:marLeft w:val="0"/>
      <w:marRight w:val="0"/>
      <w:marTop w:val="0"/>
      <w:marBottom w:val="0"/>
      <w:divBdr>
        <w:top w:val="none" w:sz="0" w:space="0" w:color="auto"/>
        <w:left w:val="none" w:sz="0" w:space="0" w:color="auto"/>
        <w:bottom w:val="none" w:sz="0" w:space="0" w:color="auto"/>
        <w:right w:val="none" w:sz="0" w:space="0" w:color="auto"/>
      </w:divBdr>
    </w:div>
    <w:div w:id="414279352">
      <w:bodyDiv w:val="1"/>
      <w:marLeft w:val="0"/>
      <w:marRight w:val="0"/>
      <w:marTop w:val="0"/>
      <w:marBottom w:val="0"/>
      <w:divBdr>
        <w:top w:val="none" w:sz="0" w:space="0" w:color="auto"/>
        <w:left w:val="none" w:sz="0" w:space="0" w:color="auto"/>
        <w:bottom w:val="none" w:sz="0" w:space="0" w:color="auto"/>
        <w:right w:val="none" w:sz="0" w:space="0" w:color="auto"/>
      </w:divBdr>
    </w:div>
    <w:div w:id="423763191">
      <w:bodyDiv w:val="1"/>
      <w:marLeft w:val="0"/>
      <w:marRight w:val="0"/>
      <w:marTop w:val="0"/>
      <w:marBottom w:val="0"/>
      <w:divBdr>
        <w:top w:val="none" w:sz="0" w:space="0" w:color="auto"/>
        <w:left w:val="none" w:sz="0" w:space="0" w:color="auto"/>
        <w:bottom w:val="none" w:sz="0" w:space="0" w:color="auto"/>
        <w:right w:val="none" w:sz="0" w:space="0" w:color="auto"/>
      </w:divBdr>
    </w:div>
    <w:div w:id="424811968">
      <w:bodyDiv w:val="1"/>
      <w:marLeft w:val="0"/>
      <w:marRight w:val="0"/>
      <w:marTop w:val="0"/>
      <w:marBottom w:val="0"/>
      <w:divBdr>
        <w:top w:val="none" w:sz="0" w:space="0" w:color="auto"/>
        <w:left w:val="none" w:sz="0" w:space="0" w:color="auto"/>
        <w:bottom w:val="none" w:sz="0" w:space="0" w:color="auto"/>
        <w:right w:val="none" w:sz="0" w:space="0" w:color="auto"/>
      </w:divBdr>
    </w:div>
    <w:div w:id="438448484">
      <w:bodyDiv w:val="1"/>
      <w:marLeft w:val="0"/>
      <w:marRight w:val="0"/>
      <w:marTop w:val="0"/>
      <w:marBottom w:val="0"/>
      <w:divBdr>
        <w:top w:val="none" w:sz="0" w:space="0" w:color="auto"/>
        <w:left w:val="none" w:sz="0" w:space="0" w:color="auto"/>
        <w:bottom w:val="none" w:sz="0" w:space="0" w:color="auto"/>
        <w:right w:val="none" w:sz="0" w:space="0" w:color="auto"/>
      </w:divBdr>
    </w:div>
    <w:div w:id="454716782">
      <w:bodyDiv w:val="1"/>
      <w:marLeft w:val="0"/>
      <w:marRight w:val="0"/>
      <w:marTop w:val="0"/>
      <w:marBottom w:val="0"/>
      <w:divBdr>
        <w:top w:val="none" w:sz="0" w:space="0" w:color="auto"/>
        <w:left w:val="none" w:sz="0" w:space="0" w:color="auto"/>
        <w:bottom w:val="none" w:sz="0" w:space="0" w:color="auto"/>
        <w:right w:val="none" w:sz="0" w:space="0" w:color="auto"/>
      </w:divBdr>
    </w:div>
    <w:div w:id="475533761">
      <w:bodyDiv w:val="1"/>
      <w:marLeft w:val="0"/>
      <w:marRight w:val="0"/>
      <w:marTop w:val="0"/>
      <w:marBottom w:val="0"/>
      <w:divBdr>
        <w:top w:val="none" w:sz="0" w:space="0" w:color="auto"/>
        <w:left w:val="none" w:sz="0" w:space="0" w:color="auto"/>
        <w:bottom w:val="none" w:sz="0" w:space="0" w:color="auto"/>
        <w:right w:val="none" w:sz="0" w:space="0" w:color="auto"/>
      </w:divBdr>
    </w:div>
    <w:div w:id="476412767">
      <w:bodyDiv w:val="1"/>
      <w:marLeft w:val="0"/>
      <w:marRight w:val="0"/>
      <w:marTop w:val="0"/>
      <w:marBottom w:val="0"/>
      <w:divBdr>
        <w:top w:val="none" w:sz="0" w:space="0" w:color="auto"/>
        <w:left w:val="none" w:sz="0" w:space="0" w:color="auto"/>
        <w:bottom w:val="none" w:sz="0" w:space="0" w:color="auto"/>
        <w:right w:val="none" w:sz="0" w:space="0" w:color="auto"/>
      </w:divBdr>
    </w:div>
    <w:div w:id="491870102">
      <w:bodyDiv w:val="1"/>
      <w:marLeft w:val="0"/>
      <w:marRight w:val="0"/>
      <w:marTop w:val="0"/>
      <w:marBottom w:val="0"/>
      <w:divBdr>
        <w:top w:val="none" w:sz="0" w:space="0" w:color="auto"/>
        <w:left w:val="none" w:sz="0" w:space="0" w:color="auto"/>
        <w:bottom w:val="none" w:sz="0" w:space="0" w:color="auto"/>
        <w:right w:val="none" w:sz="0" w:space="0" w:color="auto"/>
      </w:divBdr>
    </w:div>
    <w:div w:id="525993234">
      <w:bodyDiv w:val="1"/>
      <w:marLeft w:val="0"/>
      <w:marRight w:val="0"/>
      <w:marTop w:val="0"/>
      <w:marBottom w:val="0"/>
      <w:divBdr>
        <w:top w:val="none" w:sz="0" w:space="0" w:color="auto"/>
        <w:left w:val="none" w:sz="0" w:space="0" w:color="auto"/>
        <w:bottom w:val="none" w:sz="0" w:space="0" w:color="auto"/>
        <w:right w:val="none" w:sz="0" w:space="0" w:color="auto"/>
      </w:divBdr>
    </w:div>
    <w:div w:id="529956732">
      <w:bodyDiv w:val="1"/>
      <w:marLeft w:val="0"/>
      <w:marRight w:val="0"/>
      <w:marTop w:val="0"/>
      <w:marBottom w:val="0"/>
      <w:divBdr>
        <w:top w:val="none" w:sz="0" w:space="0" w:color="auto"/>
        <w:left w:val="none" w:sz="0" w:space="0" w:color="auto"/>
        <w:bottom w:val="none" w:sz="0" w:space="0" w:color="auto"/>
        <w:right w:val="none" w:sz="0" w:space="0" w:color="auto"/>
      </w:divBdr>
    </w:div>
    <w:div w:id="555625133">
      <w:bodyDiv w:val="1"/>
      <w:marLeft w:val="0"/>
      <w:marRight w:val="0"/>
      <w:marTop w:val="0"/>
      <w:marBottom w:val="0"/>
      <w:divBdr>
        <w:top w:val="none" w:sz="0" w:space="0" w:color="auto"/>
        <w:left w:val="none" w:sz="0" w:space="0" w:color="auto"/>
        <w:bottom w:val="none" w:sz="0" w:space="0" w:color="auto"/>
        <w:right w:val="none" w:sz="0" w:space="0" w:color="auto"/>
      </w:divBdr>
    </w:div>
    <w:div w:id="556667567">
      <w:bodyDiv w:val="1"/>
      <w:marLeft w:val="0"/>
      <w:marRight w:val="0"/>
      <w:marTop w:val="0"/>
      <w:marBottom w:val="0"/>
      <w:divBdr>
        <w:top w:val="none" w:sz="0" w:space="0" w:color="auto"/>
        <w:left w:val="none" w:sz="0" w:space="0" w:color="auto"/>
        <w:bottom w:val="none" w:sz="0" w:space="0" w:color="auto"/>
        <w:right w:val="none" w:sz="0" w:space="0" w:color="auto"/>
      </w:divBdr>
    </w:div>
    <w:div w:id="561018657">
      <w:bodyDiv w:val="1"/>
      <w:marLeft w:val="0"/>
      <w:marRight w:val="0"/>
      <w:marTop w:val="0"/>
      <w:marBottom w:val="0"/>
      <w:divBdr>
        <w:top w:val="none" w:sz="0" w:space="0" w:color="auto"/>
        <w:left w:val="none" w:sz="0" w:space="0" w:color="auto"/>
        <w:bottom w:val="none" w:sz="0" w:space="0" w:color="auto"/>
        <w:right w:val="none" w:sz="0" w:space="0" w:color="auto"/>
      </w:divBdr>
    </w:div>
    <w:div w:id="576086992">
      <w:bodyDiv w:val="1"/>
      <w:marLeft w:val="0"/>
      <w:marRight w:val="0"/>
      <w:marTop w:val="0"/>
      <w:marBottom w:val="0"/>
      <w:divBdr>
        <w:top w:val="none" w:sz="0" w:space="0" w:color="auto"/>
        <w:left w:val="none" w:sz="0" w:space="0" w:color="auto"/>
        <w:bottom w:val="none" w:sz="0" w:space="0" w:color="auto"/>
        <w:right w:val="none" w:sz="0" w:space="0" w:color="auto"/>
      </w:divBdr>
    </w:div>
    <w:div w:id="578052877">
      <w:bodyDiv w:val="1"/>
      <w:marLeft w:val="0"/>
      <w:marRight w:val="0"/>
      <w:marTop w:val="0"/>
      <w:marBottom w:val="0"/>
      <w:divBdr>
        <w:top w:val="none" w:sz="0" w:space="0" w:color="auto"/>
        <w:left w:val="none" w:sz="0" w:space="0" w:color="auto"/>
        <w:bottom w:val="none" w:sz="0" w:space="0" w:color="auto"/>
        <w:right w:val="none" w:sz="0" w:space="0" w:color="auto"/>
      </w:divBdr>
    </w:div>
    <w:div w:id="580723067">
      <w:bodyDiv w:val="1"/>
      <w:marLeft w:val="0"/>
      <w:marRight w:val="0"/>
      <w:marTop w:val="0"/>
      <w:marBottom w:val="0"/>
      <w:divBdr>
        <w:top w:val="none" w:sz="0" w:space="0" w:color="auto"/>
        <w:left w:val="none" w:sz="0" w:space="0" w:color="auto"/>
        <w:bottom w:val="none" w:sz="0" w:space="0" w:color="auto"/>
        <w:right w:val="none" w:sz="0" w:space="0" w:color="auto"/>
      </w:divBdr>
    </w:div>
    <w:div w:id="616302115">
      <w:bodyDiv w:val="1"/>
      <w:marLeft w:val="0"/>
      <w:marRight w:val="0"/>
      <w:marTop w:val="0"/>
      <w:marBottom w:val="0"/>
      <w:divBdr>
        <w:top w:val="none" w:sz="0" w:space="0" w:color="auto"/>
        <w:left w:val="none" w:sz="0" w:space="0" w:color="auto"/>
        <w:bottom w:val="none" w:sz="0" w:space="0" w:color="auto"/>
        <w:right w:val="none" w:sz="0" w:space="0" w:color="auto"/>
      </w:divBdr>
    </w:div>
    <w:div w:id="631904133">
      <w:bodyDiv w:val="1"/>
      <w:marLeft w:val="0"/>
      <w:marRight w:val="0"/>
      <w:marTop w:val="0"/>
      <w:marBottom w:val="0"/>
      <w:divBdr>
        <w:top w:val="none" w:sz="0" w:space="0" w:color="auto"/>
        <w:left w:val="none" w:sz="0" w:space="0" w:color="auto"/>
        <w:bottom w:val="none" w:sz="0" w:space="0" w:color="auto"/>
        <w:right w:val="none" w:sz="0" w:space="0" w:color="auto"/>
      </w:divBdr>
    </w:div>
    <w:div w:id="636567405">
      <w:bodyDiv w:val="1"/>
      <w:marLeft w:val="0"/>
      <w:marRight w:val="0"/>
      <w:marTop w:val="0"/>
      <w:marBottom w:val="0"/>
      <w:divBdr>
        <w:top w:val="none" w:sz="0" w:space="0" w:color="auto"/>
        <w:left w:val="none" w:sz="0" w:space="0" w:color="auto"/>
        <w:bottom w:val="none" w:sz="0" w:space="0" w:color="auto"/>
        <w:right w:val="none" w:sz="0" w:space="0" w:color="auto"/>
      </w:divBdr>
    </w:div>
    <w:div w:id="638728049">
      <w:bodyDiv w:val="1"/>
      <w:marLeft w:val="0"/>
      <w:marRight w:val="0"/>
      <w:marTop w:val="0"/>
      <w:marBottom w:val="0"/>
      <w:divBdr>
        <w:top w:val="none" w:sz="0" w:space="0" w:color="auto"/>
        <w:left w:val="none" w:sz="0" w:space="0" w:color="auto"/>
        <w:bottom w:val="none" w:sz="0" w:space="0" w:color="auto"/>
        <w:right w:val="none" w:sz="0" w:space="0" w:color="auto"/>
      </w:divBdr>
    </w:div>
    <w:div w:id="645357480">
      <w:bodyDiv w:val="1"/>
      <w:marLeft w:val="0"/>
      <w:marRight w:val="0"/>
      <w:marTop w:val="0"/>
      <w:marBottom w:val="0"/>
      <w:divBdr>
        <w:top w:val="none" w:sz="0" w:space="0" w:color="auto"/>
        <w:left w:val="none" w:sz="0" w:space="0" w:color="auto"/>
        <w:bottom w:val="none" w:sz="0" w:space="0" w:color="auto"/>
        <w:right w:val="none" w:sz="0" w:space="0" w:color="auto"/>
      </w:divBdr>
    </w:div>
    <w:div w:id="651301326">
      <w:bodyDiv w:val="1"/>
      <w:marLeft w:val="0"/>
      <w:marRight w:val="0"/>
      <w:marTop w:val="0"/>
      <w:marBottom w:val="0"/>
      <w:divBdr>
        <w:top w:val="none" w:sz="0" w:space="0" w:color="auto"/>
        <w:left w:val="none" w:sz="0" w:space="0" w:color="auto"/>
        <w:bottom w:val="none" w:sz="0" w:space="0" w:color="auto"/>
        <w:right w:val="none" w:sz="0" w:space="0" w:color="auto"/>
      </w:divBdr>
    </w:div>
    <w:div w:id="665478138">
      <w:bodyDiv w:val="1"/>
      <w:marLeft w:val="0"/>
      <w:marRight w:val="0"/>
      <w:marTop w:val="0"/>
      <w:marBottom w:val="0"/>
      <w:divBdr>
        <w:top w:val="none" w:sz="0" w:space="0" w:color="auto"/>
        <w:left w:val="none" w:sz="0" w:space="0" w:color="auto"/>
        <w:bottom w:val="none" w:sz="0" w:space="0" w:color="auto"/>
        <w:right w:val="none" w:sz="0" w:space="0" w:color="auto"/>
      </w:divBdr>
    </w:div>
    <w:div w:id="666860425">
      <w:bodyDiv w:val="1"/>
      <w:marLeft w:val="0"/>
      <w:marRight w:val="0"/>
      <w:marTop w:val="0"/>
      <w:marBottom w:val="0"/>
      <w:divBdr>
        <w:top w:val="none" w:sz="0" w:space="0" w:color="auto"/>
        <w:left w:val="none" w:sz="0" w:space="0" w:color="auto"/>
        <w:bottom w:val="none" w:sz="0" w:space="0" w:color="auto"/>
        <w:right w:val="none" w:sz="0" w:space="0" w:color="auto"/>
      </w:divBdr>
    </w:div>
    <w:div w:id="667750580">
      <w:bodyDiv w:val="1"/>
      <w:marLeft w:val="0"/>
      <w:marRight w:val="0"/>
      <w:marTop w:val="0"/>
      <w:marBottom w:val="0"/>
      <w:divBdr>
        <w:top w:val="none" w:sz="0" w:space="0" w:color="auto"/>
        <w:left w:val="none" w:sz="0" w:space="0" w:color="auto"/>
        <w:bottom w:val="none" w:sz="0" w:space="0" w:color="auto"/>
        <w:right w:val="none" w:sz="0" w:space="0" w:color="auto"/>
      </w:divBdr>
    </w:div>
    <w:div w:id="673151349">
      <w:bodyDiv w:val="1"/>
      <w:marLeft w:val="0"/>
      <w:marRight w:val="0"/>
      <w:marTop w:val="0"/>
      <w:marBottom w:val="0"/>
      <w:divBdr>
        <w:top w:val="none" w:sz="0" w:space="0" w:color="auto"/>
        <w:left w:val="none" w:sz="0" w:space="0" w:color="auto"/>
        <w:bottom w:val="none" w:sz="0" w:space="0" w:color="auto"/>
        <w:right w:val="none" w:sz="0" w:space="0" w:color="auto"/>
      </w:divBdr>
    </w:div>
    <w:div w:id="683748300">
      <w:bodyDiv w:val="1"/>
      <w:marLeft w:val="0"/>
      <w:marRight w:val="0"/>
      <w:marTop w:val="0"/>
      <w:marBottom w:val="0"/>
      <w:divBdr>
        <w:top w:val="none" w:sz="0" w:space="0" w:color="auto"/>
        <w:left w:val="none" w:sz="0" w:space="0" w:color="auto"/>
        <w:bottom w:val="none" w:sz="0" w:space="0" w:color="auto"/>
        <w:right w:val="none" w:sz="0" w:space="0" w:color="auto"/>
      </w:divBdr>
    </w:div>
    <w:div w:id="698893192">
      <w:bodyDiv w:val="1"/>
      <w:marLeft w:val="0"/>
      <w:marRight w:val="0"/>
      <w:marTop w:val="0"/>
      <w:marBottom w:val="0"/>
      <w:divBdr>
        <w:top w:val="none" w:sz="0" w:space="0" w:color="auto"/>
        <w:left w:val="none" w:sz="0" w:space="0" w:color="auto"/>
        <w:bottom w:val="none" w:sz="0" w:space="0" w:color="auto"/>
        <w:right w:val="none" w:sz="0" w:space="0" w:color="auto"/>
      </w:divBdr>
    </w:div>
    <w:div w:id="702752530">
      <w:bodyDiv w:val="1"/>
      <w:marLeft w:val="0"/>
      <w:marRight w:val="0"/>
      <w:marTop w:val="0"/>
      <w:marBottom w:val="0"/>
      <w:divBdr>
        <w:top w:val="none" w:sz="0" w:space="0" w:color="auto"/>
        <w:left w:val="none" w:sz="0" w:space="0" w:color="auto"/>
        <w:bottom w:val="none" w:sz="0" w:space="0" w:color="auto"/>
        <w:right w:val="none" w:sz="0" w:space="0" w:color="auto"/>
      </w:divBdr>
    </w:div>
    <w:div w:id="704793517">
      <w:bodyDiv w:val="1"/>
      <w:marLeft w:val="0"/>
      <w:marRight w:val="0"/>
      <w:marTop w:val="0"/>
      <w:marBottom w:val="0"/>
      <w:divBdr>
        <w:top w:val="none" w:sz="0" w:space="0" w:color="auto"/>
        <w:left w:val="none" w:sz="0" w:space="0" w:color="auto"/>
        <w:bottom w:val="none" w:sz="0" w:space="0" w:color="auto"/>
        <w:right w:val="none" w:sz="0" w:space="0" w:color="auto"/>
      </w:divBdr>
    </w:div>
    <w:div w:id="721828862">
      <w:bodyDiv w:val="1"/>
      <w:marLeft w:val="0"/>
      <w:marRight w:val="0"/>
      <w:marTop w:val="0"/>
      <w:marBottom w:val="0"/>
      <w:divBdr>
        <w:top w:val="none" w:sz="0" w:space="0" w:color="auto"/>
        <w:left w:val="none" w:sz="0" w:space="0" w:color="auto"/>
        <w:bottom w:val="none" w:sz="0" w:space="0" w:color="auto"/>
        <w:right w:val="none" w:sz="0" w:space="0" w:color="auto"/>
      </w:divBdr>
    </w:div>
    <w:div w:id="756098455">
      <w:bodyDiv w:val="1"/>
      <w:marLeft w:val="0"/>
      <w:marRight w:val="0"/>
      <w:marTop w:val="0"/>
      <w:marBottom w:val="0"/>
      <w:divBdr>
        <w:top w:val="none" w:sz="0" w:space="0" w:color="auto"/>
        <w:left w:val="none" w:sz="0" w:space="0" w:color="auto"/>
        <w:bottom w:val="none" w:sz="0" w:space="0" w:color="auto"/>
        <w:right w:val="none" w:sz="0" w:space="0" w:color="auto"/>
      </w:divBdr>
    </w:div>
    <w:div w:id="774520325">
      <w:bodyDiv w:val="1"/>
      <w:marLeft w:val="0"/>
      <w:marRight w:val="0"/>
      <w:marTop w:val="0"/>
      <w:marBottom w:val="0"/>
      <w:divBdr>
        <w:top w:val="none" w:sz="0" w:space="0" w:color="auto"/>
        <w:left w:val="none" w:sz="0" w:space="0" w:color="auto"/>
        <w:bottom w:val="none" w:sz="0" w:space="0" w:color="auto"/>
        <w:right w:val="none" w:sz="0" w:space="0" w:color="auto"/>
      </w:divBdr>
    </w:div>
    <w:div w:id="781069574">
      <w:bodyDiv w:val="1"/>
      <w:marLeft w:val="0"/>
      <w:marRight w:val="0"/>
      <w:marTop w:val="0"/>
      <w:marBottom w:val="0"/>
      <w:divBdr>
        <w:top w:val="none" w:sz="0" w:space="0" w:color="auto"/>
        <w:left w:val="none" w:sz="0" w:space="0" w:color="auto"/>
        <w:bottom w:val="none" w:sz="0" w:space="0" w:color="auto"/>
        <w:right w:val="none" w:sz="0" w:space="0" w:color="auto"/>
      </w:divBdr>
    </w:div>
    <w:div w:id="792210784">
      <w:bodyDiv w:val="1"/>
      <w:marLeft w:val="0"/>
      <w:marRight w:val="0"/>
      <w:marTop w:val="0"/>
      <w:marBottom w:val="0"/>
      <w:divBdr>
        <w:top w:val="none" w:sz="0" w:space="0" w:color="auto"/>
        <w:left w:val="none" w:sz="0" w:space="0" w:color="auto"/>
        <w:bottom w:val="none" w:sz="0" w:space="0" w:color="auto"/>
        <w:right w:val="none" w:sz="0" w:space="0" w:color="auto"/>
      </w:divBdr>
    </w:div>
    <w:div w:id="804351990">
      <w:bodyDiv w:val="1"/>
      <w:marLeft w:val="0"/>
      <w:marRight w:val="0"/>
      <w:marTop w:val="0"/>
      <w:marBottom w:val="0"/>
      <w:divBdr>
        <w:top w:val="none" w:sz="0" w:space="0" w:color="auto"/>
        <w:left w:val="none" w:sz="0" w:space="0" w:color="auto"/>
        <w:bottom w:val="none" w:sz="0" w:space="0" w:color="auto"/>
        <w:right w:val="none" w:sz="0" w:space="0" w:color="auto"/>
      </w:divBdr>
    </w:div>
    <w:div w:id="807942680">
      <w:bodyDiv w:val="1"/>
      <w:marLeft w:val="0"/>
      <w:marRight w:val="0"/>
      <w:marTop w:val="0"/>
      <w:marBottom w:val="0"/>
      <w:divBdr>
        <w:top w:val="none" w:sz="0" w:space="0" w:color="auto"/>
        <w:left w:val="none" w:sz="0" w:space="0" w:color="auto"/>
        <w:bottom w:val="none" w:sz="0" w:space="0" w:color="auto"/>
        <w:right w:val="none" w:sz="0" w:space="0" w:color="auto"/>
      </w:divBdr>
    </w:div>
    <w:div w:id="832527478">
      <w:bodyDiv w:val="1"/>
      <w:marLeft w:val="0"/>
      <w:marRight w:val="0"/>
      <w:marTop w:val="0"/>
      <w:marBottom w:val="0"/>
      <w:divBdr>
        <w:top w:val="none" w:sz="0" w:space="0" w:color="auto"/>
        <w:left w:val="none" w:sz="0" w:space="0" w:color="auto"/>
        <w:bottom w:val="none" w:sz="0" w:space="0" w:color="auto"/>
        <w:right w:val="none" w:sz="0" w:space="0" w:color="auto"/>
      </w:divBdr>
    </w:div>
    <w:div w:id="835073727">
      <w:bodyDiv w:val="1"/>
      <w:marLeft w:val="0"/>
      <w:marRight w:val="0"/>
      <w:marTop w:val="0"/>
      <w:marBottom w:val="0"/>
      <w:divBdr>
        <w:top w:val="none" w:sz="0" w:space="0" w:color="auto"/>
        <w:left w:val="none" w:sz="0" w:space="0" w:color="auto"/>
        <w:bottom w:val="none" w:sz="0" w:space="0" w:color="auto"/>
        <w:right w:val="none" w:sz="0" w:space="0" w:color="auto"/>
      </w:divBdr>
    </w:div>
    <w:div w:id="839127598">
      <w:bodyDiv w:val="1"/>
      <w:marLeft w:val="0"/>
      <w:marRight w:val="0"/>
      <w:marTop w:val="0"/>
      <w:marBottom w:val="0"/>
      <w:divBdr>
        <w:top w:val="none" w:sz="0" w:space="0" w:color="auto"/>
        <w:left w:val="none" w:sz="0" w:space="0" w:color="auto"/>
        <w:bottom w:val="none" w:sz="0" w:space="0" w:color="auto"/>
        <w:right w:val="none" w:sz="0" w:space="0" w:color="auto"/>
      </w:divBdr>
    </w:div>
    <w:div w:id="842866047">
      <w:bodyDiv w:val="1"/>
      <w:marLeft w:val="0"/>
      <w:marRight w:val="0"/>
      <w:marTop w:val="0"/>
      <w:marBottom w:val="0"/>
      <w:divBdr>
        <w:top w:val="none" w:sz="0" w:space="0" w:color="auto"/>
        <w:left w:val="none" w:sz="0" w:space="0" w:color="auto"/>
        <w:bottom w:val="none" w:sz="0" w:space="0" w:color="auto"/>
        <w:right w:val="none" w:sz="0" w:space="0" w:color="auto"/>
      </w:divBdr>
    </w:div>
    <w:div w:id="858205731">
      <w:bodyDiv w:val="1"/>
      <w:marLeft w:val="0"/>
      <w:marRight w:val="0"/>
      <w:marTop w:val="0"/>
      <w:marBottom w:val="0"/>
      <w:divBdr>
        <w:top w:val="none" w:sz="0" w:space="0" w:color="auto"/>
        <w:left w:val="none" w:sz="0" w:space="0" w:color="auto"/>
        <w:bottom w:val="none" w:sz="0" w:space="0" w:color="auto"/>
        <w:right w:val="none" w:sz="0" w:space="0" w:color="auto"/>
      </w:divBdr>
    </w:div>
    <w:div w:id="874195134">
      <w:bodyDiv w:val="1"/>
      <w:marLeft w:val="0"/>
      <w:marRight w:val="0"/>
      <w:marTop w:val="0"/>
      <w:marBottom w:val="0"/>
      <w:divBdr>
        <w:top w:val="none" w:sz="0" w:space="0" w:color="auto"/>
        <w:left w:val="none" w:sz="0" w:space="0" w:color="auto"/>
        <w:bottom w:val="none" w:sz="0" w:space="0" w:color="auto"/>
        <w:right w:val="none" w:sz="0" w:space="0" w:color="auto"/>
      </w:divBdr>
    </w:div>
    <w:div w:id="879824637">
      <w:bodyDiv w:val="1"/>
      <w:marLeft w:val="0"/>
      <w:marRight w:val="0"/>
      <w:marTop w:val="0"/>
      <w:marBottom w:val="0"/>
      <w:divBdr>
        <w:top w:val="none" w:sz="0" w:space="0" w:color="auto"/>
        <w:left w:val="none" w:sz="0" w:space="0" w:color="auto"/>
        <w:bottom w:val="none" w:sz="0" w:space="0" w:color="auto"/>
        <w:right w:val="none" w:sz="0" w:space="0" w:color="auto"/>
      </w:divBdr>
    </w:div>
    <w:div w:id="881862654">
      <w:bodyDiv w:val="1"/>
      <w:marLeft w:val="0"/>
      <w:marRight w:val="0"/>
      <w:marTop w:val="0"/>
      <w:marBottom w:val="0"/>
      <w:divBdr>
        <w:top w:val="none" w:sz="0" w:space="0" w:color="auto"/>
        <w:left w:val="none" w:sz="0" w:space="0" w:color="auto"/>
        <w:bottom w:val="none" w:sz="0" w:space="0" w:color="auto"/>
        <w:right w:val="none" w:sz="0" w:space="0" w:color="auto"/>
      </w:divBdr>
    </w:div>
    <w:div w:id="885794945">
      <w:bodyDiv w:val="1"/>
      <w:marLeft w:val="0"/>
      <w:marRight w:val="0"/>
      <w:marTop w:val="0"/>
      <w:marBottom w:val="0"/>
      <w:divBdr>
        <w:top w:val="none" w:sz="0" w:space="0" w:color="auto"/>
        <w:left w:val="none" w:sz="0" w:space="0" w:color="auto"/>
        <w:bottom w:val="none" w:sz="0" w:space="0" w:color="auto"/>
        <w:right w:val="none" w:sz="0" w:space="0" w:color="auto"/>
      </w:divBdr>
    </w:div>
    <w:div w:id="894122846">
      <w:bodyDiv w:val="1"/>
      <w:marLeft w:val="0"/>
      <w:marRight w:val="0"/>
      <w:marTop w:val="0"/>
      <w:marBottom w:val="0"/>
      <w:divBdr>
        <w:top w:val="none" w:sz="0" w:space="0" w:color="auto"/>
        <w:left w:val="none" w:sz="0" w:space="0" w:color="auto"/>
        <w:bottom w:val="none" w:sz="0" w:space="0" w:color="auto"/>
        <w:right w:val="none" w:sz="0" w:space="0" w:color="auto"/>
      </w:divBdr>
    </w:div>
    <w:div w:id="900485288">
      <w:bodyDiv w:val="1"/>
      <w:marLeft w:val="0"/>
      <w:marRight w:val="0"/>
      <w:marTop w:val="0"/>
      <w:marBottom w:val="0"/>
      <w:divBdr>
        <w:top w:val="none" w:sz="0" w:space="0" w:color="auto"/>
        <w:left w:val="none" w:sz="0" w:space="0" w:color="auto"/>
        <w:bottom w:val="none" w:sz="0" w:space="0" w:color="auto"/>
        <w:right w:val="none" w:sz="0" w:space="0" w:color="auto"/>
      </w:divBdr>
    </w:div>
    <w:div w:id="907152518">
      <w:bodyDiv w:val="1"/>
      <w:marLeft w:val="0"/>
      <w:marRight w:val="0"/>
      <w:marTop w:val="0"/>
      <w:marBottom w:val="0"/>
      <w:divBdr>
        <w:top w:val="none" w:sz="0" w:space="0" w:color="auto"/>
        <w:left w:val="none" w:sz="0" w:space="0" w:color="auto"/>
        <w:bottom w:val="none" w:sz="0" w:space="0" w:color="auto"/>
        <w:right w:val="none" w:sz="0" w:space="0" w:color="auto"/>
      </w:divBdr>
    </w:div>
    <w:div w:id="938830395">
      <w:bodyDiv w:val="1"/>
      <w:marLeft w:val="0"/>
      <w:marRight w:val="0"/>
      <w:marTop w:val="0"/>
      <w:marBottom w:val="0"/>
      <w:divBdr>
        <w:top w:val="none" w:sz="0" w:space="0" w:color="auto"/>
        <w:left w:val="none" w:sz="0" w:space="0" w:color="auto"/>
        <w:bottom w:val="none" w:sz="0" w:space="0" w:color="auto"/>
        <w:right w:val="none" w:sz="0" w:space="0" w:color="auto"/>
      </w:divBdr>
    </w:div>
    <w:div w:id="962150117">
      <w:bodyDiv w:val="1"/>
      <w:marLeft w:val="0"/>
      <w:marRight w:val="0"/>
      <w:marTop w:val="0"/>
      <w:marBottom w:val="0"/>
      <w:divBdr>
        <w:top w:val="none" w:sz="0" w:space="0" w:color="auto"/>
        <w:left w:val="none" w:sz="0" w:space="0" w:color="auto"/>
        <w:bottom w:val="none" w:sz="0" w:space="0" w:color="auto"/>
        <w:right w:val="none" w:sz="0" w:space="0" w:color="auto"/>
      </w:divBdr>
    </w:div>
    <w:div w:id="980185558">
      <w:bodyDiv w:val="1"/>
      <w:marLeft w:val="0"/>
      <w:marRight w:val="0"/>
      <w:marTop w:val="0"/>
      <w:marBottom w:val="0"/>
      <w:divBdr>
        <w:top w:val="none" w:sz="0" w:space="0" w:color="auto"/>
        <w:left w:val="none" w:sz="0" w:space="0" w:color="auto"/>
        <w:bottom w:val="none" w:sz="0" w:space="0" w:color="auto"/>
        <w:right w:val="none" w:sz="0" w:space="0" w:color="auto"/>
      </w:divBdr>
    </w:div>
    <w:div w:id="991763059">
      <w:bodyDiv w:val="1"/>
      <w:marLeft w:val="0"/>
      <w:marRight w:val="0"/>
      <w:marTop w:val="0"/>
      <w:marBottom w:val="0"/>
      <w:divBdr>
        <w:top w:val="none" w:sz="0" w:space="0" w:color="auto"/>
        <w:left w:val="none" w:sz="0" w:space="0" w:color="auto"/>
        <w:bottom w:val="none" w:sz="0" w:space="0" w:color="auto"/>
        <w:right w:val="none" w:sz="0" w:space="0" w:color="auto"/>
      </w:divBdr>
    </w:div>
    <w:div w:id="993726949">
      <w:bodyDiv w:val="1"/>
      <w:marLeft w:val="0"/>
      <w:marRight w:val="0"/>
      <w:marTop w:val="0"/>
      <w:marBottom w:val="0"/>
      <w:divBdr>
        <w:top w:val="none" w:sz="0" w:space="0" w:color="auto"/>
        <w:left w:val="none" w:sz="0" w:space="0" w:color="auto"/>
        <w:bottom w:val="none" w:sz="0" w:space="0" w:color="auto"/>
        <w:right w:val="none" w:sz="0" w:space="0" w:color="auto"/>
      </w:divBdr>
    </w:div>
    <w:div w:id="1003750127">
      <w:bodyDiv w:val="1"/>
      <w:marLeft w:val="0"/>
      <w:marRight w:val="0"/>
      <w:marTop w:val="0"/>
      <w:marBottom w:val="0"/>
      <w:divBdr>
        <w:top w:val="none" w:sz="0" w:space="0" w:color="auto"/>
        <w:left w:val="none" w:sz="0" w:space="0" w:color="auto"/>
        <w:bottom w:val="none" w:sz="0" w:space="0" w:color="auto"/>
        <w:right w:val="none" w:sz="0" w:space="0" w:color="auto"/>
      </w:divBdr>
    </w:div>
    <w:div w:id="1008601972">
      <w:bodyDiv w:val="1"/>
      <w:marLeft w:val="0"/>
      <w:marRight w:val="0"/>
      <w:marTop w:val="0"/>
      <w:marBottom w:val="0"/>
      <w:divBdr>
        <w:top w:val="none" w:sz="0" w:space="0" w:color="auto"/>
        <w:left w:val="none" w:sz="0" w:space="0" w:color="auto"/>
        <w:bottom w:val="none" w:sz="0" w:space="0" w:color="auto"/>
        <w:right w:val="none" w:sz="0" w:space="0" w:color="auto"/>
      </w:divBdr>
    </w:div>
    <w:div w:id="1013384612">
      <w:bodyDiv w:val="1"/>
      <w:marLeft w:val="0"/>
      <w:marRight w:val="0"/>
      <w:marTop w:val="0"/>
      <w:marBottom w:val="0"/>
      <w:divBdr>
        <w:top w:val="none" w:sz="0" w:space="0" w:color="auto"/>
        <w:left w:val="none" w:sz="0" w:space="0" w:color="auto"/>
        <w:bottom w:val="none" w:sz="0" w:space="0" w:color="auto"/>
        <w:right w:val="none" w:sz="0" w:space="0" w:color="auto"/>
      </w:divBdr>
    </w:div>
    <w:div w:id="1027833054">
      <w:bodyDiv w:val="1"/>
      <w:marLeft w:val="0"/>
      <w:marRight w:val="0"/>
      <w:marTop w:val="0"/>
      <w:marBottom w:val="0"/>
      <w:divBdr>
        <w:top w:val="none" w:sz="0" w:space="0" w:color="auto"/>
        <w:left w:val="none" w:sz="0" w:space="0" w:color="auto"/>
        <w:bottom w:val="none" w:sz="0" w:space="0" w:color="auto"/>
        <w:right w:val="none" w:sz="0" w:space="0" w:color="auto"/>
      </w:divBdr>
    </w:div>
    <w:div w:id="1056124844">
      <w:bodyDiv w:val="1"/>
      <w:marLeft w:val="0"/>
      <w:marRight w:val="0"/>
      <w:marTop w:val="0"/>
      <w:marBottom w:val="0"/>
      <w:divBdr>
        <w:top w:val="none" w:sz="0" w:space="0" w:color="auto"/>
        <w:left w:val="none" w:sz="0" w:space="0" w:color="auto"/>
        <w:bottom w:val="none" w:sz="0" w:space="0" w:color="auto"/>
        <w:right w:val="none" w:sz="0" w:space="0" w:color="auto"/>
      </w:divBdr>
    </w:div>
    <w:div w:id="1058549458">
      <w:bodyDiv w:val="1"/>
      <w:marLeft w:val="0"/>
      <w:marRight w:val="0"/>
      <w:marTop w:val="0"/>
      <w:marBottom w:val="0"/>
      <w:divBdr>
        <w:top w:val="none" w:sz="0" w:space="0" w:color="auto"/>
        <w:left w:val="none" w:sz="0" w:space="0" w:color="auto"/>
        <w:bottom w:val="none" w:sz="0" w:space="0" w:color="auto"/>
        <w:right w:val="none" w:sz="0" w:space="0" w:color="auto"/>
      </w:divBdr>
    </w:div>
    <w:div w:id="1074817507">
      <w:bodyDiv w:val="1"/>
      <w:marLeft w:val="0"/>
      <w:marRight w:val="0"/>
      <w:marTop w:val="0"/>
      <w:marBottom w:val="0"/>
      <w:divBdr>
        <w:top w:val="none" w:sz="0" w:space="0" w:color="auto"/>
        <w:left w:val="none" w:sz="0" w:space="0" w:color="auto"/>
        <w:bottom w:val="none" w:sz="0" w:space="0" w:color="auto"/>
        <w:right w:val="none" w:sz="0" w:space="0" w:color="auto"/>
      </w:divBdr>
    </w:div>
    <w:div w:id="1075590754">
      <w:bodyDiv w:val="1"/>
      <w:marLeft w:val="0"/>
      <w:marRight w:val="0"/>
      <w:marTop w:val="0"/>
      <w:marBottom w:val="0"/>
      <w:divBdr>
        <w:top w:val="none" w:sz="0" w:space="0" w:color="auto"/>
        <w:left w:val="none" w:sz="0" w:space="0" w:color="auto"/>
        <w:bottom w:val="none" w:sz="0" w:space="0" w:color="auto"/>
        <w:right w:val="none" w:sz="0" w:space="0" w:color="auto"/>
      </w:divBdr>
    </w:div>
    <w:div w:id="1083601359">
      <w:bodyDiv w:val="1"/>
      <w:marLeft w:val="0"/>
      <w:marRight w:val="0"/>
      <w:marTop w:val="0"/>
      <w:marBottom w:val="0"/>
      <w:divBdr>
        <w:top w:val="none" w:sz="0" w:space="0" w:color="auto"/>
        <w:left w:val="none" w:sz="0" w:space="0" w:color="auto"/>
        <w:bottom w:val="none" w:sz="0" w:space="0" w:color="auto"/>
        <w:right w:val="none" w:sz="0" w:space="0" w:color="auto"/>
      </w:divBdr>
    </w:div>
    <w:div w:id="1094089318">
      <w:bodyDiv w:val="1"/>
      <w:marLeft w:val="0"/>
      <w:marRight w:val="0"/>
      <w:marTop w:val="0"/>
      <w:marBottom w:val="0"/>
      <w:divBdr>
        <w:top w:val="none" w:sz="0" w:space="0" w:color="auto"/>
        <w:left w:val="none" w:sz="0" w:space="0" w:color="auto"/>
        <w:bottom w:val="none" w:sz="0" w:space="0" w:color="auto"/>
        <w:right w:val="none" w:sz="0" w:space="0" w:color="auto"/>
      </w:divBdr>
    </w:div>
    <w:div w:id="1108545998">
      <w:bodyDiv w:val="1"/>
      <w:marLeft w:val="0"/>
      <w:marRight w:val="0"/>
      <w:marTop w:val="0"/>
      <w:marBottom w:val="0"/>
      <w:divBdr>
        <w:top w:val="none" w:sz="0" w:space="0" w:color="auto"/>
        <w:left w:val="none" w:sz="0" w:space="0" w:color="auto"/>
        <w:bottom w:val="none" w:sz="0" w:space="0" w:color="auto"/>
        <w:right w:val="none" w:sz="0" w:space="0" w:color="auto"/>
      </w:divBdr>
    </w:div>
    <w:div w:id="1126122660">
      <w:bodyDiv w:val="1"/>
      <w:marLeft w:val="0"/>
      <w:marRight w:val="0"/>
      <w:marTop w:val="0"/>
      <w:marBottom w:val="0"/>
      <w:divBdr>
        <w:top w:val="none" w:sz="0" w:space="0" w:color="auto"/>
        <w:left w:val="none" w:sz="0" w:space="0" w:color="auto"/>
        <w:bottom w:val="none" w:sz="0" w:space="0" w:color="auto"/>
        <w:right w:val="none" w:sz="0" w:space="0" w:color="auto"/>
      </w:divBdr>
    </w:div>
    <w:div w:id="1127771826">
      <w:bodyDiv w:val="1"/>
      <w:marLeft w:val="0"/>
      <w:marRight w:val="0"/>
      <w:marTop w:val="0"/>
      <w:marBottom w:val="0"/>
      <w:divBdr>
        <w:top w:val="none" w:sz="0" w:space="0" w:color="auto"/>
        <w:left w:val="none" w:sz="0" w:space="0" w:color="auto"/>
        <w:bottom w:val="none" w:sz="0" w:space="0" w:color="auto"/>
        <w:right w:val="none" w:sz="0" w:space="0" w:color="auto"/>
      </w:divBdr>
    </w:div>
    <w:div w:id="1131440347">
      <w:bodyDiv w:val="1"/>
      <w:marLeft w:val="0"/>
      <w:marRight w:val="0"/>
      <w:marTop w:val="0"/>
      <w:marBottom w:val="0"/>
      <w:divBdr>
        <w:top w:val="none" w:sz="0" w:space="0" w:color="auto"/>
        <w:left w:val="none" w:sz="0" w:space="0" w:color="auto"/>
        <w:bottom w:val="none" w:sz="0" w:space="0" w:color="auto"/>
        <w:right w:val="none" w:sz="0" w:space="0" w:color="auto"/>
      </w:divBdr>
    </w:div>
    <w:div w:id="1151559876">
      <w:bodyDiv w:val="1"/>
      <w:marLeft w:val="0"/>
      <w:marRight w:val="0"/>
      <w:marTop w:val="0"/>
      <w:marBottom w:val="0"/>
      <w:divBdr>
        <w:top w:val="none" w:sz="0" w:space="0" w:color="auto"/>
        <w:left w:val="none" w:sz="0" w:space="0" w:color="auto"/>
        <w:bottom w:val="none" w:sz="0" w:space="0" w:color="auto"/>
        <w:right w:val="none" w:sz="0" w:space="0" w:color="auto"/>
      </w:divBdr>
    </w:div>
    <w:div w:id="1168058174">
      <w:bodyDiv w:val="1"/>
      <w:marLeft w:val="0"/>
      <w:marRight w:val="0"/>
      <w:marTop w:val="0"/>
      <w:marBottom w:val="0"/>
      <w:divBdr>
        <w:top w:val="none" w:sz="0" w:space="0" w:color="auto"/>
        <w:left w:val="none" w:sz="0" w:space="0" w:color="auto"/>
        <w:bottom w:val="none" w:sz="0" w:space="0" w:color="auto"/>
        <w:right w:val="none" w:sz="0" w:space="0" w:color="auto"/>
      </w:divBdr>
    </w:div>
    <w:div w:id="1170607679">
      <w:bodyDiv w:val="1"/>
      <w:marLeft w:val="0"/>
      <w:marRight w:val="0"/>
      <w:marTop w:val="0"/>
      <w:marBottom w:val="0"/>
      <w:divBdr>
        <w:top w:val="none" w:sz="0" w:space="0" w:color="auto"/>
        <w:left w:val="none" w:sz="0" w:space="0" w:color="auto"/>
        <w:bottom w:val="none" w:sz="0" w:space="0" w:color="auto"/>
        <w:right w:val="none" w:sz="0" w:space="0" w:color="auto"/>
      </w:divBdr>
    </w:div>
    <w:div w:id="1171987071">
      <w:bodyDiv w:val="1"/>
      <w:marLeft w:val="0"/>
      <w:marRight w:val="0"/>
      <w:marTop w:val="0"/>
      <w:marBottom w:val="0"/>
      <w:divBdr>
        <w:top w:val="none" w:sz="0" w:space="0" w:color="auto"/>
        <w:left w:val="none" w:sz="0" w:space="0" w:color="auto"/>
        <w:bottom w:val="none" w:sz="0" w:space="0" w:color="auto"/>
        <w:right w:val="none" w:sz="0" w:space="0" w:color="auto"/>
      </w:divBdr>
      <w:divsChild>
        <w:div w:id="334114635">
          <w:marLeft w:val="0"/>
          <w:marRight w:val="0"/>
          <w:marTop w:val="0"/>
          <w:marBottom w:val="0"/>
          <w:divBdr>
            <w:top w:val="none" w:sz="0" w:space="0" w:color="auto"/>
            <w:left w:val="none" w:sz="0" w:space="0" w:color="auto"/>
            <w:bottom w:val="none" w:sz="0" w:space="0" w:color="auto"/>
            <w:right w:val="none" w:sz="0" w:space="0" w:color="auto"/>
          </w:divBdr>
        </w:div>
        <w:div w:id="709185037">
          <w:marLeft w:val="0"/>
          <w:marRight w:val="0"/>
          <w:marTop w:val="0"/>
          <w:marBottom w:val="0"/>
          <w:divBdr>
            <w:top w:val="none" w:sz="0" w:space="0" w:color="auto"/>
            <w:left w:val="none" w:sz="0" w:space="0" w:color="auto"/>
            <w:bottom w:val="none" w:sz="0" w:space="0" w:color="auto"/>
            <w:right w:val="none" w:sz="0" w:space="0" w:color="auto"/>
          </w:divBdr>
        </w:div>
        <w:div w:id="1553687347">
          <w:marLeft w:val="0"/>
          <w:marRight w:val="0"/>
          <w:marTop w:val="0"/>
          <w:marBottom w:val="0"/>
          <w:divBdr>
            <w:top w:val="none" w:sz="0" w:space="0" w:color="auto"/>
            <w:left w:val="none" w:sz="0" w:space="0" w:color="auto"/>
            <w:bottom w:val="none" w:sz="0" w:space="0" w:color="auto"/>
            <w:right w:val="none" w:sz="0" w:space="0" w:color="auto"/>
          </w:divBdr>
        </w:div>
        <w:div w:id="1597857886">
          <w:marLeft w:val="0"/>
          <w:marRight w:val="0"/>
          <w:marTop w:val="0"/>
          <w:marBottom w:val="0"/>
          <w:divBdr>
            <w:top w:val="none" w:sz="0" w:space="0" w:color="auto"/>
            <w:left w:val="none" w:sz="0" w:space="0" w:color="auto"/>
            <w:bottom w:val="none" w:sz="0" w:space="0" w:color="auto"/>
            <w:right w:val="none" w:sz="0" w:space="0" w:color="auto"/>
          </w:divBdr>
        </w:div>
        <w:div w:id="1679116319">
          <w:marLeft w:val="0"/>
          <w:marRight w:val="0"/>
          <w:marTop w:val="0"/>
          <w:marBottom w:val="0"/>
          <w:divBdr>
            <w:top w:val="none" w:sz="0" w:space="0" w:color="auto"/>
            <w:left w:val="none" w:sz="0" w:space="0" w:color="auto"/>
            <w:bottom w:val="none" w:sz="0" w:space="0" w:color="auto"/>
            <w:right w:val="none" w:sz="0" w:space="0" w:color="auto"/>
          </w:divBdr>
        </w:div>
        <w:div w:id="1724865282">
          <w:marLeft w:val="0"/>
          <w:marRight w:val="0"/>
          <w:marTop w:val="0"/>
          <w:marBottom w:val="0"/>
          <w:divBdr>
            <w:top w:val="none" w:sz="0" w:space="0" w:color="auto"/>
            <w:left w:val="none" w:sz="0" w:space="0" w:color="auto"/>
            <w:bottom w:val="none" w:sz="0" w:space="0" w:color="auto"/>
            <w:right w:val="none" w:sz="0" w:space="0" w:color="auto"/>
          </w:divBdr>
        </w:div>
        <w:div w:id="2138257629">
          <w:marLeft w:val="0"/>
          <w:marRight w:val="0"/>
          <w:marTop w:val="0"/>
          <w:marBottom w:val="0"/>
          <w:divBdr>
            <w:top w:val="none" w:sz="0" w:space="0" w:color="auto"/>
            <w:left w:val="none" w:sz="0" w:space="0" w:color="auto"/>
            <w:bottom w:val="none" w:sz="0" w:space="0" w:color="auto"/>
            <w:right w:val="none" w:sz="0" w:space="0" w:color="auto"/>
          </w:divBdr>
        </w:div>
      </w:divsChild>
    </w:div>
    <w:div w:id="1189413672">
      <w:bodyDiv w:val="1"/>
      <w:marLeft w:val="0"/>
      <w:marRight w:val="0"/>
      <w:marTop w:val="0"/>
      <w:marBottom w:val="0"/>
      <w:divBdr>
        <w:top w:val="none" w:sz="0" w:space="0" w:color="auto"/>
        <w:left w:val="none" w:sz="0" w:space="0" w:color="auto"/>
        <w:bottom w:val="none" w:sz="0" w:space="0" w:color="auto"/>
        <w:right w:val="none" w:sz="0" w:space="0" w:color="auto"/>
      </w:divBdr>
    </w:div>
    <w:div w:id="1197932646">
      <w:bodyDiv w:val="1"/>
      <w:marLeft w:val="0"/>
      <w:marRight w:val="0"/>
      <w:marTop w:val="0"/>
      <w:marBottom w:val="0"/>
      <w:divBdr>
        <w:top w:val="none" w:sz="0" w:space="0" w:color="auto"/>
        <w:left w:val="none" w:sz="0" w:space="0" w:color="auto"/>
        <w:bottom w:val="none" w:sz="0" w:space="0" w:color="auto"/>
        <w:right w:val="none" w:sz="0" w:space="0" w:color="auto"/>
      </w:divBdr>
    </w:div>
    <w:div w:id="1199202725">
      <w:bodyDiv w:val="1"/>
      <w:marLeft w:val="0"/>
      <w:marRight w:val="0"/>
      <w:marTop w:val="0"/>
      <w:marBottom w:val="0"/>
      <w:divBdr>
        <w:top w:val="none" w:sz="0" w:space="0" w:color="auto"/>
        <w:left w:val="none" w:sz="0" w:space="0" w:color="auto"/>
        <w:bottom w:val="none" w:sz="0" w:space="0" w:color="auto"/>
        <w:right w:val="none" w:sz="0" w:space="0" w:color="auto"/>
      </w:divBdr>
    </w:div>
    <w:div w:id="1218122568">
      <w:bodyDiv w:val="1"/>
      <w:marLeft w:val="0"/>
      <w:marRight w:val="0"/>
      <w:marTop w:val="0"/>
      <w:marBottom w:val="0"/>
      <w:divBdr>
        <w:top w:val="none" w:sz="0" w:space="0" w:color="auto"/>
        <w:left w:val="none" w:sz="0" w:space="0" w:color="auto"/>
        <w:bottom w:val="none" w:sz="0" w:space="0" w:color="auto"/>
        <w:right w:val="none" w:sz="0" w:space="0" w:color="auto"/>
      </w:divBdr>
    </w:div>
    <w:div w:id="1235236022">
      <w:bodyDiv w:val="1"/>
      <w:marLeft w:val="0"/>
      <w:marRight w:val="0"/>
      <w:marTop w:val="0"/>
      <w:marBottom w:val="0"/>
      <w:divBdr>
        <w:top w:val="none" w:sz="0" w:space="0" w:color="auto"/>
        <w:left w:val="none" w:sz="0" w:space="0" w:color="auto"/>
        <w:bottom w:val="none" w:sz="0" w:space="0" w:color="auto"/>
        <w:right w:val="none" w:sz="0" w:space="0" w:color="auto"/>
      </w:divBdr>
    </w:div>
    <w:div w:id="1242327475">
      <w:bodyDiv w:val="1"/>
      <w:marLeft w:val="0"/>
      <w:marRight w:val="0"/>
      <w:marTop w:val="0"/>
      <w:marBottom w:val="0"/>
      <w:divBdr>
        <w:top w:val="none" w:sz="0" w:space="0" w:color="auto"/>
        <w:left w:val="none" w:sz="0" w:space="0" w:color="auto"/>
        <w:bottom w:val="none" w:sz="0" w:space="0" w:color="auto"/>
        <w:right w:val="none" w:sz="0" w:space="0" w:color="auto"/>
      </w:divBdr>
    </w:div>
    <w:div w:id="1242716201">
      <w:bodyDiv w:val="1"/>
      <w:marLeft w:val="0"/>
      <w:marRight w:val="0"/>
      <w:marTop w:val="0"/>
      <w:marBottom w:val="0"/>
      <w:divBdr>
        <w:top w:val="none" w:sz="0" w:space="0" w:color="auto"/>
        <w:left w:val="none" w:sz="0" w:space="0" w:color="auto"/>
        <w:bottom w:val="none" w:sz="0" w:space="0" w:color="auto"/>
        <w:right w:val="none" w:sz="0" w:space="0" w:color="auto"/>
      </w:divBdr>
    </w:div>
    <w:div w:id="1249339661">
      <w:bodyDiv w:val="1"/>
      <w:marLeft w:val="0"/>
      <w:marRight w:val="0"/>
      <w:marTop w:val="0"/>
      <w:marBottom w:val="0"/>
      <w:divBdr>
        <w:top w:val="none" w:sz="0" w:space="0" w:color="auto"/>
        <w:left w:val="none" w:sz="0" w:space="0" w:color="auto"/>
        <w:bottom w:val="none" w:sz="0" w:space="0" w:color="auto"/>
        <w:right w:val="none" w:sz="0" w:space="0" w:color="auto"/>
      </w:divBdr>
    </w:div>
    <w:div w:id="1267999143">
      <w:bodyDiv w:val="1"/>
      <w:marLeft w:val="0"/>
      <w:marRight w:val="0"/>
      <w:marTop w:val="0"/>
      <w:marBottom w:val="0"/>
      <w:divBdr>
        <w:top w:val="none" w:sz="0" w:space="0" w:color="auto"/>
        <w:left w:val="none" w:sz="0" w:space="0" w:color="auto"/>
        <w:bottom w:val="none" w:sz="0" w:space="0" w:color="auto"/>
        <w:right w:val="none" w:sz="0" w:space="0" w:color="auto"/>
      </w:divBdr>
      <w:divsChild>
        <w:div w:id="61566200">
          <w:marLeft w:val="0"/>
          <w:marRight w:val="0"/>
          <w:marTop w:val="0"/>
          <w:marBottom w:val="0"/>
          <w:divBdr>
            <w:top w:val="none" w:sz="0" w:space="0" w:color="auto"/>
            <w:left w:val="none" w:sz="0" w:space="0" w:color="auto"/>
            <w:bottom w:val="none" w:sz="0" w:space="0" w:color="auto"/>
            <w:right w:val="none" w:sz="0" w:space="0" w:color="auto"/>
          </w:divBdr>
        </w:div>
        <w:div w:id="305281638">
          <w:marLeft w:val="0"/>
          <w:marRight w:val="0"/>
          <w:marTop w:val="0"/>
          <w:marBottom w:val="0"/>
          <w:divBdr>
            <w:top w:val="none" w:sz="0" w:space="0" w:color="auto"/>
            <w:left w:val="none" w:sz="0" w:space="0" w:color="auto"/>
            <w:bottom w:val="none" w:sz="0" w:space="0" w:color="auto"/>
            <w:right w:val="none" w:sz="0" w:space="0" w:color="auto"/>
          </w:divBdr>
        </w:div>
        <w:div w:id="879316153">
          <w:marLeft w:val="0"/>
          <w:marRight w:val="0"/>
          <w:marTop w:val="0"/>
          <w:marBottom w:val="0"/>
          <w:divBdr>
            <w:top w:val="none" w:sz="0" w:space="0" w:color="auto"/>
            <w:left w:val="none" w:sz="0" w:space="0" w:color="auto"/>
            <w:bottom w:val="none" w:sz="0" w:space="0" w:color="auto"/>
            <w:right w:val="none" w:sz="0" w:space="0" w:color="auto"/>
          </w:divBdr>
        </w:div>
        <w:div w:id="1780876123">
          <w:marLeft w:val="0"/>
          <w:marRight w:val="0"/>
          <w:marTop w:val="0"/>
          <w:marBottom w:val="0"/>
          <w:divBdr>
            <w:top w:val="none" w:sz="0" w:space="0" w:color="auto"/>
            <w:left w:val="none" w:sz="0" w:space="0" w:color="auto"/>
            <w:bottom w:val="none" w:sz="0" w:space="0" w:color="auto"/>
            <w:right w:val="none" w:sz="0" w:space="0" w:color="auto"/>
          </w:divBdr>
        </w:div>
      </w:divsChild>
    </w:div>
    <w:div w:id="1275206945">
      <w:bodyDiv w:val="1"/>
      <w:marLeft w:val="0"/>
      <w:marRight w:val="0"/>
      <w:marTop w:val="0"/>
      <w:marBottom w:val="0"/>
      <w:divBdr>
        <w:top w:val="none" w:sz="0" w:space="0" w:color="auto"/>
        <w:left w:val="none" w:sz="0" w:space="0" w:color="auto"/>
        <w:bottom w:val="none" w:sz="0" w:space="0" w:color="auto"/>
        <w:right w:val="none" w:sz="0" w:space="0" w:color="auto"/>
      </w:divBdr>
    </w:div>
    <w:div w:id="1325428354">
      <w:bodyDiv w:val="1"/>
      <w:marLeft w:val="0"/>
      <w:marRight w:val="0"/>
      <w:marTop w:val="0"/>
      <w:marBottom w:val="0"/>
      <w:divBdr>
        <w:top w:val="none" w:sz="0" w:space="0" w:color="auto"/>
        <w:left w:val="none" w:sz="0" w:space="0" w:color="auto"/>
        <w:bottom w:val="none" w:sz="0" w:space="0" w:color="auto"/>
        <w:right w:val="none" w:sz="0" w:space="0" w:color="auto"/>
      </w:divBdr>
    </w:div>
    <w:div w:id="1330987073">
      <w:bodyDiv w:val="1"/>
      <w:marLeft w:val="0"/>
      <w:marRight w:val="0"/>
      <w:marTop w:val="0"/>
      <w:marBottom w:val="0"/>
      <w:divBdr>
        <w:top w:val="none" w:sz="0" w:space="0" w:color="auto"/>
        <w:left w:val="none" w:sz="0" w:space="0" w:color="auto"/>
        <w:bottom w:val="none" w:sz="0" w:space="0" w:color="auto"/>
        <w:right w:val="none" w:sz="0" w:space="0" w:color="auto"/>
      </w:divBdr>
    </w:div>
    <w:div w:id="1338001325">
      <w:bodyDiv w:val="1"/>
      <w:marLeft w:val="0"/>
      <w:marRight w:val="0"/>
      <w:marTop w:val="0"/>
      <w:marBottom w:val="0"/>
      <w:divBdr>
        <w:top w:val="none" w:sz="0" w:space="0" w:color="auto"/>
        <w:left w:val="none" w:sz="0" w:space="0" w:color="auto"/>
        <w:bottom w:val="none" w:sz="0" w:space="0" w:color="auto"/>
        <w:right w:val="none" w:sz="0" w:space="0" w:color="auto"/>
      </w:divBdr>
    </w:div>
    <w:div w:id="1341733945">
      <w:bodyDiv w:val="1"/>
      <w:marLeft w:val="0"/>
      <w:marRight w:val="0"/>
      <w:marTop w:val="0"/>
      <w:marBottom w:val="0"/>
      <w:divBdr>
        <w:top w:val="none" w:sz="0" w:space="0" w:color="auto"/>
        <w:left w:val="none" w:sz="0" w:space="0" w:color="auto"/>
        <w:bottom w:val="none" w:sz="0" w:space="0" w:color="auto"/>
        <w:right w:val="none" w:sz="0" w:space="0" w:color="auto"/>
      </w:divBdr>
    </w:div>
    <w:div w:id="1342396007">
      <w:bodyDiv w:val="1"/>
      <w:marLeft w:val="0"/>
      <w:marRight w:val="0"/>
      <w:marTop w:val="0"/>
      <w:marBottom w:val="0"/>
      <w:divBdr>
        <w:top w:val="none" w:sz="0" w:space="0" w:color="auto"/>
        <w:left w:val="none" w:sz="0" w:space="0" w:color="auto"/>
        <w:bottom w:val="none" w:sz="0" w:space="0" w:color="auto"/>
        <w:right w:val="none" w:sz="0" w:space="0" w:color="auto"/>
      </w:divBdr>
    </w:div>
    <w:div w:id="1342512443">
      <w:bodyDiv w:val="1"/>
      <w:marLeft w:val="0"/>
      <w:marRight w:val="0"/>
      <w:marTop w:val="0"/>
      <w:marBottom w:val="0"/>
      <w:divBdr>
        <w:top w:val="none" w:sz="0" w:space="0" w:color="auto"/>
        <w:left w:val="none" w:sz="0" w:space="0" w:color="auto"/>
        <w:bottom w:val="none" w:sz="0" w:space="0" w:color="auto"/>
        <w:right w:val="none" w:sz="0" w:space="0" w:color="auto"/>
      </w:divBdr>
    </w:div>
    <w:div w:id="1344941971">
      <w:bodyDiv w:val="1"/>
      <w:marLeft w:val="0"/>
      <w:marRight w:val="0"/>
      <w:marTop w:val="0"/>
      <w:marBottom w:val="0"/>
      <w:divBdr>
        <w:top w:val="none" w:sz="0" w:space="0" w:color="auto"/>
        <w:left w:val="none" w:sz="0" w:space="0" w:color="auto"/>
        <w:bottom w:val="none" w:sz="0" w:space="0" w:color="auto"/>
        <w:right w:val="none" w:sz="0" w:space="0" w:color="auto"/>
      </w:divBdr>
    </w:div>
    <w:div w:id="1351368350">
      <w:bodyDiv w:val="1"/>
      <w:marLeft w:val="0"/>
      <w:marRight w:val="0"/>
      <w:marTop w:val="0"/>
      <w:marBottom w:val="0"/>
      <w:divBdr>
        <w:top w:val="none" w:sz="0" w:space="0" w:color="auto"/>
        <w:left w:val="none" w:sz="0" w:space="0" w:color="auto"/>
        <w:bottom w:val="none" w:sz="0" w:space="0" w:color="auto"/>
        <w:right w:val="none" w:sz="0" w:space="0" w:color="auto"/>
      </w:divBdr>
    </w:div>
    <w:div w:id="1362172917">
      <w:bodyDiv w:val="1"/>
      <w:marLeft w:val="0"/>
      <w:marRight w:val="0"/>
      <w:marTop w:val="0"/>
      <w:marBottom w:val="0"/>
      <w:divBdr>
        <w:top w:val="none" w:sz="0" w:space="0" w:color="auto"/>
        <w:left w:val="none" w:sz="0" w:space="0" w:color="auto"/>
        <w:bottom w:val="none" w:sz="0" w:space="0" w:color="auto"/>
        <w:right w:val="none" w:sz="0" w:space="0" w:color="auto"/>
      </w:divBdr>
    </w:div>
    <w:div w:id="1366834341">
      <w:bodyDiv w:val="1"/>
      <w:marLeft w:val="0"/>
      <w:marRight w:val="0"/>
      <w:marTop w:val="0"/>
      <w:marBottom w:val="0"/>
      <w:divBdr>
        <w:top w:val="none" w:sz="0" w:space="0" w:color="auto"/>
        <w:left w:val="none" w:sz="0" w:space="0" w:color="auto"/>
        <w:bottom w:val="none" w:sz="0" w:space="0" w:color="auto"/>
        <w:right w:val="none" w:sz="0" w:space="0" w:color="auto"/>
      </w:divBdr>
    </w:div>
    <w:div w:id="1371800443">
      <w:bodyDiv w:val="1"/>
      <w:marLeft w:val="0"/>
      <w:marRight w:val="0"/>
      <w:marTop w:val="0"/>
      <w:marBottom w:val="0"/>
      <w:divBdr>
        <w:top w:val="none" w:sz="0" w:space="0" w:color="auto"/>
        <w:left w:val="none" w:sz="0" w:space="0" w:color="auto"/>
        <w:bottom w:val="none" w:sz="0" w:space="0" w:color="auto"/>
        <w:right w:val="none" w:sz="0" w:space="0" w:color="auto"/>
      </w:divBdr>
    </w:div>
    <w:div w:id="1373313066">
      <w:bodyDiv w:val="1"/>
      <w:marLeft w:val="0"/>
      <w:marRight w:val="0"/>
      <w:marTop w:val="0"/>
      <w:marBottom w:val="0"/>
      <w:divBdr>
        <w:top w:val="none" w:sz="0" w:space="0" w:color="auto"/>
        <w:left w:val="none" w:sz="0" w:space="0" w:color="auto"/>
        <w:bottom w:val="none" w:sz="0" w:space="0" w:color="auto"/>
        <w:right w:val="none" w:sz="0" w:space="0" w:color="auto"/>
      </w:divBdr>
    </w:div>
    <w:div w:id="1382899177">
      <w:bodyDiv w:val="1"/>
      <w:marLeft w:val="0"/>
      <w:marRight w:val="0"/>
      <w:marTop w:val="0"/>
      <w:marBottom w:val="0"/>
      <w:divBdr>
        <w:top w:val="none" w:sz="0" w:space="0" w:color="auto"/>
        <w:left w:val="none" w:sz="0" w:space="0" w:color="auto"/>
        <w:bottom w:val="none" w:sz="0" w:space="0" w:color="auto"/>
        <w:right w:val="none" w:sz="0" w:space="0" w:color="auto"/>
      </w:divBdr>
    </w:div>
    <w:div w:id="1384600859">
      <w:bodyDiv w:val="1"/>
      <w:marLeft w:val="0"/>
      <w:marRight w:val="0"/>
      <w:marTop w:val="0"/>
      <w:marBottom w:val="0"/>
      <w:divBdr>
        <w:top w:val="none" w:sz="0" w:space="0" w:color="auto"/>
        <w:left w:val="none" w:sz="0" w:space="0" w:color="auto"/>
        <w:bottom w:val="none" w:sz="0" w:space="0" w:color="auto"/>
        <w:right w:val="none" w:sz="0" w:space="0" w:color="auto"/>
      </w:divBdr>
    </w:div>
    <w:div w:id="1388340204">
      <w:bodyDiv w:val="1"/>
      <w:marLeft w:val="0"/>
      <w:marRight w:val="0"/>
      <w:marTop w:val="0"/>
      <w:marBottom w:val="0"/>
      <w:divBdr>
        <w:top w:val="none" w:sz="0" w:space="0" w:color="auto"/>
        <w:left w:val="none" w:sz="0" w:space="0" w:color="auto"/>
        <w:bottom w:val="none" w:sz="0" w:space="0" w:color="auto"/>
        <w:right w:val="none" w:sz="0" w:space="0" w:color="auto"/>
      </w:divBdr>
    </w:div>
    <w:div w:id="1393194487">
      <w:bodyDiv w:val="1"/>
      <w:marLeft w:val="0"/>
      <w:marRight w:val="0"/>
      <w:marTop w:val="0"/>
      <w:marBottom w:val="0"/>
      <w:divBdr>
        <w:top w:val="none" w:sz="0" w:space="0" w:color="auto"/>
        <w:left w:val="none" w:sz="0" w:space="0" w:color="auto"/>
        <w:bottom w:val="none" w:sz="0" w:space="0" w:color="auto"/>
        <w:right w:val="none" w:sz="0" w:space="0" w:color="auto"/>
      </w:divBdr>
    </w:div>
    <w:div w:id="1397625778">
      <w:bodyDiv w:val="1"/>
      <w:marLeft w:val="0"/>
      <w:marRight w:val="0"/>
      <w:marTop w:val="0"/>
      <w:marBottom w:val="0"/>
      <w:divBdr>
        <w:top w:val="none" w:sz="0" w:space="0" w:color="auto"/>
        <w:left w:val="none" w:sz="0" w:space="0" w:color="auto"/>
        <w:bottom w:val="none" w:sz="0" w:space="0" w:color="auto"/>
        <w:right w:val="none" w:sz="0" w:space="0" w:color="auto"/>
      </w:divBdr>
    </w:div>
    <w:div w:id="1401320571">
      <w:bodyDiv w:val="1"/>
      <w:marLeft w:val="0"/>
      <w:marRight w:val="0"/>
      <w:marTop w:val="0"/>
      <w:marBottom w:val="0"/>
      <w:divBdr>
        <w:top w:val="none" w:sz="0" w:space="0" w:color="auto"/>
        <w:left w:val="none" w:sz="0" w:space="0" w:color="auto"/>
        <w:bottom w:val="none" w:sz="0" w:space="0" w:color="auto"/>
        <w:right w:val="none" w:sz="0" w:space="0" w:color="auto"/>
      </w:divBdr>
    </w:div>
    <w:div w:id="1427964778">
      <w:bodyDiv w:val="1"/>
      <w:marLeft w:val="0"/>
      <w:marRight w:val="0"/>
      <w:marTop w:val="0"/>
      <w:marBottom w:val="0"/>
      <w:divBdr>
        <w:top w:val="none" w:sz="0" w:space="0" w:color="auto"/>
        <w:left w:val="none" w:sz="0" w:space="0" w:color="auto"/>
        <w:bottom w:val="none" w:sz="0" w:space="0" w:color="auto"/>
        <w:right w:val="none" w:sz="0" w:space="0" w:color="auto"/>
      </w:divBdr>
    </w:div>
    <w:div w:id="1438138668">
      <w:bodyDiv w:val="1"/>
      <w:marLeft w:val="0"/>
      <w:marRight w:val="0"/>
      <w:marTop w:val="0"/>
      <w:marBottom w:val="0"/>
      <w:divBdr>
        <w:top w:val="none" w:sz="0" w:space="0" w:color="auto"/>
        <w:left w:val="none" w:sz="0" w:space="0" w:color="auto"/>
        <w:bottom w:val="none" w:sz="0" w:space="0" w:color="auto"/>
        <w:right w:val="none" w:sz="0" w:space="0" w:color="auto"/>
      </w:divBdr>
    </w:div>
    <w:div w:id="1443068756">
      <w:bodyDiv w:val="1"/>
      <w:marLeft w:val="0"/>
      <w:marRight w:val="0"/>
      <w:marTop w:val="0"/>
      <w:marBottom w:val="0"/>
      <w:divBdr>
        <w:top w:val="none" w:sz="0" w:space="0" w:color="auto"/>
        <w:left w:val="none" w:sz="0" w:space="0" w:color="auto"/>
        <w:bottom w:val="none" w:sz="0" w:space="0" w:color="auto"/>
        <w:right w:val="none" w:sz="0" w:space="0" w:color="auto"/>
      </w:divBdr>
    </w:div>
    <w:div w:id="1467162320">
      <w:bodyDiv w:val="1"/>
      <w:marLeft w:val="0"/>
      <w:marRight w:val="0"/>
      <w:marTop w:val="0"/>
      <w:marBottom w:val="0"/>
      <w:divBdr>
        <w:top w:val="none" w:sz="0" w:space="0" w:color="auto"/>
        <w:left w:val="none" w:sz="0" w:space="0" w:color="auto"/>
        <w:bottom w:val="none" w:sz="0" w:space="0" w:color="auto"/>
        <w:right w:val="none" w:sz="0" w:space="0" w:color="auto"/>
      </w:divBdr>
    </w:div>
    <w:div w:id="1472021537">
      <w:bodyDiv w:val="1"/>
      <w:marLeft w:val="0"/>
      <w:marRight w:val="0"/>
      <w:marTop w:val="0"/>
      <w:marBottom w:val="0"/>
      <w:divBdr>
        <w:top w:val="none" w:sz="0" w:space="0" w:color="auto"/>
        <w:left w:val="none" w:sz="0" w:space="0" w:color="auto"/>
        <w:bottom w:val="none" w:sz="0" w:space="0" w:color="auto"/>
        <w:right w:val="none" w:sz="0" w:space="0" w:color="auto"/>
      </w:divBdr>
    </w:div>
    <w:div w:id="1474133318">
      <w:bodyDiv w:val="1"/>
      <w:marLeft w:val="0"/>
      <w:marRight w:val="0"/>
      <w:marTop w:val="0"/>
      <w:marBottom w:val="0"/>
      <w:divBdr>
        <w:top w:val="none" w:sz="0" w:space="0" w:color="auto"/>
        <w:left w:val="none" w:sz="0" w:space="0" w:color="auto"/>
        <w:bottom w:val="none" w:sz="0" w:space="0" w:color="auto"/>
        <w:right w:val="none" w:sz="0" w:space="0" w:color="auto"/>
      </w:divBdr>
    </w:div>
    <w:div w:id="1478691895">
      <w:bodyDiv w:val="1"/>
      <w:marLeft w:val="0"/>
      <w:marRight w:val="0"/>
      <w:marTop w:val="0"/>
      <w:marBottom w:val="0"/>
      <w:divBdr>
        <w:top w:val="none" w:sz="0" w:space="0" w:color="auto"/>
        <w:left w:val="none" w:sz="0" w:space="0" w:color="auto"/>
        <w:bottom w:val="none" w:sz="0" w:space="0" w:color="auto"/>
        <w:right w:val="none" w:sz="0" w:space="0" w:color="auto"/>
      </w:divBdr>
    </w:div>
    <w:div w:id="1488550508">
      <w:bodyDiv w:val="1"/>
      <w:marLeft w:val="0"/>
      <w:marRight w:val="0"/>
      <w:marTop w:val="0"/>
      <w:marBottom w:val="0"/>
      <w:divBdr>
        <w:top w:val="none" w:sz="0" w:space="0" w:color="auto"/>
        <w:left w:val="none" w:sz="0" w:space="0" w:color="auto"/>
        <w:bottom w:val="none" w:sz="0" w:space="0" w:color="auto"/>
        <w:right w:val="none" w:sz="0" w:space="0" w:color="auto"/>
      </w:divBdr>
    </w:div>
    <w:div w:id="1490487610">
      <w:bodyDiv w:val="1"/>
      <w:marLeft w:val="0"/>
      <w:marRight w:val="0"/>
      <w:marTop w:val="0"/>
      <w:marBottom w:val="0"/>
      <w:divBdr>
        <w:top w:val="none" w:sz="0" w:space="0" w:color="auto"/>
        <w:left w:val="none" w:sz="0" w:space="0" w:color="auto"/>
        <w:bottom w:val="none" w:sz="0" w:space="0" w:color="auto"/>
        <w:right w:val="none" w:sz="0" w:space="0" w:color="auto"/>
      </w:divBdr>
    </w:div>
    <w:div w:id="1491755458">
      <w:bodyDiv w:val="1"/>
      <w:marLeft w:val="0"/>
      <w:marRight w:val="0"/>
      <w:marTop w:val="0"/>
      <w:marBottom w:val="0"/>
      <w:divBdr>
        <w:top w:val="none" w:sz="0" w:space="0" w:color="auto"/>
        <w:left w:val="none" w:sz="0" w:space="0" w:color="auto"/>
        <w:bottom w:val="none" w:sz="0" w:space="0" w:color="auto"/>
        <w:right w:val="none" w:sz="0" w:space="0" w:color="auto"/>
      </w:divBdr>
    </w:div>
    <w:div w:id="1509254747">
      <w:bodyDiv w:val="1"/>
      <w:marLeft w:val="0"/>
      <w:marRight w:val="0"/>
      <w:marTop w:val="0"/>
      <w:marBottom w:val="0"/>
      <w:divBdr>
        <w:top w:val="none" w:sz="0" w:space="0" w:color="auto"/>
        <w:left w:val="none" w:sz="0" w:space="0" w:color="auto"/>
        <w:bottom w:val="none" w:sz="0" w:space="0" w:color="auto"/>
        <w:right w:val="none" w:sz="0" w:space="0" w:color="auto"/>
      </w:divBdr>
    </w:div>
    <w:div w:id="1515805624">
      <w:bodyDiv w:val="1"/>
      <w:marLeft w:val="0"/>
      <w:marRight w:val="0"/>
      <w:marTop w:val="0"/>
      <w:marBottom w:val="0"/>
      <w:divBdr>
        <w:top w:val="none" w:sz="0" w:space="0" w:color="auto"/>
        <w:left w:val="none" w:sz="0" w:space="0" w:color="auto"/>
        <w:bottom w:val="none" w:sz="0" w:space="0" w:color="auto"/>
        <w:right w:val="none" w:sz="0" w:space="0" w:color="auto"/>
      </w:divBdr>
    </w:div>
    <w:div w:id="1516191701">
      <w:bodyDiv w:val="1"/>
      <w:marLeft w:val="0"/>
      <w:marRight w:val="0"/>
      <w:marTop w:val="0"/>
      <w:marBottom w:val="0"/>
      <w:divBdr>
        <w:top w:val="none" w:sz="0" w:space="0" w:color="auto"/>
        <w:left w:val="none" w:sz="0" w:space="0" w:color="auto"/>
        <w:bottom w:val="none" w:sz="0" w:space="0" w:color="auto"/>
        <w:right w:val="none" w:sz="0" w:space="0" w:color="auto"/>
      </w:divBdr>
    </w:div>
    <w:div w:id="1529493210">
      <w:bodyDiv w:val="1"/>
      <w:marLeft w:val="0"/>
      <w:marRight w:val="0"/>
      <w:marTop w:val="0"/>
      <w:marBottom w:val="0"/>
      <w:divBdr>
        <w:top w:val="none" w:sz="0" w:space="0" w:color="auto"/>
        <w:left w:val="none" w:sz="0" w:space="0" w:color="auto"/>
        <w:bottom w:val="none" w:sz="0" w:space="0" w:color="auto"/>
        <w:right w:val="none" w:sz="0" w:space="0" w:color="auto"/>
      </w:divBdr>
    </w:div>
    <w:div w:id="1542204475">
      <w:bodyDiv w:val="1"/>
      <w:marLeft w:val="0"/>
      <w:marRight w:val="0"/>
      <w:marTop w:val="0"/>
      <w:marBottom w:val="0"/>
      <w:divBdr>
        <w:top w:val="none" w:sz="0" w:space="0" w:color="auto"/>
        <w:left w:val="none" w:sz="0" w:space="0" w:color="auto"/>
        <w:bottom w:val="none" w:sz="0" w:space="0" w:color="auto"/>
        <w:right w:val="none" w:sz="0" w:space="0" w:color="auto"/>
      </w:divBdr>
    </w:div>
    <w:div w:id="1555191623">
      <w:bodyDiv w:val="1"/>
      <w:marLeft w:val="0"/>
      <w:marRight w:val="0"/>
      <w:marTop w:val="0"/>
      <w:marBottom w:val="0"/>
      <w:divBdr>
        <w:top w:val="none" w:sz="0" w:space="0" w:color="auto"/>
        <w:left w:val="none" w:sz="0" w:space="0" w:color="auto"/>
        <w:bottom w:val="none" w:sz="0" w:space="0" w:color="auto"/>
        <w:right w:val="none" w:sz="0" w:space="0" w:color="auto"/>
      </w:divBdr>
    </w:div>
    <w:div w:id="1555628385">
      <w:bodyDiv w:val="1"/>
      <w:marLeft w:val="0"/>
      <w:marRight w:val="0"/>
      <w:marTop w:val="0"/>
      <w:marBottom w:val="0"/>
      <w:divBdr>
        <w:top w:val="none" w:sz="0" w:space="0" w:color="auto"/>
        <w:left w:val="none" w:sz="0" w:space="0" w:color="auto"/>
        <w:bottom w:val="none" w:sz="0" w:space="0" w:color="auto"/>
        <w:right w:val="none" w:sz="0" w:space="0" w:color="auto"/>
      </w:divBdr>
    </w:div>
    <w:div w:id="1560819387">
      <w:bodyDiv w:val="1"/>
      <w:marLeft w:val="0"/>
      <w:marRight w:val="0"/>
      <w:marTop w:val="0"/>
      <w:marBottom w:val="0"/>
      <w:divBdr>
        <w:top w:val="none" w:sz="0" w:space="0" w:color="auto"/>
        <w:left w:val="none" w:sz="0" w:space="0" w:color="auto"/>
        <w:bottom w:val="none" w:sz="0" w:space="0" w:color="auto"/>
        <w:right w:val="none" w:sz="0" w:space="0" w:color="auto"/>
      </w:divBdr>
    </w:div>
    <w:div w:id="1581060082">
      <w:bodyDiv w:val="1"/>
      <w:marLeft w:val="0"/>
      <w:marRight w:val="0"/>
      <w:marTop w:val="0"/>
      <w:marBottom w:val="0"/>
      <w:divBdr>
        <w:top w:val="none" w:sz="0" w:space="0" w:color="auto"/>
        <w:left w:val="none" w:sz="0" w:space="0" w:color="auto"/>
        <w:bottom w:val="none" w:sz="0" w:space="0" w:color="auto"/>
        <w:right w:val="none" w:sz="0" w:space="0" w:color="auto"/>
      </w:divBdr>
    </w:div>
    <w:div w:id="1603030028">
      <w:bodyDiv w:val="1"/>
      <w:marLeft w:val="0"/>
      <w:marRight w:val="0"/>
      <w:marTop w:val="0"/>
      <w:marBottom w:val="0"/>
      <w:divBdr>
        <w:top w:val="none" w:sz="0" w:space="0" w:color="auto"/>
        <w:left w:val="none" w:sz="0" w:space="0" w:color="auto"/>
        <w:bottom w:val="none" w:sz="0" w:space="0" w:color="auto"/>
        <w:right w:val="none" w:sz="0" w:space="0" w:color="auto"/>
      </w:divBdr>
    </w:div>
    <w:div w:id="1611546515">
      <w:bodyDiv w:val="1"/>
      <w:marLeft w:val="0"/>
      <w:marRight w:val="0"/>
      <w:marTop w:val="0"/>
      <w:marBottom w:val="0"/>
      <w:divBdr>
        <w:top w:val="none" w:sz="0" w:space="0" w:color="auto"/>
        <w:left w:val="none" w:sz="0" w:space="0" w:color="auto"/>
        <w:bottom w:val="none" w:sz="0" w:space="0" w:color="auto"/>
        <w:right w:val="none" w:sz="0" w:space="0" w:color="auto"/>
      </w:divBdr>
    </w:div>
    <w:div w:id="1652901876">
      <w:bodyDiv w:val="1"/>
      <w:marLeft w:val="0"/>
      <w:marRight w:val="0"/>
      <w:marTop w:val="0"/>
      <w:marBottom w:val="0"/>
      <w:divBdr>
        <w:top w:val="none" w:sz="0" w:space="0" w:color="auto"/>
        <w:left w:val="none" w:sz="0" w:space="0" w:color="auto"/>
        <w:bottom w:val="none" w:sz="0" w:space="0" w:color="auto"/>
        <w:right w:val="none" w:sz="0" w:space="0" w:color="auto"/>
      </w:divBdr>
    </w:div>
    <w:div w:id="1652978644">
      <w:bodyDiv w:val="1"/>
      <w:marLeft w:val="0"/>
      <w:marRight w:val="0"/>
      <w:marTop w:val="0"/>
      <w:marBottom w:val="0"/>
      <w:divBdr>
        <w:top w:val="none" w:sz="0" w:space="0" w:color="auto"/>
        <w:left w:val="none" w:sz="0" w:space="0" w:color="auto"/>
        <w:bottom w:val="none" w:sz="0" w:space="0" w:color="auto"/>
        <w:right w:val="none" w:sz="0" w:space="0" w:color="auto"/>
      </w:divBdr>
    </w:div>
    <w:div w:id="1659075465">
      <w:bodyDiv w:val="1"/>
      <w:marLeft w:val="0"/>
      <w:marRight w:val="0"/>
      <w:marTop w:val="0"/>
      <w:marBottom w:val="0"/>
      <w:divBdr>
        <w:top w:val="none" w:sz="0" w:space="0" w:color="auto"/>
        <w:left w:val="none" w:sz="0" w:space="0" w:color="auto"/>
        <w:bottom w:val="none" w:sz="0" w:space="0" w:color="auto"/>
        <w:right w:val="none" w:sz="0" w:space="0" w:color="auto"/>
      </w:divBdr>
    </w:div>
    <w:div w:id="1681851698">
      <w:bodyDiv w:val="1"/>
      <w:marLeft w:val="0"/>
      <w:marRight w:val="0"/>
      <w:marTop w:val="0"/>
      <w:marBottom w:val="0"/>
      <w:divBdr>
        <w:top w:val="none" w:sz="0" w:space="0" w:color="auto"/>
        <w:left w:val="none" w:sz="0" w:space="0" w:color="auto"/>
        <w:bottom w:val="none" w:sz="0" w:space="0" w:color="auto"/>
        <w:right w:val="none" w:sz="0" w:space="0" w:color="auto"/>
      </w:divBdr>
    </w:div>
    <w:div w:id="1694116065">
      <w:bodyDiv w:val="1"/>
      <w:marLeft w:val="0"/>
      <w:marRight w:val="0"/>
      <w:marTop w:val="0"/>
      <w:marBottom w:val="0"/>
      <w:divBdr>
        <w:top w:val="none" w:sz="0" w:space="0" w:color="auto"/>
        <w:left w:val="none" w:sz="0" w:space="0" w:color="auto"/>
        <w:bottom w:val="none" w:sz="0" w:space="0" w:color="auto"/>
        <w:right w:val="none" w:sz="0" w:space="0" w:color="auto"/>
      </w:divBdr>
    </w:div>
    <w:div w:id="1695107380">
      <w:bodyDiv w:val="1"/>
      <w:marLeft w:val="0"/>
      <w:marRight w:val="0"/>
      <w:marTop w:val="0"/>
      <w:marBottom w:val="0"/>
      <w:divBdr>
        <w:top w:val="none" w:sz="0" w:space="0" w:color="auto"/>
        <w:left w:val="none" w:sz="0" w:space="0" w:color="auto"/>
        <w:bottom w:val="none" w:sz="0" w:space="0" w:color="auto"/>
        <w:right w:val="none" w:sz="0" w:space="0" w:color="auto"/>
      </w:divBdr>
    </w:div>
    <w:div w:id="1727219401">
      <w:bodyDiv w:val="1"/>
      <w:marLeft w:val="0"/>
      <w:marRight w:val="0"/>
      <w:marTop w:val="0"/>
      <w:marBottom w:val="0"/>
      <w:divBdr>
        <w:top w:val="none" w:sz="0" w:space="0" w:color="auto"/>
        <w:left w:val="none" w:sz="0" w:space="0" w:color="auto"/>
        <w:bottom w:val="none" w:sz="0" w:space="0" w:color="auto"/>
        <w:right w:val="none" w:sz="0" w:space="0" w:color="auto"/>
      </w:divBdr>
    </w:div>
    <w:div w:id="1750033772">
      <w:bodyDiv w:val="1"/>
      <w:marLeft w:val="0"/>
      <w:marRight w:val="0"/>
      <w:marTop w:val="0"/>
      <w:marBottom w:val="0"/>
      <w:divBdr>
        <w:top w:val="none" w:sz="0" w:space="0" w:color="auto"/>
        <w:left w:val="none" w:sz="0" w:space="0" w:color="auto"/>
        <w:bottom w:val="none" w:sz="0" w:space="0" w:color="auto"/>
        <w:right w:val="none" w:sz="0" w:space="0" w:color="auto"/>
      </w:divBdr>
    </w:div>
    <w:div w:id="1768961375">
      <w:bodyDiv w:val="1"/>
      <w:marLeft w:val="0"/>
      <w:marRight w:val="0"/>
      <w:marTop w:val="0"/>
      <w:marBottom w:val="0"/>
      <w:divBdr>
        <w:top w:val="none" w:sz="0" w:space="0" w:color="auto"/>
        <w:left w:val="none" w:sz="0" w:space="0" w:color="auto"/>
        <w:bottom w:val="none" w:sz="0" w:space="0" w:color="auto"/>
        <w:right w:val="none" w:sz="0" w:space="0" w:color="auto"/>
      </w:divBdr>
    </w:div>
    <w:div w:id="1779988920">
      <w:bodyDiv w:val="1"/>
      <w:marLeft w:val="0"/>
      <w:marRight w:val="0"/>
      <w:marTop w:val="0"/>
      <w:marBottom w:val="0"/>
      <w:divBdr>
        <w:top w:val="none" w:sz="0" w:space="0" w:color="auto"/>
        <w:left w:val="none" w:sz="0" w:space="0" w:color="auto"/>
        <w:bottom w:val="none" w:sz="0" w:space="0" w:color="auto"/>
        <w:right w:val="none" w:sz="0" w:space="0" w:color="auto"/>
      </w:divBdr>
    </w:div>
    <w:div w:id="1787263360">
      <w:bodyDiv w:val="1"/>
      <w:marLeft w:val="0"/>
      <w:marRight w:val="0"/>
      <w:marTop w:val="0"/>
      <w:marBottom w:val="0"/>
      <w:divBdr>
        <w:top w:val="none" w:sz="0" w:space="0" w:color="auto"/>
        <w:left w:val="none" w:sz="0" w:space="0" w:color="auto"/>
        <w:bottom w:val="none" w:sz="0" w:space="0" w:color="auto"/>
        <w:right w:val="none" w:sz="0" w:space="0" w:color="auto"/>
      </w:divBdr>
    </w:div>
    <w:div w:id="1787458621">
      <w:bodyDiv w:val="1"/>
      <w:marLeft w:val="0"/>
      <w:marRight w:val="0"/>
      <w:marTop w:val="0"/>
      <w:marBottom w:val="0"/>
      <w:divBdr>
        <w:top w:val="none" w:sz="0" w:space="0" w:color="auto"/>
        <w:left w:val="none" w:sz="0" w:space="0" w:color="auto"/>
        <w:bottom w:val="none" w:sz="0" w:space="0" w:color="auto"/>
        <w:right w:val="none" w:sz="0" w:space="0" w:color="auto"/>
      </w:divBdr>
    </w:div>
    <w:div w:id="1792477739">
      <w:bodyDiv w:val="1"/>
      <w:marLeft w:val="0"/>
      <w:marRight w:val="0"/>
      <w:marTop w:val="0"/>
      <w:marBottom w:val="0"/>
      <w:divBdr>
        <w:top w:val="none" w:sz="0" w:space="0" w:color="auto"/>
        <w:left w:val="none" w:sz="0" w:space="0" w:color="auto"/>
        <w:bottom w:val="none" w:sz="0" w:space="0" w:color="auto"/>
        <w:right w:val="none" w:sz="0" w:space="0" w:color="auto"/>
      </w:divBdr>
    </w:div>
    <w:div w:id="1856530803">
      <w:bodyDiv w:val="1"/>
      <w:marLeft w:val="0"/>
      <w:marRight w:val="0"/>
      <w:marTop w:val="0"/>
      <w:marBottom w:val="0"/>
      <w:divBdr>
        <w:top w:val="none" w:sz="0" w:space="0" w:color="auto"/>
        <w:left w:val="none" w:sz="0" w:space="0" w:color="auto"/>
        <w:bottom w:val="none" w:sz="0" w:space="0" w:color="auto"/>
        <w:right w:val="none" w:sz="0" w:space="0" w:color="auto"/>
      </w:divBdr>
    </w:div>
    <w:div w:id="1866400453">
      <w:bodyDiv w:val="1"/>
      <w:marLeft w:val="0"/>
      <w:marRight w:val="0"/>
      <w:marTop w:val="0"/>
      <w:marBottom w:val="0"/>
      <w:divBdr>
        <w:top w:val="none" w:sz="0" w:space="0" w:color="auto"/>
        <w:left w:val="none" w:sz="0" w:space="0" w:color="auto"/>
        <w:bottom w:val="none" w:sz="0" w:space="0" w:color="auto"/>
        <w:right w:val="none" w:sz="0" w:space="0" w:color="auto"/>
      </w:divBdr>
    </w:div>
    <w:div w:id="1878353172">
      <w:bodyDiv w:val="1"/>
      <w:marLeft w:val="0"/>
      <w:marRight w:val="0"/>
      <w:marTop w:val="0"/>
      <w:marBottom w:val="0"/>
      <w:divBdr>
        <w:top w:val="none" w:sz="0" w:space="0" w:color="auto"/>
        <w:left w:val="none" w:sz="0" w:space="0" w:color="auto"/>
        <w:bottom w:val="none" w:sz="0" w:space="0" w:color="auto"/>
        <w:right w:val="none" w:sz="0" w:space="0" w:color="auto"/>
      </w:divBdr>
    </w:div>
    <w:div w:id="1887643416">
      <w:bodyDiv w:val="1"/>
      <w:marLeft w:val="0"/>
      <w:marRight w:val="0"/>
      <w:marTop w:val="0"/>
      <w:marBottom w:val="0"/>
      <w:divBdr>
        <w:top w:val="none" w:sz="0" w:space="0" w:color="auto"/>
        <w:left w:val="none" w:sz="0" w:space="0" w:color="auto"/>
        <w:bottom w:val="none" w:sz="0" w:space="0" w:color="auto"/>
        <w:right w:val="none" w:sz="0" w:space="0" w:color="auto"/>
      </w:divBdr>
    </w:div>
    <w:div w:id="1908299920">
      <w:bodyDiv w:val="1"/>
      <w:marLeft w:val="0"/>
      <w:marRight w:val="0"/>
      <w:marTop w:val="0"/>
      <w:marBottom w:val="0"/>
      <w:divBdr>
        <w:top w:val="none" w:sz="0" w:space="0" w:color="auto"/>
        <w:left w:val="none" w:sz="0" w:space="0" w:color="auto"/>
        <w:bottom w:val="none" w:sz="0" w:space="0" w:color="auto"/>
        <w:right w:val="none" w:sz="0" w:space="0" w:color="auto"/>
      </w:divBdr>
    </w:div>
    <w:div w:id="1921594997">
      <w:bodyDiv w:val="1"/>
      <w:marLeft w:val="0"/>
      <w:marRight w:val="0"/>
      <w:marTop w:val="0"/>
      <w:marBottom w:val="0"/>
      <w:divBdr>
        <w:top w:val="none" w:sz="0" w:space="0" w:color="auto"/>
        <w:left w:val="none" w:sz="0" w:space="0" w:color="auto"/>
        <w:bottom w:val="none" w:sz="0" w:space="0" w:color="auto"/>
        <w:right w:val="none" w:sz="0" w:space="0" w:color="auto"/>
      </w:divBdr>
    </w:div>
    <w:div w:id="1926575842">
      <w:bodyDiv w:val="1"/>
      <w:marLeft w:val="0"/>
      <w:marRight w:val="0"/>
      <w:marTop w:val="0"/>
      <w:marBottom w:val="0"/>
      <w:divBdr>
        <w:top w:val="none" w:sz="0" w:space="0" w:color="auto"/>
        <w:left w:val="none" w:sz="0" w:space="0" w:color="auto"/>
        <w:bottom w:val="none" w:sz="0" w:space="0" w:color="auto"/>
        <w:right w:val="none" w:sz="0" w:space="0" w:color="auto"/>
      </w:divBdr>
    </w:div>
    <w:div w:id="1933321497">
      <w:bodyDiv w:val="1"/>
      <w:marLeft w:val="0"/>
      <w:marRight w:val="0"/>
      <w:marTop w:val="0"/>
      <w:marBottom w:val="0"/>
      <w:divBdr>
        <w:top w:val="none" w:sz="0" w:space="0" w:color="auto"/>
        <w:left w:val="none" w:sz="0" w:space="0" w:color="auto"/>
        <w:bottom w:val="none" w:sz="0" w:space="0" w:color="auto"/>
        <w:right w:val="none" w:sz="0" w:space="0" w:color="auto"/>
      </w:divBdr>
    </w:div>
    <w:div w:id="1937055187">
      <w:bodyDiv w:val="1"/>
      <w:marLeft w:val="0"/>
      <w:marRight w:val="0"/>
      <w:marTop w:val="0"/>
      <w:marBottom w:val="0"/>
      <w:divBdr>
        <w:top w:val="none" w:sz="0" w:space="0" w:color="auto"/>
        <w:left w:val="none" w:sz="0" w:space="0" w:color="auto"/>
        <w:bottom w:val="none" w:sz="0" w:space="0" w:color="auto"/>
        <w:right w:val="none" w:sz="0" w:space="0" w:color="auto"/>
      </w:divBdr>
    </w:div>
    <w:div w:id="1980381480">
      <w:bodyDiv w:val="1"/>
      <w:marLeft w:val="0"/>
      <w:marRight w:val="0"/>
      <w:marTop w:val="0"/>
      <w:marBottom w:val="0"/>
      <w:divBdr>
        <w:top w:val="none" w:sz="0" w:space="0" w:color="auto"/>
        <w:left w:val="none" w:sz="0" w:space="0" w:color="auto"/>
        <w:bottom w:val="none" w:sz="0" w:space="0" w:color="auto"/>
        <w:right w:val="none" w:sz="0" w:space="0" w:color="auto"/>
      </w:divBdr>
    </w:div>
    <w:div w:id="1996372087">
      <w:bodyDiv w:val="1"/>
      <w:marLeft w:val="0"/>
      <w:marRight w:val="0"/>
      <w:marTop w:val="0"/>
      <w:marBottom w:val="0"/>
      <w:divBdr>
        <w:top w:val="none" w:sz="0" w:space="0" w:color="auto"/>
        <w:left w:val="none" w:sz="0" w:space="0" w:color="auto"/>
        <w:bottom w:val="none" w:sz="0" w:space="0" w:color="auto"/>
        <w:right w:val="none" w:sz="0" w:space="0" w:color="auto"/>
      </w:divBdr>
    </w:div>
    <w:div w:id="2015523082">
      <w:bodyDiv w:val="1"/>
      <w:marLeft w:val="0"/>
      <w:marRight w:val="0"/>
      <w:marTop w:val="0"/>
      <w:marBottom w:val="0"/>
      <w:divBdr>
        <w:top w:val="none" w:sz="0" w:space="0" w:color="auto"/>
        <w:left w:val="none" w:sz="0" w:space="0" w:color="auto"/>
        <w:bottom w:val="none" w:sz="0" w:space="0" w:color="auto"/>
        <w:right w:val="none" w:sz="0" w:space="0" w:color="auto"/>
      </w:divBdr>
    </w:div>
    <w:div w:id="2026864634">
      <w:bodyDiv w:val="1"/>
      <w:marLeft w:val="0"/>
      <w:marRight w:val="0"/>
      <w:marTop w:val="0"/>
      <w:marBottom w:val="0"/>
      <w:divBdr>
        <w:top w:val="none" w:sz="0" w:space="0" w:color="auto"/>
        <w:left w:val="none" w:sz="0" w:space="0" w:color="auto"/>
        <w:bottom w:val="none" w:sz="0" w:space="0" w:color="auto"/>
        <w:right w:val="none" w:sz="0" w:space="0" w:color="auto"/>
      </w:divBdr>
    </w:div>
    <w:div w:id="2047943925">
      <w:bodyDiv w:val="1"/>
      <w:marLeft w:val="0"/>
      <w:marRight w:val="0"/>
      <w:marTop w:val="0"/>
      <w:marBottom w:val="0"/>
      <w:divBdr>
        <w:top w:val="none" w:sz="0" w:space="0" w:color="auto"/>
        <w:left w:val="none" w:sz="0" w:space="0" w:color="auto"/>
        <w:bottom w:val="none" w:sz="0" w:space="0" w:color="auto"/>
        <w:right w:val="none" w:sz="0" w:space="0" w:color="auto"/>
      </w:divBdr>
    </w:div>
    <w:div w:id="2065325828">
      <w:bodyDiv w:val="1"/>
      <w:marLeft w:val="0"/>
      <w:marRight w:val="0"/>
      <w:marTop w:val="0"/>
      <w:marBottom w:val="0"/>
      <w:divBdr>
        <w:top w:val="none" w:sz="0" w:space="0" w:color="auto"/>
        <w:left w:val="none" w:sz="0" w:space="0" w:color="auto"/>
        <w:bottom w:val="none" w:sz="0" w:space="0" w:color="auto"/>
        <w:right w:val="none" w:sz="0" w:space="0" w:color="auto"/>
      </w:divBdr>
    </w:div>
    <w:div w:id="2065519194">
      <w:bodyDiv w:val="1"/>
      <w:marLeft w:val="0"/>
      <w:marRight w:val="0"/>
      <w:marTop w:val="0"/>
      <w:marBottom w:val="0"/>
      <w:divBdr>
        <w:top w:val="none" w:sz="0" w:space="0" w:color="auto"/>
        <w:left w:val="none" w:sz="0" w:space="0" w:color="auto"/>
        <w:bottom w:val="none" w:sz="0" w:space="0" w:color="auto"/>
        <w:right w:val="none" w:sz="0" w:space="0" w:color="auto"/>
      </w:divBdr>
    </w:div>
    <w:div w:id="2072383949">
      <w:bodyDiv w:val="1"/>
      <w:marLeft w:val="0"/>
      <w:marRight w:val="0"/>
      <w:marTop w:val="0"/>
      <w:marBottom w:val="0"/>
      <w:divBdr>
        <w:top w:val="none" w:sz="0" w:space="0" w:color="auto"/>
        <w:left w:val="none" w:sz="0" w:space="0" w:color="auto"/>
        <w:bottom w:val="none" w:sz="0" w:space="0" w:color="auto"/>
        <w:right w:val="none" w:sz="0" w:space="0" w:color="auto"/>
      </w:divBdr>
    </w:div>
    <w:div w:id="2087143182">
      <w:bodyDiv w:val="1"/>
      <w:marLeft w:val="0"/>
      <w:marRight w:val="0"/>
      <w:marTop w:val="0"/>
      <w:marBottom w:val="0"/>
      <w:divBdr>
        <w:top w:val="none" w:sz="0" w:space="0" w:color="auto"/>
        <w:left w:val="none" w:sz="0" w:space="0" w:color="auto"/>
        <w:bottom w:val="none" w:sz="0" w:space="0" w:color="auto"/>
        <w:right w:val="none" w:sz="0" w:space="0" w:color="auto"/>
      </w:divBdr>
    </w:div>
    <w:div w:id="2105760295">
      <w:bodyDiv w:val="1"/>
      <w:marLeft w:val="0"/>
      <w:marRight w:val="0"/>
      <w:marTop w:val="0"/>
      <w:marBottom w:val="0"/>
      <w:divBdr>
        <w:top w:val="none" w:sz="0" w:space="0" w:color="auto"/>
        <w:left w:val="none" w:sz="0" w:space="0" w:color="auto"/>
        <w:bottom w:val="none" w:sz="0" w:space="0" w:color="auto"/>
        <w:right w:val="none" w:sz="0" w:space="0" w:color="auto"/>
      </w:divBdr>
    </w:div>
    <w:div w:id="2117289436">
      <w:bodyDiv w:val="1"/>
      <w:marLeft w:val="0"/>
      <w:marRight w:val="0"/>
      <w:marTop w:val="0"/>
      <w:marBottom w:val="0"/>
      <w:divBdr>
        <w:top w:val="none" w:sz="0" w:space="0" w:color="auto"/>
        <w:left w:val="none" w:sz="0" w:space="0" w:color="auto"/>
        <w:bottom w:val="none" w:sz="0" w:space="0" w:color="auto"/>
        <w:right w:val="none" w:sz="0" w:space="0" w:color="auto"/>
      </w:divBdr>
    </w:div>
    <w:div w:id="2118719537">
      <w:bodyDiv w:val="1"/>
      <w:marLeft w:val="0"/>
      <w:marRight w:val="0"/>
      <w:marTop w:val="0"/>
      <w:marBottom w:val="0"/>
      <w:divBdr>
        <w:top w:val="none" w:sz="0" w:space="0" w:color="auto"/>
        <w:left w:val="none" w:sz="0" w:space="0" w:color="auto"/>
        <w:bottom w:val="none" w:sz="0" w:space="0" w:color="auto"/>
        <w:right w:val="none" w:sz="0" w:space="0" w:color="auto"/>
      </w:divBdr>
    </w:div>
    <w:div w:id="2119137502">
      <w:bodyDiv w:val="1"/>
      <w:marLeft w:val="0"/>
      <w:marRight w:val="0"/>
      <w:marTop w:val="0"/>
      <w:marBottom w:val="0"/>
      <w:divBdr>
        <w:top w:val="none" w:sz="0" w:space="0" w:color="auto"/>
        <w:left w:val="none" w:sz="0" w:space="0" w:color="auto"/>
        <w:bottom w:val="none" w:sz="0" w:space="0" w:color="auto"/>
        <w:right w:val="none" w:sz="0" w:space="0" w:color="auto"/>
      </w:divBdr>
    </w:div>
    <w:div w:id="2124495813">
      <w:bodyDiv w:val="1"/>
      <w:marLeft w:val="0"/>
      <w:marRight w:val="0"/>
      <w:marTop w:val="0"/>
      <w:marBottom w:val="0"/>
      <w:divBdr>
        <w:top w:val="none" w:sz="0" w:space="0" w:color="auto"/>
        <w:left w:val="none" w:sz="0" w:space="0" w:color="auto"/>
        <w:bottom w:val="none" w:sz="0" w:space="0" w:color="auto"/>
        <w:right w:val="none" w:sz="0" w:space="0" w:color="auto"/>
      </w:divBdr>
    </w:div>
    <w:div w:id="2137680820">
      <w:bodyDiv w:val="1"/>
      <w:marLeft w:val="0"/>
      <w:marRight w:val="0"/>
      <w:marTop w:val="0"/>
      <w:marBottom w:val="0"/>
      <w:divBdr>
        <w:top w:val="none" w:sz="0" w:space="0" w:color="auto"/>
        <w:left w:val="none" w:sz="0" w:space="0" w:color="auto"/>
        <w:bottom w:val="none" w:sz="0" w:space="0" w:color="auto"/>
        <w:right w:val="none" w:sz="0" w:space="0" w:color="auto"/>
      </w:divBdr>
      <w:divsChild>
        <w:div w:id="209079829">
          <w:marLeft w:val="0"/>
          <w:marRight w:val="0"/>
          <w:marTop w:val="0"/>
          <w:marBottom w:val="0"/>
          <w:divBdr>
            <w:top w:val="none" w:sz="0" w:space="0" w:color="auto"/>
            <w:left w:val="none" w:sz="0" w:space="0" w:color="auto"/>
            <w:bottom w:val="none" w:sz="0" w:space="0" w:color="auto"/>
            <w:right w:val="none" w:sz="0" w:space="0" w:color="auto"/>
          </w:divBdr>
        </w:div>
        <w:div w:id="582027843">
          <w:marLeft w:val="0"/>
          <w:marRight w:val="0"/>
          <w:marTop w:val="0"/>
          <w:marBottom w:val="0"/>
          <w:divBdr>
            <w:top w:val="none" w:sz="0" w:space="0" w:color="auto"/>
            <w:left w:val="none" w:sz="0" w:space="0" w:color="auto"/>
            <w:bottom w:val="none" w:sz="0" w:space="0" w:color="auto"/>
            <w:right w:val="none" w:sz="0" w:space="0" w:color="auto"/>
          </w:divBdr>
        </w:div>
        <w:div w:id="638803519">
          <w:marLeft w:val="0"/>
          <w:marRight w:val="0"/>
          <w:marTop w:val="0"/>
          <w:marBottom w:val="0"/>
          <w:divBdr>
            <w:top w:val="none" w:sz="0" w:space="0" w:color="auto"/>
            <w:left w:val="none" w:sz="0" w:space="0" w:color="auto"/>
            <w:bottom w:val="none" w:sz="0" w:space="0" w:color="auto"/>
            <w:right w:val="none" w:sz="0" w:space="0" w:color="auto"/>
          </w:divBdr>
        </w:div>
        <w:div w:id="651174694">
          <w:marLeft w:val="0"/>
          <w:marRight w:val="0"/>
          <w:marTop w:val="0"/>
          <w:marBottom w:val="0"/>
          <w:divBdr>
            <w:top w:val="none" w:sz="0" w:space="0" w:color="auto"/>
            <w:left w:val="none" w:sz="0" w:space="0" w:color="auto"/>
            <w:bottom w:val="none" w:sz="0" w:space="0" w:color="auto"/>
            <w:right w:val="none" w:sz="0" w:space="0" w:color="auto"/>
          </w:divBdr>
        </w:div>
        <w:div w:id="661548611">
          <w:marLeft w:val="0"/>
          <w:marRight w:val="0"/>
          <w:marTop w:val="0"/>
          <w:marBottom w:val="0"/>
          <w:divBdr>
            <w:top w:val="none" w:sz="0" w:space="0" w:color="auto"/>
            <w:left w:val="none" w:sz="0" w:space="0" w:color="auto"/>
            <w:bottom w:val="none" w:sz="0" w:space="0" w:color="auto"/>
            <w:right w:val="none" w:sz="0" w:space="0" w:color="auto"/>
          </w:divBdr>
        </w:div>
        <w:div w:id="672607018">
          <w:marLeft w:val="0"/>
          <w:marRight w:val="0"/>
          <w:marTop w:val="0"/>
          <w:marBottom w:val="0"/>
          <w:divBdr>
            <w:top w:val="none" w:sz="0" w:space="0" w:color="auto"/>
            <w:left w:val="none" w:sz="0" w:space="0" w:color="auto"/>
            <w:bottom w:val="none" w:sz="0" w:space="0" w:color="auto"/>
            <w:right w:val="none" w:sz="0" w:space="0" w:color="auto"/>
          </w:divBdr>
        </w:div>
        <w:div w:id="697972343">
          <w:marLeft w:val="0"/>
          <w:marRight w:val="0"/>
          <w:marTop w:val="0"/>
          <w:marBottom w:val="0"/>
          <w:divBdr>
            <w:top w:val="none" w:sz="0" w:space="0" w:color="auto"/>
            <w:left w:val="none" w:sz="0" w:space="0" w:color="auto"/>
            <w:bottom w:val="none" w:sz="0" w:space="0" w:color="auto"/>
            <w:right w:val="none" w:sz="0" w:space="0" w:color="auto"/>
          </w:divBdr>
        </w:div>
        <w:div w:id="1306860971">
          <w:marLeft w:val="0"/>
          <w:marRight w:val="0"/>
          <w:marTop w:val="0"/>
          <w:marBottom w:val="0"/>
          <w:divBdr>
            <w:top w:val="none" w:sz="0" w:space="0" w:color="auto"/>
            <w:left w:val="none" w:sz="0" w:space="0" w:color="auto"/>
            <w:bottom w:val="none" w:sz="0" w:space="0" w:color="auto"/>
            <w:right w:val="none" w:sz="0" w:space="0" w:color="auto"/>
          </w:divBdr>
        </w:div>
        <w:div w:id="1315909263">
          <w:marLeft w:val="0"/>
          <w:marRight w:val="0"/>
          <w:marTop w:val="0"/>
          <w:marBottom w:val="0"/>
          <w:divBdr>
            <w:top w:val="none" w:sz="0" w:space="0" w:color="auto"/>
            <w:left w:val="none" w:sz="0" w:space="0" w:color="auto"/>
            <w:bottom w:val="none" w:sz="0" w:space="0" w:color="auto"/>
            <w:right w:val="none" w:sz="0" w:space="0" w:color="auto"/>
          </w:divBdr>
        </w:div>
        <w:div w:id="1998069737">
          <w:marLeft w:val="0"/>
          <w:marRight w:val="0"/>
          <w:marTop w:val="0"/>
          <w:marBottom w:val="0"/>
          <w:divBdr>
            <w:top w:val="none" w:sz="0" w:space="0" w:color="auto"/>
            <w:left w:val="none" w:sz="0" w:space="0" w:color="auto"/>
            <w:bottom w:val="none" w:sz="0" w:space="0" w:color="auto"/>
            <w:right w:val="none" w:sz="0" w:space="0" w:color="auto"/>
          </w:divBdr>
        </w:div>
        <w:div w:id="20760085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26" Type="http://schemas.openxmlformats.org/officeDocument/2006/relationships/chart" Target="charts/chart1.xml"/><Relationship Id="rId3" Type="http://schemas.openxmlformats.org/officeDocument/2006/relationships/customXml" Target="../customXml/item3.xml"/><Relationship Id="rId34" Type="http://schemas.microsoft.com/office/2016/09/relationships/commentsIds" Target="commentsIds.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2.png"/><Relationship Id="rId25" Type="http://schemas.openxmlformats.org/officeDocument/2006/relationships/image" Target="media/image3.emf"/><Relationship Id="rId33" Type="http://schemas.openxmlformats.org/officeDocument/2006/relationships/theme" Target="theme/theme1.xml"/><Relationship Id="rId2" Type="http://schemas.openxmlformats.org/officeDocument/2006/relationships/customXml" Target="../customXml/item2.xml"/><Relationship Id="rId16" Type="http://schemas.microsoft.com/office/2011/relationships/commentsExtended" Target="commentsExtended.xml"/><Relationship Id="rId29" Type="http://schemas.openxmlformats.org/officeDocument/2006/relationships/chart" Target="charts/chart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3.png"/><Relationship Id="rId32" Type="http://schemas.microsoft.com/office/2011/relationships/people" Target="people.xml"/><Relationship Id="rId5" Type="http://schemas.openxmlformats.org/officeDocument/2006/relationships/numbering" Target="numbering.xml"/><Relationship Id="rId15" Type="http://schemas.openxmlformats.org/officeDocument/2006/relationships/comments" Target="comments.xml"/><Relationship Id="rId28" Type="http://schemas.openxmlformats.org/officeDocument/2006/relationships/chart" Target="charts/chart3.xml"/><Relationship Id="rId10" Type="http://schemas.openxmlformats.org/officeDocument/2006/relationships/endnotes" Target="endnotes.xm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jpeg"/><Relationship Id="rId27" Type="http://schemas.openxmlformats.org/officeDocument/2006/relationships/chart" Target="charts/chart2.xml"/><Relationship Id="rId30" Type="http://schemas.openxmlformats.org/officeDocument/2006/relationships/chart" Target="charts/chart5.xml"/></Relationships>
</file>

<file path=word/charts/_rels/chart1.xml.rels><?xml version="1.0" encoding="UTF-8" standalone="yes"?>
<Relationships xmlns="http://schemas.openxmlformats.org/package/2006/relationships"><Relationship Id="rId2" Type="http://schemas.openxmlformats.org/officeDocument/2006/relationships/package" Target="../embeddings/Microsoft_Excel_Worksheet1.xlsx"/><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2" Type="http://schemas.openxmlformats.org/officeDocument/2006/relationships/package" Target="../embeddings/Microsoft_Excel_Worksheet2.xlsx"/><Relationship Id="rId1" Type="http://schemas.openxmlformats.org/officeDocument/2006/relationships/themeOverride" Target="../theme/themeOverride2.xml"/></Relationships>
</file>

<file path=word/charts/_rels/chart3.xml.rels><?xml version="1.0" encoding="UTF-8" standalone="yes"?>
<Relationships xmlns="http://schemas.openxmlformats.org/package/2006/relationships"><Relationship Id="rId2" Type="http://schemas.openxmlformats.org/officeDocument/2006/relationships/package" Target="../embeddings/Microsoft_Excel_Worksheet3.xlsx"/><Relationship Id="rId1" Type="http://schemas.openxmlformats.org/officeDocument/2006/relationships/themeOverride" Target="../theme/themeOverride3.xml"/></Relationships>
</file>

<file path=word/charts/_rels/chart4.xml.rels><?xml version="1.0" encoding="UTF-8" standalone="yes"?>
<Relationships xmlns="http://schemas.openxmlformats.org/package/2006/relationships"><Relationship Id="rId2" Type="http://schemas.openxmlformats.org/officeDocument/2006/relationships/package" Target="../embeddings/Microsoft_Excel_Worksheet4.xlsx"/><Relationship Id="rId1" Type="http://schemas.openxmlformats.org/officeDocument/2006/relationships/themeOverride" Target="../theme/themeOverride4.xml"/></Relationships>
</file>

<file path=word/charts/_rels/chart5.xml.rels><?xml version="1.0" encoding="UTF-8" standalone="yes"?>
<Relationships xmlns="http://schemas.openxmlformats.org/package/2006/relationships"><Relationship Id="rId2" Type="http://schemas.openxmlformats.org/officeDocument/2006/relationships/package" Target="../embeddings/Microsoft_Excel_Worksheet5.xlsx"/><Relationship Id="rId1" Type="http://schemas.openxmlformats.org/officeDocument/2006/relationships/themeOverride" Target="../theme/themeOverride5.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Profitability Ratios</a:t>
            </a:r>
          </a:p>
        </c:rich>
      </c:tx>
      <c:layout/>
      <c:overlay val="0"/>
      <c:spPr>
        <a:noFill/>
        <a:ln w="25399">
          <a:noFill/>
        </a:ln>
      </c:spPr>
    </c:title>
    <c:autoTitleDeleted val="0"/>
    <c:plotArea>
      <c:layout/>
      <c:barChart>
        <c:barDir val="col"/>
        <c:grouping val="clustered"/>
        <c:varyColors val="0"/>
        <c:ser>
          <c:idx val="0"/>
          <c:order val="0"/>
          <c:tx>
            <c:strRef>
              <c:f>Sheet1!$B$1</c:f>
              <c:strCache>
                <c:ptCount val="1"/>
                <c:pt idx="0">
                  <c:v>GCB</c:v>
                </c:pt>
              </c:strCache>
            </c:strRef>
          </c:tx>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dLbls>
            <c:spPr>
              <a:noFill/>
              <a:ln w="25399">
                <a:noFill/>
              </a:ln>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layout/>
                <c15:showLeaderLines val="0"/>
              </c:ext>
            </c:extLst>
          </c:dLbls>
          <c:cat>
            <c:strRef>
              <c:f>Sheet1!$A$2:$A$8</c:f>
              <c:strCache>
                <c:ptCount val="7"/>
                <c:pt idx="0">
                  <c:v>Interest Spread</c:v>
                </c:pt>
                <c:pt idx="1">
                  <c:v>Adjusted Cash Margin</c:v>
                </c:pt>
                <c:pt idx="2">
                  <c:v>Net Profit Margin</c:v>
                </c:pt>
                <c:pt idx="3">
                  <c:v>Return on Long term Fund (Investment)</c:v>
                </c:pt>
                <c:pt idx="4">
                  <c:v>Return on Net Worth</c:v>
                </c:pt>
                <c:pt idx="5">
                  <c:v>Return on Assets (excluding revaluation</c:v>
                </c:pt>
                <c:pt idx="6">
                  <c:v>Return on Assets (including revaluation)</c:v>
                </c:pt>
              </c:strCache>
            </c:strRef>
          </c:cat>
          <c:val>
            <c:numRef>
              <c:f>Sheet1!$B$2:$B$8</c:f>
              <c:numCache>
                <c:formatCode>General</c:formatCode>
                <c:ptCount val="7"/>
                <c:pt idx="0">
                  <c:v>10.5</c:v>
                </c:pt>
                <c:pt idx="1">
                  <c:v>51.53</c:v>
                </c:pt>
                <c:pt idx="2">
                  <c:v>43.48</c:v>
                </c:pt>
                <c:pt idx="3">
                  <c:v>215.2</c:v>
                </c:pt>
                <c:pt idx="4">
                  <c:v>65</c:v>
                </c:pt>
                <c:pt idx="5">
                  <c:v>2134.5100000000002</c:v>
                </c:pt>
                <c:pt idx="6">
                  <c:v>2134.5100000000002</c:v>
                </c:pt>
              </c:numCache>
            </c:numRef>
          </c:val>
          <c:extLst xmlns:c16r2="http://schemas.microsoft.com/office/drawing/2015/06/chart">
            <c:ext xmlns:c16="http://schemas.microsoft.com/office/drawing/2014/chart" uri="{C3380CC4-5D6E-409C-BE32-E72D297353CC}">
              <c16:uniqueId val="{00000000-BBDF-4E6F-97AD-E348888ABBAC}"/>
            </c:ext>
          </c:extLst>
        </c:ser>
        <c:ser>
          <c:idx val="1"/>
          <c:order val="1"/>
          <c:tx>
            <c:strRef>
              <c:f>Sheet1!$C$1</c:f>
              <c:strCache>
                <c:ptCount val="1"/>
                <c:pt idx="0">
                  <c:v>ADB</c:v>
                </c:pt>
              </c:strCache>
            </c:strRef>
          </c:tx>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dLbls>
            <c:spPr>
              <a:noFill/>
              <a:ln w="25399">
                <a:noFill/>
              </a:ln>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layout/>
                <c15:showLeaderLines val="0"/>
              </c:ext>
            </c:extLst>
          </c:dLbls>
          <c:cat>
            <c:strRef>
              <c:f>Sheet1!$A$2:$A$8</c:f>
              <c:strCache>
                <c:ptCount val="7"/>
                <c:pt idx="0">
                  <c:v>Interest Spread</c:v>
                </c:pt>
                <c:pt idx="1">
                  <c:v>Adjusted Cash Margin</c:v>
                </c:pt>
                <c:pt idx="2">
                  <c:v>Net Profit Margin</c:v>
                </c:pt>
                <c:pt idx="3">
                  <c:v>Return on Long term Fund (Investment)</c:v>
                </c:pt>
                <c:pt idx="4">
                  <c:v>Return on Net Worth</c:v>
                </c:pt>
                <c:pt idx="5">
                  <c:v>Return on Assets (excluding revaluation</c:v>
                </c:pt>
                <c:pt idx="6">
                  <c:v>Return on Assets (including revaluation)</c:v>
                </c:pt>
              </c:strCache>
            </c:strRef>
          </c:cat>
          <c:val>
            <c:numRef>
              <c:f>Sheet1!$C$2:$C$8</c:f>
              <c:numCache>
                <c:formatCode>General</c:formatCode>
                <c:ptCount val="7"/>
                <c:pt idx="0">
                  <c:v>10.62</c:v>
                </c:pt>
                <c:pt idx="1">
                  <c:v>67.23</c:v>
                </c:pt>
                <c:pt idx="2">
                  <c:v>59.49</c:v>
                </c:pt>
                <c:pt idx="3">
                  <c:v>236.87</c:v>
                </c:pt>
                <c:pt idx="4">
                  <c:v>74.41</c:v>
                </c:pt>
                <c:pt idx="5">
                  <c:v>743.59</c:v>
                </c:pt>
                <c:pt idx="6">
                  <c:v>790.02</c:v>
                </c:pt>
              </c:numCache>
            </c:numRef>
          </c:val>
          <c:extLst xmlns:c16r2="http://schemas.microsoft.com/office/drawing/2015/06/chart">
            <c:ext xmlns:c16="http://schemas.microsoft.com/office/drawing/2014/chart" uri="{C3380CC4-5D6E-409C-BE32-E72D297353CC}">
              <c16:uniqueId val="{00000001-BBDF-4E6F-97AD-E348888ABBAC}"/>
            </c:ext>
          </c:extLst>
        </c:ser>
        <c:dLbls>
          <c:showLegendKey val="0"/>
          <c:showVal val="1"/>
          <c:showCatName val="0"/>
          <c:showSerName val="0"/>
          <c:showPercent val="0"/>
          <c:showBubbleSize val="0"/>
        </c:dLbls>
        <c:gapWidth val="100"/>
        <c:overlap val="-24"/>
        <c:axId val="-973206304"/>
        <c:axId val="-973201952"/>
      </c:barChart>
      <c:catAx>
        <c:axId val="-973206304"/>
        <c:scaling>
          <c:orientation val="minMax"/>
        </c:scaling>
        <c:delete val="0"/>
        <c:axPos val="b"/>
        <c:numFmt formatCode="General" sourceLinked="1"/>
        <c:majorTickMark val="none"/>
        <c:minorTickMark val="none"/>
        <c:tickLblPos val="nextTo"/>
        <c:spPr>
          <a:noFill/>
          <a:ln w="12699"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973201952"/>
        <c:crosses val="autoZero"/>
        <c:auto val="1"/>
        <c:lblAlgn val="ctr"/>
        <c:lblOffset val="100"/>
        <c:noMultiLvlLbl val="0"/>
      </c:catAx>
      <c:valAx>
        <c:axId val="-973201952"/>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ln w="9525">
            <a:noFill/>
          </a:ln>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973206304"/>
        <c:crosses val="autoZero"/>
        <c:crossBetween val="between"/>
      </c:valAx>
      <c:spPr>
        <a:noFill/>
        <a:ln w="25399">
          <a:noFill/>
        </a:ln>
      </c:spPr>
    </c:plotArea>
    <c:legend>
      <c:legendPos val="b"/>
      <c:layout>
        <c:manualLayout>
          <c:xMode val="edge"/>
          <c:yMode val="edge"/>
          <c:x val="0.22478952234476532"/>
          <c:y val="0.89068059561861701"/>
          <c:w val="0.51106910467577193"/>
          <c:h val="8.0645859861576685E-2"/>
        </c:manualLayout>
      </c:layout>
      <c:overlay val="0"/>
      <c:spPr>
        <a:noFill/>
        <a:ln w="25399">
          <a:noFill/>
        </a:ln>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1" i="0" u="none" strike="noStrike" baseline="0"/>
              <a:t>Management Efficiency Ratio</a:t>
            </a:r>
            <a:endParaRPr lang="en-US"/>
          </a:p>
        </c:rich>
      </c:tx>
      <c:layout/>
      <c:overlay val="0"/>
      <c:spPr>
        <a:noFill/>
        <a:ln w="25401">
          <a:noFill/>
        </a:ln>
      </c:spPr>
    </c:title>
    <c:autoTitleDeleted val="0"/>
    <c:plotArea>
      <c:layout/>
      <c:lineChart>
        <c:grouping val="standard"/>
        <c:varyColors val="0"/>
        <c:ser>
          <c:idx val="0"/>
          <c:order val="0"/>
          <c:tx>
            <c:strRef>
              <c:f>Sheet1!$B$1</c:f>
              <c:strCache>
                <c:ptCount val="1"/>
                <c:pt idx="0">
                  <c:v>GCB</c:v>
                </c:pt>
              </c:strCache>
            </c:strRef>
          </c:tx>
          <c:spPr>
            <a:ln w="28576" cap="rnd">
              <a:solidFill>
                <a:schemeClr val="accent1"/>
              </a:solidFill>
              <a:round/>
            </a:ln>
            <a:effectLst/>
          </c:spPr>
          <c:marker>
            <c:symbol val="none"/>
          </c:marker>
          <c:cat>
            <c:strRef>
              <c:f>Sheet1!$A$2:$A$9</c:f>
              <c:strCache>
                <c:ptCount val="8"/>
                <c:pt idx="0">
                  <c:v>Interest Income / Total Fund</c:v>
                </c:pt>
                <c:pt idx="1">
                  <c:v>Net Interest Income / Total Funds</c:v>
                </c:pt>
                <c:pt idx="2">
                  <c:v>Non-Interest Income / Total Funds</c:v>
                </c:pt>
                <c:pt idx="3">
                  <c:v>Operating Expenses / Total Funds</c:v>
                </c:pt>
                <c:pt idx="4">
                  <c:v>Loans Turnover</c:v>
                </c:pt>
                <c:pt idx="5">
                  <c:v>Total Income / Capital Employed</c:v>
                </c:pt>
                <c:pt idx="6">
                  <c:v>Total Assets Turnover Ratios</c:v>
                </c:pt>
                <c:pt idx="7">
                  <c:v>Assets Turnover Ratio</c:v>
                </c:pt>
              </c:strCache>
            </c:strRef>
          </c:cat>
          <c:val>
            <c:numRef>
              <c:f>Sheet1!$B$2:$B$9</c:f>
              <c:numCache>
                <c:formatCode>General</c:formatCode>
                <c:ptCount val="8"/>
                <c:pt idx="0">
                  <c:v>23.07</c:v>
                </c:pt>
                <c:pt idx="1">
                  <c:v>12.83</c:v>
                </c:pt>
                <c:pt idx="2">
                  <c:v>5.3</c:v>
                </c:pt>
                <c:pt idx="3">
                  <c:v>17.66</c:v>
                </c:pt>
                <c:pt idx="4">
                  <c:v>3.14</c:v>
                </c:pt>
                <c:pt idx="5">
                  <c:v>30.72</c:v>
                </c:pt>
                <c:pt idx="6">
                  <c:v>2.92</c:v>
                </c:pt>
                <c:pt idx="7">
                  <c:v>17.25</c:v>
                </c:pt>
              </c:numCache>
            </c:numRef>
          </c:val>
          <c:smooth val="0"/>
          <c:extLst xmlns:c16r2="http://schemas.microsoft.com/office/drawing/2015/06/chart">
            <c:ext xmlns:c16="http://schemas.microsoft.com/office/drawing/2014/chart" uri="{C3380CC4-5D6E-409C-BE32-E72D297353CC}">
              <c16:uniqueId val="{00000000-E89A-48F3-B2EC-0F833CCBBCC6}"/>
            </c:ext>
          </c:extLst>
        </c:ser>
        <c:ser>
          <c:idx val="1"/>
          <c:order val="1"/>
          <c:tx>
            <c:strRef>
              <c:f>Sheet1!$C$1</c:f>
              <c:strCache>
                <c:ptCount val="1"/>
                <c:pt idx="0">
                  <c:v>ADB</c:v>
                </c:pt>
              </c:strCache>
            </c:strRef>
          </c:tx>
          <c:spPr>
            <a:ln w="28576" cap="rnd">
              <a:solidFill>
                <a:schemeClr val="accent2"/>
              </a:solidFill>
              <a:round/>
            </a:ln>
            <a:effectLst/>
          </c:spPr>
          <c:marker>
            <c:symbol val="none"/>
          </c:marker>
          <c:cat>
            <c:strRef>
              <c:f>Sheet1!$A$2:$A$9</c:f>
              <c:strCache>
                <c:ptCount val="8"/>
                <c:pt idx="0">
                  <c:v>Interest Income / Total Fund</c:v>
                </c:pt>
                <c:pt idx="1">
                  <c:v>Net Interest Income / Total Funds</c:v>
                </c:pt>
                <c:pt idx="2">
                  <c:v>Non-Interest Income / Total Funds</c:v>
                </c:pt>
                <c:pt idx="3">
                  <c:v>Operating Expenses / Total Funds</c:v>
                </c:pt>
                <c:pt idx="4">
                  <c:v>Loans Turnover</c:v>
                </c:pt>
                <c:pt idx="5">
                  <c:v>Total Income / Capital Employed</c:v>
                </c:pt>
                <c:pt idx="6">
                  <c:v>Total Assets Turnover Ratios</c:v>
                </c:pt>
                <c:pt idx="7">
                  <c:v>Assets Turnover Ratio</c:v>
                </c:pt>
              </c:strCache>
            </c:strRef>
          </c:cat>
          <c:val>
            <c:numRef>
              <c:f>Sheet1!$C$2:$C$9</c:f>
              <c:numCache>
                <c:formatCode>General</c:formatCode>
                <c:ptCount val="8"/>
                <c:pt idx="0">
                  <c:v>23.64</c:v>
                </c:pt>
                <c:pt idx="1">
                  <c:v>13.09</c:v>
                </c:pt>
                <c:pt idx="2">
                  <c:v>5.4</c:v>
                </c:pt>
                <c:pt idx="3">
                  <c:v>17.399999999999999</c:v>
                </c:pt>
                <c:pt idx="4">
                  <c:v>3.14</c:v>
                </c:pt>
                <c:pt idx="5">
                  <c:v>31.3</c:v>
                </c:pt>
                <c:pt idx="6">
                  <c:v>2.83</c:v>
                </c:pt>
                <c:pt idx="7">
                  <c:v>16.05</c:v>
                </c:pt>
              </c:numCache>
            </c:numRef>
          </c:val>
          <c:smooth val="0"/>
          <c:extLst xmlns:c16r2="http://schemas.microsoft.com/office/drawing/2015/06/chart">
            <c:ext xmlns:c16="http://schemas.microsoft.com/office/drawing/2014/chart" uri="{C3380CC4-5D6E-409C-BE32-E72D297353CC}">
              <c16:uniqueId val="{00000001-E89A-48F3-B2EC-0F833CCBBCC6}"/>
            </c:ext>
          </c:extLst>
        </c:ser>
        <c:dLbls>
          <c:showLegendKey val="0"/>
          <c:showVal val="0"/>
          <c:showCatName val="0"/>
          <c:showSerName val="0"/>
          <c:showPercent val="0"/>
          <c:showBubbleSize val="0"/>
        </c:dLbls>
        <c:smooth val="0"/>
        <c:axId val="-973203584"/>
        <c:axId val="-973201408"/>
      </c:lineChart>
      <c:catAx>
        <c:axId val="-9732035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73201408"/>
        <c:crosses val="autoZero"/>
        <c:auto val="1"/>
        <c:lblAlgn val="ctr"/>
        <c:lblOffset val="100"/>
        <c:noMultiLvlLbl val="0"/>
      </c:catAx>
      <c:valAx>
        <c:axId val="-9732014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ln w="9525">
            <a:noFill/>
          </a:ln>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73203584"/>
        <c:crosses val="autoZero"/>
        <c:crossBetween val="between"/>
      </c:valAx>
      <c:spPr>
        <a:noFill/>
        <a:ln w="25401">
          <a:noFill/>
        </a:ln>
      </c:spPr>
    </c:plotArea>
    <c:legend>
      <c:legendPos val="b"/>
      <c:layout/>
      <c:overlay val="0"/>
      <c:spPr>
        <a:noFill/>
        <a:ln w="25401">
          <a:noFill/>
        </a:ln>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2">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sz="1800" b="1">
                <a:effectLst/>
              </a:rPr>
              <a:t>Balance Sheet Ratios</a:t>
            </a:r>
            <a:endParaRPr lang="en-US" sz="1800">
              <a:effectLst/>
            </a:endParaRPr>
          </a:p>
          <a:p>
            <a:pPr marL="0" marR="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rich>
      </c:tx>
      <c:layout/>
      <c:overlay val="0"/>
      <c:spPr>
        <a:noFill/>
        <a:ln w="25401">
          <a:noFill/>
        </a:ln>
      </c:spPr>
    </c:title>
    <c:autoTitleDeleted val="0"/>
    <c:plotArea>
      <c:layout/>
      <c:lineChart>
        <c:grouping val="stacked"/>
        <c:varyColors val="0"/>
        <c:ser>
          <c:idx val="0"/>
          <c:order val="0"/>
          <c:tx>
            <c:strRef>
              <c:f>Sheet1!$B$1</c:f>
              <c:strCache>
                <c:ptCount val="1"/>
                <c:pt idx="0">
                  <c:v>GCB</c:v>
                </c:pt>
              </c:strCache>
            </c:strRef>
          </c:tx>
          <c:spPr>
            <a:ln w="28576" cap="rnd">
              <a:solidFill>
                <a:schemeClr val="accent1"/>
              </a:solidFill>
              <a:round/>
            </a:ln>
            <a:effectLst/>
          </c:spPr>
          <c:marker>
            <c:symbol val="circle"/>
            <c:size val="5"/>
            <c:spPr>
              <a:solidFill>
                <a:schemeClr val="accent1"/>
              </a:solidFill>
              <a:ln w="9525">
                <a:solidFill>
                  <a:schemeClr val="accent1"/>
                </a:solidFill>
              </a:ln>
              <a:effectLst/>
            </c:spPr>
          </c:marker>
          <c:cat>
            <c:strRef>
              <c:f>Sheet1!$A$2:$A$3</c:f>
              <c:strCache>
                <c:ptCount val="2"/>
                <c:pt idx="0">
                  <c:v>Capital Adequacy Ratio</c:v>
                </c:pt>
                <c:pt idx="1">
                  <c:v>Advances / Loans Funds</c:v>
                </c:pt>
              </c:strCache>
            </c:strRef>
          </c:cat>
          <c:val>
            <c:numRef>
              <c:f>Sheet1!$B$2:$B$3</c:f>
              <c:numCache>
                <c:formatCode>General</c:formatCode>
                <c:ptCount val="2"/>
                <c:pt idx="0">
                  <c:v>58.02</c:v>
                </c:pt>
                <c:pt idx="1">
                  <c:v>88.2</c:v>
                </c:pt>
              </c:numCache>
            </c:numRef>
          </c:val>
          <c:smooth val="0"/>
          <c:extLst xmlns:c16r2="http://schemas.microsoft.com/office/drawing/2015/06/chart">
            <c:ext xmlns:c16="http://schemas.microsoft.com/office/drawing/2014/chart" uri="{C3380CC4-5D6E-409C-BE32-E72D297353CC}">
              <c16:uniqueId val="{00000000-B500-41FD-9148-82F3E6B31324}"/>
            </c:ext>
          </c:extLst>
        </c:ser>
        <c:ser>
          <c:idx val="1"/>
          <c:order val="1"/>
          <c:tx>
            <c:strRef>
              <c:f>Sheet1!$C$1</c:f>
              <c:strCache>
                <c:ptCount val="1"/>
                <c:pt idx="0">
                  <c:v>ADB</c:v>
                </c:pt>
              </c:strCache>
            </c:strRef>
          </c:tx>
          <c:spPr>
            <a:ln w="28576" cap="rnd">
              <a:solidFill>
                <a:schemeClr val="accent2"/>
              </a:solidFill>
              <a:round/>
            </a:ln>
            <a:effectLst/>
          </c:spPr>
          <c:marker>
            <c:symbol val="circle"/>
            <c:size val="5"/>
            <c:spPr>
              <a:solidFill>
                <a:schemeClr val="accent2"/>
              </a:solidFill>
              <a:ln w="9525">
                <a:solidFill>
                  <a:schemeClr val="accent2"/>
                </a:solidFill>
              </a:ln>
              <a:effectLst/>
            </c:spPr>
          </c:marker>
          <c:cat>
            <c:strRef>
              <c:f>Sheet1!$A$2:$A$3</c:f>
              <c:strCache>
                <c:ptCount val="2"/>
                <c:pt idx="0">
                  <c:v>Capital Adequacy Ratio</c:v>
                </c:pt>
                <c:pt idx="1">
                  <c:v>Advances / Loans Funds</c:v>
                </c:pt>
              </c:strCache>
            </c:strRef>
          </c:cat>
          <c:val>
            <c:numRef>
              <c:f>Sheet1!$C$2:$C$3</c:f>
              <c:numCache>
                <c:formatCode>General</c:formatCode>
                <c:ptCount val="2"/>
                <c:pt idx="0">
                  <c:v>59.46</c:v>
                </c:pt>
                <c:pt idx="1">
                  <c:v>89.09</c:v>
                </c:pt>
              </c:numCache>
            </c:numRef>
          </c:val>
          <c:smooth val="0"/>
          <c:extLst xmlns:c16r2="http://schemas.microsoft.com/office/drawing/2015/06/chart">
            <c:ext xmlns:c16="http://schemas.microsoft.com/office/drawing/2014/chart" uri="{C3380CC4-5D6E-409C-BE32-E72D297353CC}">
              <c16:uniqueId val="{00000001-B500-41FD-9148-82F3E6B31324}"/>
            </c:ext>
          </c:extLst>
        </c:ser>
        <c:dLbls>
          <c:showLegendKey val="0"/>
          <c:showVal val="0"/>
          <c:showCatName val="0"/>
          <c:showSerName val="0"/>
          <c:showPercent val="0"/>
          <c:showBubbleSize val="0"/>
        </c:dLbls>
        <c:marker val="1"/>
        <c:smooth val="0"/>
        <c:axId val="-973216096"/>
        <c:axId val="-973219904"/>
      </c:lineChart>
      <c:catAx>
        <c:axId val="-9732160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73219904"/>
        <c:crosses val="autoZero"/>
        <c:auto val="1"/>
        <c:lblAlgn val="ctr"/>
        <c:lblOffset val="100"/>
        <c:noMultiLvlLbl val="0"/>
      </c:catAx>
      <c:valAx>
        <c:axId val="-9732199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ln w="9525">
            <a:noFill/>
          </a:ln>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73216096"/>
        <c:crosses val="autoZero"/>
        <c:crossBetween val="between"/>
      </c:valAx>
      <c:spPr>
        <a:noFill/>
        <a:ln w="25401">
          <a:noFill/>
        </a:ln>
      </c:spPr>
    </c:plotArea>
    <c:legend>
      <c:legendPos val="b"/>
      <c:layout/>
      <c:overlay val="0"/>
      <c:spPr>
        <a:noFill/>
        <a:ln w="25401">
          <a:noFill/>
        </a:ln>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2">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1" i="0" u="none" strike="noStrike" baseline="0">
                <a:effectLst/>
              </a:rPr>
              <a:t>Debt Coverage Ratio</a:t>
            </a:r>
            <a:endParaRPr lang="en-US"/>
          </a:p>
        </c:rich>
      </c:tx>
      <c:overlay val="0"/>
      <c:spPr>
        <a:noFill/>
        <a:ln w="25401">
          <a:noFill/>
        </a:ln>
      </c:spPr>
    </c:title>
    <c:autoTitleDeleted val="0"/>
    <c:plotArea>
      <c:layout/>
      <c:lineChart>
        <c:grouping val="stacked"/>
        <c:varyColors val="0"/>
        <c:ser>
          <c:idx val="0"/>
          <c:order val="0"/>
          <c:tx>
            <c:strRef>
              <c:f>Sheet1!$B$1</c:f>
              <c:strCache>
                <c:ptCount val="1"/>
                <c:pt idx="0">
                  <c:v>GCB</c:v>
                </c:pt>
              </c:strCache>
            </c:strRef>
          </c:tx>
          <c:spPr>
            <a:ln w="28576" cap="rnd">
              <a:solidFill>
                <a:schemeClr val="accent1"/>
              </a:solidFill>
              <a:round/>
            </a:ln>
            <a:effectLst/>
          </c:spPr>
          <c:marker>
            <c:symbol val="none"/>
          </c:marker>
          <c:cat>
            <c:strRef>
              <c:f>Sheet1!$A$2:$A$8</c:f>
              <c:strCache>
                <c:ptCount val="6"/>
                <c:pt idx="0">
                  <c:v>Credit Deposit Ratio</c:v>
                </c:pt>
                <c:pt idx="1">
                  <c:v>Investment Deposit Ratio</c:v>
                </c:pt>
                <c:pt idx="2">
                  <c:v>Cash Deposit Ratio</c:v>
                </c:pt>
                <c:pt idx="3">
                  <c:v>Total Debt to Owners Fund</c:v>
                </c:pt>
                <c:pt idx="4">
                  <c:v>Financial Charges Coverage Ratio</c:v>
                </c:pt>
                <c:pt idx="5">
                  <c:v>Financial Charges Coverage ratio Post tax</c:v>
                </c:pt>
              </c:strCache>
            </c:strRef>
          </c:cat>
          <c:val>
            <c:numRef>
              <c:f>Sheet1!$B$2:$B$8</c:f>
              <c:numCache>
                <c:formatCode>General</c:formatCode>
                <c:ptCount val="7"/>
                <c:pt idx="0">
                  <c:v>81</c:v>
                </c:pt>
                <c:pt idx="1">
                  <c:v>44.56</c:v>
                </c:pt>
                <c:pt idx="2">
                  <c:v>22.32</c:v>
                </c:pt>
                <c:pt idx="3">
                  <c:v>25.48</c:v>
                </c:pt>
                <c:pt idx="4">
                  <c:v>1.45</c:v>
                </c:pt>
                <c:pt idx="5">
                  <c:v>2.2000000000000002</c:v>
                </c:pt>
              </c:numCache>
            </c:numRef>
          </c:val>
          <c:smooth val="0"/>
          <c:extLst xmlns:c16r2="http://schemas.microsoft.com/office/drawing/2015/06/chart">
            <c:ext xmlns:c16="http://schemas.microsoft.com/office/drawing/2014/chart" uri="{C3380CC4-5D6E-409C-BE32-E72D297353CC}">
              <c16:uniqueId val="{00000000-B5CE-4975-A1D5-2E1E4B298EC1}"/>
            </c:ext>
          </c:extLst>
        </c:ser>
        <c:ser>
          <c:idx val="1"/>
          <c:order val="1"/>
          <c:tx>
            <c:strRef>
              <c:f>Sheet1!$C$1</c:f>
              <c:strCache>
                <c:ptCount val="1"/>
                <c:pt idx="0">
                  <c:v>ADB</c:v>
                </c:pt>
              </c:strCache>
            </c:strRef>
          </c:tx>
          <c:spPr>
            <a:ln w="28576" cap="rnd">
              <a:solidFill>
                <a:schemeClr val="accent2"/>
              </a:solidFill>
              <a:round/>
            </a:ln>
            <a:effectLst/>
          </c:spPr>
          <c:marker>
            <c:symbol val="none"/>
          </c:marker>
          <c:cat>
            <c:strRef>
              <c:f>Sheet1!$A$2:$A$8</c:f>
              <c:strCache>
                <c:ptCount val="6"/>
                <c:pt idx="0">
                  <c:v>Credit Deposit Ratio</c:v>
                </c:pt>
                <c:pt idx="1">
                  <c:v>Investment Deposit Ratio</c:v>
                </c:pt>
                <c:pt idx="2">
                  <c:v>Cash Deposit Ratio</c:v>
                </c:pt>
                <c:pt idx="3">
                  <c:v>Total Debt to Owners Fund</c:v>
                </c:pt>
                <c:pt idx="4">
                  <c:v>Financial Charges Coverage Ratio</c:v>
                </c:pt>
                <c:pt idx="5">
                  <c:v>Financial Charges Coverage ratio Post tax</c:v>
                </c:pt>
              </c:strCache>
            </c:strRef>
          </c:cat>
          <c:val>
            <c:numRef>
              <c:f>Sheet1!$C$2:$C$8</c:f>
              <c:numCache>
                <c:formatCode>General</c:formatCode>
                <c:ptCount val="7"/>
                <c:pt idx="0">
                  <c:v>87.36</c:v>
                </c:pt>
                <c:pt idx="1">
                  <c:v>41.86</c:v>
                </c:pt>
                <c:pt idx="2">
                  <c:v>21.64</c:v>
                </c:pt>
                <c:pt idx="3">
                  <c:v>26.73</c:v>
                </c:pt>
                <c:pt idx="4">
                  <c:v>1.58</c:v>
                </c:pt>
                <c:pt idx="5">
                  <c:v>2.42</c:v>
                </c:pt>
              </c:numCache>
            </c:numRef>
          </c:val>
          <c:smooth val="0"/>
          <c:extLst xmlns:c16r2="http://schemas.microsoft.com/office/drawing/2015/06/chart">
            <c:ext xmlns:c16="http://schemas.microsoft.com/office/drawing/2014/chart" uri="{C3380CC4-5D6E-409C-BE32-E72D297353CC}">
              <c16:uniqueId val="{00000001-B5CE-4975-A1D5-2E1E4B298EC1}"/>
            </c:ext>
          </c:extLst>
        </c:ser>
        <c:dLbls>
          <c:showLegendKey val="0"/>
          <c:showVal val="0"/>
          <c:showCatName val="0"/>
          <c:showSerName val="0"/>
          <c:showPercent val="0"/>
          <c:showBubbleSize val="0"/>
        </c:dLbls>
        <c:smooth val="0"/>
        <c:axId val="-973218816"/>
        <c:axId val="-973225344"/>
      </c:lineChart>
      <c:catAx>
        <c:axId val="-9732188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73225344"/>
        <c:crosses val="autoZero"/>
        <c:auto val="1"/>
        <c:lblAlgn val="ctr"/>
        <c:lblOffset val="100"/>
        <c:noMultiLvlLbl val="0"/>
      </c:catAx>
      <c:valAx>
        <c:axId val="-9732253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ln w="9525">
            <a:noFill/>
          </a:ln>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73218816"/>
        <c:crosses val="autoZero"/>
        <c:crossBetween val="between"/>
      </c:valAx>
      <c:spPr>
        <a:noFill/>
        <a:ln w="25401">
          <a:noFill/>
        </a:ln>
      </c:spPr>
    </c:plotArea>
    <c:legend>
      <c:legendPos val="b"/>
      <c:overlay val="0"/>
      <c:spPr>
        <a:noFill/>
        <a:ln w="25401">
          <a:noFill/>
        </a:ln>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2">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1" i="0" u="none" strike="noStrike" baseline="0">
                <a:effectLst/>
              </a:rPr>
              <a:t>Leverage Ratio</a:t>
            </a:r>
            <a:endParaRPr lang="en-US"/>
          </a:p>
        </c:rich>
      </c:tx>
      <c:overlay val="0"/>
      <c:spPr>
        <a:noFill/>
        <a:ln w="25401">
          <a:noFill/>
        </a:ln>
      </c:spPr>
    </c:title>
    <c:autoTitleDeleted val="0"/>
    <c:plotArea>
      <c:layout/>
      <c:barChart>
        <c:barDir val="col"/>
        <c:grouping val="clustered"/>
        <c:varyColors val="0"/>
        <c:ser>
          <c:idx val="0"/>
          <c:order val="0"/>
          <c:tx>
            <c:strRef>
              <c:f>Sheet1!$B$1</c:f>
              <c:strCache>
                <c:ptCount val="1"/>
                <c:pt idx="0">
                  <c:v>GCB</c:v>
                </c:pt>
              </c:strCache>
            </c:strRef>
          </c:tx>
          <c:spPr>
            <a:solidFill>
              <a:srgbClr val="4F81BD"/>
            </a:solidFill>
            <a:ln w="25401">
              <a:noFill/>
            </a:ln>
          </c:spPr>
          <c:invertIfNegative val="0"/>
          <c:cat>
            <c:strRef>
              <c:f>Sheet1!$A$2:$A$5</c:f>
              <c:strCache>
                <c:ptCount val="2"/>
                <c:pt idx="0">
                  <c:v>Current Ratio</c:v>
                </c:pt>
                <c:pt idx="1">
                  <c:v>Quick Ratio</c:v>
                </c:pt>
              </c:strCache>
            </c:strRef>
          </c:cat>
          <c:val>
            <c:numRef>
              <c:f>Sheet1!$B$2:$B$5</c:f>
              <c:numCache>
                <c:formatCode>General</c:formatCode>
                <c:ptCount val="4"/>
                <c:pt idx="0">
                  <c:v>0.15</c:v>
                </c:pt>
                <c:pt idx="1">
                  <c:v>9.6</c:v>
                </c:pt>
              </c:numCache>
            </c:numRef>
          </c:val>
          <c:extLst xmlns:c16r2="http://schemas.microsoft.com/office/drawing/2015/06/chart">
            <c:ext xmlns:c16="http://schemas.microsoft.com/office/drawing/2014/chart" uri="{C3380CC4-5D6E-409C-BE32-E72D297353CC}">
              <c16:uniqueId val="{00000000-7229-4686-9B92-1201DDA90DB2}"/>
            </c:ext>
          </c:extLst>
        </c:ser>
        <c:ser>
          <c:idx val="1"/>
          <c:order val="1"/>
          <c:tx>
            <c:strRef>
              <c:f>Sheet1!$C$1</c:f>
              <c:strCache>
                <c:ptCount val="1"/>
                <c:pt idx="0">
                  <c:v>ADB</c:v>
                </c:pt>
              </c:strCache>
            </c:strRef>
          </c:tx>
          <c:spPr>
            <a:solidFill>
              <a:srgbClr val="C0504D"/>
            </a:solidFill>
            <a:ln w="25401">
              <a:noFill/>
            </a:ln>
          </c:spPr>
          <c:invertIfNegative val="0"/>
          <c:cat>
            <c:strRef>
              <c:f>Sheet1!$A$2:$A$5</c:f>
              <c:strCache>
                <c:ptCount val="2"/>
                <c:pt idx="0">
                  <c:v>Current Ratio</c:v>
                </c:pt>
                <c:pt idx="1">
                  <c:v>Quick Ratio</c:v>
                </c:pt>
              </c:strCache>
            </c:strRef>
          </c:cat>
          <c:val>
            <c:numRef>
              <c:f>Sheet1!$C$2:$C$5</c:f>
              <c:numCache>
                <c:formatCode>General</c:formatCode>
                <c:ptCount val="4"/>
                <c:pt idx="0">
                  <c:v>0.14000000000000001</c:v>
                </c:pt>
                <c:pt idx="1">
                  <c:v>33.35</c:v>
                </c:pt>
              </c:numCache>
            </c:numRef>
          </c:val>
          <c:extLst xmlns:c16r2="http://schemas.microsoft.com/office/drawing/2015/06/chart">
            <c:ext xmlns:c16="http://schemas.microsoft.com/office/drawing/2014/chart" uri="{C3380CC4-5D6E-409C-BE32-E72D297353CC}">
              <c16:uniqueId val="{00000001-7229-4686-9B92-1201DDA90DB2}"/>
            </c:ext>
          </c:extLst>
        </c:ser>
        <c:dLbls>
          <c:showLegendKey val="0"/>
          <c:showVal val="0"/>
          <c:showCatName val="0"/>
          <c:showSerName val="0"/>
          <c:showPercent val="0"/>
          <c:showBubbleSize val="0"/>
        </c:dLbls>
        <c:gapWidth val="219"/>
        <c:overlap val="-27"/>
        <c:axId val="-973218272"/>
        <c:axId val="-973199232"/>
      </c:barChart>
      <c:catAx>
        <c:axId val="-9732182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73199232"/>
        <c:crosses val="autoZero"/>
        <c:auto val="1"/>
        <c:lblAlgn val="ctr"/>
        <c:lblOffset val="100"/>
        <c:noMultiLvlLbl val="0"/>
      </c:catAx>
      <c:valAx>
        <c:axId val="-9731992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ln w="9525">
            <a:noFill/>
          </a:ln>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73218272"/>
        <c:crosses val="autoZero"/>
        <c:crossBetween val="between"/>
      </c:valAx>
      <c:spPr>
        <a:noFill/>
        <a:ln w="25401">
          <a:noFill/>
        </a:ln>
      </c:spPr>
    </c:plotArea>
    <c:legend>
      <c:legendPos val="b"/>
      <c:overlay val="0"/>
      <c:spPr>
        <a:noFill/>
        <a:ln w="25401">
          <a:noFill/>
        </a:ln>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5.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7AA08ABE103F54E9B130D9BFDB8BAEA" ma:contentTypeVersion="0" ma:contentTypeDescription="Create a new document." ma:contentTypeScope="" ma:versionID="f52ccd3e289c400bb571a4f82d1363ea">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b:Source>
    <b:Tag>Moh08</b:Tag>
    <b:SourceType>Book</b:SourceType>
    <b:Guid>{2FA7FFF6-1741-4ABC-8433-1A19300148C1}</b:Guid>
    <b:Title>Selecting and Managing External Fund Managers. In New Perspectives on Sovereign Asset Management</b:Title>
    <b:Year>2008</b:Year>
    <b:City>UK</b:City>
    <b:Publisher> Central Banking Publications</b:Publisher>
    <b:Author>
      <b:Author>
        <b:NameList>
          <b:Person>
            <b:Last>Mohohlo</b:Last>
            <b:First>L.</b:First>
            <b:Middle>K.</b:Middle>
          </b:Person>
        </b:NameList>
      </b:Author>
    </b:Author>
    <b:RefOrder>4</b:RefOrder>
  </b:Source>
  <b:Source>
    <b:Tag>Cla12</b:Tag>
    <b:SourceType>JournalArticle</b:SourceType>
    <b:Guid>{8F794616-8561-4B16-82B9-8254F10F2F8C}</b:Guid>
    <b:Author>
      <b:Author>
        <b:Corporate>Claessens, S., and Van Horen, N.</b:Corporate>
      </b:Author>
    </b:Author>
    <b:Title> “Being a foreigner among domestic banks: Asset or iability?”</b:Title>
    <b:JournalName>Journal of Banking and Finance</b:JournalName>
    <b:Year>2012</b:Year>
    <b:Pages>36, pp. 1276-1290</b:Pages>
    <b:RefOrder>5</b:RefOrder>
  </b:Source>
  <b:Source>
    <b:Tag>DeY08</b:Tag>
    <b:SourceType>JournalArticle</b:SourceType>
    <b:Guid>{C19E2F0A-BACC-4A14-BEA4-8BE34B21C3BB}</b:Guid>
    <b:Author>
      <b:Author>
        <b:Corporate>DeYoung, R. and Yom, C. </b:Corporate>
      </b:Author>
    </b:Author>
    <b:Title> “On the independence of assets and liabilities: Evidence from U.S. commercial banks”.</b:Title>
    <b:JournalName>Journal of Financial Stability</b:JournalName>
    <b:Year>2008</b:Year>
    <b:Pages>4, pp. 275–303.</b:Pages>
    <b:RefOrder>6</b:RefOrder>
  </b:Source>
  <b:Source>
    <b:Tag>Ber09</b:Tag>
    <b:SourceType>JournalArticle</b:SourceType>
    <b:Guid>{BE267B3A-763D-4D8E-9360-82703E618977}</b:Guid>
    <b:Author>
      <b:Author>
        <b:Corporate>Berkman, H., Bradbury, M.E. and Magan, S.</b:Corporate>
      </b:Author>
    </b:Author>
    <b:Title>“An international comparison of derivative use”</b:Title>
    <b:JournalName>Financial Management 26 (4)</b:JournalName>
    <b:Year>2009</b:Year>
    <b:Pages>pp 69–73</b:Pages>
    <b:RefOrder>7</b:RefOrder>
  </b:Source>
  <b:Source>
    <b:Tag>Mit11</b:Tag>
    <b:SourceType>Book</b:SourceType>
    <b:Guid>{E690F8F1-7338-4708-BBB1-204FC701750C}</b:Guid>
    <b:Author>
      <b:Author>
        <b:Corporate>Mitra, G. and Schwaiger, K.</b:Corporate>
      </b:Author>
    </b:Author>
    <b:Title>Asset and Liability Management Handbook</b:Title>
    <b:Year>2011</b:Year>
    <b:City>London</b:City>
    <b:Publisher>Macmillan</b:Publisher>
    <b:RefOrder>8</b:RefOrder>
  </b:Source>
  <b:Source>
    <b:Tag>Ber08</b:Tag>
    <b:SourceType>Book</b:SourceType>
    <b:Guid>{1A24CF07-C2CB-44E6-8389-0A0B5A92CAE6}</b:Guid>
    <b:Author>
      <b:Author>
        <b:Corporate>Berger, A. N. and Bouwman, C. H. S.</b:Corporate>
      </b:Author>
    </b:Author>
    <b:Title>Bank liquidity creation. Review of Financial Studies forthcoming.</b:Title>
    <b:Year>2008</b:Year>
    <b:RefOrder>9</b:RefOrder>
  </b:Source>
  <b:Source>
    <b:Tag>Mon08</b:Tag>
    <b:SourceType>JournalArticle</b:SourceType>
    <b:Guid>{070A2D94-6A8C-4F10-836C-6D01B09E5BD0}</b:Guid>
    <b:Title> “Optimal Portfolio Allocation under Asset and Surplus VaR Constraints”.</b:Title>
    <b:Year>2008</b:Year>
    <b:Author>
      <b:Author>
        <b:NameList>
          <b:Person>
            <b:Last>Monfort</b:Last>
            <b:First>A.</b:First>
          </b:Person>
        </b:NameList>
      </b:Author>
    </b:Author>
    <b:JournalName>Journal of Asset Management, 9 (3)</b:JournalName>
    <b:Pages>pp. 178-92</b:Pages>
    <b:RefOrder>10</b:RefOrder>
  </b:Source>
  <b:Source>
    <b:Tag>Bod08</b:Tag>
    <b:SourceType>JournalArticle</b:SourceType>
    <b:Guid>{29DBE991-808E-4B70-8BBB-46BA0D8C3424}</b:Guid>
    <b:Author>
      <b:Author>
        <b:Corporate>Bodnar, T. and Schmid, W. </b:Corporate>
      </b:Author>
    </b:Author>
    <b:Title> “A test for the Weights of the Global Minimum Variance Portfolio in an Elliptical Model”</b:Title>
    <b:JournalName>Metrica, 67 (2)</b:JournalName>
    <b:Year>2008</b:Year>
    <b:Pages>pp. 127-43</b:Pages>
    <b:RefOrder>11</b:RefOrder>
  </b:Source>
  <b:Source>
    <b:Tag>htt2</b:Tag>
    <b:SourceType>ArticleInAPeriodical</b:SourceType>
    <b:Guid>{FF407272-E682-4F5B-A580-041931DCC41C}</b:Guid>
    <b:Author>
      <b:Author>
        <b:NameList>
          <b:Person>
            <b:Last>https://en.wikipedia.org/wiki/Agricultural_Development_Bank_of_Ghana#cite_note-4</b:Last>
          </b:Person>
        </b:NameList>
      </b:Author>
    </b:Author>
    <b:RefOrder>12</b:RefOrder>
  </b:Source>
  <b:Source>
    <b:Tag>htt3</b:Tag>
    <b:SourceType>ArticleInAPeriodical</b:SourceType>
    <b:Guid>{6063D2D8-413F-4331-A503-F83B32DF4A64}</b:Guid>
    <b:Author>
      <b:Author>
        <b:NameList>
          <b:Person>
            <b:Last>http://www.adbl.gov.np/corporate_vision_mission.html</b:Last>
          </b:Person>
        </b:NameList>
      </b:Author>
    </b:Author>
    <b:RefOrder>13</b:RefOrder>
  </b:Source>
  <b:Source>
    <b:Tag>www</b:Tag>
    <b:SourceType>ArticleInAPeriodical</b:SourceType>
    <b:Guid>{FBFA86DA-8D03-459C-8F14-AF963A49983F}</b:Guid>
    <b:Author>
      <b:Author>
        <b:NameList>
          <b:Person>
            <b:Last>www.adb.com.gh</b:Last>
          </b:Person>
        </b:NameList>
      </b:Author>
    </b:Author>
    <b:RefOrder>14</b:RefOrder>
  </b:Source>
  <b:Source>
    <b:Tag>htt4</b:Tag>
    <b:SourceType>ArticleInAPeriodical</b:SourceType>
    <b:Guid>{F944FE40-4E8C-4674-8573-E35A60C2DEF2}</b:Guid>
    <b:Author>
      <b:Author>
        <b:NameList>
          <b:Person>
            <b:Last>www.gcb.com.gh</b:Last>
          </b:Person>
        </b:NameList>
      </b:Author>
    </b:Author>
    <b:RefOrder>15</b:RefOrder>
  </b:Source>
  <b:Source>
    <b:Tag>Mel08</b:Tag>
    <b:SourceType>JournalArticle</b:SourceType>
    <b:Guid>{29CFE021-1304-4121-8289-90CF9FAECC6C}</b:Guid>
    <b:Author>
      <b:Author>
        <b:Corporate>Melnikov, A. and Romanyuk, Y.</b:Corporate>
      </b:Author>
    </b:Author>
    <b:Title>“Effecient Hedging and Pricing of Equity-Linked Life Insurance Contracts on Several Risky Assets” </b:Title>
    <b:Year>2008</b:Year>
    <b:Pages>11 (3), pp. 1-29</b:Pages>
    <b:JournalName>International Journal of Theoretical and Applied Finance</b:JournalName>
    <b:RefOrder>16</b:RefOrder>
  </b:Source>
  <b:Source>
    <b:Tag>Ent08</b:Tag>
    <b:SourceType>Book</b:SourceType>
    <b:Guid>{3EB0A8DE-C861-4E13-B16E-B87F91819DCC}</b:Guid>
    <b:Title>Analyzing the interest rate risk of banks using time series of accounting-based data</b:Title>
    <b:Year>2008</b:Year>
    <b:Author>
      <b:Author>
        <b:Corporate>Entrop, O., Memmel, C., Wilkens, M. and Zeisler, A.</b:Corporate>
      </b:Author>
    </b:Author>
    <b:RefOrder>17</b:RefOrder>
  </b:Source>
  <b:Source>
    <b:Tag>All10</b:Tag>
    <b:SourceType>Book</b:SourceType>
    <b:Guid>{55581038-D5D3-41FD-BD5B-EC21B6D7A1B7}</b:Guid>
    <b:Title>Financial Risk Management</b:Title>
    <b:Year>2010</b:Year>
    <b:Author>
      <b:Author>
        <b:NameList>
          <b:Person>
            <b:Last>Allen</b:Last>
            <b:First>S.L.</b:First>
          </b:Person>
        </b:NameList>
      </b:Author>
    </b:Author>
    <b:BookTitle>A Practitioner’s Guide to Managing Market and Credit Risk, 4th edition</b:BookTitle>
    <b:City>New Jersey: Wiley</b:City>
    <b:Publisher>Hoboken</b:Publisher>
    <b:RefOrder>18</b:RefOrder>
  </b:Source>
  <b:Source>
    <b:Tag>www1</b:Tag>
    <b:SourceType>ArticleInAPeriodical</b:SourceType>
    <b:Guid>{675DF5CA-1B9E-4D95-B50F-2E6CB49C99D0}</b:Guid>
    <b:Author>
      <b:Author>
        <b:NameList>
          <b:Person>
            <b:Last>www.bis.org</b:Last>
            <b:First>Basel</b:First>
            <b:Middle>Committee on Banking Supervision, Available at http://www.bis.org/publ/bcbsca07.pdf [Accessed on: 22nd August 2014]</b:Middle>
          </b:Person>
        </b:NameList>
      </b:Author>
    </b:Author>
    <b:Year> 2014</b:Year>
    <b:RefOrder>19</b:RefOrder>
  </b:Source>
  <b:Source>
    <b:Tag>Gar07</b:Tag>
    <b:SourceType>Book</b:SourceType>
    <b:Guid>{4318935B-D4B8-4E8D-81E2-084E6B1FC164}</b:Guid>
    <b:Title>Liquidity and Risk Management</b:Title>
    <b:Year>2007</b:Year>
    <b:Author>
      <b:Author>
        <b:Corporate>Garleanu, N. B, and Pedersen, L. H.</b:Corporate>
      </b:Author>
    </b:Author>
    <b:City>Cambridge</b:City>
    <b:Publisher>National Bureau of Economic Research</b:Publisher>
    <b:RefOrder>20</b:RefOrder>
  </b:Source>
  <b:Source>
    <b:Tag>Hib10</b:Tag>
    <b:SourceType>Book</b:SourceType>
    <b:Guid>{683FDDE1-B126-4F38-BE4A-27810E94FB71}</b:Guid>
    <b:Author>
      <b:Author>
        <b:NameList>
          <b:Person>
            <b:Last>Hibbeln</b:Last>
            <b:First>M</b:First>
          </b:Person>
        </b:NameList>
      </b:Author>
    </b:Author>
    <b:Title>Risk Management in Credit Portfolios; Concentration Risk and Basel II</b:Title>
    <b:Year>2010</b:Year>
    <b:City>New York</b:City>
    <b:Publisher>Springer</b:Publisher>
    <b:RefOrder>21</b:RefOrder>
  </b:Source>
  <b:Source>
    <b:Tag>Bon12</b:Tag>
    <b:SourceType>JournalArticle</b:SourceType>
    <b:Guid>{8B118372-9566-4554-AF64-21693D2032F0}</b:Guid>
    <b:Title>Liquidity Risk in Herding: Is there Herding? Available at papers.ssrn.com/sol3/papers.cfm?abstract_id=2163547</b:Title>
    <b:Year>2012</b:Year>
    <b:Author>
      <b:Author>
        <b:Corporate>Bonfim, D. &amp; Kim, M.</b:Corporate>
      </b:Author>
    </b:Author>
    <b:RefOrder>22</b:RefOrder>
  </b:Source>
  <b:Source>
    <b:Tag>Dia83</b:Tag>
    <b:SourceType>JournalArticle</b:SourceType>
    <b:Guid>{0A2AED02-4D64-4105-9F6C-0BA7BDAC9ADE}</b:Guid>
    <b:Author>
      <b:Author>
        <b:Corporate>Diamond, D. W., &amp; Dybvig, P. H.</b:Corporate>
      </b:Author>
    </b:Author>
    <b:Title>“Bank Runs, Deposit Insurance, and Liquidity,”</b:Title>
    <b:JournalName>Journal of Political EconomyV ol. 91</b:JournalName>
    <b:Year>1983</b:Year>
    <b:Pages>P 401-419</b:Pages>
    <b:RefOrder>23</b:RefOrder>
  </b:Source>
  <b:Source>
    <b:Tag>Hul12</b:Tag>
    <b:SourceType>Book</b:SourceType>
    <b:Guid>{5E548EED-CF03-4CE0-B8D0-0DF85BB56BBB}</b:Guid>
    <b:Title>Risk Management and Financial Institutions</b:Title>
    <b:Year>2012</b:Year>
    <b:Author>
      <b:Author>
        <b:NameList>
          <b:Person>
            <b:Last>Hull</b:Last>
            <b:First>J.</b:First>
          </b:Person>
        </b:NameList>
      </b:Author>
    </b:Author>
    <b:City>New York</b:City>
    <b:Publisher>Wiley</b:Publisher>
    <b:RefOrder>24</b:RefOrder>
  </b:Source>
  <b:Source>
    <b:Tag>Gat09</b:Tag>
    <b:SourceType>JournalArticle</b:SourceType>
    <b:Guid>{72ED1A71-2CAC-445B-BCA9-BAE641F70190}</b:Guid>
    <b:Title>“How Do Banks Manage Liquidity Risks? Evidence from the Equity and Deposit Markets in the Fall of 1998”</b:Title>
    <b:Year>2007</b:Year>
    <b:Author>
      <b:Author>
        <b:Corporate>Gatev, E., Schuermann, T. and Strahan, P. E</b:Corporate>
      </b:Author>
    </b:Author>
    <b:JournalName>The Risks of Financial Institutions</b:JournalName>
    <b:Pages>pp. 105-132</b:Pages>
    <b:RefOrder>25</b:RefOrder>
  </b:Source>
  <b:Source>
    <b:Tag>Kan08</b:Tag>
    <b:SourceType>JournalArticle</b:SourceType>
    <b:Guid>{880528EC-6977-4B5B-86B7-C7E46923AB3D}</b:Guid>
    <b:Author>
      <b:Author>
        <b:Corporate>Kan, R. and Smith, D. R</b:Corporate>
      </b:Author>
    </b:Author>
    <b:Title>“The Distribution of the Sample Minimum-variance Frontier."</b:Title>
    <b:JournalName>Management Science, 54 (7),</b:JournalName>
    <b:Year>2008</b:Year>
    <b:Pages>pp. 1364-1380</b:Pages>
    <b:RefOrder>26</b:RefOrder>
  </b:Source>
  <b:Source>
    <b:Tag>Hil07</b:Tag>
    <b:SourceType>JournalArticle</b:SourceType>
    <b:Guid>{D7A4E9AE-57D2-438C-8258-A00E5B7703F0}</b:Guid>
    <b:Author>
      <b:Author>
        <b:Corporate>Hilli, P., Koivu, M., Pennanen, T. and Ranne, A</b:Corporate>
      </b:Author>
    </b:Author>
    <b:Title>“A Stochastic Programming Model for Asset Liability Management of a Finnish Pension Company.”</b:Title>
    <b:JournalName>Annals of Operations Research, </b:JournalName>
    <b:Year>2007</b:Year>
    <b:Pages>152, pp. 115-139</b:Pages>
    <b:RefOrder>27</b:RefOrder>
  </b:Source>
  <b:Source>
    <b:Tag>www13</b:Tag>
    <b:SourceType>JournalArticle</b:SourceType>
    <b:Guid>{456F232D-9D24-4EAC-A598-94834F30A95B}</b:Guid>
    <b:Author>
      <b:Author>
        <b:NameList>
          <b:Person>
            <b:Last>www.communitybankingconnections.org</b:Last>
            <b:First>(2013)</b:First>
            <b:Middle>Effective Asset/Liability Management: A View from the Top, Available at:</b:Middle>
          </b:Person>
        </b:NameList>
      </b:Author>
    </b:Author>
    <b:Title>http://www.communitybankingconnections.org/articles/2013/Q1/Effective-Asset-Liability-Management.cfm [Accessed on: 25th August 2014]</b:Title>
    <b:Year>2013</b:Year>
    <b:RefOrder>28</b:RefOrder>
  </b:Source>
  <b:Source>
    <b:Tag>Pet09</b:Tag>
    <b:SourceType>JournalArticle</b:SourceType>
    <b:Guid>{DAF116CC-8D18-409F-A0D4-2E13717B785B}</b:Guid>
    <b:Author>
      <b:Author>
        <b:Corporate>Petria, N., and Petria, L</b:Corporate>
      </b:Author>
    </b:Author>
    <b:Title>“Operational Risk Management and Basel II”</b:Title>
    <b:JournalName>Management and Economics,</b:JournalName>
    <b:Year>2009</b:Year>
    <b:Pages>pp. 96-100.</b:Pages>
    <b:RefOrder>29</b:RefOrder>
  </b:Source>
  <b:Source>
    <b:Tag>Sev12</b:Tag>
    <b:SourceType>Book</b:SourceType>
    <b:Guid>{C18C3F78-B781-415D-BDC6-5257F80F50AE}</b:Guid>
    <b:Title>Measuring Systemic Liquidity Risk and the Cost of Liquidity Insurance</b:Title>
    <b:Year>2012</b:Year>
    <b:Author>
      <b:Author>
        <b:NameList>
          <b:Person>
            <b:Last>Severo</b:Last>
            <b:First>T.</b:First>
          </b:Person>
        </b:NameList>
      </b:Author>
    </b:Author>
    <b:RefOrder>30</b:RefOrder>
  </b:Source>
  <b:Source>
    <b:Tag>Rom10</b:Tag>
    <b:SourceType>Book</b:SourceType>
    <b:Guid>{263004AB-E791-47F6-AC66-93F6F707F917}</b:Guid>
    <b:Author>
      <b:Author>
        <b:NameList>
          <b:Person>
            <b:Last>Romanyuk</b:Last>
            <b:First>Y.</b:First>
          </b:Person>
        </b:NameList>
      </b:Author>
    </b:Author>
    <b:Title>Asset-Liability Management: An Overview, Bank of Canada Discussion Paper</b:Title>
    <b:Year>2010</b:Year>
    <b:RefOrder>31</b:RefOrder>
  </b:Source>
  <b:Source>
    <b:Tag>Ban13</b:Tag>
    <b:SourceType>Book</b:SourceType>
    <b:Guid>{49127019-2A15-45AD-9A77-AD025BED2F80}</b:Guid>
    <b:Author>
      <b:Author>
        <b:NameList>
          <b:Person>
            <b:Last>Banks</b:Last>
            <b:First>E.</b:First>
          </b:Person>
        </b:NameList>
      </b:Author>
    </b:Author>
    <b:Title>Liquidity Risk: Managing Funding and Asset Risk, 2nd edition</b:Title>
    <b:Year>2013</b:Year>
    <b:City>UK</b:City>
    <b:Publisher>Palgrave Macmillan</b:Publisher>
    <b:RefOrder>32</b:RefOrder>
  </b:Source>
  <b:Source>
    <b:Tag>Tra10</b:Tag>
    <b:SourceType>Book</b:SourceType>
    <b:Guid>{26A8B195-AB43-4612-8030-AF247A5DB051}</b:Guid>
    <b:Author>
      <b:Author>
        <b:NameList>
          <b:Person>
            <b:Last>Tran</b:Last>
            <b:First>V.Q.</b:First>
          </b:Person>
        </b:NameList>
      </b:Author>
    </b:Author>
    <b:Title>Foreign Exchange Management in Multinational Firms. 5th edition</b:Title>
    <b:Year>2010</b:Year>
    <b:City>Michigan USA</b:City>
    <b:Publisher>UMI Research Press</b:Publisher>
    <b:RefOrder>33</b:RefOrder>
  </b:Source>
  <b:Source>
    <b:Tag>www14</b:Tag>
    <b:SourceType>Book</b:SourceType>
    <b:Guid>{DFECB53A-DD97-4DA7-BD7D-08B9624A0C36}</b:Guid>
    <b:Author>
      <b:Author>
        <b:NameList>
          <b:Person>
            <b:Last>www.bai.org</b:Last>
            <b:First>Strategic</b:First>
            <b:Middle>Planning Meets Operational Risk Management, Available at:</b:Middle>
          </b:Person>
        </b:NameList>
      </b:Author>
    </b:Author>
    <b:Title>http://www.bai.org/bankingstrategies/risk-management-and-fraud/risk-management/strategic-planning-meets-operational-risk-management [Accessed on: 25th August 2014]</b:Title>
    <b:Year>2014</b:Year>
    <b:RefOrder>34</b:RefOrder>
  </b:Source>
  <b:Source>
    <b:Tag>Gan08</b:Tag>
    <b:SourceType>JournalArticle</b:SourceType>
    <b:Guid>{3BDF07D4-3D5E-4813-8F67-FB857D135228}</b:Guid>
    <b:Author>
      <b:Author>
        <b:NameList>
          <b:Person>
            <b:Last>Gande</b:Last>
            <b:First>A.</b:First>
          </b:Person>
        </b:NameList>
      </b:Author>
    </b:Author>
    <b:Title>“Commercial Banks in Investment Banking”</b:Title>
    <b:Year>2008</b:Year>
    <b:JournalName>Handbook of Financial Intermediation and Banking</b:JournalName>
    <b:Pages>pp. 163-188</b:Pages>
    <b:RefOrder>35</b:RefOrder>
  </b:Source>
  <b:Source>
    <b:Tag>Cam07</b:Tag>
    <b:SourceType>JournalArticle</b:SourceType>
    <b:Guid>{3B3FCBE3-D199-4D63-9168-3A4ACE76F358}</b:Guid>
    <b:Author>
      <b:Author>
        <b:NameList>
          <b:Person>
            <b:Last>Campbell</b:Last>
            <b:First>A.</b:First>
          </b:Person>
        </b:NameList>
      </b:Author>
    </b:Author>
    <b:Title>“Bank insolvency and the problem of nonperforming loans”.</b:Title>
    <b:JournalName>Journal of BankingRegulation, 9(1)</b:JournalName>
    <b:Year>2007</b:Year>
    <b:Pages>pp. 25-45</b:Pages>
    <b:RefOrder>36</b:RefOrder>
  </b:Source>
  <b:Source>
    <b:Tag>Ber081</b:Tag>
    <b:SourceType>Book</b:SourceType>
    <b:Guid>{E68DDC09-07EF-41ED-9E0D-0F5A900C0A92}</b:Guid>
    <b:Title>Bank liquidity creation. Review of Financial Studies forthcoming</b:Title>
    <b:Year>2008</b:Year>
    <b:Author>
      <b:Author>
        <b:Corporate>Berger, A. N. and Bouwman, C. H. S</b:Corporate>
      </b:Author>
    </b:Author>
    <b:RefOrder>37</b:RefOrder>
  </b:Source>
  <b:Source>
    <b:Tag>Ame09</b:Tag>
    <b:SourceType>JournalArticle</b:SourceType>
    <b:Guid>{7D6790F4-81F0-49D1-80FA-85932490FB11}</b:Guid>
    <b:Author>
      <b:Author>
        <b:Corporate>Amenc, N., Martellini, L. and Ziemann, V</b:Corporate>
      </b:Author>
    </b:Author>
    <b:Title>“Inflation-hedging properties of real assets and implications for asset-liability management decisions”.</b:Title>
    <b:Year>2009</b:Year>
    <b:JournalName>Journal of portfolio Management</b:JournalName>
    <b:RefOrder>38</b:RefOrder>
  </b:Source>
  <b:Source>
    <b:Tag>Gre10</b:Tag>
    <b:SourceType>Book</b:SourceType>
    <b:Guid>{DE70FC43-8DD7-44BC-A3C7-F10E52D02D32}</b:Guid>
    <b:Title>Counterparty Credit Risk: The new challenge for global financial markets,</b:Title>
    <b:Year>2010</b:Year>
    <b:Author>
      <b:Author>
        <b:NameList>
          <b:Person>
            <b:Last>Gregory</b:Last>
            <b:First>J.</b:First>
          </b:Person>
        </b:NameList>
      </b:Author>
    </b:Author>
    <b:City>UK</b:City>
    <b:Publisher>John Wiley and Sons Ltd</b:Publisher>
    <b:RefOrder>39</b:RefOrder>
  </b:Source>
  <b:Source>
    <b:Tag>Van09</b:Tag>
    <b:SourceType>Book</b:SourceType>
    <b:Guid>{10222707-472C-4E6E-81E1-B973C3C65292}</b:Guid>
    <b:Author>
      <b:Author>
        <b:NameList>
          <b:Person>
            <b:Last>Van Ness</b:Last>
            <b:First>D.</b:First>
            <b:Middle>R</b:Middle>
          </b:Person>
        </b:NameList>
      </b:Author>
    </b:Author>
    <b:Title>Corporate Performance, 3rd edition</b:Title>
    <b:Year>2009</b:Year>
    <b:City>East Greenbush</b:City>
    <b:Publisher>Hallenbeck Publishing Co</b:Publisher>
    <b:RefOrder>40</b:RefOrder>
  </b:Source>
  <b:Source>
    <b:Tag>Has11</b:Tag>
    <b:SourceType>Book</b:SourceType>
    <b:Guid>{47028257-0A80-434B-9E3D-C65BD660D0AF}</b:Guid>
    <b:Author>
      <b:Author>
        <b:NameList>
          <b:Person>
            <b:Last>Hassett</b:Last>
            <b:First>S.</b:First>
            <b:Middle>D.</b:Middle>
          </b:Person>
        </b:NameList>
      </b:Author>
    </b:Author>
    <b:Title>The Risk Premium Factor: A New Model for Understanding the Volatile Forces that Drive Stock Prices</b:Title>
    <b:Year>2011</b:Year>
    <b:City> New Jersey</b:City>
    <b:Publisher>John Wiley and Sons</b:Publisher>
    <b:RefOrder>41</b:RefOrder>
  </b:Source>
  <b:Source>
    <b:Tag>Col07</b:Tag>
    <b:SourceType>JournalArticle</b:SourceType>
    <b:Guid>{8CD5CA0F-9F28-4D5E-9C83-BD2928382CA9}</b:Guid>
    <b:Title>“Risk and decision making by finance executives: a survey study”.</b:Title>
    <b:Year>2007</b:Year>
    <b:Author>
      <b:Author>
        <b:NameList>
          <b:Person>
            <b:Last>Coleman</b:Last>
            <b:First>L.</b:First>
          </b:Person>
        </b:NameList>
      </b:Author>
    </b:Author>
    <b:JournalName>International Journal of Managerial Finance, 3(1),</b:JournalName>
    <b:Pages>pp. 108-124</b:Pages>
    <b:RefOrder>42</b:RefOrder>
  </b:Source>
  <b:Source>
    <b:Tag>Gat091</b:Tag>
    <b:SourceType>JournalArticle</b:SourceType>
    <b:Guid>{5D681E1D-C042-48D9-AB79-734D2832200A}</b:Guid>
    <b:Author>
      <b:Author>
        <b:Corporate>Gatev, E., Schuermann, T. and Strahan, P. E.</b:Corporate>
      </b:Author>
    </b:Author>
    <b:Title>“Managing liquidity risk: How deposit-loan synergies vary with market conditions”.</b:Title>
    <b:JournalName>Review of Financial Studies, 22</b:JournalName>
    <b:Year>2009</b:Year>
    <b:Pages>pp. 995–1020</b:Pages>
    <b:RefOrder>43</b:RefOrder>
  </b:Source>
  <b:Source>
    <b:Tag>Jor10</b:Tag>
    <b:SourceType>Book</b:SourceType>
    <b:Guid>{081EC0B7-3947-4542-973A-B0E851D6C0E7}</b:Guid>
    <b:Title>Financial Risk Management: Domestic and International Dimensions, 2nd edition</b:Title>
    <b:Year>2010</b:Year>
    <b:City>Cambridge, Massachusetts</b:City>
    <b:Publisher>Blackwell Publishers</b:Publisher>
    <b:Author>
      <b:Author>
        <b:Corporate>Jorion, P. and Khoury, S. J.</b:Corporate>
      </b:Author>
    </b:Author>
    <b:RefOrder>44</b:RefOrder>
  </b:Source>
  <b:Source>
    <b:Tag>Cum10</b:Tag>
    <b:SourceType>JournalArticle</b:SourceType>
    <b:Guid>{4EB03E16-29E5-48E4-8978-D6738C71033F}</b:Guid>
    <b:Author>
      <b:Author>
        <b:Corporate>Cummins, J.D., Phillips, R.D. and Smith, S.D.</b:Corporate>
      </b:Author>
    </b:Author>
    <b:Title>"The rise of risk management" </b:Title>
    <b:Year>2010</b:Year>
    <b:JournalName>Economic Review</b:JournalName>
    <b:Pages>83 (1), pp. 15–21.</b:Pages>
    <b:RefOrder>45</b:RefOrder>
  </b:Source>
  <b:Source>
    <b:Tag>AlT07</b:Tag>
    <b:SourceType>JournalArticle</b:SourceType>
    <b:Guid>{5ED69108-C1FE-461F-8681-43A76072464A}</b:Guid>
    <b:Author>
      <b:Author>
        <b:Corporate>Al-Tamimi, H. and Al-Mazrooei, F</b:Corporate>
      </b:Author>
    </b:Author>
    <b:Title>“Banks' Risk Management: A Comparison Study of UAE National and Foreign Banks”</b:Title>
    <b:JournalName>The Journal of Risk Finance</b:JournalName>
    <b:Year>2007</b:Year>
    <b:Pages>8(4), pp. 394-409</b:Pages>
    <b:RefOrder>46</b:RefOrder>
  </b:Source>
  <b:Source>
    <b:Tag>Raw09</b:Tag>
    <b:SourceType>JournalArticle</b:SourceType>
    <b:Guid>{7EDC6AB5-FE48-4DFB-AE40-BC03449ADAE8}</b:Guid>
    <b:Author>
      <b:Author>
        <b:Corporate>Rawls, S. and Smithson, C.</b:Corporate>
      </b:Author>
    </b:Author>
    <b:Title>“Strategic risk management”</b:Title>
    <b:JournalName>Continental Bank Journal of Applied Corporate Finance (Winter)</b:JournalName>
    <b:Year>2009</b:Year>
    <b:Pages>pp. 6–18.</b:Pages>
    <b:RefOrder>47</b:RefOrder>
  </b:Source>
  <b:Source>
    <b:Tag>Fro08</b:Tag>
    <b:SourceType>JournalArticle</b:SourceType>
    <b:Guid>{731CE0B6-BF55-4F8E-AF45-4030271A9687}</b:Guid>
    <b:Author>
      <b:Author>
        <b:Corporate>Froot, K.A., Scharfstein, D. and Stein, J.</b:Corporate>
      </b:Author>
    </b:Author>
    <b:Title>“A framework for risk management”</b:Title>
    <b:JournalName>Harvard Business Review</b:JournalName>
    <b:Year>2008</b:Year>
    <b:Pages>72 (6), 91–103.</b:Pages>
    <b:RefOrder>48</b:RefOrder>
  </b:Source>
  <b:Source>
    <b:Tag>www2</b:Tag>
    <b:SourceType>Report</b:SourceType>
    <b:Guid>{6BF9450A-1FC2-4928-87E5-CDF1937A71C9}</b:Guid>
    <b:Author>
      <b:Author>
        <b:NameList>
          <b:Person>
            <b:Last>www.frm.reply.eu</b:Last>
            <b:First>(2014)</b:First>
            <b:Middle>Specialised Risk Management and Measurement, Available at: http://www.frm.reply.eu/en/what-we-do/specialised-risk-management-and-measurement/readd/,12946 [Accessed on: 25th August 2014]</b:Middle>
          </b:Person>
        </b:NameList>
      </b:Author>
    </b:Author>
    <b:RefOrder>49</b:RefOrder>
  </b:Source>
  <b:Source>
    <b:Tag>www3</b:Tag>
    <b:SourceType>Report</b:SourceType>
    <b:Guid>{2D1E9485-899C-4516-96EA-B663743E0829}</b:Guid>
    <b:Author>
      <b:Author>
        <b:NameList>
          <b:Person>
            <b:Last>www.bis.org</b:Last>
            <b:First>Principles</b:First>
            <b:Middle>for the Management of Credit Risk, Available at: http://www.bis.org/publ/bcbs75.htm [Accessed on: 25th August 2014]</b:Middle>
          </b:Person>
        </b:NameList>
      </b:Author>
    </b:Author>
    <b:Year>2014</b:Year>
    <b:RefOrder>50</b:RefOrder>
  </b:Source>
  <b:Source>
    <b:Tag>ide</b:Tag>
    <b:SourceType>Report</b:SourceType>
    <b:Guid>{E66852B2-443C-481E-B481-EC10F8240CED}</b:Guid>
    <b:Author>
      <b:Author>
        <b:NameList>
          <b:Person>
            <b:Last>ideas.repec.org</b:Last>
            <b:First>Currency</b:First>
            <b:Middle>Risk and Country Risk in International Banking, Available at: http://ideas.repec.org/a/bla/jfinan/v40y1985i3p881-91.html [Accessed on 25th August 2014]</b:Middle>
          </b:Person>
        </b:NameList>
      </b:Author>
    </b:Author>
    <b:Year>2014</b:Year>
    <b:RefOrder>51</b:RefOrder>
  </b:Source>
  <b:Source>
    <b:Tag>cab14</b:Tag>
    <b:SourceType>Report</b:SourceType>
    <b:Guid>{500333DF-EC1C-4157-9D01-1E3220226B28}</b:Guid>
    <b:Author>
      <b:Author>
        <b:NameList>
          <b:Person>
            <b:Last>cab.org.in</b:Last>
            <b:First>Asset</b:First>
            <b:Middle>Liability Management in Banks, Available at: http://cab.org.in/Lists/Knowledge%20Bank/Attachments/106/Assel__liability.pdf [Accessed on 22nd August 2014]</b:Middle>
          </b:Person>
        </b:NameList>
      </b:Author>
    </b:Author>
    <b:Year>2014</b:Year>
    <b:RefOrder>52</b:RefOrder>
  </b:Source>
  <b:Source>
    <b:Tag>Sou121</b:Tag>
    <b:SourceType>JournalArticle</b:SourceType>
    <b:Guid>{618D9017-BB1E-4546-AAB8-AD3CDE3120AC}</b:Guid>
    <b:Title>“The effect of debt, firm size and liquidity on investment -cash flow</b:Title>
    <b:Year>2012</b:Year>
    <b:Author>
      <b:Author>
        <b:NameList>
          <b:Person>
            <b:Last>Soumaya</b:Last>
            <b:First>H.</b:First>
          </b:Person>
        </b:NameList>
      </b:Author>
    </b:Author>
    <b:JournalName>International Journal of Accounting and Financial Reporting, </b:JournalName>
    <b:Pages>PP 2(2) 1-6</b:Pages>
    <b:RefOrder>53</b:RefOrder>
  </b:Source>
  <b:Source>
    <b:Tag>Mem111</b:Tag>
    <b:SourceType>Book</b:SourceType>
    <b:Guid>{77C3939D-FE41-4D26-89A8-F1AB86F32303}</b:Guid>
    <b:Author>
      <b:Author>
        <b:Corporate>Memmel, C. and Schertler, A.</b:Corporate>
      </b:Author>
    </b:Author>
    <b:Title>Banks’ management of the net interest margin</b:Title>
    <b:JournalName>Evidence from Germany.</b:JournalName>
    <b:Year>2011</b:Year>
    <b:RefOrder>54</b:RefOrder>
  </b:Source>
  <b:Source>
    <b:Tag>Obs101</b:Tag>
    <b:SourceType>Book</b:SourceType>
    <b:Guid>{C44CD980-2EBA-4CAB-8313-433291FE21CA}</b:Guid>
    <b:Author>
      <b:Author>
        <b:NameList>
          <b:Person>
            <b:Last>Obstfeld</b:Last>
            <b:First>M.</b:First>
          </b:Person>
        </b:NameList>
      </b:Author>
    </b:Author>
    <b:Title> “International Currency Experience: New Lessons and Lessons Relearned” Brookings Papers on Economic Activity.</b:Title>
    <b:Year>2010</b:Year>
    <b:RefOrder>55</b:RefOrder>
  </b:Source>
  <b:Source>
    <b:Tag>Kho081</b:Tag>
    <b:SourceType>JournalArticle</b:SourceType>
    <b:Guid>{037AF969-6018-4197-9583-97AB99AAF6F1}</b:Guid>
    <b:Title>“Hedging foreign exchange risk </b:Title>
    <b:Year>2008</b:Year>
    <b:Author>
      <b:Author>
        <b:Corporate>Khoury, S. and Chan, K. </b:Corporate>
      </b:Author>
    </b:Author>
    <b:JournalName>selecting the optimal tool”, Midland Corporate Finance Journal</b:JournalName>
    <b:Pages> pp. 40–52</b:Pages>
    <b:RefOrder>56</b:RefOrder>
  </b:Source>
  <b:Source>
    <b:Tag>Ser091</b:Tag>
    <b:SourceType>JournalArticle</b:SourceType>
    <b:Guid>{E21EEBFE-0AD6-4DB1-8303-A852BBF0F0E9}</b:Guid>
    <b:Author>
      <b:Author>
        <b:Corporate>Sercu, P. Uppal, R. and Hulle, C. V.</b:Corporate>
      </b:Author>
    </b:Author>
    <b:Title>“The Exchange Rate in the Presence of Transaction Cost</b:Title>
    <b:JournalName>Implications for Tests of Purchasing Power Party” Journal of Finance, </b:JournalName>
    <b:Year>2009</b:Year>
    <b:Pages>50, pp. 1309-1319</b:Pages>
    <b:RefOrder>57</b:RefOrder>
  </b:Source>
  <b:Source>
    <b:Tag>Koh101</b:Tag>
    <b:SourceType>JournalArticle</b:SourceType>
    <b:Guid>{D6B6FB72-0600-4030-B13C-FB8BE4697668}</b:Guid>
    <b:Author>
      <b:Author>
        <b:NameList>
          <b:Person>
            <b:Last>Kohn</b:Last>
            <b:First>K.</b:First>
          </b:Person>
        </b:NameList>
      </b:Author>
    </b:Author>
    <b:Title>“Managing foreign exchange risk printability”. Columbia Journal of World</b:Title>
    <b:JournalName>Columbia Journal of World Business</b:JournalName>
    <b:Year>2010</b:Year>
    <b:Pages> 25, pp. 203–207</b:Pages>
    <b:RefOrder>58</b:RefOrder>
  </b:Source>
  <b:Source>
    <b:Tag>www142</b:Tag>
    <b:SourceType>Report</b:SourceType>
    <b:Guid>{84014211-0743-4269-8A0C-9E24967FAA68}</b:Guid>
    <b:Year>2014</b:Year>
    <b:Author>
      <b:Author>
        <b:NameList>
          <b:Person>
            <b:Last>www.econ.ucsb.edu</b:Last>
            <b:First>Value</b:First>
            <b:Middle>at Risk: Recent Advances, Available at: http://www.econ.ucsb.edu/papers/wp04-00.pdf [Accessed on: 27th August 2014]</b:Middle>
          </b:Person>
        </b:NameList>
      </b:Author>
    </b:Author>
    <b:RefOrder>59</b:RefOrder>
  </b:Source>
  <b:Source>
    <b:Tag>Ric121</b:Tag>
    <b:SourceType>Book</b:SourceType>
    <b:Guid>{29F96DA0-9C1E-4A37-BFDB-DF8A41472AC7}</b:Guid>
    <b:Title> Currency Wars: The Making of the Next Global Crisis</b:Title>
    <b:Year>2012</b:Year>
    <b:Publisher>Penguin Group</b:Publisher>
    <b:City>USA</b:City>
    <b:Author>
      <b:Author>
        <b:NameList>
          <b:Person>
            <b:Last>Rickards</b:Last>
            <b:First>J.</b:First>
          </b:Person>
        </b:NameList>
      </b:Author>
    </b:Author>
    <b:RefOrder>60</b:RefOrder>
  </b:Source>
  <b:Source>
    <b:Tag>Kus101</b:Tag>
    <b:SourceType>JournalArticle</b:SourceType>
    <b:Guid>{A5A682EF-5322-4561-AC96-9D60A3C43F9B}</b:Guid>
    <b:Title>“A bank asset and liability management model”</b:Title>
    <b:Year>2010</b:Year>
    <b:Author>
      <b:Author>
        <b:Corporate>Kusy, M. and Ziemba, W.</b:Corporate>
      </b:Author>
    </b:Author>
    <b:JournalName>Operations Research</b:JournalName>
    <b:Pages>34(3), pp.356--376.</b:Pages>
    <b:RefOrder>61</b:RefOrder>
  </b:Source>
  <b:Source>
    <b:Tag>Tol19</b:Tag>
    <b:SourceType>Book</b:SourceType>
    <b:Guid>{A34657ED-D6D0-4756-ACC3-E6858B7E7130}</b:Guid>
    <b:Title>International mergers and industrial policy, 4th ed. Joensuu: University of Joensuu, Economics</b:Title>
    <b:Year>2009</b:Year>
    <b:Author>
      <b:Author>
        <b:NameList>
          <b:Person>
            <b:Last>Tolonen</b:Last>
            <b:First>Y.</b:First>
          </b:Person>
        </b:NameList>
      </b:Author>
    </b:Author>
    <b:RefOrder>62</b:RefOrder>
  </b:Source>
  <b:Source>
    <b:Tag>Dav111</b:Tag>
    <b:SourceType>Book</b:SourceType>
    <b:Guid>{022A98A4-EFED-4AD1-A840-5351B6C4102E}</b:Guid>
    <b:Author>
      <b:Author>
        <b:Corporate>Davis, E., Coates, J. and Collier, P. </b:Corporate>
      </b:Author>
    </b:Author>
    <b:Title> Currency Risk Management in Multinational Companies. 5th ed. Hertfordshire, </b:Title>
    <b:Year>2011</b:Year>
    <b:City> UK</b:City>
    <b:Publisher>Prentice Hall.</b:Publisher>
    <b:RefOrder>63</b:RefOrder>
  </b:Source>
  <b:Source>
    <b:Tag>Tol111</b:Tag>
    <b:SourceType>JournalArticle</b:SourceType>
    <b:Guid>{92E4312E-B3DF-4447-8E43-F2F4F2B74D01}</b:Guid>
    <b:Title>“A Classification of Qualitative Research Methods”, Research Journal of International Studies</b:Title>
    <b:Year>2011</b:Year>
    <b:Author>
      <b:Author>
        <b:Corporate>Toloie-Eshlaghy, A., Chitsaz, S., Karimian, L. and Charkhchi, R. </b:Corporate>
      </b:Author>
    </b:Author>
    <b:JournalName> Research Journal of International Studies, </b:JournalName>
    <b:Pages>PP 20, 106-152.</b:Pages>
    <b:RefOrder>64</b:RefOrder>
  </b:Source>
  <b:Source>
    <b:Tag>Mag09</b:Tag>
    <b:SourceType>JournalArticle</b:SourceType>
    <b:Guid>{DA517481-5375-4D4D-9B4D-41462C0280A8}</b:Guid>
    <b:Title>“A first qualitative project: Qualitative description design for novice researcher</b:Title>
    <b:Year>2009</b:Year>
    <b:Author>
      <b:Author>
        <b:Corporate>Magilvy, J. K. and Thomas, E.</b:Corporate>
      </b:Author>
    </b:Author>
    <b:JournalName>Journal of the Society for Paediatric Nurses</b:JournalName>
    <b:Pages>14(1), pp. 298-300</b:Pages>
    <b:RefOrder>65</b:RefOrder>
  </b:Source>
  <b:Source>
    <b:Tag>Cro12</b:Tag>
    <b:SourceType>BookSection</b:SourceType>
    <b:Guid>{4BCE18CD-8C9F-49E7-AC89-82DDFE199543}</b:Guid>
    <b:Title>Doing Research in Design 2nd edition</b:Title>
    <b:Year>2012</b:Year>
    <b:Pages>Page 68</b:Pages>
    <b:Author>
      <b:Author>
        <b:Corporate>Crouch, C. and Pearce, J.</b:Corporate>
      </b:Author>
    </b:Author>
    <b:City>London</b:City>
    <b:Publisher>Bloomsbury Publishing Plc.</b:Publisher>
    <b:RefOrder>66</b:RefOrder>
  </b:Source>
  <b:Source>
    <b:Tag>Tol11</b:Tag>
    <b:SourceType>JournalArticle</b:SourceType>
    <b:Guid>{2314DA6E-1874-408B-AF66-5792AA2C8895}</b:Guid>
    <b:Title>“A Classification of Qualitative Research Methods”</b:Title>
    <b:Year>2011</b:Year>
    <b:Pages>(20, pp 106-152</b:Pages>
    <b:Author>
      <b:Author>
        <b:Corporate>Toloie-Eshlaghy, A., Chitsaz, S., Karimian, L. and Charkhchi, R.</b:Corporate>
      </b:Author>
    </b:Author>
    <b:JournalName>Research Journal of International Studies</b:JournalName>
    <b:RefOrder>67</b:RefOrder>
  </b:Source>
  <b:Source>
    <b:Tag>Sau09</b:Tag>
    <b:SourceType>BookSection</b:SourceType>
    <b:Guid>{E28FE40B-1F60-4E17-97FE-AB9F2E6728EC}</b:Guid>
    <b:Author>
      <b:Author>
        <b:Corporate>Saunders, M. N., Lewis, P. and Thornhill, A.</b:Corporate>
      </b:Author>
    </b:Author>
    <b:Title>Research methods for business students</b:Title>
    <b:Year>2009</b:Year>
    <b:Pages>Page 52, 5th ed</b:Pages>
    <b:City>Harlow</b:City>
    <b:Publisher>Prentice Hall</b:Publisher>
    <b:RefOrder>68</b:RefOrder>
  </b:Source>
  <b:Source>
    <b:Tag>Bry11</b:Tag>
    <b:SourceType>Book</b:SourceType>
    <b:Guid>{8A6B3C16-3516-4A4C-982C-DE7BDDA63420}</b:Guid>
    <b:Title> Business Research Methodology. 3rd ed. </b:Title>
    <b:Year>2011</b:Year>
    <b:Author>
      <b:Author>
        <b:Corporate>Bryman, A. and Bell, E. </b:Corporate>
      </b:Author>
    </b:Author>
    <b:City>New York: Oxford</b:City>
    <b:Publisher>University Press</b:Publisher>
    <b:RefOrder>69</b:RefOrder>
  </b:Source>
  <b:Source>
    <b:Tag>Cro121</b:Tag>
    <b:SourceType>Book</b:SourceType>
    <b:Guid>{68D71E9D-9BD7-417C-AF8D-2E6947D2B3C5}</b:Guid>
    <b:Author>
      <b:Author>
        <b:Corporate>Crouch, C. and Pearce, J.</b:Corporate>
      </b:Author>
    </b:Author>
    <b:Title> Doing Research in Design - Page 68, 2nd ed. London:</b:Title>
    <b:Year>2012</b:Year>
    <b:City>London</b:City>
    <b:Publisher>Bloomsbury Publishing Plc.</b:Publisher>
    <b:RefOrder>70</b:RefOrder>
  </b:Source>
  <b:Source>
    <b:Tag>Bra09</b:Tag>
    <b:SourceType>JournalArticle</b:SourceType>
    <b:Guid>{84999900-4944-4A81-92C6-81F82DAAFC92}</b:Guid>
    <b:Title> “Prologue, mixed methods for novice researchers:reflections and themes"</b:Title>
    <b:Year>2009</b:Year>
    <b:Author>
      <b:Author>
        <b:NameList>
          <b:Person>
            <b:Last>Brannen</b:Last>
            <b:First>J.</b:First>
          </b:Person>
        </b:NameList>
      </b:Author>
    </b:Author>
    <b:JournalName>”,International Journal of Multiple Research Approaches, 3(1), pp. 8–12.</b:JournalName>
    <b:Pages> 3(1), pp. 8–12.</b:Pages>
    <b:RefOrder>71</b:RefOrder>
  </b:Source>
  <b:Source>
    <b:Tag>Ber091</b:Tag>
    <b:SourceType>Book</b:SourceType>
    <b:Guid>{672EDDB1-069D-494E-8B47-99FF87A7154E}</b:Guid>
    <b:Author>
      <b:Author>
        <b:Corporate>Bergh, D. and Ketchen, D. J. </b:Corporate>
      </b:Author>
    </b:Author>
    <b:Title> Research methodology in Strategy and Management, 1st ed.</b:Title>
    <b:Year>2009</b:Year>
    <b:City>Bingley: Emerald</b:City>
    <b:Publisher>Emerald Group Publishing Ltd</b:Publisher>
    <b:RefOrder>72</b:RefOrder>
  </b:Source>
  <b:Source>
    <b:Tag>Cam09</b:Tag>
    <b:SourceType>JournalArticle</b:SourceType>
    <b:Guid>{824BE154-9E55-4A7D-840D-C04A3B7C2350}</b:Guid>
    <b:Title> “A sequential mixed model research design: design, analytical and display Issues"</b:Title>
    <b:Year>2009</b:Year>
    <b:Author>
      <b:Author>
        <b:NameList>
          <b:Person>
            <b:Last>Cameron</b:Last>
            <b:First>R.</b:First>
          </b:Person>
        </b:NameList>
      </b:Author>
    </b:Author>
    <b:JournalName>International Journal of Multiple Research Approaches</b:JournalName>
    <b:Pages> 3(2), 140-152,</b:Pages>
    <b:RefOrder>73</b:RefOrder>
  </b:Source>
  <b:Source>
    <b:Tag>Har11</b:Tag>
    <b:SourceType>JournalArticle</b:SourceType>
    <b:Guid>{531DCE3B-0614-4A3F-AEB5-AC6D46CCA5EC}</b:Guid>
    <b:Author>
      <b:Author>
        <b:Corporate>Harrison, R. L. and Reilly, T. M. </b:Corporate>
      </b:Author>
    </b:Author>
    <b:Title> “Mixed methods designs in marketing research”,</b:Title>
    <b:JournalName>Qualitative Market Research: an Int,ernational Journal, </b:JournalName>
    <b:Year>2011</b:Year>
    <b:Pages> 14(1), pp. 7 – 26</b:Pages>
    <b:RefOrder>74</b:RefOrder>
  </b:Source>
  <b:Source>
    <b:Tag>Coo10</b:Tag>
    <b:SourceType>Book</b:SourceType>
    <b:Guid>{08874F79-DA5B-4682-BEC9-F05421C46053}</b:Guid>
    <b:Author>
      <b:Author>
        <b:Corporate>Cooper, D. and Schindler, P. S.</b:Corporate>
      </b:Author>
    </b:Author>
    <b:Title> Business Research Methods, 11th ed. London: McGra-Hill.</b:Title>
    <b:Year>2010</b:Year>
    <b:RefOrder>75</b:RefOrder>
  </b:Source>
  <b:Source>
    <b:Tag>MyA1</b:Tag>
    <b:SourceType>InternetSite</b:SourceType>
    <b:Guid>{49B07E19-6544-412A-9139-83C2B3367633}</b:Guid>
    <b:Author>
      <b:Author>
        <b:NameList>
          <b:Person>
            <b:Last>MyAssignmenthelp.com</b:Last>
          </b:Person>
        </b:NameList>
      </b:Author>
    </b:Author>
    <b:Title>https://myassignmenthelp.com/free-samples/sample-dissertation-assets-and-liabilities-management</b:Title>
    <b:RefOrder>3</b:RefOrder>
  </b:Source>
  <b:Source>
    <b:Tag>Cat10</b:Tag>
    <b:SourceType>Book</b:SourceType>
    <b:Guid>{01EB73BC-1B7B-4DD9-A81B-723BAEDB5DF0}</b:Guid>
    <b:Title>Designing Qualitative Research</b:Title>
    <b:Year>Apr 13, 2010</b:Year>
    <b:Publisher>SAGE Publications</b:Publisher>
    <b:Author>
      <b:Author>
        <b:NameList>
          <b:Person>
            <b:Last>Rossman</b:Last>
            <b:First>Catherine</b:First>
            <b:Middle>Marshall and Gretchen B.</b:Middle>
          </b:Person>
        </b:NameList>
      </b:Author>
    </b:Author>
    <b:RefOrder>2</b:RefOrder>
  </b:Source>
  <b:Source xmlns:b="http://schemas.openxmlformats.org/officeDocument/2006/bibliography">
    <b:Tag>All09</b:Tag>
    <b:SourceType>JournalArticle</b:SourceType>
    <b:Guid>{F526580D-4BC2-4A35-B0B5-E1FF04955227}</b:Guid>
    <b:Title>“Exchange-Rate Hedging: Financial vs.Operational Strategies,”</b:Title>
    <b:Year>2009</b:Year>
    <b:Author>
      <b:Author>
        <b:NameList>
          <b:Person>
            <b:Last>Allayannis</b:Last>
            <b:First>G.,</b:First>
            <b:Middle>Ihrig, J. and Weston, J.</b:Middle>
          </b:Person>
        </b:NameList>
      </b:Author>
    </b:Author>
    <b:JournalName>American Economic Review Papers and Proceedings Vol. 91 (2)</b:JournalName>
    <b:Pages>PP 391–395</b:Pages>
    <b:RefOrder>1</b:RefOrder>
  </b:Source>
</b:Sources>
</file>

<file path=customXml/itemProps1.xml><?xml version="1.0" encoding="utf-8"?>
<ds:datastoreItem xmlns:ds="http://schemas.openxmlformats.org/officeDocument/2006/customXml" ds:itemID="{8B693FB7-55D1-405E-BD0E-85A9B4ED7313}">
  <ds:schemaRefs>
    <ds:schemaRef ds:uri="http://purl.org/dc/dcmitype/"/>
    <ds:schemaRef ds:uri="http://schemas.microsoft.com/office/2006/metadata/properties"/>
    <ds:schemaRef ds:uri="http://www.w3.org/XML/1998/namespace"/>
    <ds:schemaRef ds:uri="http://purl.org/dc/terms/"/>
    <ds:schemaRef ds:uri="http://schemas.microsoft.com/office/2006/documentManagement/types"/>
    <ds:schemaRef ds:uri="http://purl.org/dc/elements/1.1/"/>
    <ds:schemaRef ds:uri="http://schemas.microsoft.com/office/infopath/2007/PartnerControls"/>
    <ds:schemaRef ds:uri="http://schemas.openxmlformats.org/package/2006/metadata/core-properties"/>
  </ds:schemaRefs>
</ds:datastoreItem>
</file>

<file path=customXml/itemProps2.xml><?xml version="1.0" encoding="utf-8"?>
<ds:datastoreItem xmlns:ds="http://schemas.openxmlformats.org/officeDocument/2006/customXml" ds:itemID="{37EA5D4A-EE54-42F9-BEFC-FB3BEDC761E8}">
  <ds:schemaRefs>
    <ds:schemaRef ds:uri="http://schemas.microsoft.com/sharepoint/v3/contenttype/forms"/>
  </ds:schemaRefs>
</ds:datastoreItem>
</file>

<file path=customXml/itemProps3.xml><?xml version="1.0" encoding="utf-8"?>
<ds:datastoreItem xmlns:ds="http://schemas.openxmlformats.org/officeDocument/2006/customXml" ds:itemID="{8809D009-F9AB-4E6B-B762-5C9CEA0D6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13FD50D7-C46B-4FBB-899F-A751924D9E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256</TotalTime>
  <Pages>87</Pages>
  <Words>19917</Words>
  <Characters>113533</Characters>
  <Application>Microsoft Office Word</Application>
  <DocSecurity>0</DocSecurity>
  <Lines>946</Lines>
  <Paragraphs>266</Paragraphs>
  <ScaleCrop>false</ScaleCrop>
  <HeadingPairs>
    <vt:vector size="6" baseType="variant">
      <vt:variant>
        <vt:lpstr>Title</vt:lpstr>
      </vt:variant>
      <vt:variant>
        <vt:i4>1</vt:i4>
      </vt:variant>
      <vt:variant>
        <vt:lpstr>Naslov</vt:lpstr>
      </vt:variant>
      <vt:variant>
        <vt:i4>1</vt:i4>
      </vt:variant>
      <vt:variant>
        <vt:lpstr>Titel</vt:lpstr>
      </vt:variant>
      <vt:variant>
        <vt:i4>1</vt:i4>
      </vt:variant>
    </vt:vector>
  </HeadingPairs>
  <TitlesOfParts>
    <vt:vector size="3" baseType="lpstr">
      <vt:lpstr/>
      <vt:lpstr/>
      <vt:lpstr/>
    </vt:vector>
  </TitlesOfParts>
  <Company/>
  <LinksUpToDate>false</LinksUpToDate>
  <CharactersWithSpaces>133184</CharactersWithSpaces>
  <SharedDoc>false</SharedDoc>
  <HLinks>
    <vt:vector size="522" baseType="variant">
      <vt:variant>
        <vt:i4>6815796</vt:i4>
      </vt:variant>
      <vt:variant>
        <vt:i4>501</vt:i4>
      </vt:variant>
      <vt:variant>
        <vt:i4>0</vt:i4>
      </vt:variant>
      <vt:variant>
        <vt:i4>5</vt:i4>
      </vt:variant>
      <vt:variant>
        <vt:lpwstr>http://www.gcb.com.gh/</vt:lpwstr>
      </vt:variant>
      <vt:variant>
        <vt:lpwstr/>
      </vt:variant>
      <vt:variant>
        <vt:i4>7209011</vt:i4>
      </vt:variant>
      <vt:variant>
        <vt:i4>498</vt:i4>
      </vt:variant>
      <vt:variant>
        <vt:i4>0</vt:i4>
      </vt:variant>
      <vt:variant>
        <vt:i4>5</vt:i4>
      </vt:variant>
      <vt:variant>
        <vt:lpwstr>http://www.adb.com.gh/</vt:lpwstr>
      </vt:variant>
      <vt:variant>
        <vt:lpwstr/>
      </vt:variant>
      <vt:variant>
        <vt:i4>1114183</vt:i4>
      </vt:variant>
      <vt:variant>
        <vt:i4>492</vt:i4>
      </vt:variant>
      <vt:variant>
        <vt:i4>0</vt:i4>
      </vt:variant>
      <vt:variant>
        <vt:i4>5</vt:i4>
      </vt:variant>
      <vt:variant>
        <vt:lpwstr>https://en.wikipedia.org/wiki/Bank_of_Ghana</vt:lpwstr>
      </vt:variant>
      <vt:variant>
        <vt:lpwstr/>
      </vt:variant>
      <vt:variant>
        <vt:i4>2555976</vt:i4>
      </vt:variant>
      <vt:variant>
        <vt:i4>489</vt:i4>
      </vt:variant>
      <vt:variant>
        <vt:i4>0</vt:i4>
      </vt:variant>
      <vt:variant>
        <vt:i4>5</vt:i4>
      </vt:variant>
      <vt:variant>
        <vt:lpwstr>https://en.wikipedia.org/wiki/Commercial_banks</vt:lpwstr>
      </vt:variant>
      <vt:variant>
        <vt:lpwstr/>
      </vt:variant>
      <vt:variant>
        <vt:i4>7209003</vt:i4>
      </vt:variant>
      <vt:variant>
        <vt:i4>486</vt:i4>
      </vt:variant>
      <vt:variant>
        <vt:i4>0</vt:i4>
      </vt:variant>
      <vt:variant>
        <vt:i4>5</vt:i4>
      </vt:variant>
      <vt:variant>
        <vt:lpwstr>https://en.wikipedia.org/wiki/Government_of_Ghana</vt:lpwstr>
      </vt:variant>
      <vt:variant>
        <vt:lpwstr/>
      </vt:variant>
      <vt:variant>
        <vt:i4>2818162</vt:i4>
      </vt:variant>
      <vt:variant>
        <vt:i4>483</vt:i4>
      </vt:variant>
      <vt:variant>
        <vt:i4>0</vt:i4>
      </vt:variant>
      <vt:variant>
        <vt:i4>5</vt:i4>
      </vt:variant>
      <vt:variant>
        <vt:lpwstr>https://en.wikipedia.org/wiki/Ghana</vt:lpwstr>
      </vt:variant>
      <vt:variant>
        <vt:lpwstr/>
      </vt:variant>
      <vt:variant>
        <vt:i4>2556024</vt:i4>
      </vt:variant>
      <vt:variant>
        <vt:i4>480</vt:i4>
      </vt:variant>
      <vt:variant>
        <vt:i4>0</vt:i4>
      </vt:variant>
      <vt:variant>
        <vt:i4>5</vt:i4>
      </vt:variant>
      <vt:variant>
        <vt:lpwstr>https://en.wikipedia.org/wiki/Bank</vt:lpwstr>
      </vt:variant>
      <vt:variant>
        <vt:lpwstr/>
      </vt:variant>
      <vt:variant>
        <vt:i4>2818162</vt:i4>
      </vt:variant>
      <vt:variant>
        <vt:i4>477</vt:i4>
      </vt:variant>
      <vt:variant>
        <vt:i4>0</vt:i4>
      </vt:variant>
      <vt:variant>
        <vt:i4>5</vt:i4>
      </vt:variant>
      <vt:variant>
        <vt:lpwstr>https://en.wikipedia.org/wiki/Ghana</vt:lpwstr>
      </vt:variant>
      <vt:variant>
        <vt:lpwstr/>
      </vt:variant>
      <vt:variant>
        <vt:i4>1835067</vt:i4>
      </vt:variant>
      <vt:variant>
        <vt:i4>470</vt:i4>
      </vt:variant>
      <vt:variant>
        <vt:i4>0</vt:i4>
      </vt:variant>
      <vt:variant>
        <vt:i4>5</vt:i4>
      </vt:variant>
      <vt:variant>
        <vt:lpwstr/>
      </vt:variant>
      <vt:variant>
        <vt:lpwstr>_Toc463349872</vt:lpwstr>
      </vt:variant>
      <vt:variant>
        <vt:i4>1835067</vt:i4>
      </vt:variant>
      <vt:variant>
        <vt:i4>464</vt:i4>
      </vt:variant>
      <vt:variant>
        <vt:i4>0</vt:i4>
      </vt:variant>
      <vt:variant>
        <vt:i4>5</vt:i4>
      </vt:variant>
      <vt:variant>
        <vt:lpwstr/>
      </vt:variant>
      <vt:variant>
        <vt:lpwstr>_Toc463349871</vt:lpwstr>
      </vt:variant>
      <vt:variant>
        <vt:i4>1835067</vt:i4>
      </vt:variant>
      <vt:variant>
        <vt:i4>458</vt:i4>
      </vt:variant>
      <vt:variant>
        <vt:i4>0</vt:i4>
      </vt:variant>
      <vt:variant>
        <vt:i4>5</vt:i4>
      </vt:variant>
      <vt:variant>
        <vt:lpwstr/>
      </vt:variant>
      <vt:variant>
        <vt:lpwstr>_Toc463349870</vt:lpwstr>
      </vt:variant>
      <vt:variant>
        <vt:i4>1900603</vt:i4>
      </vt:variant>
      <vt:variant>
        <vt:i4>452</vt:i4>
      </vt:variant>
      <vt:variant>
        <vt:i4>0</vt:i4>
      </vt:variant>
      <vt:variant>
        <vt:i4>5</vt:i4>
      </vt:variant>
      <vt:variant>
        <vt:lpwstr/>
      </vt:variant>
      <vt:variant>
        <vt:lpwstr>_Toc463349869</vt:lpwstr>
      </vt:variant>
      <vt:variant>
        <vt:i4>1900603</vt:i4>
      </vt:variant>
      <vt:variant>
        <vt:i4>446</vt:i4>
      </vt:variant>
      <vt:variant>
        <vt:i4>0</vt:i4>
      </vt:variant>
      <vt:variant>
        <vt:i4>5</vt:i4>
      </vt:variant>
      <vt:variant>
        <vt:lpwstr/>
      </vt:variant>
      <vt:variant>
        <vt:lpwstr>_Toc463349868</vt:lpwstr>
      </vt:variant>
      <vt:variant>
        <vt:i4>1900603</vt:i4>
      </vt:variant>
      <vt:variant>
        <vt:i4>440</vt:i4>
      </vt:variant>
      <vt:variant>
        <vt:i4>0</vt:i4>
      </vt:variant>
      <vt:variant>
        <vt:i4>5</vt:i4>
      </vt:variant>
      <vt:variant>
        <vt:lpwstr/>
      </vt:variant>
      <vt:variant>
        <vt:lpwstr>_Toc463349867</vt:lpwstr>
      </vt:variant>
      <vt:variant>
        <vt:i4>1900603</vt:i4>
      </vt:variant>
      <vt:variant>
        <vt:i4>434</vt:i4>
      </vt:variant>
      <vt:variant>
        <vt:i4>0</vt:i4>
      </vt:variant>
      <vt:variant>
        <vt:i4>5</vt:i4>
      </vt:variant>
      <vt:variant>
        <vt:lpwstr/>
      </vt:variant>
      <vt:variant>
        <vt:lpwstr>_Toc463349866</vt:lpwstr>
      </vt:variant>
      <vt:variant>
        <vt:i4>1900603</vt:i4>
      </vt:variant>
      <vt:variant>
        <vt:i4>428</vt:i4>
      </vt:variant>
      <vt:variant>
        <vt:i4>0</vt:i4>
      </vt:variant>
      <vt:variant>
        <vt:i4>5</vt:i4>
      </vt:variant>
      <vt:variant>
        <vt:lpwstr/>
      </vt:variant>
      <vt:variant>
        <vt:lpwstr>_Toc463349865</vt:lpwstr>
      </vt:variant>
      <vt:variant>
        <vt:i4>1900603</vt:i4>
      </vt:variant>
      <vt:variant>
        <vt:i4>422</vt:i4>
      </vt:variant>
      <vt:variant>
        <vt:i4>0</vt:i4>
      </vt:variant>
      <vt:variant>
        <vt:i4>5</vt:i4>
      </vt:variant>
      <vt:variant>
        <vt:lpwstr/>
      </vt:variant>
      <vt:variant>
        <vt:lpwstr>_Toc463349864</vt:lpwstr>
      </vt:variant>
      <vt:variant>
        <vt:i4>1900603</vt:i4>
      </vt:variant>
      <vt:variant>
        <vt:i4>416</vt:i4>
      </vt:variant>
      <vt:variant>
        <vt:i4>0</vt:i4>
      </vt:variant>
      <vt:variant>
        <vt:i4>5</vt:i4>
      </vt:variant>
      <vt:variant>
        <vt:lpwstr/>
      </vt:variant>
      <vt:variant>
        <vt:lpwstr>_Toc463349863</vt:lpwstr>
      </vt:variant>
      <vt:variant>
        <vt:i4>1900603</vt:i4>
      </vt:variant>
      <vt:variant>
        <vt:i4>410</vt:i4>
      </vt:variant>
      <vt:variant>
        <vt:i4>0</vt:i4>
      </vt:variant>
      <vt:variant>
        <vt:i4>5</vt:i4>
      </vt:variant>
      <vt:variant>
        <vt:lpwstr/>
      </vt:variant>
      <vt:variant>
        <vt:lpwstr>_Toc463349862</vt:lpwstr>
      </vt:variant>
      <vt:variant>
        <vt:i4>1900603</vt:i4>
      </vt:variant>
      <vt:variant>
        <vt:i4>404</vt:i4>
      </vt:variant>
      <vt:variant>
        <vt:i4>0</vt:i4>
      </vt:variant>
      <vt:variant>
        <vt:i4>5</vt:i4>
      </vt:variant>
      <vt:variant>
        <vt:lpwstr/>
      </vt:variant>
      <vt:variant>
        <vt:lpwstr>_Toc463349861</vt:lpwstr>
      </vt:variant>
      <vt:variant>
        <vt:i4>1900603</vt:i4>
      </vt:variant>
      <vt:variant>
        <vt:i4>398</vt:i4>
      </vt:variant>
      <vt:variant>
        <vt:i4>0</vt:i4>
      </vt:variant>
      <vt:variant>
        <vt:i4>5</vt:i4>
      </vt:variant>
      <vt:variant>
        <vt:lpwstr/>
      </vt:variant>
      <vt:variant>
        <vt:lpwstr>_Toc463349860</vt:lpwstr>
      </vt:variant>
      <vt:variant>
        <vt:i4>1966139</vt:i4>
      </vt:variant>
      <vt:variant>
        <vt:i4>392</vt:i4>
      </vt:variant>
      <vt:variant>
        <vt:i4>0</vt:i4>
      </vt:variant>
      <vt:variant>
        <vt:i4>5</vt:i4>
      </vt:variant>
      <vt:variant>
        <vt:lpwstr/>
      </vt:variant>
      <vt:variant>
        <vt:lpwstr>_Toc463349859</vt:lpwstr>
      </vt:variant>
      <vt:variant>
        <vt:i4>1966139</vt:i4>
      </vt:variant>
      <vt:variant>
        <vt:i4>386</vt:i4>
      </vt:variant>
      <vt:variant>
        <vt:i4>0</vt:i4>
      </vt:variant>
      <vt:variant>
        <vt:i4>5</vt:i4>
      </vt:variant>
      <vt:variant>
        <vt:lpwstr/>
      </vt:variant>
      <vt:variant>
        <vt:lpwstr>_Toc463349858</vt:lpwstr>
      </vt:variant>
      <vt:variant>
        <vt:i4>1966139</vt:i4>
      </vt:variant>
      <vt:variant>
        <vt:i4>380</vt:i4>
      </vt:variant>
      <vt:variant>
        <vt:i4>0</vt:i4>
      </vt:variant>
      <vt:variant>
        <vt:i4>5</vt:i4>
      </vt:variant>
      <vt:variant>
        <vt:lpwstr/>
      </vt:variant>
      <vt:variant>
        <vt:lpwstr>_Toc463349857</vt:lpwstr>
      </vt:variant>
      <vt:variant>
        <vt:i4>1966139</vt:i4>
      </vt:variant>
      <vt:variant>
        <vt:i4>374</vt:i4>
      </vt:variant>
      <vt:variant>
        <vt:i4>0</vt:i4>
      </vt:variant>
      <vt:variant>
        <vt:i4>5</vt:i4>
      </vt:variant>
      <vt:variant>
        <vt:lpwstr/>
      </vt:variant>
      <vt:variant>
        <vt:lpwstr>_Toc463349856</vt:lpwstr>
      </vt:variant>
      <vt:variant>
        <vt:i4>1966139</vt:i4>
      </vt:variant>
      <vt:variant>
        <vt:i4>368</vt:i4>
      </vt:variant>
      <vt:variant>
        <vt:i4>0</vt:i4>
      </vt:variant>
      <vt:variant>
        <vt:i4>5</vt:i4>
      </vt:variant>
      <vt:variant>
        <vt:lpwstr/>
      </vt:variant>
      <vt:variant>
        <vt:lpwstr>_Toc463349855</vt:lpwstr>
      </vt:variant>
      <vt:variant>
        <vt:i4>1966139</vt:i4>
      </vt:variant>
      <vt:variant>
        <vt:i4>362</vt:i4>
      </vt:variant>
      <vt:variant>
        <vt:i4>0</vt:i4>
      </vt:variant>
      <vt:variant>
        <vt:i4>5</vt:i4>
      </vt:variant>
      <vt:variant>
        <vt:lpwstr/>
      </vt:variant>
      <vt:variant>
        <vt:lpwstr>_Toc463349854</vt:lpwstr>
      </vt:variant>
      <vt:variant>
        <vt:i4>1966139</vt:i4>
      </vt:variant>
      <vt:variant>
        <vt:i4>356</vt:i4>
      </vt:variant>
      <vt:variant>
        <vt:i4>0</vt:i4>
      </vt:variant>
      <vt:variant>
        <vt:i4>5</vt:i4>
      </vt:variant>
      <vt:variant>
        <vt:lpwstr/>
      </vt:variant>
      <vt:variant>
        <vt:lpwstr>_Toc463349853</vt:lpwstr>
      </vt:variant>
      <vt:variant>
        <vt:i4>1966139</vt:i4>
      </vt:variant>
      <vt:variant>
        <vt:i4>350</vt:i4>
      </vt:variant>
      <vt:variant>
        <vt:i4>0</vt:i4>
      </vt:variant>
      <vt:variant>
        <vt:i4>5</vt:i4>
      </vt:variant>
      <vt:variant>
        <vt:lpwstr/>
      </vt:variant>
      <vt:variant>
        <vt:lpwstr>_Toc463349852</vt:lpwstr>
      </vt:variant>
      <vt:variant>
        <vt:i4>1966139</vt:i4>
      </vt:variant>
      <vt:variant>
        <vt:i4>344</vt:i4>
      </vt:variant>
      <vt:variant>
        <vt:i4>0</vt:i4>
      </vt:variant>
      <vt:variant>
        <vt:i4>5</vt:i4>
      </vt:variant>
      <vt:variant>
        <vt:lpwstr/>
      </vt:variant>
      <vt:variant>
        <vt:lpwstr>_Toc463349851</vt:lpwstr>
      </vt:variant>
      <vt:variant>
        <vt:i4>1966139</vt:i4>
      </vt:variant>
      <vt:variant>
        <vt:i4>338</vt:i4>
      </vt:variant>
      <vt:variant>
        <vt:i4>0</vt:i4>
      </vt:variant>
      <vt:variant>
        <vt:i4>5</vt:i4>
      </vt:variant>
      <vt:variant>
        <vt:lpwstr/>
      </vt:variant>
      <vt:variant>
        <vt:lpwstr>_Toc463349850</vt:lpwstr>
      </vt:variant>
      <vt:variant>
        <vt:i4>2031675</vt:i4>
      </vt:variant>
      <vt:variant>
        <vt:i4>332</vt:i4>
      </vt:variant>
      <vt:variant>
        <vt:i4>0</vt:i4>
      </vt:variant>
      <vt:variant>
        <vt:i4>5</vt:i4>
      </vt:variant>
      <vt:variant>
        <vt:lpwstr/>
      </vt:variant>
      <vt:variant>
        <vt:lpwstr>_Toc463349849</vt:lpwstr>
      </vt:variant>
      <vt:variant>
        <vt:i4>2031675</vt:i4>
      </vt:variant>
      <vt:variant>
        <vt:i4>326</vt:i4>
      </vt:variant>
      <vt:variant>
        <vt:i4>0</vt:i4>
      </vt:variant>
      <vt:variant>
        <vt:i4>5</vt:i4>
      </vt:variant>
      <vt:variant>
        <vt:lpwstr/>
      </vt:variant>
      <vt:variant>
        <vt:lpwstr>_Toc463349848</vt:lpwstr>
      </vt:variant>
      <vt:variant>
        <vt:i4>2031675</vt:i4>
      </vt:variant>
      <vt:variant>
        <vt:i4>320</vt:i4>
      </vt:variant>
      <vt:variant>
        <vt:i4>0</vt:i4>
      </vt:variant>
      <vt:variant>
        <vt:i4>5</vt:i4>
      </vt:variant>
      <vt:variant>
        <vt:lpwstr/>
      </vt:variant>
      <vt:variant>
        <vt:lpwstr>_Toc463349847</vt:lpwstr>
      </vt:variant>
      <vt:variant>
        <vt:i4>2031675</vt:i4>
      </vt:variant>
      <vt:variant>
        <vt:i4>314</vt:i4>
      </vt:variant>
      <vt:variant>
        <vt:i4>0</vt:i4>
      </vt:variant>
      <vt:variant>
        <vt:i4>5</vt:i4>
      </vt:variant>
      <vt:variant>
        <vt:lpwstr/>
      </vt:variant>
      <vt:variant>
        <vt:lpwstr>_Toc463349846</vt:lpwstr>
      </vt:variant>
      <vt:variant>
        <vt:i4>2031675</vt:i4>
      </vt:variant>
      <vt:variant>
        <vt:i4>308</vt:i4>
      </vt:variant>
      <vt:variant>
        <vt:i4>0</vt:i4>
      </vt:variant>
      <vt:variant>
        <vt:i4>5</vt:i4>
      </vt:variant>
      <vt:variant>
        <vt:lpwstr/>
      </vt:variant>
      <vt:variant>
        <vt:lpwstr>_Toc463349845</vt:lpwstr>
      </vt:variant>
      <vt:variant>
        <vt:i4>2031675</vt:i4>
      </vt:variant>
      <vt:variant>
        <vt:i4>302</vt:i4>
      </vt:variant>
      <vt:variant>
        <vt:i4>0</vt:i4>
      </vt:variant>
      <vt:variant>
        <vt:i4>5</vt:i4>
      </vt:variant>
      <vt:variant>
        <vt:lpwstr/>
      </vt:variant>
      <vt:variant>
        <vt:lpwstr>_Toc463349844</vt:lpwstr>
      </vt:variant>
      <vt:variant>
        <vt:i4>2031675</vt:i4>
      </vt:variant>
      <vt:variant>
        <vt:i4>296</vt:i4>
      </vt:variant>
      <vt:variant>
        <vt:i4>0</vt:i4>
      </vt:variant>
      <vt:variant>
        <vt:i4>5</vt:i4>
      </vt:variant>
      <vt:variant>
        <vt:lpwstr/>
      </vt:variant>
      <vt:variant>
        <vt:lpwstr>_Toc463349843</vt:lpwstr>
      </vt:variant>
      <vt:variant>
        <vt:i4>2031675</vt:i4>
      </vt:variant>
      <vt:variant>
        <vt:i4>290</vt:i4>
      </vt:variant>
      <vt:variant>
        <vt:i4>0</vt:i4>
      </vt:variant>
      <vt:variant>
        <vt:i4>5</vt:i4>
      </vt:variant>
      <vt:variant>
        <vt:lpwstr/>
      </vt:variant>
      <vt:variant>
        <vt:lpwstr>_Toc463349842</vt:lpwstr>
      </vt:variant>
      <vt:variant>
        <vt:i4>2031675</vt:i4>
      </vt:variant>
      <vt:variant>
        <vt:i4>284</vt:i4>
      </vt:variant>
      <vt:variant>
        <vt:i4>0</vt:i4>
      </vt:variant>
      <vt:variant>
        <vt:i4>5</vt:i4>
      </vt:variant>
      <vt:variant>
        <vt:lpwstr/>
      </vt:variant>
      <vt:variant>
        <vt:lpwstr>_Toc463349841</vt:lpwstr>
      </vt:variant>
      <vt:variant>
        <vt:i4>2031675</vt:i4>
      </vt:variant>
      <vt:variant>
        <vt:i4>278</vt:i4>
      </vt:variant>
      <vt:variant>
        <vt:i4>0</vt:i4>
      </vt:variant>
      <vt:variant>
        <vt:i4>5</vt:i4>
      </vt:variant>
      <vt:variant>
        <vt:lpwstr/>
      </vt:variant>
      <vt:variant>
        <vt:lpwstr>_Toc463349840</vt:lpwstr>
      </vt:variant>
      <vt:variant>
        <vt:i4>1572923</vt:i4>
      </vt:variant>
      <vt:variant>
        <vt:i4>272</vt:i4>
      </vt:variant>
      <vt:variant>
        <vt:i4>0</vt:i4>
      </vt:variant>
      <vt:variant>
        <vt:i4>5</vt:i4>
      </vt:variant>
      <vt:variant>
        <vt:lpwstr/>
      </vt:variant>
      <vt:variant>
        <vt:lpwstr>_Toc463349839</vt:lpwstr>
      </vt:variant>
      <vt:variant>
        <vt:i4>1572923</vt:i4>
      </vt:variant>
      <vt:variant>
        <vt:i4>266</vt:i4>
      </vt:variant>
      <vt:variant>
        <vt:i4>0</vt:i4>
      </vt:variant>
      <vt:variant>
        <vt:i4>5</vt:i4>
      </vt:variant>
      <vt:variant>
        <vt:lpwstr/>
      </vt:variant>
      <vt:variant>
        <vt:lpwstr>_Toc463349838</vt:lpwstr>
      </vt:variant>
      <vt:variant>
        <vt:i4>1572923</vt:i4>
      </vt:variant>
      <vt:variant>
        <vt:i4>260</vt:i4>
      </vt:variant>
      <vt:variant>
        <vt:i4>0</vt:i4>
      </vt:variant>
      <vt:variant>
        <vt:i4>5</vt:i4>
      </vt:variant>
      <vt:variant>
        <vt:lpwstr/>
      </vt:variant>
      <vt:variant>
        <vt:lpwstr>_Toc463349837</vt:lpwstr>
      </vt:variant>
      <vt:variant>
        <vt:i4>1572923</vt:i4>
      </vt:variant>
      <vt:variant>
        <vt:i4>254</vt:i4>
      </vt:variant>
      <vt:variant>
        <vt:i4>0</vt:i4>
      </vt:variant>
      <vt:variant>
        <vt:i4>5</vt:i4>
      </vt:variant>
      <vt:variant>
        <vt:lpwstr/>
      </vt:variant>
      <vt:variant>
        <vt:lpwstr>_Toc463349836</vt:lpwstr>
      </vt:variant>
      <vt:variant>
        <vt:i4>1572923</vt:i4>
      </vt:variant>
      <vt:variant>
        <vt:i4>248</vt:i4>
      </vt:variant>
      <vt:variant>
        <vt:i4>0</vt:i4>
      </vt:variant>
      <vt:variant>
        <vt:i4>5</vt:i4>
      </vt:variant>
      <vt:variant>
        <vt:lpwstr/>
      </vt:variant>
      <vt:variant>
        <vt:lpwstr>_Toc463349835</vt:lpwstr>
      </vt:variant>
      <vt:variant>
        <vt:i4>1572923</vt:i4>
      </vt:variant>
      <vt:variant>
        <vt:i4>242</vt:i4>
      </vt:variant>
      <vt:variant>
        <vt:i4>0</vt:i4>
      </vt:variant>
      <vt:variant>
        <vt:i4>5</vt:i4>
      </vt:variant>
      <vt:variant>
        <vt:lpwstr/>
      </vt:variant>
      <vt:variant>
        <vt:lpwstr>_Toc463349834</vt:lpwstr>
      </vt:variant>
      <vt:variant>
        <vt:i4>1572923</vt:i4>
      </vt:variant>
      <vt:variant>
        <vt:i4>236</vt:i4>
      </vt:variant>
      <vt:variant>
        <vt:i4>0</vt:i4>
      </vt:variant>
      <vt:variant>
        <vt:i4>5</vt:i4>
      </vt:variant>
      <vt:variant>
        <vt:lpwstr/>
      </vt:variant>
      <vt:variant>
        <vt:lpwstr>_Toc463349833</vt:lpwstr>
      </vt:variant>
      <vt:variant>
        <vt:i4>1572923</vt:i4>
      </vt:variant>
      <vt:variant>
        <vt:i4>230</vt:i4>
      </vt:variant>
      <vt:variant>
        <vt:i4>0</vt:i4>
      </vt:variant>
      <vt:variant>
        <vt:i4>5</vt:i4>
      </vt:variant>
      <vt:variant>
        <vt:lpwstr/>
      </vt:variant>
      <vt:variant>
        <vt:lpwstr>_Toc463349832</vt:lpwstr>
      </vt:variant>
      <vt:variant>
        <vt:i4>1572923</vt:i4>
      </vt:variant>
      <vt:variant>
        <vt:i4>224</vt:i4>
      </vt:variant>
      <vt:variant>
        <vt:i4>0</vt:i4>
      </vt:variant>
      <vt:variant>
        <vt:i4>5</vt:i4>
      </vt:variant>
      <vt:variant>
        <vt:lpwstr/>
      </vt:variant>
      <vt:variant>
        <vt:lpwstr>_Toc463349831</vt:lpwstr>
      </vt:variant>
      <vt:variant>
        <vt:i4>1572923</vt:i4>
      </vt:variant>
      <vt:variant>
        <vt:i4>218</vt:i4>
      </vt:variant>
      <vt:variant>
        <vt:i4>0</vt:i4>
      </vt:variant>
      <vt:variant>
        <vt:i4>5</vt:i4>
      </vt:variant>
      <vt:variant>
        <vt:lpwstr/>
      </vt:variant>
      <vt:variant>
        <vt:lpwstr>_Toc463349830</vt:lpwstr>
      </vt:variant>
      <vt:variant>
        <vt:i4>1638459</vt:i4>
      </vt:variant>
      <vt:variant>
        <vt:i4>212</vt:i4>
      </vt:variant>
      <vt:variant>
        <vt:i4>0</vt:i4>
      </vt:variant>
      <vt:variant>
        <vt:i4>5</vt:i4>
      </vt:variant>
      <vt:variant>
        <vt:lpwstr/>
      </vt:variant>
      <vt:variant>
        <vt:lpwstr>_Toc463349829</vt:lpwstr>
      </vt:variant>
      <vt:variant>
        <vt:i4>1638459</vt:i4>
      </vt:variant>
      <vt:variant>
        <vt:i4>206</vt:i4>
      </vt:variant>
      <vt:variant>
        <vt:i4>0</vt:i4>
      </vt:variant>
      <vt:variant>
        <vt:i4>5</vt:i4>
      </vt:variant>
      <vt:variant>
        <vt:lpwstr/>
      </vt:variant>
      <vt:variant>
        <vt:lpwstr>_Toc463349828</vt:lpwstr>
      </vt:variant>
      <vt:variant>
        <vt:i4>1638459</vt:i4>
      </vt:variant>
      <vt:variant>
        <vt:i4>200</vt:i4>
      </vt:variant>
      <vt:variant>
        <vt:i4>0</vt:i4>
      </vt:variant>
      <vt:variant>
        <vt:i4>5</vt:i4>
      </vt:variant>
      <vt:variant>
        <vt:lpwstr/>
      </vt:variant>
      <vt:variant>
        <vt:lpwstr>_Toc463349827</vt:lpwstr>
      </vt:variant>
      <vt:variant>
        <vt:i4>1638459</vt:i4>
      </vt:variant>
      <vt:variant>
        <vt:i4>194</vt:i4>
      </vt:variant>
      <vt:variant>
        <vt:i4>0</vt:i4>
      </vt:variant>
      <vt:variant>
        <vt:i4>5</vt:i4>
      </vt:variant>
      <vt:variant>
        <vt:lpwstr/>
      </vt:variant>
      <vt:variant>
        <vt:lpwstr>_Toc463349826</vt:lpwstr>
      </vt:variant>
      <vt:variant>
        <vt:i4>1638459</vt:i4>
      </vt:variant>
      <vt:variant>
        <vt:i4>188</vt:i4>
      </vt:variant>
      <vt:variant>
        <vt:i4>0</vt:i4>
      </vt:variant>
      <vt:variant>
        <vt:i4>5</vt:i4>
      </vt:variant>
      <vt:variant>
        <vt:lpwstr/>
      </vt:variant>
      <vt:variant>
        <vt:lpwstr>_Toc463349825</vt:lpwstr>
      </vt:variant>
      <vt:variant>
        <vt:i4>1638459</vt:i4>
      </vt:variant>
      <vt:variant>
        <vt:i4>182</vt:i4>
      </vt:variant>
      <vt:variant>
        <vt:i4>0</vt:i4>
      </vt:variant>
      <vt:variant>
        <vt:i4>5</vt:i4>
      </vt:variant>
      <vt:variant>
        <vt:lpwstr/>
      </vt:variant>
      <vt:variant>
        <vt:lpwstr>_Toc463349824</vt:lpwstr>
      </vt:variant>
      <vt:variant>
        <vt:i4>1638459</vt:i4>
      </vt:variant>
      <vt:variant>
        <vt:i4>176</vt:i4>
      </vt:variant>
      <vt:variant>
        <vt:i4>0</vt:i4>
      </vt:variant>
      <vt:variant>
        <vt:i4>5</vt:i4>
      </vt:variant>
      <vt:variant>
        <vt:lpwstr/>
      </vt:variant>
      <vt:variant>
        <vt:lpwstr>_Toc463349823</vt:lpwstr>
      </vt:variant>
      <vt:variant>
        <vt:i4>1638459</vt:i4>
      </vt:variant>
      <vt:variant>
        <vt:i4>170</vt:i4>
      </vt:variant>
      <vt:variant>
        <vt:i4>0</vt:i4>
      </vt:variant>
      <vt:variant>
        <vt:i4>5</vt:i4>
      </vt:variant>
      <vt:variant>
        <vt:lpwstr/>
      </vt:variant>
      <vt:variant>
        <vt:lpwstr>_Toc463349822</vt:lpwstr>
      </vt:variant>
      <vt:variant>
        <vt:i4>1638459</vt:i4>
      </vt:variant>
      <vt:variant>
        <vt:i4>164</vt:i4>
      </vt:variant>
      <vt:variant>
        <vt:i4>0</vt:i4>
      </vt:variant>
      <vt:variant>
        <vt:i4>5</vt:i4>
      </vt:variant>
      <vt:variant>
        <vt:lpwstr/>
      </vt:variant>
      <vt:variant>
        <vt:lpwstr>_Toc463349821</vt:lpwstr>
      </vt:variant>
      <vt:variant>
        <vt:i4>1638459</vt:i4>
      </vt:variant>
      <vt:variant>
        <vt:i4>158</vt:i4>
      </vt:variant>
      <vt:variant>
        <vt:i4>0</vt:i4>
      </vt:variant>
      <vt:variant>
        <vt:i4>5</vt:i4>
      </vt:variant>
      <vt:variant>
        <vt:lpwstr/>
      </vt:variant>
      <vt:variant>
        <vt:lpwstr>_Toc463349820</vt:lpwstr>
      </vt:variant>
      <vt:variant>
        <vt:i4>1703995</vt:i4>
      </vt:variant>
      <vt:variant>
        <vt:i4>152</vt:i4>
      </vt:variant>
      <vt:variant>
        <vt:i4>0</vt:i4>
      </vt:variant>
      <vt:variant>
        <vt:i4>5</vt:i4>
      </vt:variant>
      <vt:variant>
        <vt:lpwstr/>
      </vt:variant>
      <vt:variant>
        <vt:lpwstr>_Toc463349819</vt:lpwstr>
      </vt:variant>
      <vt:variant>
        <vt:i4>1703995</vt:i4>
      </vt:variant>
      <vt:variant>
        <vt:i4>146</vt:i4>
      </vt:variant>
      <vt:variant>
        <vt:i4>0</vt:i4>
      </vt:variant>
      <vt:variant>
        <vt:i4>5</vt:i4>
      </vt:variant>
      <vt:variant>
        <vt:lpwstr/>
      </vt:variant>
      <vt:variant>
        <vt:lpwstr>_Toc463349818</vt:lpwstr>
      </vt:variant>
      <vt:variant>
        <vt:i4>1703995</vt:i4>
      </vt:variant>
      <vt:variant>
        <vt:i4>140</vt:i4>
      </vt:variant>
      <vt:variant>
        <vt:i4>0</vt:i4>
      </vt:variant>
      <vt:variant>
        <vt:i4>5</vt:i4>
      </vt:variant>
      <vt:variant>
        <vt:lpwstr/>
      </vt:variant>
      <vt:variant>
        <vt:lpwstr>_Toc463349817</vt:lpwstr>
      </vt:variant>
      <vt:variant>
        <vt:i4>1703995</vt:i4>
      </vt:variant>
      <vt:variant>
        <vt:i4>134</vt:i4>
      </vt:variant>
      <vt:variant>
        <vt:i4>0</vt:i4>
      </vt:variant>
      <vt:variant>
        <vt:i4>5</vt:i4>
      </vt:variant>
      <vt:variant>
        <vt:lpwstr/>
      </vt:variant>
      <vt:variant>
        <vt:lpwstr>_Toc463349816</vt:lpwstr>
      </vt:variant>
      <vt:variant>
        <vt:i4>1703995</vt:i4>
      </vt:variant>
      <vt:variant>
        <vt:i4>128</vt:i4>
      </vt:variant>
      <vt:variant>
        <vt:i4>0</vt:i4>
      </vt:variant>
      <vt:variant>
        <vt:i4>5</vt:i4>
      </vt:variant>
      <vt:variant>
        <vt:lpwstr/>
      </vt:variant>
      <vt:variant>
        <vt:lpwstr>_Toc463349815</vt:lpwstr>
      </vt:variant>
      <vt:variant>
        <vt:i4>1703995</vt:i4>
      </vt:variant>
      <vt:variant>
        <vt:i4>122</vt:i4>
      </vt:variant>
      <vt:variant>
        <vt:i4>0</vt:i4>
      </vt:variant>
      <vt:variant>
        <vt:i4>5</vt:i4>
      </vt:variant>
      <vt:variant>
        <vt:lpwstr/>
      </vt:variant>
      <vt:variant>
        <vt:lpwstr>_Toc463349814</vt:lpwstr>
      </vt:variant>
      <vt:variant>
        <vt:i4>1703995</vt:i4>
      </vt:variant>
      <vt:variant>
        <vt:i4>116</vt:i4>
      </vt:variant>
      <vt:variant>
        <vt:i4>0</vt:i4>
      </vt:variant>
      <vt:variant>
        <vt:i4>5</vt:i4>
      </vt:variant>
      <vt:variant>
        <vt:lpwstr/>
      </vt:variant>
      <vt:variant>
        <vt:lpwstr>_Toc463349813</vt:lpwstr>
      </vt:variant>
      <vt:variant>
        <vt:i4>1703995</vt:i4>
      </vt:variant>
      <vt:variant>
        <vt:i4>110</vt:i4>
      </vt:variant>
      <vt:variant>
        <vt:i4>0</vt:i4>
      </vt:variant>
      <vt:variant>
        <vt:i4>5</vt:i4>
      </vt:variant>
      <vt:variant>
        <vt:lpwstr/>
      </vt:variant>
      <vt:variant>
        <vt:lpwstr>_Toc463349811</vt:lpwstr>
      </vt:variant>
      <vt:variant>
        <vt:i4>1703995</vt:i4>
      </vt:variant>
      <vt:variant>
        <vt:i4>104</vt:i4>
      </vt:variant>
      <vt:variant>
        <vt:i4>0</vt:i4>
      </vt:variant>
      <vt:variant>
        <vt:i4>5</vt:i4>
      </vt:variant>
      <vt:variant>
        <vt:lpwstr/>
      </vt:variant>
      <vt:variant>
        <vt:lpwstr>_Toc463349810</vt:lpwstr>
      </vt:variant>
      <vt:variant>
        <vt:i4>1769531</vt:i4>
      </vt:variant>
      <vt:variant>
        <vt:i4>98</vt:i4>
      </vt:variant>
      <vt:variant>
        <vt:i4>0</vt:i4>
      </vt:variant>
      <vt:variant>
        <vt:i4>5</vt:i4>
      </vt:variant>
      <vt:variant>
        <vt:lpwstr/>
      </vt:variant>
      <vt:variant>
        <vt:lpwstr>_Toc463349809</vt:lpwstr>
      </vt:variant>
      <vt:variant>
        <vt:i4>1769531</vt:i4>
      </vt:variant>
      <vt:variant>
        <vt:i4>92</vt:i4>
      </vt:variant>
      <vt:variant>
        <vt:i4>0</vt:i4>
      </vt:variant>
      <vt:variant>
        <vt:i4>5</vt:i4>
      </vt:variant>
      <vt:variant>
        <vt:lpwstr/>
      </vt:variant>
      <vt:variant>
        <vt:lpwstr>_Toc463349808</vt:lpwstr>
      </vt:variant>
      <vt:variant>
        <vt:i4>1769531</vt:i4>
      </vt:variant>
      <vt:variant>
        <vt:i4>86</vt:i4>
      </vt:variant>
      <vt:variant>
        <vt:i4>0</vt:i4>
      </vt:variant>
      <vt:variant>
        <vt:i4>5</vt:i4>
      </vt:variant>
      <vt:variant>
        <vt:lpwstr/>
      </vt:variant>
      <vt:variant>
        <vt:lpwstr>_Toc463349807</vt:lpwstr>
      </vt:variant>
      <vt:variant>
        <vt:i4>1769531</vt:i4>
      </vt:variant>
      <vt:variant>
        <vt:i4>80</vt:i4>
      </vt:variant>
      <vt:variant>
        <vt:i4>0</vt:i4>
      </vt:variant>
      <vt:variant>
        <vt:i4>5</vt:i4>
      </vt:variant>
      <vt:variant>
        <vt:lpwstr/>
      </vt:variant>
      <vt:variant>
        <vt:lpwstr>_Toc463349806</vt:lpwstr>
      </vt:variant>
      <vt:variant>
        <vt:i4>1769531</vt:i4>
      </vt:variant>
      <vt:variant>
        <vt:i4>74</vt:i4>
      </vt:variant>
      <vt:variant>
        <vt:i4>0</vt:i4>
      </vt:variant>
      <vt:variant>
        <vt:i4>5</vt:i4>
      </vt:variant>
      <vt:variant>
        <vt:lpwstr/>
      </vt:variant>
      <vt:variant>
        <vt:lpwstr>_Toc463349805</vt:lpwstr>
      </vt:variant>
      <vt:variant>
        <vt:i4>1769531</vt:i4>
      </vt:variant>
      <vt:variant>
        <vt:i4>68</vt:i4>
      </vt:variant>
      <vt:variant>
        <vt:i4>0</vt:i4>
      </vt:variant>
      <vt:variant>
        <vt:i4>5</vt:i4>
      </vt:variant>
      <vt:variant>
        <vt:lpwstr/>
      </vt:variant>
      <vt:variant>
        <vt:lpwstr>_Toc463349804</vt:lpwstr>
      </vt:variant>
      <vt:variant>
        <vt:i4>1769531</vt:i4>
      </vt:variant>
      <vt:variant>
        <vt:i4>62</vt:i4>
      </vt:variant>
      <vt:variant>
        <vt:i4>0</vt:i4>
      </vt:variant>
      <vt:variant>
        <vt:i4>5</vt:i4>
      </vt:variant>
      <vt:variant>
        <vt:lpwstr/>
      </vt:variant>
      <vt:variant>
        <vt:lpwstr>_Toc463349803</vt:lpwstr>
      </vt:variant>
      <vt:variant>
        <vt:i4>1769531</vt:i4>
      </vt:variant>
      <vt:variant>
        <vt:i4>56</vt:i4>
      </vt:variant>
      <vt:variant>
        <vt:i4>0</vt:i4>
      </vt:variant>
      <vt:variant>
        <vt:i4>5</vt:i4>
      </vt:variant>
      <vt:variant>
        <vt:lpwstr/>
      </vt:variant>
      <vt:variant>
        <vt:lpwstr>_Toc463349802</vt:lpwstr>
      </vt:variant>
      <vt:variant>
        <vt:i4>1769531</vt:i4>
      </vt:variant>
      <vt:variant>
        <vt:i4>50</vt:i4>
      </vt:variant>
      <vt:variant>
        <vt:i4>0</vt:i4>
      </vt:variant>
      <vt:variant>
        <vt:i4>5</vt:i4>
      </vt:variant>
      <vt:variant>
        <vt:lpwstr/>
      </vt:variant>
      <vt:variant>
        <vt:lpwstr>_Toc463349801</vt:lpwstr>
      </vt:variant>
      <vt:variant>
        <vt:i4>1769531</vt:i4>
      </vt:variant>
      <vt:variant>
        <vt:i4>44</vt:i4>
      </vt:variant>
      <vt:variant>
        <vt:i4>0</vt:i4>
      </vt:variant>
      <vt:variant>
        <vt:i4>5</vt:i4>
      </vt:variant>
      <vt:variant>
        <vt:lpwstr/>
      </vt:variant>
      <vt:variant>
        <vt:lpwstr>_Toc463349800</vt:lpwstr>
      </vt:variant>
      <vt:variant>
        <vt:i4>1179700</vt:i4>
      </vt:variant>
      <vt:variant>
        <vt:i4>38</vt:i4>
      </vt:variant>
      <vt:variant>
        <vt:i4>0</vt:i4>
      </vt:variant>
      <vt:variant>
        <vt:i4>5</vt:i4>
      </vt:variant>
      <vt:variant>
        <vt:lpwstr/>
      </vt:variant>
      <vt:variant>
        <vt:lpwstr>_Toc463349799</vt:lpwstr>
      </vt:variant>
      <vt:variant>
        <vt:i4>1179700</vt:i4>
      </vt:variant>
      <vt:variant>
        <vt:i4>32</vt:i4>
      </vt:variant>
      <vt:variant>
        <vt:i4>0</vt:i4>
      </vt:variant>
      <vt:variant>
        <vt:i4>5</vt:i4>
      </vt:variant>
      <vt:variant>
        <vt:lpwstr/>
      </vt:variant>
      <vt:variant>
        <vt:lpwstr>_Toc463349798</vt:lpwstr>
      </vt:variant>
      <vt:variant>
        <vt:i4>1179700</vt:i4>
      </vt:variant>
      <vt:variant>
        <vt:i4>26</vt:i4>
      </vt:variant>
      <vt:variant>
        <vt:i4>0</vt:i4>
      </vt:variant>
      <vt:variant>
        <vt:i4>5</vt:i4>
      </vt:variant>
      <vt:variant>
        <vt:lpwstr/>
      </vt:variant>
      <vt:variant>
        <vt:lpwstr>_Toc463349797</vt:lpwstr>
      </vt:variant>
      <vt:variant>
        <vt:i4>1179700</vt:i4>
      </vt:variant>
      <vt:variant>
        <vt:i4>20</vt:i4>
      </vt:variant>
      <vt:variant>
        <vt:i4>0</vt:i4>
      </vt:variant>
      <vt:variant>
        <vt:i4>5</vt:i4>
      </vt:variant>
      <vt:variant>
        <vt:lpwstr/>
      </vt:variant>
      <vt:variant>
        <vt:lpwstr>_Toc463349795</vt:lpwstr>
      </vt:variant>
      <vt:variant>
        <vt:i4>1179700</vt:i4>
      </vt:variant>
      <vt:variant>
        <vt:i4>14</vt:i4>
      </vt:variant>
      <vt:variant>
        <vt:i4>0</vt:i4>
      </vt:variant>
      <vt:variant>
        <vt:i4>5</vt:i4>
      </vt:variant>
      <vt:variant>
        <vt:lpwstr/>
      </vt:variant>
      <vt:variant>
        <vt:lpwstr>_Toc463349794</vt:lpwstr>
      </vt:variant>
      <vt:variant>
        <vt:i4>1179700</vt:i4>
      </vt:variant>
      <vt:variant>
        <vt:i4>8</vt:i4>
      </vt:variant>
      <vt:variant>
        <vt:i4>0</vt:i4>
      </vt:variant>
      <vt:variant>
        <vt:i4>5</vt:i4>
      </vt:variant>
      <vt:variant>
        <vt:lpwstr/>
      </vt:variant>
      <vt:variant>
        <vt:lpwstr>_Toc463349793</vt:lpwstr>
      </vt:variant>
      <vt:variant>
        <vt:i4>1179700</vt:i4>
      </vt:variant>
      <vt:variant>
        <vt:i4>2</vt:i4>
      </vt:variant>
      <vt:variant>
        <vt:i4>0</vt:i4>
      </vt:variant>
      <vt:variant>
        <vt:i4>5</vt:i4>
      </vt:variant>
      <vt:variant>
        <vt:lpwstr/>
      </vt:variant>
      <vt:variant>
        <vt:lpwstr>_Toc463349792</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dc:creator>
  <cp:keywords/>
  <dc:description/>
  <cp:lastModifiedBy>ADINGO HILLARY</cp:lastModifiedBy>
  <cp:revision>5</cp:revision>
  <cp:lastPrinted>2017-09-07T09:24:00Z</cp:lastPrinted>
  <dcterms:created xsi:type="dcterms:W3CDTF">2018-01-24T00:11:00Z</dcterms:created>
  <dcterms:modified xsi:type="dcterms:W3CDTF">2018-01-31T07:31:00Z</dcterms:modified>
</cp:coreProperties>
</file>